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36" w:rsidRPr="00871803" w:rsidRDefault="00D01836" w:rsidP="00E17564">
      <w:pPr>
        <w:pStyle w:val="SDMTITLEPAGENAME"/>
        <w:rPr>
          <w:rFonts w:ascii="Times New Roman" w:hAnsi="Times New Roman"/>
          <w:szCs w:val="44"/>
        </w:rPr>
      </w:pPr>
    </w:p>
    <w:p w:rsidR="00871803" w:rsidRDefault="00871803" w:rsidP="00AA2428">
      <w:pPr>
        <w:pStyle w:val="SDMTITLEPAGENAME"/>
        <w:jc w:val="left"/>
        <w:rPr>
          <w:rFonts w:ascii="Times New Roman" w:hAnsi="Times New Roman"/>
          <w:szCs w:val="44"/>
        </w:rPr>
      </w:pPr>
    </w:p>
    <w:p w:rsidR="007678A5" w:rsidRPr="00871803" w:rsidRDefault="004D19AC" w:rsidP="00F2716B">
      <w:pPr>
        <w:pStyle w:val="SDMTITLEPAGENAME"/>
        <w:outlineLvl w:val="0"/>
        <w:rPr>
          <w:rFonts w:ascii="Times New Roman" w:hAnsi="Times New Roman"/>
          <w:szCs w:val="44"/>
        </w:rPr>
      </w:pPr>
      <w:r w:rsidRPr="00871803">
        <w:rPr>
          <w:rFonts w:ascii="Times New Roman" w:hAnsi="Times New Roman"/>
          <w:szCs w:val="44"/>
        </w:rPr>
        <w:t>Enterprise Application Integration</w:t>
      </w:r>
      <w:r w:rsidR="00D01836" w:rsidRPr="00871803">
        <w:rPr>
          <w:rFonts w:ascii="Times New Roman" w:hAnsi="Times New Roman"/>
          <w:szCs w:val="44"/>
        </w:rPr>
        <w:t xml:space="preserve"> </w:t>
      </w:r>
    </w:p>
    <w:p w:rsidR="00D01836" w:rsidRPr="00871803" w:rsidRDefault="007678A5" w:rsidP="00F2716B">
      <w:pPr>
        <w:pStyle w:val="SDMTITLEPAGENAME"/>
        <w:outlineLvl w:val="0"/>
        <w:rPr>
          <w:rFonts w:ascii="Times New Roman" w:hAnsi="Times New Roman"/>
          <w:szCs w:val="44"/>
        </w:rPr>
      </w:pPr>
      <w:r w:rsidRPr="00871803">
        <w:rPr>
          <w:rFonts w:ascii="Times New Roman" w:hAnsi="Times New Roman"/>
          <w:szCs w:val="44"/>
        </w:rPr>
        <w:t>Component Interface Specification</w:t>
      </w:r>
    </w:p>
    <w:p w:rsidR="00D01836" w:rsidRPr="0093408E" w:rsidRDefault="00705872" w:rsidP="00F2716B">
      <w:pPr>
        <w:pStyle w:val="SDMTITLEPAGEAuthorLastUpdate"/>
        <w:outlineLvl w:val="0"/>
        <w:rPr>
          <w:rFonts w:ascii="Times New Roman" w:hAnsi="Times New Roman"/>
          <w:sz w:val="28"/>
          <w:szCs w:val="28"/>
        </w:rPr>
      </w:pPr>
      <w:r w:rsidRPr="0093408E">
        <w:rPr>
          <w:rFonts w:ascii="Times New Roman" w:hAnsi="Times New Roman"/>
          <w:sz w:val="28"/>
          <w:szCs w:val="28"/>
        </w:rPr>
        <w:t>76S</w:t>
      </w:r>
      <w:proofErr w:type="gramStart"/>
      <w:r w:rsidR="009501EB">
        <w:rPr>
          <w:rFonts w:ascii="Times New Roman" w:hAnsi="Times New Roman"/>
          <w:sz w:val="28"/>
          <w:szCs w:val="28"/>
        </w:rPr>
        <w:t>,V50</w:t>
      </w:r>
      <w:proofErr w:type="gramEnd"/>
    </w:p>
    <w:p w:rsidR="00C2363D" w:rsidRPr="00871803" w:rsidRDefault="00C2363D" w:rsidP="00A6146F">
      <w:pPr>
        <w:pStyle w:val="SDMTITLEPAGEAuthorLastUpdate"/>
        <w:rPr>
          <w:rFonts w:ascii="Times New Roman" w:hAnsi="Times New Roman"/>
          <w:sz w:val="44"/>
          <w:szCs w:val="44"/>
        </w:rPr>
      </w:pPr>
    </w:p>
    <w:p w:rsidR="00B50553" w:rsidRDefault="00376AD7" w:rsidP="00B50553">
      <w:pPr>
        <w:pStyle w:val="SDMTITLEPAGENAME"/>
        <w:rPr>
          <w:rFonts w:ascii="Times New Roman" w:hAnsi="Times New Roman"/>
          <w:szCs w:val="44"/>
        </w:rPr>
      </w:pPr>
      <w:proofErr w:type="gramStart"/>
      <w:r>
        <w:rPr>
          <w:rFonts w:ascii="Times New Roman" w:hAnsi="Times New Roman"/>
          <w:szCs w:val="44"/>
        </w:rPr>
        <w:t>checkLoanEligibilty</w:t>
      </w:r>
      <w:proofErr w:type="gramEnd"/>
    </w:p>
    <w:p w:rsidR="00B50553" w:rsidRDefault="00B50553" w:rsidP="00305516">
      <w:pPr>
        <w:pStyle w:val="SDMTITLEPAGENAME"/>
        <w:rPr>
          <w:rFonts w:ascii="Times New Roman" w:hAnsi="Times New Roman"/>
          <w:szCs w:val="44"/>
        </w:rPr>
      </w:pPr>
    </w:p>
    <w:p w:rsidR="00D01836" w:rsidRPr="00871803" w:rsidRDefault="007516C5" w:rsidP="00F2716B">
      <w:pPr>
        <w:pStyle w:val="SDMTITLEPAGENAME"/>
        <w:outlineLvl w:val="0"/>
        <w:rPr>
          <w:rFonts w:ascii="Times New Roman" w:hAnsi="Times New Roman"/>
          <w:szCs w:val="44"/>
        </w:rPr>
      </w:pPr>
      <w:r>
        <w:rPr>
          <w:rFonts w:ascii="Times New Roman" w:hAnsi="Times New Roman"/>
          <w:szCs w:val="44"/>
        </w:rPr>
        <w:t>Status:  draft</w:t>
      </w:r>
    </w:p>
    <w:p w:rsidR="00D01836" w:rsidRPr="00871803" w:rsidRDefault="00D01836" w:rsidP="00A6146F">
      <w:pPr>
        <w:pStyle w:val="SDMTITLEPAGENAME"/>
        <w:rPr>
          <w:rFonts w:ascii="Times New Roman" w:hAnsi="Times New Roman"/>
          <w:szCs w:val="44"/>
        </w:rPr>
      </w:pPr>
    </w:p>
    <w:p w:rsidR="00D01836" w:rsidRPr="00871803" w:rsidRDefault="00D01836" w:rsidP="00A6146F">
      <w:pPr>
        <w:pStyle w:val="SDMTITLEPAGENAME"/>
        <w:rPr>
          <w:rFonts w:ascii="Times New Roman" w:hAnsi="Times New Roman"/>
          <w:szCs w:val="44"/>
        </w:rPr>
      </w:pPr>
    </w:p>
    <w:p w:rsidR="00C2363D" w:rsidRPr="00871803" w:rsidRDefault="00C2363D" w:rsidP="007678A5">
      <w:pPr>
        <w:pStyle w:val="SDMTITLEPAGENAME"/>
        <w:jc w:val="left"/>
        <w:rPr>
          <w:rFonts w:ascii="Times New Roman" w:hAnsi="Times New Roman"/>
          <w:szCs w:val="44"/>
        </w:rPr>
      </w:pPr>
    </w:p>
    <w:p w:rsidR="00D01836" w:rsidRPr="00871803" w:rsidRDefault="00D01836" w:rsidP="00F2716B">
      <w:pPr>
        <w:pStyle w:val="SDMTITLEPAGEAuthorLastUpdate"/>
        <w:outlineLvl w:val="0"/>
        <w:rPr>
          <w:rFonts w:ascii="Times New Roman" w:hAnsi="Times New Roman"/>
          <w:sz w:val="44"/>
          <w:szCs w:val="44"/>
        </w:rPr>
      </w:pPr>
      <w:r w:rsidRPr="00871803">
        <w:rPr>
          <w:rFonts w:ascii="Times New Roman" w:hAnsi="Times New Roman"/>
          <w:sz w:val="44"/>
          <w:szCs w:val="44"/>
        </w:rPr>
        <w:t>Author: EAI</w:t>
      </w:r>
      <w:r w:rsidR="00AA2428">
        <w:rPr>
          <w:rFonts w:ascii="Times New Roman" w:hAnsi="Times New Roman"/>
          <w:sz w:val="44"/>
          <w:szCs w:val="44"/>
        </w:rPr>
        <w:t xml:space="preserve"> Analyst</w:t>
      </w:r>
      <w:r w:rsidR="00EF7850">
        <w:rPr>
          <w:rFonts w:ascii="Times New Roman" w:hAnsi="Times New Roman"/>
          <w:sz w:val="44"/>
          <w:szCs w:val="44"/>
        </w:rPr>
        <w:t xml:space="preserve"> </w:t>
      </w:r>
      <w:r w:rsidRPr="00871803">
        <w:rPr>
          <w:rFonts w:ascii="Times New Roman" w:hAnsi="Times New Roman"/>
          <w:sz w:val="44"/>
          <w:szCs w:val="44"/>
        </w:rPr>
        <w:t>Team</w:t>
      </w:r>
    </w:p>
    <w:p w:rsidR="00D01836" w:rsidRPr="00871803" w:rsidRDefault="00D01836" w:rsidP="00A6146F">
      <w:pPr>
        <w:pStyle w:val="SDMTITLEPAGEAuthorLastUpdate"/>
        <w:rPr>
          <w:rFonts w:ascii="Times New Roman" w:hAnsi="Times New Roman"/>
          <w:sz w:val="44"/>
          <w:szCs w:val="44"/>
        </w:rPr>
      </w:pPr>
    </w:p>
    <w:p w:rsidR="00D01836" w:rsidRPr="00871803" w:rsidRDefault="00D01836" w:rsidP="00F2716B">
      <w:pPr>
        <w:pStyle w:val="SDMTITLEPAGEAuthorLastUpdate"/>
        <w:outlineLvl w:val="0"/>
        <w:rPr>
          <w:rFonts w:ascii="Times New Roman" w:hAnsi="Times New Roman"/>
          <w:sz w:val="44"/>
          <w:szCs w:val="44"/>
        </w:rPr>
      </w:pPr>
      <w:r w:rsidRPr="00871803">
        <w:rPr>
          <w:rFonts w:ascii="Times New Roman" w:hAnsi="Times New Roman"/>
          <w:sz w:val="44"/>
          <w:szCs w:val="44"/>
        </w:rPr>
        <w:t xml:space="preserve">Last Update: </w:t>
      </w:r>
      <w:r w:rsidR="009501EB">
        <w:rPr>
          <w:rFonts w:ascii="Times New Roman" w:hAnsi="Times New Roman"/>
          <w:sz w:val="44"/>
          <w:szCs w:val="44"/>
        </w:rPr>
        <w:t>08/28/2013</w:t>
      </w:r>
    </w:p>
    <w:p w:rsidR="00D01836" w:rsidRPr="00871803" w:rsidRDefault="00D01836" w:rsidP="00A6146F">
      <w:pPr>
        <w:pStyle w:val="SDMTITLEPAGEAuthorLastUpdate"/>
        <w:rPr>
          <w:rFonts w:ascii="Times New Roman" w:hAnsi="Times New Roman"/>
          <w:sz w:val="36"/>
        </w:rPr>
      </w:pPr>
    </w:p>
    <w:p w:rsidR="00D01836" w:rsidRPr="00871803" w:rsidRDefault="00D01836" w:rsidP="00A6146F">
      <w:pPr>
        <w:pStyle w:val="SDMTITLEPAGEAuthorLastUpdate"/>
        <w:rPr>
          <w:rFonts w:ascii="Times New Roman" w:hAnsi="Times New Roman"/>
          <w:sz w:val="36"/>
        </w:rPr>
      </w:pPr>
    </w:p>
    <w:p w:rsidR="00D01836" w:rsidRPr="00871803" w:rsidRDefault="00D01836" w:rsidP="00A6146F">
      <w:pPr>
        <w:pStyle w:val="SDMTITLEPAGEAuthorLastUpdate"/>
        <w:rPr>
          <w:rFonts w:ascii="Times New Roman" w:hAnsi="Times New Roman"/>
          <w:sz w:val="36"/>
        </w:rPr>
      </w:pPr>
    </w:p>
    <w:p w:rsidR="00D01836" w:rsidRPr="00871803" w:rsidRDefault="00D01836" w:rsidP="00A6146F">
      <w:pPr>
        <w:pStyle w:val="SDMTOC"/>
        <w:rPr>
          <w:rFonts w:ascii="Times New Roman" w:hAnsi="Times New Roman"/>
          <w:sz w:val="32"/>
        </w:rPr>
        <w:sectPr w:rsidR="00D01836" w:rsidRPr="00871803" w:rsidSect="00B07341">
          <w:headerReference w:type="default" r:id="rId9"/>
          <w:footerReference w:type="default" r:id="rId10"/>
          <w:pgSz w:w="12240" w:h="15840" w:code="1"/>
          <w:pgMar w:top="1440" w:right="1260" w:bottom="1440" w:left="1260" w:header="720" w:footer="720" w:gutter="0"/>
          <w:pgNumType w:fmt="lowerRoman" w:start="1"/>
          <w:cols w:space="720"/>
          <w:titlePg/>
          <w:docGrid w:linePitch="360"/>
        </w:sectPr>
      </w:pPr>
    </w:p>
    <w:p w:rsidR="00D01836" w:rsidRPr="00DE007D" w:rsidRDefault="00D01836" w:rsidP="00F2716B">
      <w:pPr>
        <w:pStyle w:val="SDMTOC"/>
        <w:outlineLvl w:val="0"/>
        <w:rPr>
          <w:rFonts w:cs="Arial"/>
          <w:sz w:val="32"/>
        </w:rPr>
      </w:pPr>
      <w:r w:rsidRPr="00DE007D">
        <w:rPr>
          <w:rFonts w:cs="Arial"/>
          <w:sz w:val="32"/>
        </w:rPr>
        <w:lastRenderedPageBreak/>
        <w:t>Table of Content</w:t>
      </w:r>
    </w:p>
    <w:p w:rsidR="00D01836" w:rsidRPr="00DE007D" w:rsidRDefault="00D01836" w:rsidP="00A6146F">
      <w:pPr>
        <w:pStyle w:val="SDMTOC"/>
        <w:rPr>
          <w:rFonts w:cs="Arial"/>
          <w:sz w:val="32"/>
        </w:rPr>
      </w:pPr>
    </w:p>
    <w:p w:rsidR="00DB3011" w:rsidRDefault="00D0183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DE007D">
        <w:rPr>
          <w:rFonts w:cs="Arial"/>
          <w:sz w:val="22"/>
        </w:rPr>
        <w:fldChar w:fldCharType="begin"/>
      </w:r>
      <w:r w:rsidRPr="00DE007D">
        <w:rPr>
          <w:rFonts w:cs="Arial"/>
          <w:sz w:val="22"/>
        </w:rPr>
        <w:instrText xml:space="preserve"> TOC \o "2-9" \h \z \t "Heading 1,1" </w:instrText>
      </w:r>
      <w:r w:rsidRPr="00DE007D">
        <w:rPr>
          <w:rFonts w:cs="Arial"/>
          <w:sz w:val="22"/>
        </w:rPr>
        <w:fldChar w:fldCharType="separate"/>
      </w:r>
      <w:hyperlink w:anchor="_Toc367450896" w:history="1">
        <w:r w:rsidR="00DB3011" w:rsidRPr="00C146B8">
          <w:rPr>
            <w:rStyle w:val="Hyperlink"/>
          </w:rPr>
          <w:t>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Functionality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_Toc367450896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3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897" w:history="1">
        <w:r w:rsidR="00DB3011" w:rsidRPr="00C146B8">
          <w:rPr>
            <w:rStyle w:val="Hyperlink"/>
          </w:rPr>
          <w:t>2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Related Documents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_Toc367450897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3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898" w:history="1">
        <w:r w:rsidR="00DB3011" w:rsidRPr="00C146B8">
          <w:rPr>
            <w:rStyle w:val="Hyperlink"/>
          </w:rPr>
          <w:t>2.1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Link to EAI Design Specification document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_Toc367450898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3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899" w:history="1">
        <w:r w:rsidR="00DB3011" w:rsidRPr="00C146B8">
          <w:rPr>
            <w:rStyle w:val="Hyperlink"/>
          </w:rPr>
          <w:t>2.2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Link to Web Service design document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_Toc367450899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3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00" w:history="1">
        <w:r w:rsidR="00DB3011" w:rsidRPr="00C146B8">
          <w:rPr>
            <w:rStyle w:val="Hyperlink"/>
          </w:rPr>
          <w:t>2.3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Link to XSDs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_Toc367450900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3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01" w:history="1">
        <w:r w:rsidR="00DB3011" w:rsidRPr="00C146B8">
          <w:rPr>
            <w:rStyle w:val="Hyperlink"/>
          </w:rPr>
          <w:t>3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Component Request/Reply/Structures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_Toc367450901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4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02" w:history="1">
        <w:r w:rsidR="00DB3011" w:rsidRPr="00C146B8">
          <w:rPr>
            <w:rStyle w:val="Hyperlink"/>
          </w:rPr>
          <w:t>3.1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Request Message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_Toc367450902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4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03" w:history="1">
        <w:r w:rsidR="00DB3011" w:rsidRPr="00C146B8">
          <w:rPr>
            <w:rStyle w:val="Hyperlink"/>
          </w:rPr>
          <w:t>3.1.1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checkLoanEligibility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_Toc367450903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4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4" w:history="1">
        <w:r w:rsidR="00DB3011" w:rsidRPr="00C146B8">
          <w:rPr>
            <w:rStyle w:val="Hyperlink"/>
          </w:rPr>
          <w:t>3.1.1.1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accountInfo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_Toc367450904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4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5" w:history="1">
        <w:r w:rsidR="00DB3011" w:rsidRPr="00C146B8">
          <w:rPr>
            <w:rStyle w:val="Hyperlink"/>
          </w:rPr>
          <w:t>3.1.1.1.1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accountTypeInfo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_Toc367450905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4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6" w:history="1">
        <w:r w:rsidR="00DB3011" w:rsidRPr="00C146B8">
          <w:rPr>
            <w:rStyle w:val="Hyperlink"/>
          </w:rPr>
          <w:t>3.1.1.2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orderInfo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_Toc367450906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5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7" w:history="1">
        <w:r w:rsidR="00DB3011" w:rsidRPr="00C146B8">
          <w:rPr>
            <w:rStyle w:val="Hyperlink"/>
          </w:rPr>
          <w:t>3.1.1.2.1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salesChannelInfo - Note: This is currently not supported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_Toc367450907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5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8" w:history="1">
        <w:r w:rsidR="00DB3011" w:rsidRPr="00C146B8">
          <w:rPr>
            <w:rStyle w:val="Hyperlink"/>
          </w:rPr>
          <w:t>3.1.1.2.2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equipmentItemList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_Toc367450908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5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45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09" w:history="1">
        <w:r w:rsidR="00DB3011" w:rsidRPr="00C146B8">
          <w:rPr>
            <w:rStyle w:val="Hyperlink"/>
          </w:rPr>
          <w:t>3.1.1.2.2.1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equipmentItemInfo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_Toc367450909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5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10" w:history="1">
        <w:r w:rsidR="00DB3011" w:rsidRPr="00C146B8">
          <w:rPr>
            <w:rStyle w:val="Hyperlink"/>
          </w:rPr>
          <w:t>3.2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Response Message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_Toc367450910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6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11" w:history="1">
        <w:r w:rsidR="00DB3011" w:rsidRPr="00C146B8">
          <w:rPr>
            <w:rStyle w:val="Hyperlink"/>
          </w:rPr>
          <w:t>3.2.1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checkLoanEligibilityResponse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_Toc367450911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6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12" w:history="1">
        <w:r w:rsidR="00DB3011" w:rsidRPr="00C146B8">
          <w:rPr>
            <w:rStyle w:val="Hyperlink"/>
          </w:rPr>
          <w:t>3.2.1.1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loanEligibilityInfo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_Toc367450912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6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13" w:history="1">
        <w:r w:rsidR="00DB3011" w:rsidRPr="00C146B8">
          <w:rPr>
            <w:rStyle w:val="Hyperlink"/>
          </w:rPr>
          <w:t>3.2.1.1.1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equipmentEligibilityInfoList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_Toc367450913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7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45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14" w:history="1">
        <w:r w:rsidR="00DB3011" w:rsidRPr="00C146B8">
          <w:rPr>
            <w:rStyle w:val="Hyperlink"/>
          </w:rPr>
          <w:t>3.2.1.1.1.1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equipmentEligibilityInfo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_Toc367450914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7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15" w:history="1">
        <w:r w:rsidR="00DB3011" w:rsidRPr="00C146B8">
          <w:rPr>
            <w:rStyle w:val="Hyperlink"/>
          </w:rPr>
          <w:t>3.2.1.1.2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accountloanInfo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_Toc367450915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7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3"/>
        <w:tabs>
          <w:tab w:val="left" w:pos="1645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367450916" w:history="1">
        <w:r w:rsidR="00DB3011" w:rsidRPr="00C146B8">
          <w:rPr>
            <w:rStyle w:val="Hyperlink"/>
          </w:rPr>
          <w:t>3.2.1.1.2.1</w:t>
        </w:r>
        <w:r w:rsidR="00DB301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="00DB3011" w:rsidRPr="00C146B8">
          <w:rPr>
            <w:rStyle w:val="Hyperlink"/>
          </w:rPr>
          <w:t>loanSubscriberList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_Toc367450916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7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7"/>
        <w:tabs>
          <w:tab w:val="left" w:pos="140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450917" w:history="1">
        <w:r w:rsidR="00DB3011" w:rsidRPr="00C146B8">
          <w:rPr>
            <w:rStyle w:val="Hyperlink"/>
            <w:noProof/>
          </w:rPr>
          <w:t>3.2.1.1.2.1.1</w:t>
        </w:r>
        <w:r w:rsidR="00DB30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3011" w:rsidRPr="00C146B8">
          <w:rPr>
            <w:rStyle w:val="Hyperlink"/>
            <w:noProof/>
          </w:rPr>
          <w:t>loanSubscriberInfo</w:t>
        </w:r>
        <w:r w:rsidR="00DB3011">
          <w:rPr>
            <w:noProof/>
            <w:webHidden/>
          </w:rPr>
          <w:tab/>
        </w:r>
        <w:r w:rsidR="00DB3011">
          <w:rPr>
            <w:noProof/>
            <w:webHidden/>
          </w:rPr>
          <w:fldChar w:fldCharType="begin"/>
        </w:r>
        <w:r w:rsidR="00DB3011">
          <w:rPr>
            <w:noProof/>
            <w:webHidden/>
          </w:rPr>
          <w:instrText xml:space="preserve"> PAGEREF _Toc367450917 \h </w:instrText>
        </w:r>
        <w:r w:rsidR="00DB3011">
          <w:rPr>
            <w:noProof/>
            <w:webHidden/>
          </w:rPr>
        </w:r>
        <w:r w:rsidR="00DB3011">
          <w:rPr>
            <w:noProof/>
            <w:webHidden/>
          </w:rPr>
          <w:fldChar w:fldCharType="separate"/>
        </w:r>
        <w:r w:rsidR="00DB3011">
          <w:rPr>
            <w:noProof/>
            <w:webHidden/>
          </w:rPr>
          <w:t>8</w:t>
        </w:r>
        <w:r w:rsidR="00DB3011">
          <w:rPr>
            <w:noProof/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18" w:history="1">
        <w:r w:rsidR="00DB3011" w:rsidRPr="00C146B8">
          <w:rPr>
            <w:rStyle w:val="Hyperlink"/>
            <w:rFonts w:cs="Arial"/>
          </w:rPr>
          <w:t>4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  <w:rFonts w:cs="Arial"/>
          </w:rPr>
          <w:t>EAI Connectivity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_Toc367450918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8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19" w:history="1">
        <w:r w:rsidR="00DB3011" w:rsidRPr="00C146B8">
          <w:rPr>
            <w:rStyle w:val="Hyperlink"/>
          </w:rPr>
          <w:t>4.1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MQ Series Connectivity - NA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_Toc367450919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8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0" w:history="1">
        <w:r w:rsidR="00DB3011" w:rsidRPr="00C146B8">
          <w:rPr>
            <w:rStyle w:val="Hyperlink"/>
          </w:rPr>
          <w:t>4.2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MQ BT Parameters - NA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_Toc367450920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8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1" w:history="1">
        <w:r w:rsidR="00DB3011" w:rsidRPr="00C146B8">
          <w:rPr>
            <w:rStyle w:val="Hyperlink"/>
          </w:rPr>
          <w:t>4.3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Header Version Supported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_Toc367450921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8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2" w:history="1">
        <w:r w:rsidR="00DB3011" w:rsidRPr="00C146B8">
          <w:rPr>
            <w:rStyle w:val="Hyperlink"/>
          </w:rPr>
          <w:t>4.4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XML MQ Header XSD (EAIMqMessageHeader.xsd)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_Toc367450922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8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3" w:history="1">
        <w:r w:rsidR="00DB3011" w:rsidRPr="00C146B8">
          <w:rPr>
            <w:rStyle w:val="Hyperlink"/>
          </w:rPr>
          <w:t>4.5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Error Conditions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_Toc367450923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4" w:history="1">
        <w:r w:rsidR="00DB3011" w:rsidRPr="00C146B8">
          <w:rPr>
            <w:rStyle w:val="Hyperlink"/>
          </w:rPr>
          <w:t>4.6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API Specific Error Conditions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_Toc367450924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5" w:history="1">
        <w:r w:rsidR="00DB3011" w:rsidRPr="00C146B8">
          <w:rPr>
            <w:rStyle w:val="Hyperlink"/>
          </w:rPr>
          <w:t>5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SOAP/HTTP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_Toc367450925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6" w:history="1">
        <w:r w:rsidR="00DB3011" w:rsidRPr="00C146B8">
          <w:rPr>
            <w:rStyle w:val="Hyperlink"/>
          </w:rPr>
          <w:t>5.1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Schema &amp; WSDL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_Toc367450926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7" w:history="1">
        <w:r w:rsidR="00DB3011" w:rsidRPr="00C146B8">
          <w:rPr>
            <w:rStyle w:val="Hyperlink"/>
          </w:rPr>
          <w:t>5.2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EAI Web Service User Guide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_Toc367450927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8" w:history="1">
        <w:r w:rsidR="00DB3011" w:rsidRPr="00C146B8">
          <w:rPr>
            <w:rStyle w:val="Hyperlink"/>
          </w:rPr>
          <w:t>5.3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Web Service Header XSD (WSMessageHeaderV2.xsd)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_Toc367450928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29" w:history="1">
        <w:r w:rsidR="00DB3011" w:rsidRPr="00C146B8">
          <w:rPr>
            <w:rStyle w:val="Hyperlink"/>
          </w:rPr>
          <w:t>5.4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Error Conditions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_Toc367450929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B3011" w:rsidRDefault="005571E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67450930" w:history="1">
        <w:r w:rsidR="00DB3011" w:rsidRPr="00C146B8">
          <w:rPr>
            <w:rStyle w:val="Hyperlink"/>
          </w:rPr>
          <w:t>5.5</w:t>
        </w:r>
        <w:r w:rsidR="00DB30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B3011" w:rsidRPr="00C146B8">
          <w:rPr>
            <w:rStyle w:val="Hyperlink"/>
          </w:rPr>
          <w:t>API Specific Error Conditions</w:t>
        </w:r>
        <w:r w:rsidR="00DB3011">
          <w:rPr>
            <w:webHidden/>
          </w:rPr>
          <w:tab/>
        </w:r>
        <w:r w:rsidR="00DB3011">
          <w:rPr>
            <w:webHidden/>
          </w:rPr>
          <w:fldChar w:fldCharType="begin"/>
        </w:r>
        <w:r w:rsidR="00DB3011">
          <w:rPr>
            <w:webHidden/>
          </w:rPr>
          <w:instrText xml:space="preserve"> PAGEREF _Toc367450930 \h </w:instrText>
        </w:r>
        <w:r w:rsidR="00DB3011">
          <w:rPr>
            <w:webHidden/>
          </w:rPr>
        </w:r>
        <w:r w:rsidR="00DB3011">
          <w:rPr>
            <w:webHidden/>
          </w:rPr>
          <w:fldChar w:fldCharType="separate"/>
        </w:r>
        <w:r w:rsidR="00DB3011">
          <w:rPr>
            <w:webHidden/>
          </w:rPr>
          <w:t>9</w:t>
        </w:r>
        <w:r w:rsidR="00DB3011">
          <w:rPr>
            <w:webHidden/>
          </w:rPr>
          <w:fldChar w:fldCharType="end"/>
        </w:r>
      </w:hyperlink>
    </w:p>
    <w:p w:rsidR="00D01836" w:rsidRPr="00871803" w:rsidRDefault="00D01836" w:rsidP="00EF5E6D">
      <w:pPr>
        <w:pStyle w:val="TableofFigures"/>
        <w:ind w:left="0"/>
        <w:rPr>
          <w:lang w:val="fr-FR"/>
        </w:rPr>
        <w:sectPr w:rsidR="00D01836" w:rsidRPr="00871803" w:rsidSect="00B07341">
          <w:headerReference w:type="even" r:id="rId11"/>
          <w:headerReference w:type="default" r:id="rId12"/>
          <w:headerReference w:type="first" r:id="rId13"/>
          <w:footerReference w:type="first" r:id="rId14"/>
          <w:type w:val="nextColumn"/>
          <w:pgSz w:w="12240" w:h="15840" w:code="1"/>
          <w:pgMar w:top="1440" w:right="1260" w:bottom="1440" w:left="1440" w:header="720" w:footer="720" w:gutter="0"/>
          <w:pgNumType w:fmt="lowerRoman" w:start="1"/>
          <w:cols w:space="720"/>
          <w:docGrid w:linePitch="360"/>
        </w:sectPr>
      </w:pPr>
      <w:r w:rsidRPr="00DE007D">
        <w:fldChar w:fldCharType="end"/>
      </w:r>
    </w:p>
    <w:p w:rsidR="00D01836" w:rsidRPr="00871803" w:rsidRDefault="00D01836" w:rsidP="00F2716B">
      <w:pPr>
        <w:pStyle w:val="Header"/>
        <w:outlineLvl w:val="0"/>
        <w:rPr>
          <w:rFonts w:ascii="Times New Roman" w:hAnsi="Times New Roman"/>
          <w:sz w:val="22"/>
          <w:lang w:val="fr-FR"/>
        </w:rPr>
      </w:pPr>
      <w:bookmarkStart w:id="0" w:name="_Toc522498146"/>
      <w:bookmarkStart w:id="1" w:name="_Ref15118731"/>
      <w:bookmarkStart w:id="2" w:name="_Ref15118794"/>
      <w:r w:rsidRPr="00871803">
        <w:rPr>
          <w:rFonts w:ascii="Times New Roman" w:hAnsi="Times New Roman"/>
          <w:sz w:val="22"/>
          <w:lang w:val="fr-FR"/>
        </w:rPr>
        <w:lastRenderedPageBreak/>
        <w:t>Document Control</w:t>
      </w:r>
      <w:bookmarkEnd w:id="0"/>
      <w:bookmarkEnd w:id="1"/>
      <w:bookmarkEnd w:id="2"/>
    </w:p>
    <w:p w:rsidR="00D01836" w:rsidRPr="00871803" w:rsidRDefault="00D01836" w:rsidP="00F2716B">
      <w:pPr>
        <w:pStyle w:val="Header"/>
        <w:outlineLvl w:val="0"/>
        <w:rPr>
          <w:rFonts w:ascii="Times New Roman" w:hAnsi="Times New Roman"/>
          <w:sz w:val="22"/>
          <w:lang w:val="fr-FR"/>
        </w:rPr>
      </w:pPr>
      <w:r w:rsidRPr="00871803">
        <w:rPr>
          <w:rFonts w:ascii="Times New Roman" w:hAnsi="Times New Roman"/>
          <w:sz w:val="22"/>
          <w:lang w:val="fr-FR"/>
        </w:rPr>
        <w:t>Change Record</w:t>
      </w:r>
    </w:p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2081"/>
        <w:gridCol w:w="1187"/>
        <w:gridCol w:w="4526"/>
      </w:tblGrid>
      <w:tr w:rsidR="00D86139" w:rsidRPr="00871803" w:rsidTr="009E0852">
        <w:trPr>
          <w:trHeight w:val="145"/>
          <w:tblHeader/>
        </w:trPr>
        <w:tc>
          <w:tcPr>
            <w:tcW w:w="1427" w:type="dxa"/>
            <w:shd w:val="clear" w:color="auto" w:fill="E6E6E6"/>
            <w:vAlign w:val="center"/>
          </w:tcPr>
          <w:p w:rsidR="00D86139" w:rsidRPr="001C08F3" w:rsidRDefault="00D86139" w:rsidP="009F1DBF">
            <w:pPr>
              <w:pStyle w:val="TableHeader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2081" w:type="dxa"/>
            <w:shd w:val="clear" w:color="auto" w:fill="E6E6E6"/>
            <w:vAlign w:val="center"/>
          </w:tcPr>
          <w:p w:rsidR="00D86139" w:rsidRPr="001C08F3" w:rsidRDefault="00D86139" w:rsidP="009F1DBF">
            <w:pPr>
              <w:pStyle w:val="TableHeader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1187" w:type="dxa"/>
            <w:shd w:val="clear" w:color="auto" w:fill="E6E6E6"/>
            <w:vAlign w:val="center"/>
          </w:tcPr>
          <w:p w:rsidR="00D86139" w:rsidRPr="001C08F3" w:rsidRDefault="00D86139" w:rsidP="009E0852">
            <w:pPr>
              <w:pStyle w:val="TableHeader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Revision</w:t>
            </w:r>
          </w:p>
        </w:tc>
        <w:tc>
          <w:tcPr>
            <w:tcW w:w="4526" w:type="dxa"/>
            <w:shd w:val="clear" w:color="auto" w:fill="E6E6E6"/>
            <w:vAlign w:val="center"/>
          </w:tcPr>
          <w:p w:rsidR="00D86139" w:rsidRPr="001C08F3" w:rsidRDefault="00D86139" w:rsidP="009F1DBF">
            <w:pPr>
              <w:pStyle w:val="TableHeader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Change Reference</w:t>
            </w:r>
          </w:p>
        </w:tc>
      </w:tr>
      <w:tr w:rsidR="00D86139" w:rsidRPr="00871803" w:rsidTr="009E0852">
        <w:trPr>
          <w:trHeight w:val="145"/>
        </w:trPr>
        <w:tc>
          <w:tcPr>
            <w:tcW w:w="1427" w:type="dxa"/>
          </w:tcPr>
          <w:p w:rsidR="00D86139" w:rsidRPr="001C08F3" w:rsidRDefault="009501EB" w:rsidP="00966DE5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08/28/2013</w:t>
            </w:r>
          </w:p>
        </w:tc>
        <w:tc>
          <w:tcPr>
            <w:tcW w:w="2081" w:type="dxa"/>
          </w:tcPr>
          <w:p w:rsidR="00D86139" w:rsidRPr="001C08F3" w:rsidRDefault="003B63D1" w:rsidP="009F1DB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Subha Kannan</w:t>
            </w:r>
          </w:p>
        </w:tc>
        <w:tc>
          <w:tcPr>
            <w:tcW w:w="1187" w:type="dxa"/>
          </w:tcPr>
          <w:p w:rsidR="00D86139" w:rsidRPr="001C08F3" w:rsidRDefault="00C064ED" w:rsidP="009E0852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4526" w:type="dxa"/>
          </w:tcPr>
          <w:p w:rsidR="00D86139" w:rsidRPr="001C08F3" w:rsidRDefault="00D86139" w:rsidP="009F1DB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 w:rsidRPr="001C08F3">
              <w:rPr>
                <w:rFonts w:ascii="Times New Roman" w:hAnsi="Times New Roman"/>
                <w:sz w:val="22"/>
                <w:szCs w:val="22"/>
              </w:rPr>
              <w:t>Initial Version</w:t>
            </w:r>
            <w:r w:rsidR="00966DE5">
              <w:rPr>
                <w:rFonts w:ascii="Times New Roman" w:hAnsi="Times New Roman"/>
                <w:sz w:val="22"/>
                <w:szCs w:val="22"/>
              </w:rPr>
              <w:t xml:space="preserve"> -  P</w:t>
            </w:r>
            <w:r w:rsidR="009501EB">
              <w:rPr>
                <w:rFonts w:ascii="Times New Roman" w:hAnsi="Times New Roman"/>
                <w:sz w:val="22"/>
                <w:szCs w:val="22"/>
              </w:rPr>
              <w:t>roject ECHO</w:t>
            </w:r>
          </w:p>
        </w:tc>
      </w:tr>
      <w:tr w:rsidR="00D60378" w:rsidRPr="00871803" w:rsidTr="0007184B">
        <w:trPr>
          <w:trHeight w:val="2015"/>
        </w:trPr>
        <w:tc>
          <w:tcPr>
            <w:tcW w:w="1427" w:type="dxa"/>
          </w:tcPr>
          <w:p w:rsidR="00D60378" w:rsidRDefault="003311F4" w:rsidP="001F5074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9/24/2013</w:t>
            </w:r>
          </w:p>
        </w:tc>
        <w:tc>
          <w:tcPr>
            <w:tcW w:w="2081" w:type="dxa"/>
          </w:tcPr>
          <w:p w:rsidR="00D60378" w:rsidRDefault="003311F4" w:rsidP="009F1DB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Subha Kannan</w:t>
            </w:r>
          </w:p>
        </w:tc>
        <w:tc>
          <w:tcPr>
            <w:tcW w:w="1187" w:type="dxa"/>
          </w:tcPr>
          <w:p w:rsidR="00D60378" w:rsidRPr="001C08F3" w:rsidRDefault="003311F4" w:rsidP="009E0852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4526" w:type="dxa"/>
          </w:tcPr>
          <w:p w:rsidR="00D60378" w:rsidRPr="001C08F3" w:rsidRDefault="003311F4" w:rsidP="000718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/>
                <w:color w:val="000000"/>
                <w:szCs w:val="20"/>
                <w:highlight w:val="white"/>
              </w:rPr>
              <w:t>PJ9010 CR 20 -M</w:t>
            </w:r>
            <w:r>
              <w:rPr>
                <w:rFonts w:cs="Arial"/>
                <w:color w:val="808080"/>
                <w:szCs w:val="20"/>
                <w:highlight w:val="white"/>
              </w:rPr>
              <w:t xml:space="preserve">odified response </w:t>
            </w:r>
            <w:proofErr w:type="gramStart"/>
            <w:r>
              <w:rPr>
                <w:rFonts w:cs="Arial"/>
                <w:color w:val="808080"/>
                <w:szCs w:val="20"/>
                <w:highlight w:val="white"/>
              </w:rPr>
              <w:t>to  have</w:t>
            </w:r>
            <w:proofErr w:type="gramEnd"/>
            <w:r>
              <w:rPr>
                <w:rFonts w:cs="Arial"/>
                <w:color w:val="808080"/>
                <w:szCs w:val="20"/>
                <w:highlight w:val="white"/>
              </w:rPr>
              <w:t xml:space="preserve"> equipmentEligibilityInfoList as manadatory and  added </w:t>
            </w:r>
            <w:r w:rsidR="0003651A">
              <w:rPr>
                <w:rFonts w:cs="Arial"/>
                <w:color w:val="808080"/>
                <w:szCs w:val="20"/>
                <w:highlight w:val="white"/>
              </w:rPr>
              <w:t xml:space="preserve">new elements </w:t>
            </w:r>
            <w:r>
              <w:rPr>
                <w:rFonts w:cs="Arial"/>
                <w:color w:val="808080"/>
                <w:szCs w:val="20"/>
                <w:highlight w:val="white"/>
              </w:rPr>
              <w:t xml:space="preserve">loanFirstInstallmentDueDate and loanLastInstallmentDueDate,itemCategoryDescription . Added new element in the request retrieveAllEquipmentInd as a choice element. </w:t>
            </w:r>
          </w:p>
        </w:tc>
      </w:tr>
      <w:tr w:rsidR="002B6A6F" w:rsidRPr="00871803" w:rsidTr="0003651A">
        <w:trPr>
          <w:trHeight w:val="2015"/>
        </w:trPr>
        <w:tc>
          <w:tcPr>
            <w:tcW w:w="1427" w:type="dxa"/>
          </w:tcPr>
          <w:p w:rsidR="002B6A6F" w:rsidRDefault="002B6A6F" w:rsidP="001F5074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10/2/2013</w:t>
            </w:r>
          </w:p>
        </w:tc>
        <w:tc>
          <w:tcPr>
            <w:tcW w:w="2081" w:type="dxa"/>
          </w:tcPr>
          <w:p w:rsidR="002B6A6F" w:rsidRDefault="002B6A6F" w:rsidP="009F1DB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Subha Kannan</w:t>
            </w:r>
          </w:p>
        </w:tc>
        <w:tc>
          <w:tcPr>
            <w:tcW w:w="1187" w:type="dxa"/>
          </w:tcPr>
          <w:p w:rsidR="002B6A6F" w:rsidRDefault="002B6A6F" w:rsidP="009E0852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4526" w:type="dxa"/>
          </w:tcPr>
          <w:p w:rsidR="002B6A6F" w:rsidRDefault="002B6A6F" w:rsidP="002B6A6F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szCs w:val="20"/>
                <w:highlight w:val="white"/>
              </w:rPr>
            </w:pPr>
            <w:r>
              <w:rPr>
                <w:rFonts w:cs="Arial"/>
                <w:color w:val="000000"/>
                <w:szCs w:val="20"/>
                <w:highlight w:val="white"/>
              </w:rPr>
              <w:t xml:space="preserve">PJ9010 CR 24 </w:t>
            </w:r>
            <w:proofErr w:type="gramStart"/>
            <w:r>
              <w:rPr>
                <w:rFonts w:cs="Arial"/>
                <w:color w:val="000000"/>
                <w:szCs w:val="20"/>
                <w:highlight w:val="white"/>
              </w:rPr>
              <w:t xml:space="preserve">-  </w:t>
            </w:r>
            <w:r>
              <w:rPr>
                <w:rFonts w:cs="Arial"/>
                <w:color w:val="808080"/>
                <w:szCs w:val="20"/>
                <w:highlight w:val="white"/>
              </w:rPr>
              <w:t>Modified</w:t>
            </w:r>
            <w:proofErr w:type="gramEnd"/>
            <w:r>
              <w:rPr>
                <w:rFonts w:cs="Arial"/>
                <w:color w:val="808080"/>
                <w:szCs w:val="20"/>
                <w:highlight w:val="white"/>
              </w:rPr>
              <w:t xml:space="preserve"> checkLoanEligibilityRequest to remove retrieveAllEquipmentInd and added  equipmentWithDeviceInfo as a choice element in orderInfo. Added new element orderId as a choice in accountInfo</w:t>
            </w:r>
          </w:p>
        </w:tc>
      </w:tr>
      <w:tr w:rsidR="0007184B" w:rsidRPr="00871803" w:rsidTr="0003651A">
        <w:trPr>
          <w:trHeight w:val="2015"/>
        </w:trPr>
        <w:tc>
          <w:tcPr>
            <w:tcW w:w="1427" w:type="dxa"/>
          </w:tcPr>
          <w:p w:rsidR="0007184B" w:rsidRDefault="0007184B" w:rsidP="001F5074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10/18/2013</w:t>
            </w:r>
          </w:p>
        </w:tc>
        <w:tc>
          <w:tcPr>
            <w:tcW w:w="2081" w:type="dxa"/>
          </w:tcPr>
          <w:p w:rsidR="0007184B" w:rsidRDefault="0007184B" w:rsidP="009F1DBF">
            <w:pPr>
              <w:pStyle w:val="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Subha Kannan</w:t>
            </w:r>
          </w:p>
        </w:tc>
        <w:tc>
          <w:tcPr>
            <w:tcW w:w="1187" w:type="dxa"/>
          </w:tcPr>
          <w:p w:rsidR="0007184B" w:rsidRDefault="0007184B" w:rsidP="009E0852">
            <w:pPr>
              <w:pStyle w:val="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4526" w:type="dxa"/>
          </w:tcPr>
          <w:p w:rsidR="0007184B" w:rsidRDefault="0007184B" w:rsidP="002B6A6F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szCs w:val="20"/>
                <w:highlight w:val="white"/>
              </w:rPr>
            </w:pPr>
            <w:r>
              <w:rPr>
                <w:rFonts w:cs="Arial"/>
                <w:color w:val="808080"/>
                <w:szCs w:val="20"/>
                <w:highlight w:val="white"/>
              </w:rPr>
              <w:t>Modified request to add a new element equipmentWithDeviceInfoList and modified equipmentWithDeviceInfo structure to more than 1  and added new element vendorCode .Added new element  deviceInfo in the equipmentEligibiltyInfo</w:t>
            </w:r>
          </w:p>
        </w:tc>
      </w:tr>
      <w:tr w:rsidR="007E5A27" w:rsidRPr="00871803" w:rsidTr="0003651A">
        <w:trPr>
          <w:trHeight w:val="2015"/>
          <w:ins w:id="3" w:author="su274705" w:date="2013-12-11T10:18:00Z"/>
        </w:trPr>
        <w:tc>
          <w:tcPr>
            <w:tcW w:w="1427" w:type="dxa"/>
          </w:tcPr>
          <w:p w:rsidR="007E5A27" w:rsidRDefault="007E5A27" w:rsidP="001F5074">
            <w:pPr>
              <w:pStyle w:val="TableText"/>
              <w:rPr>
                <w:ins w:id="4" w:author="su274705" w:date="2013-12-11T10:18:00Z"/>
                <w:rFonts w:ascii="Times New Roman" w:hAnsi="Times New Roman"/>
                <w:sz w:val="22"/>
                <w:szCs w:val="22"/>
              </w:rPr>
            </w:pPr>
            <w:ins w:id="5" w:author="su274705" w:date="2013-12-11T10:18:00Z">
              <w:r>
                <w:rPr>
                  <w:rFonts w:ascii="Times New Roman" w:hAnsi="Times New Roman"/>
                  <w:sz w:val="22"/>
                  <w:szCs w:val="22"/>
                </w:rPr>
                <w:t>12/11/2013</w:t>
              </w:r>
            </w:ins>
          </w:p>
        </w:tc>
        <w:tc>
          <w:tcPr>
            <w:tcW w:w="2081" w:type="dxa"/>
          </w:tcPr>
          <w:p w:rsidR="007E5A27" w:rsidRDefault="007E5A27" w:rsidP="009F1DBF">
            <w:pPr>
              <w:pStyle w:val="TableText"/>
              <w:rPr>
                <w:ins w:id="6" w:author="su274705" w:date="2013-12-11T10:18:00Z"/>
                <w:rFonts w:ascii="Times New Roman" w:hAnsi="Times New Roman"/>
                <w:sz w:val="22"/>
                <w:szCs w:val="22"/>
              </w:rPr>
            </w:pPr>
            <w:ins w:id="7" w:author="su274705" w:date="2013-12-11T10:18:00Z">
              <w:r>
                <w:rPr>
                  <w:rFonts w:ascii="Times New Roman" w:hAnsi="Times New Roman"/>
                  <w:sz w:val="22"/>
                  <w:szCs w:val="22"/>
                </w:rPr>
                <w:t>Subha Kannan</w:t>
              </w:r>
            </w:ins>
          </w:p>
        </w:tc>
        <w:tc>
          <w:tcPr>
            <w:tcW w:w="1187" w:type="dxa"/>
          </w:tcPr>
          <w:p w:rsidR="007E5A27" w:rsidRDefault="007E5A27" w:rsidP="009E0852">
            <w:pPr>
              <w:pStyle w:val="TableText"/>
              <w:jc w:val="center"/>
              <w:rPr>
                <w:ins w:id="8" w:author="su274705" w:date="2013-12-11T10:18:00Z"/>
                <w:rFonts w:ascii="Times New Roman" w:hAnsi="Times New Roman"/>
                <w:sz w:val="22"/>
                <w:szCs w:val="22"/>
              </w:rPr>
            </w:pPr>
            <w:ins w:id="9" w:author="su274705" w:date="2013-12-11T10:18:00Z">
              <w:r>
                <w:rPr>
                  <w:rFonts w:ascii="Times New Roman" w:hAnsi="Times New Roman"/>
                  <w:sz w:val="22"/>
                  <w:szCs w:val="22"/>
                </w:rPr>
                <w:t>1.4</w:t>
              </w:r>
            </w:ins>
          </w:p>
        </w:tc>
        <w:tc>
          <w:tcPr>
            <w:tcW w:w="4526" w:type="dxa"/>
          </w:tcPr>
          <w:p w:rsidR="007E5A27" w:rsidRDefault="007E5A27" w:rsidP="007E5A27">
            <w:pPr>
              <w:autoSpaceDE w:val="0"/>
              <w:autoSpaceDN w:val="0"/>
              <w:adjustRightInd w:val="0"/>
              <w:spacing w:after="0"/>
              <w:rPr>
                <w:ins w:id="10" w:author="su274705" w:date="2013-12-11T10:18:00Z"/>
                <w:rFonts w:cs="Arial"/>
                <w:color w:val="808080"/>
                <w:szCs w:val="20"/>
                <w:highlight w:val="white"/>
              </w:rPr>
            </w:pPr>
            <w:ins w:id="11" w:author="su274705" w:date="2013-12-11T10:19:00Z">
              <w:r>
                <w:rPr>
                  <w:rFonts w:cs="Arial"/>
                  <w:color w:val="808080"/>
                  <w:szCs w:val="20"/>
                  <w:highlight w:val="white"/>
                </w:rPr>
                <w:t>IM2154549</w:t>
              </w:r>
            </w:ins>
            <w:ins w:id="12" w:author="su274705" w:date="2013-12-11T10:18:00Z"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     Updated </w:t>
              </w:r>
              <w:proofErr w:type="gramStart"/>
              <w:r>
                <w:rPr>
                  <w:rFonts w:cs="Arial"/>
                  <w:color w:val="808080"/>
                  <w:szCs w:val="20"/>
                  <w:highlight w:val="white"/>
                </w:rPr>
                <w:t>creditClass  maxLength</w:t>
              </w:r>
              <w:proofErr w:type="gramEnd"/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 to 5 from 3 </w:t>
              </w:r>
            </w:ins>
            <w:ins w:id="13" w:author="su274705" w:date="2013-12-11T10:19:00Z">
              <w:r>
                <w:rPr>
                  <w:rFonts w:cs="Arial"/>
                  <w:color w:val="808080"/>
                  <w:szCs w:val="20"/>
                  <w:highlight w:val="white"/>
                </w:rPr>
                <w:t>.</w:t>
              </w:r>
            </w:ins>
          </w:p>
        </w:tc>
      </w:tr>
      <w:tr w:rsidR="006548AE" w:rsidRPr="00871803" w:rsidTr="0003651A">
        <w:trPr>
          <w:trHeight w:val="2015"/>
          <w:ins w:id="14" w:author="su274705" w:date="2013-12-12T15:55:00Z"/>
        </w:trPr>
        <w:tc>
          <w:tcPr>
            <w:tcW w:w="1427" w:type="dxa"/>
          </w:tcPr>
          <w:p w:rsidR="006548AE" w:rsidRDefault="006548AE" w:rsidP="001F5074">
            <w:pPr>
              <w:pStyle w:val="TableText"/>
              <w:rPr>
                <w:ins w:id="15" w:author="su274705" w:date="2013-12-12T15:55:00Z"/>
                <w:rFonts w:ascii="Times New Roman" w:hAnsi="Times New Roman"/>
                <w:sz w:val="22"/>
                <w:szCs w:val="22"/>
              </w:rPr>
            </w:pPr>
            <w:ins w:id="16" w:author="su274705" w:date="2013-12-12T15:55:00Z">
              <w:r>
                <w:rPr>
                  <w:rFonts w:ascii="Times New Roman" w:hAnsi="Times New Roman"/>
                  <w:sz w:val="22"/>
                  <w:szCs w:val="22"/>
                </w:rPr>
                <w:t>12/12/2013</w:t>
              </w:r>
            </w:ins>
          </w:p>
        </w:tc>
        <w:tc>
          <w:tcPr>
            <w:tcW w:w="2081" w:type="dxa"/>
          </w:tcPr>
          <w:p w:rsidR="006548AE" w:rsidRDefault="006548AE" w:rsidP="009F1DBF">
            <w:pPr>
              <w:pStyle w:val="TableText"/>
              <w:rPr>
                <w:ins w:id="17" w:author="su274705" w:date="2013-12-12T15:55:00Z"/>
                <w:rFonts w:ascii="Times New Roman" w:hAnsi="Times New Roman"/>
                <w:sz w:val="22"/>
                <w:szCs w:val="22"/>
              </w:rPr>
            </w:pPr>
            <w:ins w:id="18" w:author="su274705" w:date="2013-12-12T15:55:00Z">
              <w:r>
                <w:rPr>
                  <w:rFonts w:ascii="Times New Roman" w:hAnsi="Times New Roman"/>
                  <w:sz w:val="22"/>
                  <w:szCs w:val="22"/>
                </w:rPr>
                <w:t>Subha Kannan</w:t>
              </w:r>
            </w:ins>
          </w:p>
        </w:tc>
        <w:tc>
          <w:tcPr>
            <w:tcW w:w="1187" w:type="dxa"/>
          </w:tcPr>
          <w:p w:rsidR="006548AE" w:rsidRDefault="006548AE" w:rsidP="009E0852">
            <w:pPr>
              <w:pStyle w:val="TableText"/>
              <w:jc w:val="center"/>
              <w:rPr>
                <w:ins w:id="19" w:author="su274705" w:date="2013-12-12T15:55:00Z"/>
                <w:rFonts w:ascii="Times New Roman" w:hAnsi="Times New Roman"/>
                <w:sz w:val="22"/>
                <w:szCs w:val="22"/>
              </w:rPr>
            </w:pPr>
            <w:ins w:id="20" w:author="su274705" w:date="2013-12-12T15:55:00Z">
              <w:r>
                <w:rPr>
                  <w:rFonts w:ascii="Times New Roman" w:hAnsi="Times New Roman"/>
                  <w:sz w:val="22"/>
                  <w:szCs w:val="22"/>
                </w:rPr>
                <w:t>1.5</w:t>
              </w:r>
            </w:ins>
          </w:p>
        </w:tc>
        <w:tc>
          <w:tcPr>
            <w:tcW w:w="4526" w:type="dxa"/>
          </w:tcPr>
          <w:p w:rsidR="006548AE" w:rsidRDefault="006548AE" w:rsidP="006548AE">
            <w:pPr>
              <w:autoSpaceDE w:val="0"/>
              <w:autoSpaceDN w:val="0"/>
              <w:adjustRightInd w:val="0"/>
              <w:spacing w:after="0"/>
              <w:rPr>
                <w:ins w:id="21" w:author="su274705" w:date="2013-12-12T15:55:00Z"/>
                <w:rFonts w:cs="Arial"/>
                <w:color w:val="808080"/>
                <w:szCs w:val="20"/>
                <w:highlight w:val="white"/>
              </w:rPr>
            </w:pPr>
            <w:ins w:id="22" w:author="su274705" w:date="2013-12-12T15:56:00Z">
              <w:r>
                <w:rPr>
                  <w:rFonts w:cs="Arial"/>
                  <w:color w:val="808080"/>
                  <w:szCs w:val="20"/>
                  <w:highlight w:val="white"/>
                </w:rPr>
                <w:t>PJ9772 CR 20 – Updated the loanNumber</w:t>
              </w:r>
            </w:ins>
            <w:ins w:id="23" w:author="su274705" w:date="2013-12-12T15:57:00Z"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 </w:t>
              </w:r>
            </w:ins>
            <w:ins w:id="24" w:author="su274705" w:date="2013-12-12T15:56:00Z"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in the response from   type int  to String </w:t>
              </w:r>
            </w:ins>
          </w:p>
        </w:tc>
      </w:tr>
      <w:tr w:rsidR="008568F9" w:rsidRPr="00871803" w:rsidTr="0003651A">
        <w:trPr>
          <w:trHeight w:val="2015"/>
          <w:ins w:id="25" w:author="su274705" w:date="2014-01-14T12:50:00Z"/>
        </w:trPr>
        <w:tc>
          <w:tcPr>
            <w:tcW w:w="1427" w:type="dxa"/>
          </w:tcPr>
          <w:p w:rsidR="008568F9" w:rsidRDefault="008568F9" w:rsidP="001F5074">
            <w:pPr>
              <w:pStyle w:val="TableText"/>
              <w:rPr>
                <w:ins w:id="26" w:author="su274705" w:date="2014-01-14T12:50:00Z"/>
                <w:rFonts w:ascii="Times New Roman" w:hAnsi="Times New Roman"/>
                <w:sz w:val="22"/>
                <w:szCs w:val="22"/>
              </w:rPr>
            </w:pPr>
            <w:ins w:id="27" w:author="su274705" w:date="2014-01-14T12:50:00Z">
              <w:r>
                <w:rPr>
                  <w:rFonts w:ascii="Times New Roman" w:hAnsi="Times New Roman"/>
                  <w:sz w:val="22"/>
                  <w:szCs w:val="22"/>
                </w:rPr>
                <w:lastRenderedPageBreak/>
                <w:t>01/14/2014</w:t>
              </w:r>
            </w:ins>
          </w:p>
        </w:tc>
        <w:tc>
          <w:tcPr>
            <w:tcW w:w="2081" w:type="dxa"/>
          </w:tcPr>
          <w:p w:rsidR="008568F9" w:rsidRDefault="008568F9" w:rsidP="009F1DBF">
            <w:pPr>
              <w:pStyle w:val="TableText"/>
              <w:rPr>
                <w:ins w:id="28" w:author="su274705" w:date="2014-01-14T12:50:00Z"/>
                <w:rFonts w:ascii="Times New Roman" w:hAnsi="Times New Roman"/>
                <w:sz w:val="22"/>
                <w:szCs w:val="22"/>
              </w:rPr>
            </w:pPr>
            <w:ins w:id="29" w:author="su274705" w:date="2014-01-14T12:50:00Z">
              <w:r>
                <w:rPr>
                  <w:rFonts w:ascii="Times New Roman" w:hAnsi="Times New Roman"/>
                  <w:sz w:val="22"/>
                  <w:szCs w:val="22"/>
                </w:rPr>
                <w:t>Subha Kannan</w:t>
              </w:r>
            </w:ins>
          </w:p>
        </w:tc>
        <w:tc>
          <w:tcPr>
            <w:tcW w:w="1187" w:type="dxa"/>
          </w:tcPr>
          <w:p w:rsidR="008568F9" w:rsidRDefault="008568F9" w:rsidP="009E0852">
            <w:pPr>
              <w:pStyle w:val="TableText"/>
              <w:jc w:val="center"/>
              <w:rPr>
                <w:ins w:id="30" w:author="su274705" w:date="2014-01-14T12:50:00Z"/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26" w:type="dxa"/>
          </w:tcPr>
          <w:p w:rsidR="008568F9" w:rsidRDefault="008568F9" w:rsidP="006548AE">
            <w:pPr>
              <w:autoSpaceDE w:val="0"/>
              <w:autoSpaceDN w:val="0"/>
              <w:adjustRightInd w:val="0"/>
              <w:spacing w:after="0"/>
              <w:rPr>
                <w:ins w:id="31" w:author="su274705" w:date="2014-01-14T12:50:00Z"/>
                <w:rFonts w:cs="Arial"/>
                <w:color w:val="808080"/>
                <w:szCs w:val="20"/>
                <w:highlight w:val="white"/>
              </w:rPr>
            </w:pPr>
            <w:ins w:id="32" w:author="su274705" w:date="2014-01-14T12:50:00Z">
              <w:r>
                <w:rPr>
                  <w:rFonts w:cs="Arial"/>
                  <w:color w:val="808080"/>
                  <w:szCs w:val="20"/>
                  <w:highlight w:val="white"/>
                </w:rPr>
                <w:t>P</w:t>
              </w:r>
            </w:ins>
            <w:ins w:id="33" w:author="su274705" w:date="2014-01-14T12:51:00Z"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J12070 – </w:t>
              </w:r>
              <w:proofErr w:type="gramStart"/>
              <w:r>
                <w:rPr>
                  <w:rFonts w:cs="Arial"/>
                  <w:color w:val="808080"/>
                  <w:szCs w:val="20"/>
                  <w:highlight w:val="white"/>
                </w:rPr>
                <w:t>Updated  to</w:t>
              </w:r>
              <w:proofErr w:type="gramEnd"/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 add new element fetchEstimatedTax in the request and  new elements estimatedTax and floridaStampTax in the </w:t>
              </w:r>
            </w:ins>
            <w:ins w:id="34" w:author="su274705" w:date="2014-01-14T12:52:00Z">
              <w:r>
                <w:rPr>
                  <w:rFonts w:cs="Arial"/>
                  <w:color w:val="808080"/>
                  <w:szCs w:val="20"/>
                  <w:highlight w:val="white"/>
                </w:rPr>
                <w:t xml:space="preserve"> </w:t>
              </w:r>
            </w:ins>
            <w:ins w:id="35" w:author="su274705" w:date="2014-01-14T12:51:00Z">
              <w:r>
                <w:rPr>
                  <w:rFonts w:cs="Arial"/>
                  <w:color w:val="808080"/>
                  <w:szCs w:val="20"/>
                  <w:highlight w:val="white"/>
                </w:rPr>
                <w:t>response</w:t>
              </w:r>
            </w:ins>
            <w:ins w:id="36" w:author="su274705" w:date="2014-01-14T12:52:00Z">
              <w:r>
                <w:rPr>
                  <w:rFonts w:cs="Arial"/>
                  <w:color w:val="808080"/>
                  <w:szCs w:val="20"/>
                  <w:highlight w:val="white"/>
                </w:rPr>
                <w:t>.</w:t>
              </w:r>
            </w:ins>
          </w:p>
        </w:tc>
      </w:tr>
    </w:tbl>
    <w:p w:rsidR="00A83644" w:rsidRPr="0058393E" w:rsidRDefault="001B604C" w:rsidP="00A83644">
      <w:pPr>
        <w:pStyle w:val="Caption"/>
        <w:ind w:left="540"/>
        <w:rPr>
          <w:rFonts w:ascii="Times New Roman" w:hAnsi="Times New Roman"/>
        </w:rPr>
      </w:pP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Pr="0058393E">
        <w:rPr>
          <w:rFonts w:ascii="Times New Roman" w:hAnsi="Times New Roman"/>
        </w:rPr>
        <w:tab/>
      </w:r>
      <w:r w:rsidR="007D258A" w:rsidRPr="0058393E">
        <w:rPr>
          <w:rFonts w:ascii="Times New Roman" w:hAnsi="Times New Roman"/>
        </w:rPr>
        <w:br w:type="page"/>
      </w:r>
    </w:p>
    <w:p w:rsidR="00D01836" w:rsidDel="00E56A7A" w:rsidRDefault="00D01836" w:rsidP="00BD379D">
      <w:pPr>
        <w:pStyle w:val="Heading2"/>
        <w:numPr>
          <w:ilvl w:val="0"/>
          <w:numId w:val="4"/>
        </w:numPr>
      </w:pPr>
      <w:bookmarkStart w:id="37" w:name="_Toc367450896"/>
      <w:r w:rsidRPr="00871803" w:rsidDel="00E56A7A">
        <w:lastRenderedPageBreak/>
        <w:t>Functionality</w:t>
      </w:r>
      <w:bookmarkEnd w:id="37"/>
    </w:p>
    <w:p w:rsidR="00291A67" w:rsidDel="00E56A7A" w:rsidRDefault="00644472" w:rsidP="00966DE5">
      <w:pPr>
        <w:pStyle w:val="BodyText"/>
        <w:rPr>
          <w:rFonts w:ascii="Times New Roman" w:hAnsi="Times New Roman"/>
          <w:sz w:val="24"/>
        </w:rPr>
      </w:pPr>
      <w:bookmarkStart w:id="38" w:name="_Toc204658737"/>
      <w:bookmarkStart w:id="39" w:name="_Toc204658738"/>
      <w:r w:rsidRPr="00644472" w:rsidDel="00E56A7A">
        <w:rPr>
          <w:rFonts w:ascii="Times New Roman" w:hAnsi="Times New Roman"/>
          <w:sz w:val="24"/>
        </w:rPr>
        <w:t>Th</w:t>
      </w:r>
      <w:r w:rsidR="003B63D1" w:rsidDel="00E56A7A">
        <w:rPr>
          <w:rFonts w:ascii="Times New Roman" w:hAnsi="Times New Roman"/>
          <w:sz w:val="24"/>
        </w:rPr>
        <w:t xml:space="preserve">is </w:t>
      </w:r>
      <w:r w:rsidRPr="00644472" w:rsidDel="00E56A7A">
        <w:rPr>
          <w:rFonts w:ascii="Times New Roman" w:hAnsi="Times New Roman"/>
          <w:sz w:val="24"/>
        </w:rPr>
        <w:t xml:space="preserve">API </w:t>
      </w:r>
      <w:r w:rsidR="00966DE5" w:rsidDel="00E56A7A">
        <w:rPr>
          <w:rFonts w:ascii="Times New Roman" w:hAnsi="Times New Roman"/>
          <w:sz w:val="24"/>
        </w:rPr>
        <w:t xml:space="preserve">will </w:t>
      </w:r>
      <w:r w:rsidR="009501EB" w:rsidDel="00E56A7A">
        <w:rPr>
          <w:rFonts w:ascii="Times New Roman" w:hAnsi="Times New Roman"/>
          <w:sz w:val="24"/>
        </w:rPr>
        <w:t xml:space="preserve">allow Frontend to check Installment </w:t>
      </w:r>
      <w:proofErr w:type="gramStart"/>
      <w:r w:rsidR="009501EB" w:rsidDel="00E56A7A">
        <w:rPr>
          <w:rFonts w:ascii="Times New Roman" w:hAnsi="Times New Roman"/>
          <w:sz w:val="24"/>
        </w:rPr>
        <w:t>Billing  eligibility</w:t>
      </w:r>
      <w:proofErr w:type="gramEnd"/>
      <w:r w:rsidR="009501EB" w:rsidDel="00E56A7A">
        <w:rPr>
          <w:rFonts w:ascii="Times New Roman" w:hAnsi="Times New Roman"/>
          <w:sz w:val="24"/>
        </w:rPr>
        <w:t xml:space="preserve"> based Account Type/ Account Sub Type and or credit class.</w:t>
      </w:r>
      <w:bookmarkStart w:id="40" w:name="_Toc227396550"/>
      <w:r w:rsidR="009501EB" w:rsidDel="00E56A7A">
        <w:rPr>
          <w:rFonts w:ascii="Times New Roman" w:hAnsi="Times New Roman"/>
          <w:sz w:val="24"/>
        </w:rPr>
        <w:t xml:space="preserve"> </w:t>
      </w:r>
    </w:p>
    <w:p w:rsidR="00710B1F" w:rsidRPr="00A0481C" w:rsidRDefault="00291A67" w:rsidP="00BD379D">
      <w:pPr>
        <w:pStyle w:val="Heading2"/>
        <w:numPr>
          <w:ilvl w:val="0"/>
          <w:numId w:val="3"/>
        </w:numPr>
      </w:pPr>
      <w:bookmarkStart w:id="41" w:name="_Toc367450897"/>
      <w:r>
        <w:t>Rel</w:t>
      </w:r>
      <w:r w:rsidR="00710B1F" w:rsidRPr="00A0481C">
        <w:t>ated Documents</w:t>
      </w:r>
      <w:bookmarkEnd w:id="38"/>
      <w:bookmarkEnd w:id="40"/>
      <w:bookmarkEnd w:id="41"/>
    </w:p>
    <w:p w:rsidR="001F6BA3" w:rsidRPr="00871803" w:rsidRDefault="001F6BA3" w:rsidP="001F6BA3">
      <w:pPr>
        <w:pStyle w:val="Heading2"/>
        <w:numPr>
          <w:ilvl w:val="1"/>
          <w:numId w:val="1"/>
        </w:numPr>
      </w:pPr>
      <w:bookmarkStart w:id="42" w:name="_Toc334736938"/>
      <w:bookmarkStart w:id="43" w:name="_Toc334737546"/>
      <w:bookmarkStart w:id="44" w:name="_Toc367450898"/>
      <w:bookmarkEnd w:id="39"/>
      <w:r w:rsidRPr="00871803">
        <w:t>Link to EAI Design Specification document</w:t>
      </w:r>
      <w:bookmarkEnd w:id="42"/>
      <w:bookmarkEnd w:id="43"/>
      <w:bookmarkEnd w:id="44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7740"/>
      </w:tblGrid>
      <w:tr w:rsidR="001F6BA3" w:rsidRPr="00871803" w:rsidTr="009501EB">
        <w:trPr>
          <w:trHeight w:val="345"/>
        </w:trPr>
        <w:tc>
          <w:tcPr>
            <w:tcW w:w="1080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  <w:szCs w:val="20"/>
              </w:rPr>
            </w:pPr>
            <w:r w:rsidRPr="00DE007D">
              <w:rPr>
                <w:rFonts w:cs="Arial"/>
                <w:szCs w:val="20"/>
              </w:rPr>
              <w:t xml:space="preserve">Draft </w:t>
            </w:r>
          </w:p>
        </w:tc>
        <w:tc>
          <w:tcPr>
            <w:tcW w:w="7740" w:type="dxa"/>
          </w:tcPr>
          <w:p w:rsidR="001F6BA3" w:rsidRPr="00D6136F" w:rsidRDefault="001F6BA3" w:rsidP="009501EB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1F6BA3" w:rsidRPr="00871803" w:rsidTr="009501EB">
        <w:trPr>
          <w:trHeight w:val="360"/>
        </w:trPr>
        <w:tc>
          <w:tcPr>
            <w:tcW w:w="1080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  <w:szCs w:val="20"/>
              </w:rPr>
            </w:pPr>
            <w:r w:rsidRPr="00DE007D">
              <w:rPr>
                <w:rFonts w:cs="Arial"/>
                <w:szCs w:val="20"/>
              </w:rPr>
              <w:t>Prod</w:t>
            </w:r>
          </w:p>
        </w:tc>
        <w:tc>
          <w:tcPr>
            <w:tcW w:w="7740" w:type="dxa"/>
          </w:tcPr>
          <w:p w:rsidR="001F6BA3" w:rsidRPr="0093408E" w:rsidRDefault="005571EA" w:rsidP="009501EB">
            <w:pPr>
              <w:pStyle w:val="BodyText"/>
              <w:rPr>
                <w:rFonts w:cs="Arial"/>
                <w:szCs w:val="20"/>
              </w:rPr>
            </w:pPr>
            <w:hyperlink r:id="rId15" w:history="1">
              <w:r w:rsidR="001F6BA3">
                <w:rPr>
                  <w:rStyle w:val="Hyperlink"/>
                  <w:rFonts w:cs="Arial"/>
                  <w:szCs w:val="20"/>
                </w:rPr>
                <w:t>Production Design Folder</w:t>
              </w:r>
            </w:hyperlink>
            <w:r w:rsidR="001F6BA3">
              <w:rPr>
                <w:rFonts w:cs="Arial"/>
                <w:szCs w:val="20"/>
              </w:rPr>
              <w:t xml:space="preserve"> </w:t>
            </w:r>
          </w:p>
        </w:tc>
      </w:tr>
    </w:tbl>
    <w:p w:rsidR="001F6BA3" w:rsidRPr="00BA1260" w:rsidRDefault="001F6BA3" w:rsidP="001F6BA3">
      <w:pPr>
        <w:pStyle w:val="Heading2"/>
        <w:numPr>
          <w:ilvl w:val="1"/>
          <w:numId w:val="1"/>
        </w:numPr>
      </w:pPr>
      <w:bookmarkStart w:id="45" w:name="_Toc204658739"/>
      <w:bookmarkStart w:id="46" w:name="_Toc334736939"/>
      <w:bookmarkStart w:id="47" w:name="_Toc334737547"/>
      <w:bookmarkStart w:id="48" w:name="_Toc367450899"/>
      <w:r w:rsidRPr="00BA1260">
        <w:t>Link to Web Service design document</w:t>
      </w:r>
      <w:bookmarkEnd w:id="45"/>
      <w:bookmarkEnd w:id="46"/>
      <w:bookmarkEnd w:id="47"/>
      <w:bookmarkEnd w:id="48"/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939"/>
      </w:tblGrid>
      <w:tr w:rsidR="001F6BA3" w:rsidRPr="00F96F8F" w:rsidTr="009501EB">
        <w:trPr>
          <w:trHeight w:val="345"/>
        </w:trPr>
        <w:tc>
          <w:tcPr>
            <w:tcW w:w="881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</w:rPr>
            </w:pPr>
            <w:r w:rsidRPr="00DE007D">
              <w:rPr>
                <w:rFonts w:cs="Arial"/>
              </w:rPr>
              <w:t xml:space="preserve">Draft </w:t>
            </w:r>
          </w:p>
        </w:tc>
        <w:tc>
          <w:tcPr>
            <w:tcW w:w="7939" w:type="dxa"/>
          </w:tcPr>
          <w:p w:rsidR="001F6BA3" w:rsidRPr="00DE007D" w:rsidRDefault="001F6BA3" w:rsidP="009501EB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1F6BA3" w:rsidRPr="00F96F8F" w:rsidTr="009501EB">
        <w:trPr>
          <w:trHeight w:val="360"/>
        </w:trPr>
        <w:tc>
          <w:tcPr>
            <w:tcW w:w="881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</w:rPr>
            </w:pPr>
            <w:r w:rsidRPr="00DE007D">
              <w:rPr>
                <w:rFonts w:cs="Arial"/>
              </w:rPr>
              <w:t>Prod</w:t>
            </w:r>
          </w:p>
        </w:tc>
        <w:tc>
          <w:tcPr>
            <w:tcW w:w="7939" w:type="dxa"/>
          </w:tcPr>
          <w:p w:rsidR="001F6BA3" w:rsidRPr="00DE007D" w:rsidRDefault="005571EA" w:rsidP="009501EB">
            <w:pPr>
              <w:pStyle w:val="BodyText"/>
              <w:rPr>
                <w:rFonts w:cs="Arial"/>
              </w:rPr>
            </w:pPr>
            <w:hyperlink r:id="rId16" w:history="1">
              <w:r w:rsidR="001F6BA3" w:rsidRPr="00DE007D">
                <w:rPr>
                  <w:rStyle w:val="Hyperlink"/>
                  <w:rFonts w:cs="Arial"/>
                  <w:szCs w:val="20"/>
                </w:rPr>
                <w:t>Link to Production Folder</w:t>
              </w:r>
            </w:hyperlink>
          </w:p>
        </w:tc>
      </w:tr>
    </w:tbl>
    <w:p w:rsidR="001F6BA3" w:rsidRPr="00871803" w:rsidRDefault="001F6BA3" w:rsidP="001F6BA3">
      <w:pPr>
        <w:pStyle w:val="Heading2"/>
        <w:numPr>
          <w:ilvl w:val="1"/>
          <w:numId w:val="1"/>
        </w:numPr>
      </w:pPr>
      <w:bookmarkStart w:id="49" w:name="_Toc204658752"/>
      <w:bookmarkStart w:id="50" w:name="_Toc334736940"/>
      <w:bookmarkStart w:id="51" w:name="_Toc334737548"/>
      <w:bookmarkStart w:id="52" w:name="_Toc367450900"/>
      <w:r w:rsidRPr="00871803">
        <w:t xml:space="preserve">Link to </w:t>
      </w:r>
      <w:r>
        <w:t>XSDs</w:t>
      </w:r>
      <w:bookmarkEnd w:id="49"/>
      <w:bookmarkEnd w:id="50"/>
      <w:bookmarkEnd w:id="51"/>
      <w:bookmarkEnd w:id="5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7740"/>
      </w:tblGrid>
      <w:tr w:rsidR="001F6BA3" w:rsidRPr="00871803" w:rsidTr="009501EB">
        <w:trPr>
          <w:trHeight w:val="345"/>
        </w:trPr>
        <w:tc>
          <w:tcPr>
            <w:tcW w:w="1080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  <w:szCs w:val="20"/>
              </w:rPr>
            </w:pPr>
            <w:r w:rsidRPr="00DE007D">
              <w:rPr>
                <w:rFonts w:cs="Arial"/>
                <w:szCs w:val="20"/>
              </w:rPr>
              <w:t xml:space="preserve">Draft </w:t>
            </w:r>
          </w:p>
        </w:tc>
        <w:tc>
          <w:tcPr>
            <w:tcW w:w="7740" w:type="dxa"/>
          </w:tcPr>
          <w:p w:rsidR="001F6BA3" w:rsidRPr="00D6136F" w:rsidRDefault="001F6BA3" w:rsidP="009501EB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1F6BA3" w:rsidRPr="00871803" w:rsidTr="009501EB">
        <w:trPr>
          <w:trHeight w:val="360"/>
        </w:trPr>
        <w:tc>
          <w:tcPr>
            <w:tcW w:w="1080" w:type="dxa"/>
            <w:vAlign w:val="center"/>
          </w:tcPr>
          <w:p w:rsidR="001F6BA3" w:rsidRPr="00DE007D" w:rsidRDefault="001F6BA3" w:rsidP="009501EB">
            <w:pPr>
              <w:pStyle w:val="BodyText"/>
              <w:rPr>
                <w:rFonts w:cs="Arial"/>
                <w:szCs w:val="20"/>
              </w:rPr>
            </w:pPr>
            <w:r w:rsidRPr="00DE007D">
              <w:rPr>
                <w:rFonts w:cs="Arial"/>
                <w:szCs w:val="20"/>
              </w:rPr>
              <w:t>Prod</w:t>
            </w:r>
          </w:p>
        </w:tc>
        <w:tc>
          <w:tcPr>
            <w:tcW w:w="7740" w:type="dxa"/>
          </w:tcPr>
          <w:p w:rsidR="001F6BA3" w:rsidRPr="0093408E" w:rsidRDefault="005571EA" w:rsidP="009501EB">
            <w:pPr>
              <w:pStyle w:val="BodyText"/>
              <w:rPr>
                <w:rFonts w:cs="Arial"/>
                <w:szCs w:val="20"/>
              </w:rPr>
            </w:pPr>
            <w:hyperlink r:id="rId17" w:history="1">
              <w:r w:rsidR="001F6BA3">
                <w:rPr>
                  <w:rStyle w:val="Hyperlink"/>
                  <w:rFonts w:cs="Arial"/>
                  <w:szCs w:val="20"/>
                </w:rPr>
                <w:t>Production Schema Folder</w:t>
              </w:r>
            </w:hyperlink>
            <w:r w:rsidR="001F6BA3">
              <w:rPr>
                <w:rFonts w:cs="Arial"/>
                <w:szCs w:val="20"/>
              </w:rPr>
              <w:t xml:space="preserve"> </w:t>
            </w:r>
          </w:p>
        </w:tc>
      </w:tr>
    </w:tbl>
    <w:p w:rsidR="001F6BA3" w:rsidRPr="00B57FAD" w:rsidRDefault="001F6BA3" w:rsidP="001F6BA3">
      <w:r>
        <w:br w:type="page"/>
      </w:r>
    </w:p>
    <w:p w:rsidR="00D01836" w:rsidRPr="00871803" w:rsidRDefault="001B604C" w:rsidP="00BD379D">
      <w:pPr>
        <w:pStyle w:val="Heading2"/>
        <w:numPr>
          <w:ilvl w:val="0"/>
          <w:numId w:val="3"/>
        </w:numPr>
      </w:pPr>
      <w:bookmarkStart w:id="53" w:name="_Toc367450901"/>
      <w:r w:rsidRPr="00871803">
        <w:lastRenderedPageBreak/>
        <w:t xml:space="preserve">Component </w:t>
      </w:r>
      <w:r w:rsidR="0092002D" w:rsidRPr="00871803">
        <w:t>Request/Reply/Structures</w:t>
      </w:r>
      <w:bookmarkEnd w:id="53"/>
    </w:p>
    <w:p w:rsidR="002C19FB" w:rsidRDefault="00AC2C75" w:rsidP="002C19FB">
      <w:pPr>
        <w:ind w:left="432"/>
        <w:rPr>
          <w:rFonts w:ascii="Times New Roman" w:hAnsi="Times New Roman"/>
          <w:sz w:val="24"/>
        </w:rPr>
      </w:pPr>
      <w:r w:rsidRPr="00AC2C75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hese</w:t>
      </w:r>
      <w:r w:rsidRPr="00AC2C75">
        <w:rPr>
          <w:rFonts w:ascii="Times New Roman" w:hAnsi="Times New Roman"/>
          <w:sz w:val="24"/>
        </w:rPr>
        <w:t xml:space="preserve"> structure</w:t>
      </w:r>
      <w:r>
        <w:rPr>
          <w:rFonts w:ascii="Times New Roman" w:hAnsi="Times New Roman"/>
          <w:sz w:val="24"/>
        </w:rPr>
        <w:t>s</w:t>
      </w:r>
      <w:r w:rsidRPr="00AC2C75">
        <w:rPr>
          <w:rFonts w:ascii="Times New Roman" w:hAnsi="Times New Roman"/>
          <w:sz w:val="24"/>
        </w:rPr>
        <w:t xml:space="preserve"> will be exposed using SOAP/HTTP </w:t>
      </w:r>
      <w:r>
        <w:rPr>
          <w:rFonts w:ascii="Times New Roman" w:hAnsi="Times New Roman"/>
          <w:sz w:val="24"/>
        </w:rPr>
        <w:t xml:space="preserve">to the </w:t>
      </w:r>
      <w:r w:rsidR="000763FB">
        <w:rPr>
          <w:rFonts w:ascii="Times New Roman" w:hAnsi="Times New Roman"/>
          <w:sz w:val="24"/>
        </w:rPr>
        <w:t>clients.</w:t>
      </w:r>
    </w:p>
    <w:p w:rsidR="00E5253D" w:rsidRPr="00E5253D" w:rsidRDefault="004A31E2" w:rsidP="00E5253D">
      <w:pPr>
        <w:pStyle w:val="Heading2"/>
        <w:numPr>
          <w:ilvl w:val="1"/>
          <w:numId w:val="3"/>
        </w:numPr>
        <w:rPr>
          <w:rStyle w:val="Emphasis"/>
          <w:i/>
          <w:iCs/>
        </w:rPr>
      </w:pPr>
      <w:bookmarkStart w:id="54" w:name="_Toc367450902"/>
      <w:r w:rsidRPr="002474D0">
        <w:rPr>
          <w:rStyle w:val="Emphasis"/>
        </w:rPr>
        <w:t>Request Message</w:t>
      </w:r>
      <w:bookmarkStart w:id="55" w:name="_Toc283646910"/>
      <w:bookmarkStart w:id="56" w:name="_Toc283646916"/>
      <w:bookmarkStart w:id="57" w:name="_Toc283646926"/>
      <w:bookmarkStart w:id="58" w:name="_Toc283646949"/>
      <w:bookmarkStart w:id="59" w:name="_Toc266272931"/>
      <w:bookmarkStart w:id="60" w:name="_Toc266439400"/>
      <w:bookmarkStart w:id="61" w:name="_Toc254192402"/>
      <w:bookmarkStart w:id="62" w:name="_Toc254262907"/>
      <w:bookmarkStart w:id="63" w:name="_Toc254270345"/>
      <w:bookmarkStart w:id="64" w:name="_Toc266272933"/>
      <w:bookmarkStart w:id="65" w:name="_Toc266439402"/>
      <w:bookmarkStart w:id="66" w:name="_Toc254192403"/>
      <w:bookmarkStart w:id="67" w:name="_Toc254262908"/>
      <w:bookmarkStart w:id="68" w:name="_Toc254270346"/>
      <w:bookmarkStart w:id="69" w:name="_Toc266272934"/>
      <w:bookmarkStart w:id="70" w:name="_Toc266439403"/>
      <w:bookmarkStart w:id="71" w:name="_Toc283646970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5253D" w:rsidRDefault="00E5253D" w:rsidP="00E5253D">
      <w:pPr>
        <w:pStyle w:val="Heading2"/>
      </w:pPr>
      <w:bookmarkStart w:id="72" w:name="_Toc367450903"/>
      <w:proofErr w:type="gramStart"/>
      <w:r>
        <w:t>checkLoanEligibility</w:t>
      </w:r>
      <w:bookmarkEnd w:id="72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3693"/>
        <w:gridCol w:w="796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accountInfo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Calling applicationsr can provide Account Type and Account Sub Type to check eligibility for a Loan.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orderInfo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Calling applications can list of ITEM_IDs in input to this service to check Loan eligibility for each of the SKUs.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</w:tbl>
    <w:p w:rsidR="00E5253D" w:rsidRDefault="00E5253D" w:rsidP="00E5253D">
      <w:pPr>
        <w:pStyle w:val="Heading3"/>
      </w:pPr>
      <w:bookmarkStart w:id="73" w:name="_Toc367450904"/>
      <w:proofErr w:type="gramStart"/>
      <w:r>
        <w:t>accountInfo</w:t>
      </w:r>
      <w:bookmarkEnd w:id="73"/>
      <w:proofErr w:type="gramEnd"/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3315"/>
        <w:gridCol w:w="867"/>
        <w:gridCol w:w="996"/>
        <w:gridCol w:w="936"/>
        <w:gridCol w:w="1607"/>
      </w:tblGrid>
      <w:tr w:rsidR="006D5646" w:rsidTr="00E5253D">
        <w:trPr>
          <w:trHeight w:val="209"/>
          <w:tblHeader/>
          <w:tblCellSpacing w:w="0" w:type="dxa"/>
        </w:trPr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6D5646" w:rsidP="00CC0337">
            <w:pPr>
              <w:pStyle w:val="BodyText"/>
            </w:pPr>
            <w:r>
              <w:rPr>
                <w:szCs w:val="20"/>
              </w:rPr>
              <w:t>b</w:t>
            </w:r>
            <w:r w:rsidR="00E5253D">
              <w:rPr>
                <w:szCs w:val="20"/>
              </w:rPr>
              <w:t>an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Billing account number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Integer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Mdn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One of the MDNs to identify a BAN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10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 w:rsidP="00CC0337">
            <w:pPr>
              <w:pStyle w:val="BodyText"/>
            </w:pPr>
            <w:r>
              <w:rPr>
                <w:szCs w:val="20"/>
              </w:rPr>
              <w:t>Choie</w:t>
            </w:r>
            <w:r w:rsidR="00E5253D">
              <w:rPr>
                <w:szCs w:val="20"/>
              </w:rPr>
              <w:t xml:space="preserve"> </w:t>
            </w:r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subscriberId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Subscriber Number to identify a BAN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Min 8</w:t>
            </w:r>
          </w:p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Max 20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 w:rsidP="00CC0337">
            <w:pPr>
              <w:pStyle w:val="BodyText"/>
            </w:pPr>
            <w:r>
              <w:rPr>
                <w:szCs w:val="20"/>
              </w:rPr>
              <w:t>Choice</w:t>
            </w:r>
            <w:r w:rsidR="00E5253D">
              <w:rPr>
                <w:szCs w:val="20"/>
              </w:rPr>
              <w:t xml:space="preserve"> </w:t>
            </w:r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accountTypeInfo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6D5646" w:rsidRDefault="00E5253D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 xml:space="preserve">Structure to provide Account Type and Account Sub </w:t>
            </w:r>
            <w:proofErr w:type="gramStart"/>
            <w:r>
              <w:rPr>
                <w:szCs w:val="20"/>
              </w:rPr>
              <w:t xml:space="preserve">Type </w:t>
            </w:r>
            <w:r w:rsidR="006D5646">
              <w:rPr>
                <w:szCs w:val="20"/>
              </w:rPr>
              <w:t>.</w:t>
            </w:r>
            <w:proofErr w:type="gramEnd"/>
            <w:r w:rsidR="006D5646">
              <w:rPr>
                <w:szCs w:val="20"/>
              </w:rPr>
              <w:t xml:space="preserve"> </w:t>
            </w:r>
          </w:p>
          <w:p w:rsidR="00E5253D" w:rsidRDefault="006D5646" w:rsidP="00CC0337">
            <w:pPr>
              <w:pStyle w:val="BodyText"/>
            </w:pPr>
            <w:r>
              <w:rPr>
                <w:szCs w:val="20"/>
              </w:rPr>
              <w:t>Note: If accountTypeInfo is provided, then orderID should not be provided.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6D5646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orderId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pStyle w:val="BodyText"/>
              <w:rPr>
                <w:szCs w:val="20"/>
              </w:rPr>
            </w:pPr>
            <w:proofErr w:type="gramStart"/>
            <w:r w:rsidRPr="006D5646">
              <w:rPr>
                <w:szCs w:val="20"/>
              </w:rPr>
              <w:t>Indicates  OVM</w:t>
            </w:r>
            <w:proofErr w:type="gramEnd"/>
            <w:r w:rsidRPr="006D5646">
              <w:rPr>
                <w:szCs w:val="20"/>
              </w:rPr>
              <w:t xml:space="preserve"> Order Id . This field is </w:t>
            </w:r>
            <w:r>
              <w:rPr>
                <w:szCs w:val="20"/>
              </w:rPr>
              <w:t>applicable only for required for National retailer or the partner who perfor creditCheck through OVM.</w:t>
            </w:r>
          </w:p>
          <w:p w:rsidR="006D5646" w:rsidRDefault="006D5646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NOTE:  If orderId is provided then accountTypeInfo should not be provided.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rPr>
                <w:sz w:val="24"/>
              </w:rPr>
            </w:pPr>
            <w:r>
              <w:rPr>
                <w:sz w:val="24"/>
              </w:rPr>
              <w:t>Max :28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6D5646" w:rsidRDefault="006D5646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Choice</w:t>
            </w:r>
          </w:p>
        </w:tc>
      </w:tr>
      <w:tr w:rsidR="006D5646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creditClass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the credit class</w:t>
            </w:r>
          </w:p>
          <w:p w:rsidR="006D5646" w:rsidRPr="007E5A27" w:rsidRDefault="006D5646" w:rsidP="00CC0337">
            <w:pPr>
              <w:pStyle w:val="BodyText"/>
              <w:rPr>
                <w:b/>
              </w:rPr>
            </w:pPr>
            <w:r w:rsidRPr="007E5A27">
              <w:rPr>
                <w:b/>
                <w:szCs w:val="20"/>
              </w:rPr>
              <w:t xml:space="preserve">Note: creditClass is required if accountTypeInfo is provided in the request. If orderId is provided, creditClass is optional 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Min 1</w:t>
            </w:r>
          </w:p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 xml:space="preserve">Max </w:t>
            </w:r>
            <w:del w:id="74" w:author="su274705" w:date="2013-12-11T10:19:00Z">
              <w:r w:rsidR="007641D6" w:rsidDel="007641D6">
                <w:rPr>
                  <w:sz w:val="24"/>
                </w:rPr>
                <w:delText>3</w:delText>
              </w:r>
            </w:del>
            <w:ins w:id="75" w:author="su274705" w:date="2013-12-11T10:20:00Z">
              <w:r w:rsidR="007641D6">
                <w:rPr>
                  <w:sz w:val="24"/>
                </w:rPr>
                <w:t xml:space="preserve"> 5</w:t>
              </w:r>
            </w:ins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 </w:t>
            </w:r>
            <w:r w:rsidR="006D5646">
              <w:rPr>
                <w:szCs w:val="20"/>
              </w:rPr>
              <w:t>Optional</w:t>
            </w:r>
          </w:p>
        </w:tc>
      </w:tr>
      <w:tr w:rsidR="0007184B" w:rsidTr="00E5253D">
        <w:trPr>
          <w:trHeight w:val="290"/>
          <w:tblCellSpacing w:w="0" w:type="dxa"/>
        </w:trPr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vendorCode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OVM vendorCode.</w:t>
            </w:r>
          </w:p>
          <w:p w:rsidR="0007184B" w:rsidRDefault="0007184B" w:rsidP="0007184B">
            <w:pPr>
              <w:pStyle w:val="BodyText"/>
              <w:rPr>
                <w:szCs w:val="20"/>
              </w:rPr>
            </w:pPr>
            <w:r w:rsidRPr="007E5A27">
              <w:rPr>
                <w:b/>
                <w:szCs w:val="20"/>
              </w:rPr>
              <w:t xml:space="preserve">Note:  VendorCode </w:t>
            </w:r>
            <w:proofErr w:type="gramStart"/>
            <w:r w:rsidRPr="007E5A27">
              <w:rPr>
                <w:b/>
                <w:szCs w:val="20"/>
              </w:rPr>
              <w:t>is  required</w:t>
            </w:r>
            <w:proofErr w:type="gramEnd"/>
            <w:r w:rsidRPr="007E5A27">
              <w:rPr>
                <w:b/>
                <w:szCs w:val="20"/>
              </w:rPr>
              <w:t xml:space="preserve"> if </w:t>
            </w:r>
            <w:r w:rsidRPr="007E5A27">
              <w:rPr>
                <w:b/>
                <w:szCs w:val="20"/>
              </w:rPr>
              <w:lastRenderedPageBreak/>
              <w:t>orderId is passed in the request</w:t>
            </w:r>
            <w:r w:rsidRPr="0007184B">
              <w:rPr>
                <w:szCs w:val="20"/>
              </w:rPr>
              <w:t>.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length 2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 xml:space="preserve">BY – for Best </w:t>
            </w:r>
            <w:r>
              <w:rPr>
                <w:szCs w:val="20"/>
              </w:rPr>
              <w:lastRenderedPageBreak/>
              <w:t>Buy</w:t>
            </w:r>
          </w:p>
        </w:tc>
        <w:tc>
          <w:tcPr>
            <w:tcW w:w="0" w:type="auto"/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lastRenderedPageBreak/>
              <w:t>Optional</w:t>
            </w:r>
          </w:p>
        </w:tc>
      </w:tr>
    </w:tbl>
    <w:p w:rsidR="00E5253D" w:rsidRDefault="00E5253D" w:rsidP="00E5253D">
      <w:pPr>
        <w:pStyle w:val="Heading3"/>
        <w:numPr>
          <w:ilvl w:val="4"/>
          <w:numId w:val="3"/>
        </w:numPr>
      </w:pPr>
      <w:bookmarkStart w:id="76" w:name="_Toc367450905"/>
      <w:proofErr w:type="gramStart"/>
      <w:r>
        <w:lastRenderedPageBreak/>
        <w:t>accountTypeInfo</w:t>
      </w:r>
      <w:bookmarkEnd w:id="76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  <w:gridCol w:w="2586"/>
        <w:gridCol w:w="796"/>
        <w:gridCol w:w="707"/>
        <w:gridCol w:w="796"/>
        <w:gridCol w:w="1607"/>
      </w:tblGrid>
      <w:tr w:rsidR="004E4362" w:rsidTr="00CC0337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4E4362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accountType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712FBF" w:rsidP="00075168">
            <w:pPr>
              <w:pStyle w:val="BodyText"/>
            </w:pPr>
            <w:r>
              <w:rPr>
                <w:szCs w:val="20"/>
              </w:rPr>
              <w:t xml:space="preserve">Indicates account type.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4E4362" w:rsidTr="00712FBF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accountSubType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075168" w:rsidP="00075168">
            <w:pPr>
              <w:pStyle w:val="BodyText"/>
            </w:pPr>
            <w:r>
              <w:rPr>
                <w:szCs w:val="20"/>
              </w:rPr>
              <w:t xml:space="preserve">Indicates </w:t>
            </w:r>
            <w:r w:rsidR="00712FBF">
              <w:rPr>
                <w:szCs w:val="20"/>
              </w:rPr>
              <w:t xml:space="preserve"> accountSub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</w:tbl>
    <w:p w:rsidR="001E34C0" w:rsidRPr="001E34C0" w:rsidRDefault="001E34C0" w:rsidP="001E34C0"/>
    <w:p w:rsidR="00E5253D" w:rsidRDefault="00E5253D" w:rsidP="00E5253D">
      <w:pPr>
        <w:pStyle w:val="Heading3"/>
      </w:pPr>
      <w:bookmarkStart w:id="77" w:name="_Toc367450906"/>
      <w:proofErr w:type="gramStart"/>
      <w:r>
        <w:t>orderInfo</w:t>
      </w:r>
      <w:bookmarkEnd w:id="77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570"/>
        <w:gridCol w:w="800"/>
        <w:gridCol w:w="996"/>
        <w:gridCol w:w="796"/>
        <w:gridCol w:w="1607"/>
      </w:tblGrid>
      <w:tr w:rsidR="00FC21C3" w:rsidTr="00CC0337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salesChannelInfo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Accepts salesChannelCode or dealerCode as input.</w:t>
            </w:r>
          </w:p>
          <w:p w:rsidR="00D94003" w:rsidRPr="0017365B" w:rsidRDefault="00D94003" w:rsidP="00D94003">
            <w:pPr>
              <w:pStyle w:val="BodyText"/>
              <w:rPr>
                <w:b/>
                <w:strike/>
                <w:rPrChange w:id="78" w:author="su274705" w:date="2014-01-14T18:33:00Z">
                  <w:rPr>
                    <w:b/>
                  </w:rPr>
                </w:rPrChange>
              </w:rPr>
            </w:pPr>
            <w:r w:rsidRPr="0017365B">
              <w:rPr>
                <w:b/>
                <w:strike/>
                <w:szCs w:val="20"/>
                <w:rPrChange w:id="79" w:author="su274705" w:date="2014-01-14T18:33:00Z">
                  <w:rPr>
                    <w:b/>
                    <w:szCs w:val="20"/>
                  </w:rPr>
                </w:rPrChange>
              </w:rPr>
              <w:t>Note: This is currently not 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  <w:tr w:rsidR="00E5253D" w:rsidTr="001E34C0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equipmentItemList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An array of equipmentItemInfo structures.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23ED0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  <w:tr w:rsidR="0007184B" w:rsidTr="0007184B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equipmentWithDeviceInfoList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An array of equipmentWithDeviceInfo structures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184B" w:rsidRDefault="0007184B" w:rsidP="0007184B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Choice</w:t>
            </w:r>
          </w:p>
        </w:tc>
      </w:tr>
      <w:tr w:rsidR="00FC21C3" w:rsidTr="0017365B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orderType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OrderType</w:t>
            </w:r>
          </w:p>
          <w:p w:rsidR="00D94003" w:rsidRDefault="00D94003" w:rsidP="00CC0337">
            <w:pPr>
              <w:pStyle w:val="BodyText"/>
              <w:rPr>
                <w:szCs w:val="20"/>
              </w:rPr>
            </w:pPr>
            <w:r>
              <w:rPr>
                <w:b/>
                <w:szCs w:val="20"/>
              </w:rPr>
              <w:t xml:space="preserve">Note: </w:t>
            </w:r>
            <w:r w:rsidRPr="00D94003">
              <w:rPr>
                <w:b/>
                <w:szCs w:val="20"/>
              </w:rPr>
              <w:t xml:space="preserve">This is currently </w:t>
            </w:r>
            <w:r>
              <w:rPr>
                <w:b/>
                <w:szCs w:val="20"/>
              </w:rPr>
              <w:t xml:space="preserve">not </w:t>
            </w:r>
            <w:r w:rsidRPr="00D94003">
              <w:rPr>
                <w:b/>
                <w:szCs w:val="20"/>
              </w:rPr>
              <w:t>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rPr>
                <w:sz w:val="24"/>
              </w:rPr>
            </w:pPr>
            <w:r>
              <w:rPr>
                <w:sz w:val="24"/>
              </w:rPr>
              <w:t>Max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E34C0" w:rsidRDefault="001E34C0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17365B" w:rsidTr="00CC0337">
        <w:trPr>
          <w:trHeight w:val="290"/>
          <w:tblCellSpacing w:w="0" w:type="dxa"/>
          <w:ins w:id="80" w:author="su274705" w:date="2014-01-14T18:25:00Z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 w:rsidP="00CC0337">
            <w:pPr>
              <w:pStyle w:val="BodyText"/>
              <w:rPr>
                <w:ins w:id="81" w:author="su274705" w:date="2014-01-14T18:25:00Z"/>
                <w:szCs w:val="20"/>
              </w:rPr>
            </w:pPr>
            <w:ins w:id="82" w:author="su274705" w:date="2014-01-14T18:25:00Z">
              <w:r>
                <w:rPr>
                  <w:szCs w:val="20"/>
                </w:rPr>
                <w:t>fetchEstimatedSalesTax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 w:rsidP="00CC0337">
            <w:pPr>
              <w:pStyle w:val="BodyText"/>
              <w:rPr>
                <w:ins w:id="83" w:author="su274705" w:date="2014-01-14T18:25:00Z"/>
                <w:szCs w:val="20"/>
              </w:rPr>
            </w:pPr>
            <w:ins w:id="84" w:author="su274705" w:date="2014-01-14T18:26:00Z">
              <w:r w:rsidRPr="0017365B">
                <w:rPr>
                  <w:szCs w:val="20"/>
                </w:rPr>
                <w:t>Indicates to fetch estimated sales tax for the equipment sent in the request</w:t>
              </w:r>
            </w:ins>
            <w:ins w:id="85" w:author="su274705" w:date="2014-01-14T18:27:00Z">
              <w:r>
                <w:rPr>
                  <w:szCs w:val="20"/>
                </w:rPr>
                <w:t xml:space="preserve">. 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 w:rsidP="00CC0337">
            <w:pPr>
              <w:rPr>
                <w:ins w:id="86" w:author="su274705" w:date="2014-01-14T18:25:00Z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FE5382" w:rsidP="00CC0337">
            <w:pPr>
              <w:pStyle w:val="BodyText"/>
              <w:rPr>
                <w:ins w:id="87" w:author="su274705" w:date="2014-01-14T18:25:00Z"/>
                <w:szCs w:val="20"/>
              </w:rPr>
            </w:pPr>
            <w:ins w:id="88" w:author="su274705" w:date="2014-01-15T10:11:00Z">
              <w:r>
                <w:rPr>
                  <w:szCs w:val="20"/>
                </w:rPr>
                <w:t>Boolean</w:t>
              </w:r>
            </w:ins>
            <w:ins w:id="89" w:author="Adon Powell" w:date="2014-01-15T00:11:00Z">
              <w:del w:id="90" w:author="su274705" w:date="2014-01-15T10:11:00Z">
                <w:r w:rsidR="00FC21C3" w:rsidDel="00FE5382">
                  <w:rPr>
                    <w:szCs w:val="20"/>
                  </w:rPr>
                  <w:delText xml:space="preserve"> </w:delText>
                </w:r>
              </w:del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 w:rsidP="00CC0337">
            <w:pPr>
              <w:pStyle w:val="BodyText"/>
              <w:rPr>
                <w:ins w:id="91" w:author="su274705" w:date="2014-01-14T18:25:00Z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 w:rsidP="00CC0337">
            <w:pPr>
              <w:pStyle w:val="BodyText"/>
              <w:rPr>
                <w:ins w:id="92" w:author="su274705" w:date="2014-01-14T18:25:00Z"/>
                <w:szCs w:val="20"/>
              </w:rPr>
            </w:pPr>
            <w:ins w:id="93" w:author="su274705" w:date="2014-01-14T18:26:00Z">
              <w:r>
                <w:rPr>
                  <w:szCs w:val="20"/>
                </w:rPr>
                <w:t>Optional</w:t>
              </w:r>
            </w:ins>
          </w:p>
        </w:tc>
      </w:tr>
    </w:tbl>
    <w:p w:rsidR="00E5253D" w:rsidRDefault="00E5253D" w:rsidP="00E5253D">
      <w:pPr>
        <w:pStyle w:val="Heading3"/>
        <w:numPr>
          <w:ilvl w:val="4"/>
          <w:numId w:val="3"/>
        </w:numPr>
      </w:pPr>
      <w:bookmarkStart w:id="94" w:name="_Toc367450907"/>
      <w:proofErr w:type="gramStart"/>
      <w:r>
        <w:t>salesChannelInfo</w:t>
      </w:r>
      <w:proofErr w:type="gramEnd"/>
      <w:r w:rsidR="00D94003">
        <w:t xml:space="preserve"> -</w:t>
      </w:r>
      <w:r w:rsidR="00D94003" w:rsidRPr="00D94003">
        <w:rPr>
          <w:b w:val="0"/>
          <w:szCs w:val="20"/>
        </w:rPr>
        <w:t xml:space="preserve"> </w:t>
      </w:r>
      <w:r w:rsidR="00D94003">
        <w:rPr>
          <w:b w:val="0"/>
          <w:szCs w:val="20"/>
        </w:rPr>
        <w:t xml:space="preserve">Note: </w:t>
      </w:r>
      <w:r w:rsidR="00D94003" w:rsidRPr="00D94003">
        <w:rPr>
          <w:b w:val="0"/>
          <w:szCs w:val="20"/>
        </w:rPr>
        <w:t xml:space="preserve">This is currently </w:t>
      </w:r>
      <w:r w:rsidR="00D94003">
        <w:rPr>
          <w:b w:val="0"/>
          <w:szCs w:val="20"/>
        </w:rPr>
        <w:t xml:space="preserve">not </w:t>
      </w:r>
      <w:r w:rsidR="00D94003" w:rsidRPr="00D94003">
        <w:rPr>
          <w:b w:val="0"/>
          <w:szCs w:val="20"/>
        </w:rPr>
        <w:t>supported</w:t>
      </w:r>
      <w:bookmarkEnd w:id="9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3439"/>
        <w:gridCol w:w="1008"/>
        <w:gridCol w:w="707"/>
        <w:gridCol w:w="796"/>
        <w:gridCol w:w="1607"/>
      </w:tblGrid>
      <w:tr w:rsidR="00E5253D" w:rsidTr="00CC0337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salesChannelCode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Sales channel code of the caller. Sales channel code is based on the dealer. i.e., a Web and RMS dealer using FDT will have different sales channels based on their dealer code though transaction comes from FDT.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Max length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  <w:tr w:rsidR="00E5253D" w:rsidTr="00CC03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</w:tr>
      <w:tr w:rsidR="00E5253D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dealerCode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 xml:space="preserve">Dealer code assigned to the dealer performing the transaction. This dealer code will be used to derive sales channel assigned to the dealer </w:t>
            </w:r>
            <w:r>
              <w:rPr>
                <w:szCs w:val="20"/>
              </w:rPr>
              <w:lastRenderedPageBreak/>
              <w:t>which is used in retrieving pricing info.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Max Length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  <w:tr w:rsidR="00E5253D" w:rsidTr="00CC03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253D" w:rsidRDefault="00E5253D" w:rsidP="00CC0337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5253D" w:rsidRDefault="00E5253D" w:rsidP="00CC0337">
            <w:pPr>
              <w:rPr>
                <w:szCs w:val="20"/>
              </w:rPr>
            </w:pPr>
          </w:p>
        </w:tc>
      </w:tr>
    </w:tbl>
    <w:p w:rsidR="00E5253D" w:rsidRDefault="00E5253D" w:rsidP="00E5253D">
      <w:pPr>
        <w:pStyle w:val="Heading3"/>
        <w:numPr>
          <w:ilvl w:val="4"/>
          <w:numId w:val="3"/>
        </w:numPr>
      </w:pPr>
      <w:bookmarkStart w:id="95" w:name="_Toc367450908"/>
      <w:proofErr w:type="gramStart"/>
      <w:r>
        <w:t>equipmentItemList</w:t>
      </w:r>
      <w:bookmarkEnd w:id="95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  <w:gridCol w:w="1874"/>
        <w:gridCol w:w="952"/>
        <w:gridCol w:w="996"/>
        <w:gridCol w:w="796"/>
        <w:gridCol w:w="1607"/>
      </w:tblGrid>
      <w:tr w:rsidR="00E5253D" w:rsidTr="00CC0337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07184B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equipmentItemInfo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Contains 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Max:200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FC215B" w:rsidP="00CC0337">
            <w:pPr>
              <w:pStyle w:val="BodyText"/>
            </w:pPr>
            <w:r>
              <w:rPr>
                <w:szCs w:val="20"/>
              </w:rPr>
              <w:t>Choice</w:t>
            </w:r>
          </w:p>
        </w:tc>
      </w:tr>
    </w:tbl>
    <w:p w:rsidR="00E5253D" w:rsidRDefault="00E5253D" w:rsidP="00E5253D">
      <w:pPr>
        <w:pStyle w:val="Heading3"/>
        <w:numPr>
          <w:ilvl w:val="5"/>
          <w:numId w:val="3"/>
        </w:numPr>
      </w:pPr>
      <w:bookmarkStart w:id="96" w:name="_Toc367450909"/>
      <w:proofErr w:type="gramStart"/>
      <w:r>
        <w:t>equipmentItemInfo</w:t>
      </w:r>
      <w:bookmarkEnd w:id="96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3871"/>
        <w:gridCol w:w="796"/>
        <w:gridCol w:w="907"/>
        <w:gridCol w:w="796"/>
        <w:gridCol w:w="1607"/>
      </w:tblGrid>
      <w:tr w:rsidR="00E5253D" w:rsidTr="00CC0337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BD232A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 xml:space="preserve">ITEM_ID to be checked for LOAN eligibility. No validation will be performed to check if input itemId is valid ITEM_ID defined in Ensemble. If an ivalid itemId is provided, then no data will be returned for that particular itemId.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 w:rsidP="00CC0337">
            <w:pPr>
              <w:pStyle w:val="BodyText"/>
            </w:pPr>
            <w:r>
              <w:rPr>
                <w:szCs w:val="20"/>
              </w:rPr>
              <w:t>s</w:t>
            </w:r>
            <w:r w:rsidR="00E5253D">
              <w:rPr>
                <w:szCs w:val="20"/>
              </w:rPr>
              <w:t>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CC0337" w:rsidP="00CC0337">
            <w:pPr>
              <w:pStyle w:val="BodyText"/>
            </w:pPr>
            <w:r>
              <w:rPr>
                <w:szCs w:val="20"/>
              </w:rPr>
              <w:t>Indicates SRP price of the device</w:t>
            </w:r>
            <w:r w:rsidR="00E5253D"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CC0337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6D5646" w:rsidP="00CC0337">
            <w:pPr>
              <w:pStyle w:val="BodyText"/>
            </w:pPr>
            <w:r>
              <w:rPr>
                <w:szCs w:val="20"/>
              </w:rPr>
              <w:t>Optional</w:t>
            </w:r>
          </w:p>
        </w:tc>
      </w:tr>
      <w:tr w:rsidR="00CC0337" w:rsidTr="00D94003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D94003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q</w:t>
            </w:r>
            <w:r w:rsidR="00CC0337">
              <w:rPr>
                <w:szCs w:val="20"/>
              </w:rPr>
              <w:t>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CC0337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the 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CC0337" w:rsidP="00CC0337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CC0337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CC0337" w:rsidP="00CC0337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CC0337" w:rsidRDefault="00CC0337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D94003" w:rsidTr="00CC033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creditAmount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pStyle w:val="BodyText"/>
              <w:rPr>
                <w:szCs w:val="20"/>
              </w:rPr>
            </w:pPr>
            <w:r w:rsidRPr="00D94003">
              <w:rPr>
                <w:szCs w:val="20"/>
              </w:rPr>
              <w:t>Indicates Buyback credit /immediate discount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D94003" w:rsidRDefault="00D94003" w:rsidP="00CC0337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</w:tbl>
    <w:p w:rsidR="0007184B" w:rsidRDefault="00CC0DA1" w:rsidP="0007184B">
      <w:pPr>
        <w:pStyle w:val="Heading3"/>
        <w:numPr>
          <w:ilvl w:val="5"/>
          <w:numId w:val="3"/>
        </w:numPr>
      </w:pPr>
      <w:proofErr w:type="gramStart"/>
      <w:r>
        <w:t>equipmentWithDeviceInfoList</w:t>
      </w:r>
      <w:proofErr w:type="gramEnd"/>
    </w:p>
    <w:tbl>
      <w:tblPr>
        <w:tblW w:w="10440" w:type="dxa"/>
        <w:tblCellSpacing w:w="0" w:type="dxa"/>
        <w:tblInd w:w="-8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3420"/>
        <w:gridCol w:w="900"/>
        <w:gridCol w:w="1080"/>
        <w:gridCol w:w="900"/>
        <w:gridCol w:w="1440"/>
      </w:tblGrid>
      <w:tr w:rsidR="00CC0DA1" w:rsidRPr="00CC0DA1" w:rsidTr="007E5A27">
        <w:trPr>
          <w:trHeight w:val="209"/>
          <w:tblHeader/>
          <w:tblCellSpacing w:w="0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r w:rsidRPr="007E5A27">
              <w:rPr>
                <w:b/>
                <w:szCs w:val="20"/>
              </w:rPr>
              <w:t>XML Tag Name / Field Name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r w:rsidRPr="007E5A27">
              <w:rPr>
                <w:b/>
                <w:szCs w:val="20"/>
                <w:lang w:val="fr-FR"/>
              </w:rPr>
              <w:t>Description / Notes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proofErr w:type="spellStart"/>
            <w:r w:rsidRPr="007E5A27">
              <w:rPr>
                <w:b/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r w:rsidRPr="007E5A27">
              <w:rPr>
                <w:b/>
                <w:szCs w:val="20"/>
                <w:lang w:val="fr-FR"/>
              </w:rPr>
              <w:t>Type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r w:rsidRPr="007E5A27">
              <w:rPr>
                <w:b/>
                <w:szCs w:val="20"/>
                <w:lang w:val="fr-FR"/>
              </w:rPr>
              <w:t>Values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7E5A27" w:rsidRDefault="0007184B" w:rsidP="0007184B">
            <w:pPr>
              <w:pStyle w:val="BodyText"/>
              <w:spacing w:line="209" w:lineRule="atLeast"/>
              <w:rPr>
                <w:b/>
              </w:rPr>
            </w:pPr>
            <w:proofErr w:type="spellStart"/>
            <w:r w:rsidRPr="007E5A27">
              <w:rPr>
                <w:b/>
                <w:szCs w:val="20"/>
                <w:lang w:val="fr-FR"/>
              </w:rPr>
              <w:t>Req</w:t>
            </w:r>
            <w:proofErr w:type="spellEnd"/>
            <w:r w:rsidRPr="007E5A27">
              <w:rPr>
                <w:b/>
                <w:szCs w:val="20"/>
                <w:lang w:val="fr-FR"/>
              </w:rPr>
              <w:t>/</w:t>
            </w:r>
            <w:proofErr w:type="spellStart"/>
            <w:r w:rsidRPr="007E5A27">
              <w:rPr>
                <w:b/>
                <w:szCs w:val="20"/>
                <w:lang w:val="fr-FR"/>
              </w:rPr>
              <w:t>Opt</w:t>
            </w:r>
            <w:proofErr w:type="spellEnd"/>
            <w:r w:rsidRPr="007E5A27">
              <w:rPr>
                <w:b/>
                <w:szCs w:val="20"/>
                <w:lang w:val="fr-FR"/>
              </w:rPr>
              <w:t>/</w:t>
            </w:r>
            <w:proofErr w:type="spellStart"/>
            <w:r w:rsidRPr="007E5A27">
              <w:rPr>
                <w:b/>
                <w:szCs w:val="20"/>
                <w:lang w:val="fr-FR"/>
              </w:rPr>
              <w:t>Choice</w:t>
            </w:r>
            <w:proofErr w:type="spellEnd"/>
          </w:p>
        </w:tc>
      </w:tr>
      <w:tr w:rsidR="00CC0DA1" w:rsidTr="006548AE">
        <w:trPr>
          <w:trHeight w:val="290"/>
          <w:tblCellSpacing w:w="0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6548AE" w:rsidRDefault="0007184B" w:rsidP="0007184B">
            <w:pPr>
              <w:pStyle w:val="BodyText"/>
            </w:pPr>
            <w:r w:rsidRPr="006548AE">
              <w:rPr>
                <w:szCs w:val="20"/>
              </w:rPr>
              <w:t>equipmentWithDeviceInfo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6548AE" w:rsidRDefault="0007184B" w:rsidP="0007184B">
            <w:pPr>
              <w:pStyle w:val="BodyText"/>
            </w:pPr>
            <w:r w:rsidRPr="006548AE">
              <w:rPr>
                <w:szCs w:val="20"/>
              </w:rPr>
              <w:t>If no itemid</w:t>
            </w:r>
            <w:r w:rsidR="007D073A" w:rsidRPr="006548AE">
              <w:rPr>
                <w:szCs w:val="20"/>
              </w:rPr>
              <w:t xml:space="preserve"> (SKU)</w:t>
            </w:r>
            <w:r w:rsidRPr="006548AE">
              <w:rPr>
                <w:szCs w:val="20"/>
              </w:rPr>
              <w:t xml:space="preserve"> available, and equipment information needs to be feteched using ESN, use this structure. </w:t>
            </w:r>
            <w:r w:rsidRPr="006548AE">
              <w:rPr>
                <w:strike/>
                <w:szCs w:val="20"/>
              </w:rPr>
              <w:t xml:space="preserve">This is restricted </w:t>
            </w:r>
            <w:proofErr w:type="gramStart"/>
            <w:r w:rsidRPr="006548AE">
              <w:rPr>
                <w:strike/>
                <w:szCs w:val="20"/>
              </w:rPr>
              <w:t>to only one equipment</w:t>
            </w:r>
            <w:proofErr w:type="gramEnd"/>
            <w:r w:rsidRPr="006548AE">
              <w:rPr>
                <w:strike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6548AE" w:rsidRDefault="00336D27" w:rsidP="0007184B">
            <w:pPr>
              <w:rPr>
                <w:sz w:val="24"/>
              </w:rPr>
            </w:pPr>
            <w:r w:rsidRPr="006548AE">
              <w:rPr>
                <w:sz w:val="24"/>
              </w:rPr>
              <w:t>Min 1</w:t>
            </w:r>
          </w:p>
          <w:p w:rsidR="00336D27" w:rsidRPr="006548AE" w:rsidRDefault="00336D27" w:rsidP="0007184B">
            <w:pPr>
              <w:rPr>
                <w:sz w:val="24"/>
              </w:rPr>
            </w:pPr>
            <w:r w:rsidRPr="006548AE">
              <w:rPr>
                <w:sz w:val="24"/>
              </w:rPr>
              <w:t>Max 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6548AE" w:rsidRDefault="0007184B" w:rsidP="0007184B">
            <w:pPr>
              <w:pStyle w:val="BodyText"/>
            </w:pPr>
            <w:r w:rsidRPr="006548AE">
              <w:rPr>
                <w:szCs w:val="20"/>
              </w:rPr>
              <w:t>Structure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Pr="006548AE" w:rsidRDefault="0007184B" w:rsidP="0007184B">
            <w:pPr>
              <w:pStyle w:val="BodyTex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07184B" w:rsidRDefault="00CC0DA1" w:rsidP="0007184B">
            <w:pPr>
              <w:pStyle w:val="BodyText"/>
            </w:pPr>
            <w:r w:rsidRPr="006548AE">
              <w:rPr>
                <w:szCs w:val="20"/>
              </w:rPr>
              <w:t>Required</w:t>
            </w:r>
          </w:p>
        </w:tc>
      </w:tr>
    </w:tbl>
    <w:p w:rsidR="0007184B" w:rsidRPr="0007184B" w:rsidRDefault="0007184B" w:rsidP="007E5A27"/>
    <w:p w:rsidR="00FC215B" w:rsidRDefault="00FC215B" w:rsidP="0007184B">
      <w:pPr>
        <w:pStyle w:val="Heading3"/>
        <w:numPr>
          <w:ilvl w:val="5"/>
          <w:numId w:val="3"/>
        </w:numPr>
      </w:pPr>
      <w:proofErr w:type="gramStart"/>
      <w:r>
        <w:t>equipmentWithDeviceInfo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934"/>
        <w:gridCol w:w="796"/>
        <w:gridCol w:w="996"/>
        <w:gridCol w:w="1041"/>
        <w:gridCol w:w="1607"/>
      </w:tblGrid>
      <w:tr w:rsidR="00FC215B" w:rsidTr="00E23AE8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FC215B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BD232A" w:rsidP="00E23AE8">
            <w:pPr>
              <w:pStyle w:val="BodyText"/>
            </w:pPr>
            <w:r>
              <w:rPr>
                <w:szCs w:val="20"/>
              </w:rPr>
              <w:t>deviceInfo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BD232A" w:rsidP="00E23AE8">
            <w:pPr>
              <w:pStyle w:val="BodyText"/>
            </w:pPr>
            <w:r>
              <w:t>Indicates Device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BD232A" w:rsidP="00E23A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BD232A" w:rsidP="00E23AE8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FC215B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srp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Indicates SRP price of the device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C215B" w:rsidRDefault="00FC215B" w:rsidP="00E23AE8">
            <w:pPr>
              <w:pStyle w:val="BodyText"/>
            </w:pPr>
            <w:r>
              <w:rPr>
                <w:szCs w:val="20"/>
              </w:rPr>
              <w:t>Optional</w:t>
            </w:r>
          </w:p>
        </w:tc>
      </w:tr>
      <w:tr w:rsidR="00FC215B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the 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BD232A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Default to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FC215B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lastRenderedPageBreak/>
              <w:t>creditAmount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 w:rsidRPr="00D94003">
              <w:rPr>
                <w:szCs w:val="20"/>
              </w:rPr>
              <w:t>Indicates Buyback credit /immediate discount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FC215B" w:rsidRDefault="00FC215B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</w:tbl>
    <w:p w:rsidR="00BD232A" w:rsidRPr="00DF565A" w:rsidRDefault="00BD232A" w:rsidP="00BD232A">
      <w:pPr>
        <w:rPr>
          <w:rFonts w:asciiTheme="majorHAnsi" w:hAnsiTheme="majorHAnsi"/>
          <w:sz w:val="26"/>
          <w:szCs w:val="26"/>
        </w:rPr>
      </w:pPr>
    </w:p>
    <w:p w:rsidR="00BD232A" w:rsidRPr="00DF565A" w:rsidRDefault="00BD232A" w:rsidP="00BD232A">
      <w:pPr>
        <w:pStyle w:val="Heading7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DF565A">
        <w:rPr>
          <w:rFonts w:asciiTheme="majorHAnsi" w:hAnsiTheme="majorHAnsi"/>
          <w:sz w:val="26"/>
          <w:szCs w:val="26"/>
        </w:rPr>
        <w:t>deviceInfo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3289"/>
        <w:gridCol w:w="796"/>
        <w:gridCol w:w="940"/>
        <w:gridCol w:w="796"/>
        <w:gridCol w:w="1607"/>
      </w:tblGrid>
      <w:tr w:rsidR="00BD232A" w:rsidTr="00E23AE8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BD232A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esnMeidHex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ESN MEID in Hex format Device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Strucure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BD232A" w:rsidRDefault="00BD232A" w:rsidP="00E23AE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BD232A" w:rsidTr="00E23AE8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esnMeidDec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Indicates SRP price of the device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BD232A" w:rsidRDefault="00BD232A" w:rsidP="00E23AE8">
            <w:pPr>
              <w:pStyle w:val="BodyText"/>
            </w:pPr>
            <w:r>
              <w:rPr>
                <w:szCs w:val="20"/>
              </w:rPr>
              <w:t>Optional</w:t>
            </w:r>
          </w:p>
        </w:tc>
      </w:tr>
    </w:tbl>
    <w:p w:rsidR="00BD232A" w:rsidRPr="00E5253D" w:rsidRDefault="00BD232A" w:rsidP="00BD232A"/>
    <w:p w:rsidR="00E5253D" w:rsidRDefault="00E5253D" w:rsidP="00E5253D">
      <w:pPr>
        <w:pStyle w:val="Heading1"/>
      </w:pPr>
    </w:p>
    <w:p w:rsidR="00E5253D" w:rsidRPr="00E5253D" w:rsidRDefault="00E5253D" w:rsidP="00E5253D">
      <w:pPr>
        <w:pStyle w:val="Heading2"/>
        <w:numPr>
          <w:ilvl w:val="1"/>
          <w:numId w:val="3"/>
        </w:numPr>
      </w:pPr>
      <w:bookmarkStart w:id="97" w:name="_Toc367450910"/>
      <w:r>
        <w:t>Response Message</w:t>
      </w:r>
      <w:bookmarkEnd w:id="97"/>
    </w:p>
    <w:p w:rsidR="00E5253D" w:rsidRDefault="00E5253D" w:rsidP="00E5253D">
      <w:pPr>
        <w:pStyle w:val="Heading2"/>
      </w:pPr>
      <w:bookmarkStart w:id="98" w:name="_Toc367450911"/>
      <w:proofErr w:type="gramStart"/>
      <w:r>
        <w:t>checkLoanEligibilityResponse</w:t>
      </w:r>
      <w:bookmarkEnd w:id="98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3251"/>
        <w:gridCol w:w="796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loanEligibilityInfo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 containing loan eligibility information based on the given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</w:tbl>
    <w:p w:rsidR="00E5253D" w:rsidRDefault="00E5253D" w:rsidP="00E5253D">
      <w:pPr>
        <w:pStyle w:val="Heading3"/>
      </w:pPr>
      <w:bookmarkStart w:id="99" w:name="_Toc367450912"/>
      <w:proofErr w:type="gramStart"/>
      <w:r>
        <w:t>loanEligibilityInfo</w:t>
      </w:r>
      <w:bookmarkEnd w:id="99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796"/>
        <w:gridCol w:w="796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 Type echoed from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accountSubType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 Sub Type echoed from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loanEligibilityInd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>
            <w:pPr>
              <w:pStyle w:val="BodyText"/>
            </w:pPr>
            <w:r w:rsidRPr="00D94003">
              <w:rPr>
                <w:szCs w:val="20"/>
              </w:rPr>
              <w:t>This flag will be set to true only if accountLoanEligiblityInd is true, creditClassEligibilityInd and account is eligible for Loan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accountLoanEligibilityInd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This indicator will be set to true if input AT/ST combination is eligible for </w:t>
            </w:r>
            <w:proofErr w:type="gramStart"/>
            <w:r>
              <w:rPr>
                <w:szCs w:val="20"/>
              </w:rPr>
              <w:t>loan 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creditClassEligibilityInd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This indicator will be set to </w:t>
            </w:r>
            <w:r>
              <w:rPr>
                <w:szCs w:val="20"/>
              </w:rPr>
              <w:lastRenderedPageBreak/>
              <w:t xml:space="preserve">true if input AT/ST combination is eligible for </w:t>
            </w:r>
            <w:proofErr w:type="gramStart"/>
            <w:r>
              <w:rPr>
                <w:szCs w:val="20"/>
              </w:rPr>
              <w:t>loan 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lastRenderedPageBreak/>
              <w:t>loanMaxLimit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 w:rsidP="00D94003">
            <w:pPr>
              <w:pStyle w:val="BodyText"/>
            </w:pPr>
            <w:r>
              <w:rPr>
                <w:szCs w:val="20"/>
              </w:rPr>
              <w:t>Indicate</w:t>
            </w:r>
            <w:r w:rsidR="00D94003">
              <w:rPr>
                <w:szCs w:val="20"/>
              </w:rPr>
              <w:t xml:space="preserve">s </w:t>
            </w:r>
            <w:r>
              <w:rPr>
                <w:szCs w:val="20"/>
              </w:rPr>
              <w:t xml:space="preserve"> Max limit of loan allowed in the account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>
            <w:pPr>
              <w:pStyle w:val="BodyText"/>
            </w:pPr>
            <w:r>
              <w:rPr>
                <w:szCs w:val="20"/>
              </w:rPr>
              <w:t>e</w:t>
            </w:r>
            <w:r w:rsidR="00E5253D">
              <w:rPr>
                <w:szCs w:val="20"/>
              </w:rPr>
              <w:t>quipment</w:t>
            </w:r>
            <w:r>
              <w:rPr>
                <w:szCs w:val="20"/>
              </w:rPr>
              <w:t>Eligibility</w:t>
            </w:r>
            <w:r w:rsidR="00E5253D">
              <w:rPr>
                <w:szCs w:val="20"/>
              </w:rPr>
              <w:t>InfoList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 containing an array of equipmentInfo structures.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Optional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accountloanInfo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proofErr w:type="gramStart"/>
            <w:r>
              <w:rPr>
                <w:szCs w:val="20"/>
              </w:rPr>
              <w:t>if</w:t>
            </w:r>
            <w:proofErr w:type="gramEnd"/>
            <w:r>
              <w:rPr>
                <w:szCs w:val="20"/>
              </w:rPr>
              <w:t xml:space="preserve"> a valid and active subscriberNo is provided in input, then this structure will be returned.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</w:tbl>
    <w:p w:rsidR="00E5253D" w:rsidRDefault="00D94003" w:rsidP="00E5253D">
      <w:pPr>
        <w:pStyle w:val="Heading3"/>
        <w:numPr>
          <w:ilvl w:val="4"/>
          <w:numId w:val="3"/>
        </w:numPr>
      </w:pPr>
      <w:bookmarkStart w:id="100" w:name="_Toc367450913"/>
      <w:proofErr w:type="gramStart"/>
      <w:r>
        <w:rPr>
          <w:szCs w:val="20"/>
        </w:rPr>
        <w:t>equipmentEligibility</w:t>
      </w:r>
      <w:r w:rsidR="00E5253D">
        <w:t>InfoList</w:t>
      </w:r>
      <w:bookmarkEnd w:id="100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  <w:gridCol w:w="1874"/>
        <w:gridCol w:w="952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>
            <w:pPr>
              <w:pStyle w:val="BodyText"/>
            </w:pPr>
            <w:r>
              <w:rPr>
                <w:szCs w:val="20"/>
              </w:rPr>
              <w:t>equipmentEligibility</w:t>
            </w:r>
            <w:r w:rsidR="00E5253D">
              <w:rPr>
                <w:szCs w:val="20"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 w:rsidRPr="00E5253D">
              <w:rPr>
                <w:szCs w:val="20"/>
              </w:rPr>
              <w:t>Contains 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Max:200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</w:tbl>
    <w:p w:rsidR="00E5253D" w:rsidRDefault="00D94003" w:rsidP="00B34768">
      <w:pPr>
        <w:pStyle w:val="Heading3"/>
        <w:numPr>
          <w:ilvl w:val="5"/>
          <w:numId w:val="3"/>
        </w:numPr>
      </w:pPr>
      <w:bookmarkStart w:id="101" w:name="_Toc367450914"/>
      <w:proofErr w:type="gramStart"/>
      <w:r>
        <w:rPr>
          <w:szCs w:val="20"/>
        </w:rPr>
        <w:t>equipmentEligibility</w:t>
      </w:r>
      <w:r w:rsidR="00E5253D">
        <w:t>Info</w:t>
      </w:r>
      <w:bookmarkEnd w:id="101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639"/>
        <w:gridCol w:w="796"/>
        <w:gridCol w:w="996"/>
        <w:gridCol w:w="796"/>
        <w:gridCol w:w="1607"/>
        <w:tblGridChange w:id="102">
          <w:tblGrid>
            <w:gridCol w:w="16"/>
            <w:gridCol w:w="2695"/>
            <w:gridCol w:w="7"/>
            <w:gridCol w:w="8"/>
            <w:gridCol w:w="2623"/>
            <w:gridCol w:w="16"/>
            <w:gridCol w:w="780"/>
            <w:gridCol w:w="16"/>
            <w:gridCol w:w="980"/>
            <w:gridCol w:w="16"/>
            <w:gridCol w:w="780"/>
            <w:gridCol w:w="16"/>
            <w:gridCol w:w="1591"/>
            <w:gridCol w:w="16"/>
          </w:tblGrid>
        </w:tblGridChange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Device SKU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itemIdEligibilityInd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Indicates The item is eligible for LOAN.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D94003">
            <w:pPr>
              <w:pStyle w:val="BodyText"/>
            </w:pPr>
            <w:r>
              <w:rPr>
                <w:szCs w:val="20"/>
              </w:rPr>
              <w:t>s</w:t>
            </w:r>
            <w:r w:rsidR="00E5253D">
              <w:rPr>
                <w:szCs w:val="20"/>
              </w:rPr>
              <w:t>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the SRP price for the device that is eligible for Loan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481EA8">
            <w:pPr>
              <w:pStyle w:val="BodyText"/>
            </w:pPr>
            <w:r>
              <w:rPr>
                <w:szCs w:val="20"/>
              </w:rPr>
              <w:t>Required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installmentAmt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monthly Installment Amount for Loan eligible device.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lastInstallmentAmt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the last month installment amount for loan eligible device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loanDownPayment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the loan Down Payment</w:t>
            </w:r>
            <w:r w:rsidR="00D94003">
              <w:rPr>
                <w:szCs w:val="20"/>
              </w:rPr>
              <w:t xml:space="preserve">  .This will be adjusted if creditAmount is </w:t>
            </w:r>
            <w:r w:rsidR="005A4E44">
              <w:rPr>
                <w:szCs w:val="20"/>
              </w:rPr>
              <w:t>sent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  <w:tr w:rsidR="00E5253D" w:rsidTr="0007184B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loanTerm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Indicated LoanTerm, The value will be 24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  <w:tr w:rsidR="00277150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loanFirstInstallmentDueDate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 w:rsidRPr="00277150">
              <w:rPr>
                <w:szCs w:val="20"/>
              </w:rPr>
              <w:t>Indicates First Installment Loan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277150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loanLastInstallmentDueDate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 xml:space="preserve">Indicates Last </w:t>
            </w:r>
            <w:r w:rsidRPr="00277150">
              <w:rPr>
                <w:szCs w:val="20"/>
              </w:rPr>
              <w:t xml:space="preserve"> Installment Loan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277150" w:rsidRDefault="00277150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075168" w:rsidTr="007E5A27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lastRenderedPageBreak/>
              <w:t>itemCategoryDescription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Device category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075168" w:rsidRDefault="00075168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025BE9" w:rsidTr="0017365B">
        <w:tblPrEx>
          <w:tblW w:w="0" w:type="auto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03" w:author="su274705" w:date="2014-01-14T18:27:00Z">
            <w:tblPrEx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290"/>
          <w:tblCellSpacing w:w="0" w:type="dxa"/>
          <w:trPrChange w:id="104" w:author="su274705" w:date="2014-01-14T18:27:00Z">
            <w:trPr>
              <w:gridAfter w:val="0"/>
              <w:trHeight w:val="290"/>
              <w:tblCellSpacing w:w="0" w:type="dxa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05" w:author="su274705" w:date="2014-01-14T18:27:00Z">
              <w:tcPr>
                <w:tcW w:w="0" w:type="auto"/>
                <w:gridSpan w:val="3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025BE9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deviceInfo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06" w:author="su274705" w:date="2014-01-14T18:27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025BE9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</w:t>
            </w:r>
            <w:r w:rsidR="007D073A">
              <w:rPr>
                <w:szCs w:val="20"/>
              </w:rPr>
              <w:t xml:space="preserve"> Device MEID information. This structure will be sent only if the deviceInfo is sent in the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07" w:author="su274705" w:date="2014-01-14T18:27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025BE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08" w:author="su274705" w:date="2014-01-14T18:27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7D073A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09" w:author="su274705" w:date="2014-01-14T18:27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025BE9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10" w:author="su274705" w:date="2014-01-14T18:27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025BE9" w:rsidRDefault="007D073A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17365B" w:rsidTr="0017365B">
        <w:tblPrEx>
          <w:tblW w:w="0" w:type="auto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11" w:author="su274705" w:date="2014-01-14T18:31:00Z">
            <w:tblPrEx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290"/>
          <w:tblCellSpacing w:w="0" w:type="dxa"/>
          <w:ins w:id="112" w:author="su274705" w:date="2014-01-14T18:27:00Z"/>
          <w:trPrChange w:id="113" w:author="su274705" w:date="2014-01-14T18:31:00Z">
            <w:trPr>
              <w:gridAfter w:val="0"/>
              <w:trHeight w:val="290"/>
              <w:tblCellSpacing w:w="0" w:type="dxa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14" w:author="su274705" w:date="2014-01-14T18:31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pStyle w:val="BodyText"/>
              <w:rPr>
                <w:ins w:id="115" w:author="su274705" w:date="2014-01-14T18:27:00Z"/>
                <w:szCs w:val="20"/>
              </w:rPr>
            </w:pPr>
            <w:ins w:id="116" w:author="su274705" w:date="2014-01-14T18:28:00Z">
              <w:r>
                <w:rPr>
                  <w:szCs w:val="20"/>
                </w:rPr>
                <w:t>estimatedSalesTax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17" w:author="su274705" w:date="2014-01-14T18:31:00Z">
              <w:tcPr>
                <w:tcW w:w="0" w:type="auto"/>
                <w:gridSpan w:val="3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pStyle w:val="BodyText"/>
              <w:rPr>
                <w:ins w:id="118" w:author="su274705" w:date="2014-01-14T18:29:00Z"/>
                <w:szCs w:val="20"/>
              </w:rPr>
            </w:pPr>
            <w:proofErr w:type="gramStart"/>
            <w:ins w:id="119" w:author="su274705" w:date="2014-01-14T18:29:00Z">
              <w:r>
                <w:rPr>
                  <w:szCs w:val="20"/>
                </w:rPr>
                <w:t>Estimated  Sales</w:t>
              </w:r>
              <w:proofErr w:type="gramEnd"/>
              <w:r>
                <w:rPr>
                  <w:szCs w:val="20"/>
                </w:rPr>
                <w:t xml:space="preserve"> Tax  for the device sent in the request. </w:t>
              </w:r>
            </w:ins>
          </w:p>
          <w:p w:rsidR="0017365B" w:rsidRDefault="0017365B">
            <w:pPr>
              <w:pStyle w:val="BodyText"/>
              <w:rPr>
                <w:ins w:id="120" w:author="su274705" w:date="2014-01-14T18:29:00Z"/>
                <w:szCs w:val="20"/>
              </w:rPr>
            </w:pPr>
            <w:proofErr w:type="gramStart"/>
            <w:ins w:id="121" w:author="su274705" w:date="2014-01-14T18:29:00Z">
              <w:r>
                <w:rPr>
                  <w:szCs w:val="20"/>
                </w:rPr>
                <w:t>Scenarios :If</w:t>
              </w:r>
              <w:proofErr w:type="gramEnd"/>
              <w:r>
                <w:rPr>
                  <w:szCs w:val="20"/>
                </w:rPr>
                <w:t xml:space="preserve"> fetchEstimatedSalesTax is set to true, this element will be returned. </w:t>
              </w:r>
            </w:ins>
          </w:p>
          <w:p w:rsidR="0017365B" w:rsidRDefault="0017365B">
            <w:pPr>
              <w:pStyle w:val="BodyText"/>
              <w:rPr>
                <w:ins w:id="122" w:author="su274705" w:date="2014-01-14T18:27:00Z"/>
                <w:szCs w:val="20"/>
              </w:rPr>
            </w:pPr>
            <w:proofErr w:type="gramStart"/>
            <w:ins w:id="123" w:author="su274705" w:date="2014-01-14T18:30:00Z">
              <w:r>
                <w:rPr>
                  <w:szCs w:val="20"/>
                </w:rPr>
                <w:t>if</w:t>
              </w:r>
              <w:proofErr w:type="gramEnd"/>
              <w:r>
                <w:rPr>
                  <w:szCs w:val="20"/>
                </w:rPr>
                <w:t xml:space="preserve"> ban is send in the request , if the ban is tax excempted ,th</w:t>
              </w:r>
            </w:ins>
            <w:ins w:id="124" w:author="su274705" w:date="2014-01-14T18:31:00Z">
              <w:r>
                <w:rPr>
                  <w:szCs w:val="20"/>
                </w:rPr>
                <w:t>is value will not be returned.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25" w:author="su274705" w:date="2014-01-14T18:31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rPr>
                <w:ins w:id="126" w:author="su274705" w:date="2014-01-14T18:27:00Z"/>
                <w:sz w:val="24"/>
              </w:rPr>
            </w:pPr>
            <w:ins w:id="127" w:author="su274705" w:date="2014-01-14T18:28:00Z">
              <w:r>
                <w:rPr>
                  <w:sz w:val="24"/>
                </w:rPr>
                <w:t>10,2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28" w:author="su274705" w:date="2014-01-14T18:31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pStyle w:val="BodyText"/>
              <w:rPr>
                <w:ins w:id="129" w:author="su274705" w:date="2014-01-14T18:27:00Z"/>
                <w:szCs w:val="20"/>
              </w:rPr>
            </w:pPr>
            <w:ins w:id="130" w:author="su274705" w:date="2014-01-14T18:28:00Z">
              <w:r>
                <w:rPr>
                  <w:szCs w:val="20"/>
                </w:rPr>
                <w:t>Decimal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31" w:author="su274705" w:date="2014-01-14T18:31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pStyle w:val="BodyText"/>
              <w:rPr>
                <w:ins w:id="132" w:author="su274705" w:date="2014-01-14T18:27:00Z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tcPrChange w:id="133" w:author="su274705" w:date="2014-01-14T18:31:00Z">
              <w:tcPr>
                <w:tcW w:w="0" w:type="auto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0" w:type="dxa"/>
                  <w:left w:w="77" w:type="dxa"/>
                  <w:bottom w:w="0" w:type="dxa"/>
                  <w:right w:w="77" w:type="dxa"/>
                </w:tcMar>
              </w:tcPr>
            </w:tcPrChange>
          </w:tcPr>
          <w:p w:rsidR="0017365B" w:rsidRDefault="0017365B">
            <w:pPr>
              <w:pStyle w:val="BodyText"/>
              <w:rPr>
                <w:ins w:id="134" w:author="su274705" w:date="2014-01-14T18:27:00Z"/>
                <w:szCs w:val="20"/>
              </w:rPr>
            </w:pPr>
            <w:ins w:id="135" w:author="su274705" w:date="2014-01-14T18:31:00Z">
              <w:r>
                <w:rPr>
                  <w:szCs w:val="20"/>
                </w:rPr>
                <w:t>Optional</w:t>
              </w:r>
            </w:ins>
          </w:p>
        </w:tc>
      </w:tr>
      <w:tr w:rsidR="0017365B" w:rsidTr="00E5253D">
        <w:trPr>
          <w:trHeight w:val="290"/>
          <w:tblCellSpacing w:w="0" w:type="dxa"/>
          <w:ins w:id="136" w:author="su274705" w:date="2014-01-14T18:31:00Z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>
            <w:pPr>
              <w:pStyle w:val="BodyText"/>
              <w:rPr>
                <w:ins w:id="137" w:author="su274705" w:date="2014-01-14T18:31:00Z"/>
                <w:szCs w:val="20"/>
              </w:rPr>
            </w:pPr>
            <w:ins w:id="138" w:author="su274705" w:date="2014-01-14T18:31:00Z">
              <w:r>
                <w:rPr>
                  <w:szCs w:val="20"/>
                </w:rPr>
                <w:t>floridaStampTax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>
            <w:pPr>
              <w:pStyle w:val="BodyText"/>
              <w:rPr>
                <w:ins w:id="139" w:author="su274705" w:date="2014-01-14T18:31:00Z"/>
                <w:szCs w:val="20"/>
              </w:rPr>
            </w:pPr>
            <w:ins w:id="140" w:author="su274705" w:date="2014-01-14T18:31:00Z">
              <w:r>
                <w:rPr>
                  <w:szCs w:val="20"/>
                </w:rPr>
                <w:t>Indicates Florida Stamp tax. The floridaStampTax will be returned only if dealer code passed in the request belong to state Florida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FC21C3">
            <w:pPr>
              <w:rPr>
                <w:ins w:id="141" w:author="su274705" w:date="2014-01-14T18:31:00Z"/>
                <w:sz w:val="24"/>
              </w:rPr>
            </w:pPr>
            <w:bookmarkStart w:id="142" w:name="_GoBack"/>
            <w:bookmarkEnd w:id="142"/>
            <w:ins w:id="143" w:author="Adon Powell" w:date="2014-01-15T00:30:00Z">
              <w:r>
                <w:rPr>
                  <w:sz w:val="24"/>
                </w:rPr>
                <w:t>9.2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>
            <w:pPr>
              <w:pStyle w:val="BodyText"/>
              <w:rPr>
                <w:ins w:id="144" w:author="su274705" w:date="2014-01-14T18:31:00Z"/>
                <w:szCs w:val="20"/>
              </w:rPr>
            </w:pPr>
            <w:ins w:id="145" w:author="su274705" w:date="2014-01-14T18:32:00Z">
              <w:r>
                <w:rPr>
                  <w:szCs w:val="20"/>
                </w:rPr>
                <w:t>Decimal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>
            <w:pPr>
              <w:pStyle w:val="BodyText"/>
              <w:rPr>
                <w:ins w:id="146" w:author="su274705" w:date="2014-01-14T18:31:00Z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17365B" w:rsidRDefault="0017365B">
            <w:pPr>
              <w:pStyle w:val="BodyText"/>
              <w:rPr>
                <w:ins w:id="147" w:author="su274705" w:date="2014-01-14T18:31:00Z"/>
                <w:szCs w:val="20"/>
              </w:rPr>
            </w:pPr>
            <w:ins w:id="148" w:author="su274705" w:date="2014-01-14T18:33:00Z">
              <w:r>
                <w:rPr>
                  <w:szCs w:val="20"/>
                </w:rPr>
                <w:t>Optional</w:t>
              </w:r>
            </w:ins>
          </w:p>
        </w:tc>
      </w:tr>
    </w:tbl>
    <w:p w:rsidR="00336D27" w:rsidRPr="00DF565A" w:rsidRDefault="00336D27" w:rsidP="007E5A27">
      <w:pPr>
        <w:pStyle w:val="Heading7"/>
        <w:numPr>
          <w:ilvl w:val="5"/>
          <w:numId w:val="3"/>
        </w:numPr>
      </w:pPr>
      <w:bookmarkStart w:id="149" w:name="_Toc367450915"/>
      <w:proofErr w:type="gramStart"/>
      <w:r w:rsidRPr="00DF565A">
        <w:t>deviceInfo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3289"/>
        <w:gridCol w:w="796"/>
        <w:gridCol w:w="940"/>
        <w:gridCol w:w="796"/>
        <w:gridCol w:w="1607"/>
      </w:tblGrid>
      <w:tr w:rsidR="00336D27" w:rsidTr="00EB4BB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336D27" w:rsidTr="00EB4BB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esnMeidHex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Indicates ESN MEID in Hex format Device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Strucure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pStyle w:val="BodyText"/>
              <w:rPr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</w:tcPr>
          <w:p w:rsidR="00336D27" w:rsidRDefault="00336D27" w:rsidP="00EB4BBD">
            <w:pPr>
              <w:pStyle w:val="BodyText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36D27" w:rsidTr="00EB4BB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</w:pPr>
            <w:r>
              <w:rPr>
                <w:szCs w:val="20"/>
              </w:rPr>
              <w:t>esnMeidDec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</w:pPr>
            <w:r>
              <w:rPr>
                <w:szCs w:val="20"/>
              </w:rPr>
              <w:t>Indicates SRP price of the device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</w:pPr>
            <w:r>
              <w:rPr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336D27" w:rsidRDefault="00336D27" w:rsidP="00EB4BBD">
            <w:pPr>
              <w:pStyle w:val="BodyText"/>
            </w:pPr>
            <w:r>
              <w:rPr>
                <w:szCs w:val="20"/>
              </w:rPr>
              <w:t>Optional</w:t>
            </w:r>
          </w:p>
        </w:tc>
      </w:tr>
    </w:tbl>
    <w:p w:rsidR="00336D27" w:rsidRDefault="00336D27" w:rsidP="006548AE">
      <w:pPr>
        <w:pStyle w:val="Heading3"/>
        <w:numPr>
          <w:ilvl w:val="0"/>
          <w:numId w:val="0"/>
        </w:numPr>
        <w:ind w:left="1008"/>
      </w:pPr>
    </w:p>
    <w:p w:rsidR="00E5253D" w:rsidRDefault="00E5253D" w:rsidP="00B34768">
      <w:pPr>
        <w:pStyle w:val="Heading3"/>
        <w:numPr>
          <w:ilvl w:val="4"/>
          <w:numId w:val="3"/>
        </w:numPr>
      </w:pPr>
      <w:proofErr w:type="gramStart"/>
      <w:r>
        <w:t>accountloanInfo</w:t>
      </w:r>
      <w:bookmarkEnd w:id="149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3032"/>
        <w:gridCol w:w="796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openLoanCount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Open loan count on the give account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loanSubscriberList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Strcuture indicates the subscriber list that have loan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Optional </w:t>
            </w:r>
          </w:p>
        </w:tc>
      </w:tr>
    </w:tbl>
    <w:p w:rsidR="00E5253D" w:rsidRDefault="00E5253D" w:rsidP="00B34768">
      <w:pPr>
        <w:pStyle w:val="Heading3"/>
        <w:numPr>
          <w:ilvl w:val="5"/>
          <w:numId w:val="3"/>
        </w:numPr>
      </w:pPr>
      <w:bookmarkStart w:id="150" w:name="_Toc367450916"/>
      <w:proofErr w:type="gramStart"/>
      <w:r>
        <w:lastRenderedPageBreak/>
        <w:t>loanSubscriberList</w:t>
      </w:r>
      <w:bookmarkEnd w:id="150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2730"/>
        <w:gridCol w:w="796"/>
        <w:gridCol w:w="996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loanSubscriberInfo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Contains Subscriber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</w:tbl>
    <w:p w:rsidR="00E5253D" w:rsidRDefault="00E5253D" w:rsidP="00B34768">
      <w:pPr>
        <w:pStyle w:val="Heading7"/>
      </w:pPr>
      <w:bookmarkStart w:id="151" w:name="_Toc367450917"/>
      <w:proofErr w:type="gramStart"/>
      <w:r>
        <w:t>loanSubscriberInfo</w:t>
      </w:r>
      <w:bookmarkEnd w:id="151"/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  <w:gridCol w:w="2252"/>
        <w:gridCol w:w="972"/>
        <w:gridCol w:w="918"/>
        <w:gridCol w:w="796"/>
        <w:gridCol w:w="1607"/>
      </w:tblGrid>
      <w:tr w:rsidR="00E5253D" w:rsidTr="00E5253D">
        <w:trPr>
          <w:trHeight w:val="209"/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</w:rPr>
              <w:t>XML Tag Name / 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Description / Notes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r>
              <w:rPr>
                <w:szCs w:val="20"/>
                <w:lang w:val="fr-FR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  <w:spacing w:line="209" w:lineRule="atLeast"/>
            </w:pPr>
            <w:proofErr w:type="spellStart"/>
            <w:r>
              <w:rPr>
                <w:szCs w:val="20"/>
                <w:lang w:val="fr-FR"/>
              </w:rPr>
              <w:t>Req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Opt</w:t>
            </w:r>
            <w:proofErr w:type="spellEnd"/>
            <w:r>
              <w:rPr>
                <w:szCs w:val="20"/>
                <w:lang w:val="fr-FR"/>
              </w:rPr>
              <w:t>/</w:t>
            </w:r>
            <w:proofErr w:type="spellStart"/>
            <w:r>
              <w:rPr>
                <w:szCs w:val="20"/>
                <w:lang w:val="fr-FR"/>
              </w:rPr>
              <w:t>Choice</w:t>
            </w:r>
            <w:proofErr w:type="spellEnd"/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subscriberId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Subscriber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Min 8</w:t>
            </w:r>
          </w:p>
          <w:p w:rsidR="00E5253D" w:rsidRDefault="00E5253D">
            <w:pPr>
              <w:rPr>
                <w:sz w:val="24"/>
              </w:rPr>
            </w:pPr>
            <w:r>
              <w:rPr>
                <w:sz w:val="24"/>
              </w:rPr>
              <w:t>Max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Mdn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MDN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  <w:tr w:rsidR="00E5253D" w:rsidTr="00E5253D">
        <w:trPr>
          <w:trHeight w:val="29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loanNumber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Indicates Loan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A90408">
            <w:pPr>
              <w:rPr>
                <w:sz w:val="24"/>
              </w:rPr>
            </w:pPr>
            <w:ins w:id="152" w:author="su274705" w:date="2013-12-17T15:43:00Z">
              <w:r>
                <w:rPr>
                  <w:sz w:val="24"/>
                </w:rPr>
                <w:t>Max:20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6548AE">
            <w:pPr>
              <w:pStyle w:val="BodyText"/>
            </w:pPr>
            <w:ins w:id="153" w:author="su274705" w:date="2013-12-12T16:02:00Z">
              <w:r>
                <w:rPr>
                  <w:szCs w:val="20"/>
                </w:rPr>
                <w:t>String</w:t>
              </w:r>
            </w:ins>
            <w:del w:id="154" w:author="su274705" w:date="2013-12-12T16:02:00Z">
              <w:r w:rsidR="00E5253D" w:rsidDel="006548AE">
                <w:rPr>
                  <w:szCs w:val="20"/>
                </w:rPr>
                <w:delText>int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E5253D" w:rsidRDefault="00E5253D">
            <w:pPr>
              <w:pStyle w:val="BodyText"/>
            </w:pPr>
            <w:r>
              <w:rPr>
                <w:szCs w:val="20"/>
              </w:rPr>
              <w:t xml:space="preserve">Required </w:t>
            </w:r>
          </w:p>
        </w:tc>
      </w:tr>
    </w:tbl>
    <w:p w:rsidR="00C9323D" w:rsidRPr="00B850E1" w:rsidRDefault="00E968BF" w:rsidP="00BD379D">
      <w:pPr>
        <w:pStyle w:val="Heading2"/>
        <w:numPr>
          <w:ilvl w:val="0"/>
          <w:numId w:val="3"/>
        </w:numPr>
        <w:rPr>
          <w:rFonts w:ascii="Arial" w:hAnsi="Arial" w:cs="Arial"/>
          <w:i w:val="0"/>
        </w:rPr>
      </w:pPr>
      <w:bookmarkStart w:id="155" w:name="_Request_Structure"/>
      <w:bookmarkStart w:id="156" w:name="_Toc367450918"/>
      <w:bookmarkStart w:id="157" w:name="_Toc191116446"/>
      <w:bookmarkEnd w:id="155"/>
      <w:r w:rsidRPr="00B850E1">
        <w:rPr>
          <w:rFonts w:ascii="Arial" w:hAnsi="Arial" w:cs="Arial"/>
          <w:i w:val="0"/>
        </w:rPr>
        <w:t>EAI Connectivity</w:t>
      </w:r>
      <w:bookmarkEnd w:id="156"/>
    </w:p>
    <w:p w:rsidR="00D86139" w:rsidRPr="00871803" w:rsidRDefault="00D86139" w:rsidP="00BD379D">
      <w:pPr>
        <w:pStyle w:val="Heading2"/>
        <w:numPr>
          <w:ilvl w:val="1"/>
          <w:numId w:val="3"/>
        </w:numPr>
      </w:pPr>
      <w:bookmarkStart w:id="158" w:name="_Toc204658749"/>
      <w:bookmarkStart w:id="159" w:name="_Toc367450919"/>
      <w:bookmarkStart w:id="160" w:name="_Toc195519740"/>
      <w:r w:rsidRPr="00871803">
        <w:t>MQ Series Connectivity</w:t>
      </w:r>
      <w:bookmarkEnd w:id="158"/>
      <w:r w:rsidR="003E191E">
        <w:t xml:space="preserve"> - NA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1E0" w:firstRow="1" w:lastRow="1" w:firstColumn="1" w:lastColumn="1" w:noHBand="0" w:noVBand="0"/>
      </w:tblPr>
      <w:tblGrid>
        <w:gridCol w:w="3277"/>
        <w:gridCol w:w="3175"/>
        <w:gridCol w:w="3124"/>
      </w:tblGrid>
      <w:tr w:rsidR="00D86139" w:rsidRPr="00E67C7A" w:rsidTr="00E67C7A">
        <w:tc>
          <w:tcPr>
            <w:tcW w:w="3277" w:type="dxa"/>
            <w:tcBorders>
              <w:bottom w:val="single" w:sz="4" w:space="0" w:color="auto"/>
            </w:tcBorders>
            <w:shd w:val="pct5" w:color="auto" w:fill="auto"/>
          </w:tcPr>
          <w:p w:rsidR="00D86139" w:rsidRPr="00E67C7A" w:rsidRDefault="004A1A03" w:rsidP="00E67C7A">
            <w:pPr>
              <w:jc w:val="center"/>
              <w:rPr>
                <w:rFonts w:ascii="Times New Roman" w:hAnsi="Times New Roman"/>
              </w:rPr>
            </w:pPr>
            <w:r w:rsidRPr="00E67C7A">
              <w:rPr>
                <w:rFonts w:ascii="Times New Roman" w:hAnsi="Times New Roman"/>
              </w:rPr>
              <w:t>Transaction Name</w:t>
            </w:r>
          </w:p>
        </w:tc>
        <w:tc>
          <w:tcPr>
            <w:tcW w:w="3175" w:type="dxa"/>
            <w:tcBorders>
              <w:bottom w:val="single" w:sz="4" w:space="0" w:color="auto"/>
            </w:tcBorders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</w:rPr>
            </w:pPr>
            <w:r w:rsidRPr="00E67C7A">
              <w:rPr>
                <w:rFonts w:ascii="Times New Roman" w:hAnsi="Times New Roman"/>
              </w:rPr>
              <w:t>Request Queue Name</w:t>
            </w:r>
          </w:p>
        </w:tc>
        <w:tc>
          <w:tcPr>
            <w:tcW w:w="3124" w:type="dxa"/>
            <w:tcBorders>
              <w:bottom w:val="single" w:sz="4" w:space="0" w:color="auto"/>
            </w:tcBorders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</w:rPr>
            </w:pPr>
            <w:r w:rsidRPr="00E67C7A">
              <w:rPr>
                <w:rFonts w:ascii="Times New Roman" w:hAnsi="Times New Roman"/>
              </w:rPr>
              <w:t>Reply Queue Name</w:t>
            </w:r>
          </w:p>
        </w:tc>
      </w:tr>
      <w:tr w:rsidR="005E504B" w:rsidRPr="00E67C7A" w:rsidTr="00E67C7A">
        <w:tblPrEx>
          <w:shd w:val="clear" w:color="auto" w:fill="auto"/>
        </w:tblPrEx>
        <w:tc>
          <w:tcPr>
            <w:tcW w:w="3277" w:type="dxa"/>
          </w:tcPr>
          <w:p w:rsidR="005E504B" w:rsidRPr="004B28C6" w:rsidRDefault="009547F6" w:rsidP="00086911">
            <w:r>
              <w:t>N/A</w:t>
            </w:r>
          </w:p>
        </w:tc>
        <w:tc>
          <w:tcPr>
            <w:tcW w:w="3175" w:type="dxa"/>
          </w:tcPr>
          <w:p w:rsidR="005E504B" w:rsidRPr="00E67C7A" w:rsidRDefault="005E504B" w:rsidP="00086911">
            <w:pPr>
              <w:rPr>
                <w:rFonts w:ascii="Times New Roman" w:hAnsi="Times New Roman"/>
              </w:rPr>
            </w:pPr>
          </w:p>
        </w:tc>
        <w:tc>
          <w:tcPr>
            <w:tcW w:w="3124" w:type="dxa"/>
          </w:tcPr>
          <w:p w:rsidR="005E504B" w:rsidRPr="00E67C7A" w:rsidRDefault="005E504B" w:rsidP="00086911">
            <w:pPr>
              <w:rPr>
                <w:rFonts w:ascii="Times New Roman" w:hAnsi="Times New Roman"/>
              </w:rPr>
            </w:pPr>
          </w:p>
        </w:tc>
      </w:tr>
    </w:tbl>
    <w:p w:rsidR="00D86139" w:rsidRPr="00871803" w:rsidRDefault="00D86139" w:rsidP="00BD379D">
      <w:pPr>
        <w:pStyle w:val="Heading2"/>
        <w:numPr>
          <w:ilvl w:val="1"/>
          <w:numId w:val="3"/>
        </w:numPr>
      </w:pPr>
      <w:bookmarkStart w:id="161" w:name="_Toc204658750"/>
      <w:bookmarkStart w:id="162" w:name="_Toc367450920"/>
      <w:r w:rsidRPr="00871803">
        <w:t>MQ BT Parameters</w:t>
      </w:r>
      <w:bookmarkEnd w:id="161"/>
      <w:r w:rsidR="003E191E">
        <w:t xml:space="preserve"> - NA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355"/>
        <w:gridCol w:w="2305"/>
        <w:gridCol w:w="2396"/>
      </w:tblGrid>
      <w:tr w:rsidR="00D86139" w:rsidRPr="00E67C7A" w:rsidTr="00E67C7A">
        <w:tc>
          <w:tcPr>
            <w:tcW w:w="3294" w:type="dxa"/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  <w:szCs w:val="20"/>
              </w:rPr>
            </w:pPr>
            <w:r w:rsidRPr="00E67C7A">
              <w:rPr>
                <w:rFonts w:ascii="Times New Roman" w:hAnsi="Times New Roman"/>
                <w:szCs w:val="20"/>
              </w:rPr>
              <w:t>Recommended Timeout</w:t>
            </w:r>
          </w:p>
        </w:tc>
        <w:tc>
          <w:tcPr>
            <w:tcW w:w="3294" w:type="dxa"/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  <w:szCs w:val="20"/>
              </w:rPr>
            </w:pPr>
            <w:r w:rsidRPr="00E67C7A">
              <w:rPr>
                <w:rFonts w:ascii="Times New Roman" w:hAnsi="Times New Roman"/>
                <w:szCs w:val="20"/>
              </w:rPr>
              <w:t>Minimum Timeout</w:t>
            </w:r>
          </w:p>
        </w:tc>
        <w:tc>
          <w:tcPr>
            <w:tcW w:w="3294" w:type="dxa"/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  <w:szCs w:val="20"/>
              </w:rPr>
            </w:pPr>
            <w:r w:rsidRPr="00E67C7A">
              <w:rPr>
                <w:rFonts w:ascii="Times New Roman" w:hAnsi="Times New Roman"/>
                <w:szCs w:val="20"/>
              </w:rPr>
              <w:t>Max Timeout</w:t>
            </w:r>
          </w:p>
        </w:tc>
        <w:tc>
          <w:tcPr>
            <w:tcW w:w="3294" w:type="dxa"/>
            <w:shd w:val="pct5" w:color="auto" w:fill="auto"/>
          </w:tcPr>
          <w:p w:rsidR="00D86139" w:rsidRPr="00E67C7A" w:rsidRDefault="00D86139" w:rsidP="00E67C7A">
            <w:pPr>
              <w:jc w:val="center"/>
              <w:rPr>
                <w:rFonts w:ascii="Times New Roman" w:hAnsi="Times New Roman"/>
                <w:szCs w:val="20"/>
              </w:rPr>
            </w:pPr>
            <w:r w:rsidRPr="00E67C7A">
              <w:rPr>
                <w:rFonts w:ascii="Times New Roman" w:hAnsi="Times New Roman"/>
                <w:szCs w:val="20"/>
              </w:rPr>
              <w:t>Persistence Allowed</w:t>
            </w:r>
          </w:p>
        </w:tc>
      </w:tr>
      <w:tr w:rsidR="00D86139" w:rsidRPr="00E67C7A" w:rsidTr="00E67C7A">
        <w:tc>
          <w:tcPr>
            <w:tcW w:w="3294" w:type="dxa"/>
          </w:tcPr>
          <w:p w:rsidR="00D86139" w:rsidRPr="00E67C7A" w:rsidRDefault="009547F6" w:rsidP="009F1DBF">
            <w:pPr>
              <w:rPr>
                <w:rFonts w:cs="Arial"/>
                <w:szCs w:val="20"/>
                <w:highlight w:val="yellow"/>
              </w:rPr>
            </w:pPr>
            <w:r w:rsidRPr="00E67C7A">
              <w:rPr>
                <w:rFonts w:cs="Arial"/>
                <w:szCs w:val="20"/>
                <w:highlight w:val="yellow"/>
              </w:rPr>
              <w:t>N/A</w:t>
            </w:r>
          </w:p>
        </w:tc>
        <w:tc>
          <w:tcPr>
            <w:tcW w:w="3294" w:type="dxa"/>
          </w:tcPr>
          <w:p w:rsidR="00D86139" w:rsidRPr="00E67C7A" w:rsidRDefault="00D86139" w:rsidP="009F1DBF">
            <w:pPr>
              <w:rPr>
                <w:rFonts w:cs="Arial"/>
                <w:szCs w:val="20"/>
                <w:highlight w:val="yellow"/>
              </w:rPr>
            </w:pPr>
          </w:p>
        </w:tc>
        <w:tc>
          <w:tcPr>
            <w:tcW w:w="3294" w:type="dxa"/>
          </w:tcPr>
          <w:p w:rsidR="00D86139" w:rsidRPr="00E67C7A" w:rsidRDefault="00D86139" w:rsidP="009F1DBF">
            <w:pPr>
              <w:rPr>
                <w:rFonts w:cs="Arial"/>
                <w:szCs w:val="20"/>
                <w:highlight w:val="yellow"/>
              </w:rPr>
            </w:pPr>
          </w:p>
        </w:tc>
        <w:tc>
          <w:tcPr>
            <w:tcW w:w="3294" w:type="dxa"/>
          </w:tcPr>
          <w:p w:rsidR="00D86139" w:rsidRPr="00E67C7A" w:rsidRDefault="00D86139" w:rsidP="009F1DBF">
            <w:pPr>
              <w:rPr>
                <w:rFonts w:cs="Arial"/>
                <w:szCs w:val="20"/>
              </w:rPr>
            </w:pPr>
          </w:p>
        </w:tc>
      </w:tr>
    </w:tbl>
    <w:p w:rsidR="00D86139" w:rsidRPr="00871803" w:rsidRDefault="00D86139" w:rsidP="00BD379D">
      <w:pPr>
        <w:numPr>
          <w:ilvl w:val="0"/>
          <w:numId w:val="2"/>
        </w:numPr>
        <w:spacing w:after="0"/>
        <w:rPr>
          <w:rFonts w:ascii="Times New Roman" w:hAnsi="Times New Roman"/>
          <w:szCs w:val="20"/>
        </w:rPr>
      </w:pPr>
      <w:r w:rsidRPr="00871803">
        <w:rPr>
          <w:rFonts w:ascii="Times New Roman" w:hAnsi="Times New Roman"/>
          <w:szCs w:val="20"/>
        </w:rPr>
        <w:t>If a timeout value is sent that does not fall within the minimum and maximum values, the error returned will be “system_exception”.</w:t>
      </w:r>
    </w:p>
    <w:p w:rsidR="00D86139" w:rsidRPr="00871803" w:rsidRDefault="00D86139" w:rsidP="00BD379D">
      <w:pPr>
        <w:numPr>
          <w:ilvl w:val="0"/>
          <w:numId w:val="2"/>
        </w:numPr>
        <w:spacing w:after="0"/>
        <w:rPr>
          <w:rFonts w:ascii="Times New Roman" w:hAnsi="Times New Roman"/>
          <w:szCs w:val="20"/>
        </w:rPr>
      </w:pPr>
      <w:r w:rsidRPr="00871803">
        <w:rPr>
          <w:rFonts w:ascii="Times New Roman" w:hAnsi="Times New Roman"/>
          <w:szCs w:val="20"/>
        </w:rPr>
        <w:t>If the persistence value is set and the BT parameters do not allow persistence, the error returned will be “system_exception”.</w:t>
      </w:r>
    </w:p>
    <w:p w:rsidR="00D86139" w:rsidRPr="00871803" w:rsidRDefault="00D86139" w:rsidP="00BD379D">
      <w:pPr>
        <w:numPr>
          <w:ilvl w:val="0"/>
          <w:numId w:val="2"/>
        </w:numPr>
        <w:spacing w:after="0"/>
        <w:rPr>
          <w:rFonts w:ascii="Times New Roman" w:hAnsi="Times New Roman"/>
          <w:szCs w:val="20"/>
        </w:rPr>
      </w:pPr>
      <w:r w:rsidRPr="00871803">
        <w:rPr>
          <w:rFonts w:ascii="Times New Roman" w:hAnsi="Times New Roman"/>
          <w:szCs w:val="20"/>
        </w:rPr>
        <w:t>Timeout values are in seconds.</w:t>
      </w:r>
    </w:p>
    <w:p w:rsidR="00D86139" w:rsidRPr="00871803" w:rsidRDefault="00D86139" w:rsidP="00BD379D">
      <w:pPr>
        <w:numPr>
          <w:ilvl w:val="0"/>
          <w:numId w:val="2"/>
        </w:numPr>
        <w:spacing w:after="0"/>
        <w:rPr>
          <w:rFonts w:ascii="Times New Roman" w:hAnsi="Times New Roman"/>
        </w:rPr>
      </w:pPr>
      <w:r w:rsidRPr="00871803">
        <w:rPr>
          <w:rFonts w:ascii="Times New Roman" w:hAnsi="Times New Roman"/>
        </w:rPr>
        <w:t>Persistence value is 0 or 1. (0 = No, 1 = Yes</w:t>
      </w:r>
      <w:r>
        <w:rPr>
          <w:rFonts w:ascii="Times New Roman" w:hAnsi="Times New Roman"/>
        </w:rPr>
        <w:t>)</w:t>
      </w:r>
    </w:p>
    <w:p w:rsidR="00D86139" w:rsidRDefault="00D86139" w:rsidP="00BD379D">
      <w:pPr>
        <w:pStyle w:val="Heading2"/>
        <w:numPr>
          <w:ilvl w:val="1"/>
          <w:numId w:val="3"/>
        </w:numPr>
      </w:pPr>
      <w:bookmarkStart w:id="163" w:name="_Toc204658751"/>
      <w:bookmarkStart w:id="164" w:name="_Toc367450921"/>
      <w:r w:rsidRPr="00F96F8F">
        <w:t>Header Version Supported</w:t>
      </w:r>
      <w:bookmarkEnd w:id="163"/>
      <w:bookmarkEnd w:id="164"/>
    </w:p>
    <w:p w:rsidR="00D86139" w:rsidRPr="006C67BA" w:rsidRDefault="00D86139" w:rsidP="006C67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8388"/>
      </w:tblGrid>
      <w:tr w:rsidR="00D86139" w:rsidRPr="00E67C7A" w:rsidTr="00E67C7A">
        <w:tc>
          <w:tcPr>
            <w:tcW w:w="1188" w:type="dxa"/>
            <w:shd w:val="pct5" w:color="auto" w:fill="auto"/>
          </w:tcPr>
          <w:p w:rsidR="00D86139" w:rsidRPr="00E67C7A" w:rsidRDefault="00D86139" w:rsidP="009F1DBF">
            <w:pPr>
              <w:rPr>
                <w:rFonts w:ascii="Times New Roman" w:hAnsi="Times New Roman"/>
              </w:rPr>
            </w:pPr>
            <w:r w:rsidRPr="00E67C7A">
              <w:rPr>
                <w:rFonts w:ascii="Times New Roman" w:hAnsi="Times New Roman"/>
              </w:rPr>
              <w:t>Header Version(s) Supported</w:t>
            </w:r>
          </w:p>
        </w:tc>
        <w:tc>
          <w:tcPr>
            <w:tcW w:w="8388" w:type="dxa"/>
            <w:shd w:val="pct5" w:color="auto" w:fill="auto"/>
          </w:tcPr>
          <w:p w:rsidR="00D86139" w:rsidRPr="00E67C7A" w:rsidRDefault="00D86139" w:rsidP="009F1DBF">
            <w:pPr>
              <w:rPr>
                <w:rFonts w:ascii="Times New Roman" w:hAnsi="Times New Roman"/>
              </w:rPr>
            </w:pPr>
            <w:r w:rsidRPr="00E67C7A">
              <w:rPr>
                <w:rFonts w:ascii="Times New Roman" w:hAnsi="Times New Roman"/>
              </w:rPr>
              <w:t>Link/Location of the Header Format</w:t>
            </w:r>
          </w:p>
        </w:tc>
      </w:tr>
      <w:tr w:rsidR="00D86139" w:rsidRPr="00E67C7A" w:rsidTr="00E67C7A">
        <w:tc>
          <w:tcPr>
            <w:tcW w:w="1188" w:type="dxa"/>
          </w:tcPr>
          <w:p w:rsidR="00D86139" w:rsidRPr="00E67C7A" w:rsidRDefault="00D86139" w:rsidP="009F1DBF">
            <w:pPr>
              <w:rPr>
                <w:rFonts w:cs="Arial"/>
              </w:rPr>
            </w:pPr>
            <w:r w:rsidRPr="00E67C7A">
              <w:rPr>
                <w:rFonts w:cs="Arial"/>
              </w:rPr>
              <w:t>V2</w:t>
            </w:r>
          </w:p>
        </w:tc>
        <w:tc>
          <w:tcPr>
            <w:tcW w:w="8388" w:type="dxa"/>
          </w:tcPr>
          <w:p w:rsidR="00D86139" w:rsidRPr="00E67C7A" w:rsidRDefault="005571EA" w:rsidP="009F1DBF">
            <w:pPr>
              <w:rPr>
                <w:rFonts w:cs="Arial"/>
                <w:szCs w:val="20"/>
              </w:rPr>
            </w:pPr>
            <w:hyperlink r:id="rId18" w:history="1">
              <w:r w:rsidR="00D86139" w:rsidRPr="00E67C7A">
                <w:rPr>
                  <w:rStyle w:val="Hyperlink"/>
                  <w:rFonts w:cs="Arial"/>
                  <w:szCs w:val="20"/>
                </w:rPr>
                <w:t>https://doc-share.corp.sprint.com/livelink/llisapi.dll/36969724/XML_MQ_Header_Standards.doc?func=doc.Fetch&amp;nodeid=36969724</w:t>
              </w:r>
            </w:hyperlink>
          </w:p>
        </w:tc>
      </w:tr>
      <w:tr w:rsidR="00737C8D" w:rsidRPr="00E67C7A" w:rsidTr="00E67C7A">
        <w:tc>
          <w:tcPr>
            <w:tcW w:w="1188" w:type="dxa"/>
          </w:tcPr>
          <w:p w:rsidR="00737C8D" w:rsidRPr="00E67C7A" w:rsidRDefault="00737C8D" w:rsidP="009F1DBF">
            <w:pPr>
              <w:rPr>
                <w:rFonts w:cs="Arial"/>
              </w:rPr>
            </w:pPr>
          </w:p>
        </w:tc>
        <w:tc>
          <w:tcPr>
            <w:tcW w:w="8388" w:type="dxa"/>
          </w:tcPr>
          <w:p w:rsidR="00737C8D" w:rsidRPr="00E67C7A" w:rsidRDefault="00737C8D" w:rsidP="009F1DBF">
            <w:pPr>
              <w:rPr>
                <w:rFonts w:cs="Arial"/>
              </w:rPr>
            </w:pPr>
          </w:p>
        </w:tc>
      </w:tr>
    </w:tbl>
    <w:p w:rsidR="00F363F0" w:rsidRPr="00D86139" w:rsidRDefault="00F363F0" w:rsidP="00BD379D">
      <w:pPr>
        <w:pStyle w:val="Heading2"/>
        <w:numPr>
          <w:ilvl w:val="1"/>
          <w:numId w:val="3"/>
        </w:numPr>
      </w:pPr>
      <w:bookmarkStart w:id="165" w:name="_Toc367450922"/>
      <w:bookmarkStart w:id="166" w:name="_Toc204658753"/>
      <w:r>
        <w:t>XML MQ Header XSD</w:t>
      </w:r>
      <w:r w:rsidR="007A78C9">
        <w:t xml:space="preserve"> (EAIMqMessageHeader.xsd)</w:t>
      </w:r>
      <w:bookmarkEnd w:id="16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F363F0" w:rsidRPr="00E67C7A" w:rsidTr="00E67C7A">
        <w:tc>
          <w:tcPr>
            <w:tcW w:w="9648" w:type="dxa"/>
          </w:tcPr>
          <w:p w:rsidR="00F363F0" w:rsidRPr="00E67C7A" w:rsidRDefault="005571EA" w:rsidP="00F363F0">
            <w:pPr>
              <w:rPr>
                <w:rFonts w:cs="Arial"/>
                <w:szCs w:val="20"/>
              </w:rPr>
            </w:pPr>
            <w:hyperlink r:id="rId19" w:history="1">
              <w:r w:rsidR="007A78C9" w:rsidRPr="00E67C7A">
                <w:rPr>
                  <w:rStyle w:val="Hyperlink"/>
                  <w:rFonts w:cs="Arial"/>
                  <w:szCs w:val="20"/>
                </w:rPr>
                <w:t>https://doc-share.corp.sprint.com/livelink/llisapi.dll/36148559/EAIMqMessageHeader.xsd?func=doc.Fetch&amp;nodeid=36148559</w:t>
              </w:r>
            </w:hyperlink>
            <w:r w:rsidR="007A78C9" w:rsidRPr="00E67C7A">
              <w:rPr>
                <w:rFonts w:cs="Arial"/>
                <w:szCs w:val="20"/>
              </w:rPr>
              <w:t xml:space="preserve"> </w:t>
            </w:r>
          </w:p>
        </w:tc>
      </w:tr>
    </w:tbl>
    <w:p w:rsidR="00D72464" w:rsidRDefault="00D72464" w:rsidP="00BD379D">
      <w:pPr>
        <w:pStyle w:val="Heading2"/>
        <w:numPr>
          <w:ilvl w:val="1"/>
          <w:numId w:val="3"/>
        </w:numPr>
      </w:pPr>
      <w:bookmarkStart w:id="167" w:name="_Toc367450923"/>
      <w:r>
        <w:lastRenderedPageBreak/>
        <w:t>Error Conditions</w:t>
      </w:r>
      <w:bookmarkEnd w:id="167"/>
    </w:p>
    <w:p w:rsidR="00D72464" w:rsidRDefault="005571EA" w:rsidP="00F2716B">
      <w:pPr>
        <w:outlineLvl w:val="0"/>
      </w:pPr>
      <w:hyperlink r:id="rId20" w:history="1">
        <w:r w:rsidR="00D72464" w:rsidRPr="00D72464">
          <w:rPr>
            <w:rStyle w:val="Hyperlink"/>
          </w:rPr>
          <w:t>Refer to table of Standard Exceptions</w:t>
        </w:r>
      </w:hyperlink>
    </w:p>
    <w:p w:rsidR="005E504B" w:rsidRDefault="005E504B" w:rsidP="00BD379D">
      <w:pPr>
        <w:pStyle w:val="Heading2"/>
        <w:numPr>
          <w:ilvl w:val="1"/>
          <w:numId w:val="3"/>
        </w:numPr>
      </w:pPr>
      <w:bookmarkStart w:id="168" w:name="_Toc222049794"/>
      <w:bookmarkStart w:id="169" w:name="_Toc367450924"/>
      <w:r>
        <w:t>API Specific Error Conditions</w:t>
      </w:r>
      <w:bookmarkEnd w:id="168"/>
      <w:bookmarkEnd w:id="169"/>
    </w:p>
    <w:p w:rsidR="00D6136F" w:rsidRDefault="00D6136F" w:rsidP="00D6136F">
      <w:pPr>
        <w:rPr>
          <w:lang w:val="pt-BR"/>
        </w:rPr>
      </w:pPr>
    </w:p>
    <w:p w:rsidR="00D6136F" w:rsidRPr="00871803" w:rsidRDefault="00D6136F" w:rsidP="00BD379D">
      <w:pPr>
        <w:pStyle w:val="Heading2"/>
        <w:numPr>
          <w:ilvl w:val="0"/>
          <w:numId w:val="3"/>
        </w:numPr>
      </w:pPr>
      <w:bookmarkStart w:id="170" w:name="_Toc367450925"/>
      <w:r>
        <w:t>SOAP/HTTP</w:t>
      </w:r>
      <w:bookmarkEnd w:id="170"/>
    </w:p>
    <w:bookmarkEnd w:id="166"/>
    <w:p w:rsidR="00D86139" w:rsidRPr="00871803" w:rsidRDefault="00D86139" w:rsidP="002474D0">
      <w:pPr>
        <w:pStyle w:val="Heading2"/>
        <w:numPr>
          <w:ilvl w:val="0"/>
          <w:numId w:val="0"/>
        </w:numPr>
      </w:pPr>
    </w:p>
    <w:tbl>
      <w:tblPr>
        <w:tblW w:w="892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08"/>
      </w:tblGrid>
      <w:tr w:rsidR="00D86139" w:rsidRPr="00871803" w:rsidTr="009F1DBF">
        <w:trPr>
          <w:trHeight w:val="323"/>
        </w:trPr>
        <w:tc>
          <w:tcPr>
            <w:tcW w:w="1620" w:type="dxa"/>
            <w:shd w:val="clear" w:color="auto" w:fill="E6E6E6"/>
          </w:tcPr>
          <w:p w:rsidR="00D86139" w:rsidRPr="00871803" w:rsidRDefault="00D86139" w:rsidP="009F1DBF">
            <w:pPr>
              <w:pStyle w:val="TableHeader"/>
              <w:rPr>
                <w:rFonts w:ascii="Times New Roman" w:hAnsi="Times New Roman"/>
                <w:sz w:val="22"/>
                <w:szCs w:val="22"/>
              </w:rPr>
            </w:pPr>
            <w:r w:rsidRPr="00871803">
              <w:rPr>
                <w:rFonts w:ascii="Times New Roman" w:hAnsi="Times New Roman"/>
                <w:sz w:val="22"/>
                <w:szCs w:val="22"/>
              </w:rPr>
              <w:br w:type="page"/>
              <w:t>Name</w:t>
            </w:r>
          </w:p>
        </w:tc>
        <w:tc>
          <w:tcPr>
            <w:tcW w:w="7308" w:type="dxa"/>
            <w:shd w:val="clear" w:color="auto" w:fill="E6E6E6"/>
          </w:tcPr>
          <w:p w:rsidR="00D86139" w:rsidRPr="00871803" w:rsidRDefault="00D86139" w:rsidP="009F1DBF">
            <w:pPr>
              <w:pStyle w:val="TableHeader"/>
              <w:rPr>
                <w:rFonts w:ascii="Times New Roman" w:hAnsi="Times New Roman"/>
                <w:sz w:val="22"/>
                <w:szCs w:val="22"/>
              </w:rPr>
            </w:pPr>
            <w:r w:rsidRPr="00871803"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D86139" w:rsidRPr="00871803" w:rsidTr="009F1DBF">
        <w:trPr>
          <w:trHeight w:val="323"/>
        </w:trPr>
        <w:tc>
          <w:tcPr>
            <w:tcW w:w="1620" w:type="dxa"/>
          </w:tcPr>
          <w:p w:rsidR="00D86139" w:rsidRPr="00B81062" w:rsidRDefault="00D86139" w:rsidP="009F1DBF">
            <w:pPr>
              <w:pStyle w:val="TableText"/>
              <w:rPr>
                <w:rFonts w:cs="Arial"/>
                <w:sz w:val="20"/>
                <w:szCs w:val="20"/>
              </w:rPr>
            </w:pPr>
            <w:r w:rsidRPr="00B81062">
              <w:rPr>
                <w:rFonts w:cs="Arial"/>
                <w:sz w:val="20"/>
                <w:szCs w:val="20"/>
              </w:rPr>
              <w:t xml:space="preserve">Deployed Service Name </w:t>
            </w:r>
          </w:p>
        </w:tc>
        <w:tc>
          <w:tcPr>
            <w:tcW w:w="7308" w:type="dxa"/>
          </w:tcPr>
          <w:p w:rsidR="00D86139" w:rsidRPr="00B81062" w:rsidRDefault="00D00F8F" w:rsidP="009F1DBF">
            <w:pPr>
              <w:pStyle w:val="TableText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>LoanInfoService</w:t>
            </w:r>
          </w:p>
        </w:tc>
      </w:tr>
      <w:tr w:rsidR="00D86139" w:rsidRPr="00871803" w:rsidTr="009F1DBF">
        <w:trPr>
          <w:trHeight w:val="323"/>
        </w:trPr>
        <w:tc>
          <w:tcPr>
            <w:tcW w:w="1620" w:type="dxa"/>
          </w:tcPr>
          <w:p w:rsidR="00D86139" w:rsidRPr="00B81062" w:rsidRDefault="00D86139" w:rsidP="009F1DBF">
            <w:pPr>
              <w:pStyle w:val="TableText"/>
              <w:rPr>
                <w:rFonts w:cs="Arial"/>
                <w:sz w:val="20"/>
                <w:szCs w:val="20"/>
              </w:rPr>
            </w:pPr>
            <w:r w:rsidRPr="00B81062">
              <w:rPr>
                <w:rFonts w:cs="Arial"/>
                <w:bCs/>
                <w:sz w:val="20"/>
                <w:szCs w:val="20"/>
              </w:rPr>
              <w:t>Operation Name</w:t>
            </w:r>
          </w:p>
        </w:tc>
        <w:tc>
          <w:tcPr>
            <w:tcW w:w="7308" w:type="dxa"/>
          </w:tcPr>
          <w:p w:rsidR="00D86139" w:rsidRPr="00B81062" w:rsidRDefault="00D00F8F" w:rsidP="009F1DBF">
            <w:pPr>
              <w:pStyle w:val="TableText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highlight w:val="white"/>
              </w:rPr>
              <w:t>checkLoanEligibility</w:t>
            </w:r>
          </w:p>
        </w:tc>
      </w:tr>
    </w:tbl>
    <w:p w:rsidR="00D86139" w:rsidRDefault="006D016C" w:rsidP="00BD379D">
      <w:pPr>
        <w:pStyle w:val="Heading2"/>
        <w:numPr>
          <w:ilvl w:val="1"/>
          <w:numId w:val="3"/>
        </w:numPr>
      </w:pPr>
      <w:bookmarkStart w:id="171" w:name="_Toc204658754"/>
      <w:bookmarkStart w:id="172" w:name="_Toc367450926"/>
      <w:r>
        <w:t>Schema</w:t>
      </w:r>
      <w:r w:rsidR="00DE007D">
        <w:t xml:space="preserve"> &amp;</w:t>
      </w:r>
      <w:r w:rsidR="00D86139" w:rsidRPr="00871803">
        <w:t xml:space="preserve"> WSDL</w:t>
      </w:r>
      <w:bookmarkEnd w:id="171"/>
      <w:bookmarkEnd w:id="17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668"/>
      </w:tblGrid>
      <w:tr w:rsidR="007D152E" w:rsidTr="00A97499">
        <w:tc>
          <w:tcPr>
            <w:tcW w:w="1260" w:type="dxa"/>
          </w:tcPr>
          <w:p w:rsidR="007D152E" w:rsidRDefault="007D152E" w:rsidP="007D152E">
            <w:r>
              <w:t>Draft Schema</w:t>
            </w:r>
            <w:r w:rsidR="00B52D3C">
              <w:t xml:space="preserve"> &amp; WSDL</w:t>
            </w:r>
          </w:p>
        </w:tc>
        <w:tc>
          <w:tcPr>
            <w:tcW w:w="7668" w:type="dxa"/>
          </w:tcPr>
          <w:p w:rsidR="007D152E" w:rsidRDefault="00450D55" w:rsidP="007D152E">
            <w:r>
              <w:t>WSDL :</w:t>
            </w:r>
          </w:p>
          <w:p w:rsidR="00A97499" w:rsidRDefault="00A97499" w:rsidP="007D152E"/>
          <w:p w:rsidR="00A97499" w:rsidRPr="00D6136F" w:rsidRDefault="00A97499" w:rsidP="00F40F96">
            <w:r>
              <w:t>Schema :</w:t>
            </w:r>
            <w:r w:rsidR="00F40F96">
              <w:t xml:space="preserve"> See section 1.2 for link to draft schema</w:t>
            </w:r>
          </w:p>
        </w:tc>
      </w:tr>
      <w:tr w:rsidR="007D152E" w:rsidTr="00A97499">
        <w:tc>
          <w:tcPr>
            <w:tcW w:w="1260" w:type="dxa"/>
          </w:tcPr>
          <w:p w:rsidR="007D152E" w:rsidRDefault="007D152E" w:rsidP="007D152E">
            <w:r>
              <w:t>Production Schema</w:t>
            </w:r>
            <w:r w:rsidR="00B52D3C">
              <w:t xml:space="preserve"> &amp; WSDL</w:t>
            </w:r>
          </w:p>
        </w:tc>
        <w:tc>
          <w:tcPr>
            <w:tcW w:w="7668" w:type="dxa"/>
          </w:tcPr>
          <w:p w:rsidR="007D152E" w:rsidRDefault="00F40F96" w:rsidP="007D152E">
            <w:r>
              <w:t>See section 1.3</w:t>
            </w:r>
          </w:p>
          <w:p w:rsidR="007D152E" w:rsidRPr="00E67C7A" w:rsidRDefault="007D152E" w:rsidP="007D152E">
            <w:pPr>
              <w:rPr>
                <w:sz w:val="16"/>
                <w:szCs w:val="16"/>
              </w:rPr>
            </w:pPr>
          </w:p>
        </w:tc>
      </w:tr>
    </w:tbl>
    <w:p w:rsidR="00392162" w:rsidRPr="009547F6" w:rsidRDefault="00F96F8F" w:rsidP="00BD379D">
      <w:pPr>
        <w:pStyle w:val="Heading2"/>
        <w:numPr>
          <w:ilvl w:val="1"/>
          <w:numId w:val="3"/>
        </w:numPr>
      </w:pPr>
      <w:bookmarkStart w:id="173" w:name="_Toc367450927"/>
      <w:r>
        <w:t xml:space="preserve">EAI Web Service </w:t>
      </w:r>
      <w:r w:rsidR="00392162">
        <w:t>User Guide</w:t>
      </w:r>
      <w:bookmarkEnd w:id="173"/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392162" w:rsidRPr="00E67C7A" w:rsidTr="005108EC">
        <w:tc>
          <w:tcPr>
            <w:tcW w:w="8748" w:type="dxa"/>
          </w:tcPr>
          <w:p w:rsidR="00392162" w:rsidRPr="00E67C7A" w:rsidRDefault="005571EA" w:rsidP="005108EC">
            <w:pPr>
              <w:rPr>
                <w:rFonts w:cs="Arial"/>
                <w:szCs w:val="20"/>
              </w:rPr>
            </w:pPr>
            <w:hyperlink r:id="rId21" w:history="1">
              <w:r w:rsidR="00392162" w:rsidRPr="00434946">
                <w:rPr>
                  <w:rStyle w:val="Hyperlink"/>
                  <w:rFonts w:cs="Arial"/>
                  <w:szCs w:val="20"/>
                </w:rPr>
                <w:t>https://doc-share.corp.sprint.com/livelink/llisapi.dll?func=ll&amp;objId=45966856&amp;objAction=download</w:t>
              </w:r>
            </w:hyperlink>
            <w:r w:rsidR="00392162">
              <w:rPr>
                <w:rFonts w:cs="Arial"/>
                <w:szCs w:val="20"/>
              </w:rPr>
              <w:t xml:space="preserve"> </w:t>
            </w:r>
          </w:p>
        </w:tc>
      </w:tr>
    </w:tbl>
    <w:p w:rsidR="00F3550F" w:rsidRPr="009547F6" w:rsidRDefault="00F3550F" w:rsidP="00BD379D">
      <w:pPr>
        <w:pStyle w:val="Heading2"/>
        <w:numPr>
          <w:ilvl w:val="1"/>
          <w:numId w:val="3"/>
        </w:numPr>
      </w:pPr>
      <w:bookmarkStart w:id="174" w:name="_Toc283647012"/>
      <w:bookmarkStart w:id="175" w:name="_Toc283647014"/>
      <w:bookmarkStart w:id="176" w:name="_Toc367450928"/>
      <w:bookmarkEnd w:id="157"/>
      <w:bookmarkEnd w:id="160"/>
      <w:bookmarkEnd w:id="174"/>
      <w:bookmarkEnd w:id="175"/>
      <w:r w:rsidRPr="009547F6">
        <w:t>W</w:t>
      </w:r>
      <w:r w:rsidR="00276127" w:rsidRPr="009547F6">
        <w:t xml:space="preserve">eb </w:t>
      </w:r>
      <w:r w:rsidRPr="009547F6">
        <w:t>S</w:t>
      </w:r>
      <w:r w:rsidR="00276127" w:rsidRPr="009547F6">
        <w:t>ervice</w:t>
      </w:r>
      <w:r w:rsidRPr="009547F6">
        <w:t xml:space="preserve"> Header XSD (WSMessageHeaderV2.xsd)</w:t>
      </w:r>
      <w:bookmarkEnd w:id="176"/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F3550F" w:rsidRPr="00E67C7A" w:rsidTr="00E67C7A">
        <w:tc>
          <w:tcPr>
            <w:tcW w:w="8748" w:type="dxa"/>
          </w:tcPr>
          <w:p w:rsidR="00F3550F" w:rsidRPr="00E67C7A" w:rsidRDefault="005571EA" w:rsidP="00F3550F">
            <w:pPr>
              <w:rPr>
                <w:rFonts w:cs="Arial"/>
                <w:szCs w:val="20"/>
              </w:rPr>
            </w:pPr>
            <w:hyperlink r:id="rId22" w:history="1">
              <w:r w:rsidR="00F3550F" w:rsidRPr="00E67C7A">
                <w:rPr>
                  <w:rStyle w:val="Hyperlink"/>
                  <w:rFonts w:cs="Arial"/>
                  <w:szCs w:val="20"/>
                </w:rPr>
                <w:t>https://doc-share.corp.sprint.com/livelink/llisapi.dll/33326571/WSMessageHeaderV2.xsd?func=doc.Fetch&amp;nodeid=33326571</w:t>
              </w:r>
            </w:hyperlink>
            <w:r w:rsidR="00F3550F" w:rsidRPr="00E67C7A">
              <w:rPr>
                <w:rFonts w:cs="Arial"/>
                <w:szCs w:val="20"/>
              </w:rPr>
              <w:t xml:space="preserve"> </w:t>
            </w:r>
          </w:p>
        </w:tc>
      </w:tr>
    </w:tbl>
    <w:p w:rsidR="00D72464" w:rsidRDefault="00D72464" w:rsidP="00BD379D">
      <w:pPr>
        <w:pStyle w:val="Heading2"/>
        <w:numPr>
          <w:ilvl w:val="1"/>
          <w:numId w:val="3"/>
        </w:numPr>
      </w:pPr>
      <w:bookmarkStart w:id="177" w:name="_Toc367450929"/>
      <w:r>
        <w:t>Error Conditions</w:t>
      </w:r>
      <w:bookmarkEnd w:id="177"/>
    </w:p>
    <w:p w:rsidR="00D72464" w:rsidRDefault="005571EA" w:rsidP="00F2716B">
      <w:pPr>
        <w:ind w:left="720"/>
        <w:outlineLvl w:val="0"/>
      </w:pPr>
      <w:hyperlink r:id="rId23" w:history="1">
        <w:r w:rsidR="00D72464" w:rsidRPr="00D72464">
          <w:rPr>
            <w:rStyle w:val="Hyperlink"/>
          </w:rPr>
          <w:t xml:space="preserve">Refer to table of </w:t>
        </w:r>
        <w:r w:rsidR="00D72464">
          <w:rPr>
            <w:rStyle w:val="Hyperlink"/>
          </w:rPr>
          <w:t xml:space="preserve">Standard </w:t>
        </w:r>
        <w:r w:rsidR="00D72464" w:rsidRPr="00D72464">
          <w:rPr>
            <w:rStyle w:val="Hyperlink"/>
          </w:rPr>
          <w:t>S</w:t>
        </w:r>
        <w:r w:rsidR="00D72464">
          <w:rPr>
            <w:rStyle w:val="Hyperlink"/>
          </w:rPr>
          <w:t>OAP</w:t>
        </w:r>
        <w:r w:rsidR="00D72464" w:rsidRPr="00D72464">
          <w:rPr>
            <w:rStyle w:val="Hyperlink"/>
          </w:rPr>
          <w:t xml:space="preserve"> </w:t>
        </w:r>
        <w:r w:rsidR="00D72464">
          <w:rPr>
            <w:rStyle w:val="Hyperlink"/>
          </w:rPr>
          <w:t>Fault</w:t>
        </w:r>
        <w:r w:rsidR="003C5C5A">
          <w:rPr>
            <w:rStyle w:val="Hyperlink"/>
          </w:rPr>
          <w:t>s in the Web Service Design Standards</w:t>
        </w:r>
      </w:hyperlink>
      <w:r w:rsidR="003C5C5A">
        <w:t xml:space="preserve"> </w:t>
      </w:r>
    </w:p>
    <w:p w:rsidR="00D72464" w:rsidRDefault="00D72464" w:rsidP="00BD379D">
      <w:pPr>
        <w:pStyle w:val="Heading2"/>
        <w:numPr>
          <w:ilvl w:val="1"/>
          <w:numId w:val="3"/>
        </w:numPr>
      </w:pPr>
      <w:bookmarkStart w:id="178" w:name="_Toc367450930"/>
      <w:r>
        <w:t>API Specific Error Conditions</w:t>
      </w:r>
      <w:bookmarkEnd w:id="178"/>
    </w:p>
    <w:p w:rsidR="00DC1933" w:rsidRDefault="00DC1933" w:rsidP="00F2716B">
      <w:pPr>
        <w:ind w:left="864"/>
        <w:outlineLvl w:val="0"/>
        <w:rPr>
          <w:lang w:val="pt-BR"/>
        </w:rPr>
      </w:pPr>
    </w:p>
    <w:p w:rsidR="005843D8" w:rsidRDefault="00D00F8F" w:rsidP="00F2716B">
      <w:pPr>
        <w:ind w:left="864"/>
        <w:outlineLvl w:val="0"/>
        <w:rPr>
          <w:lang w:val="pt-BR"/>
        </w:rPr>
      </w:pPr>
      <w:r>
        <w:rPr>
          <w:lang w:val="pt-BR"/>
        </w:rPr>
        <w:t>N/A</w:t>
      </w:r>
    </w:p>
    <w:p w:rsidR="007914E8" w:rsidRDefault="007914E8" w:rsidP="007914E8">
      <w:pPr>
        <w:rPr>
          <w:lang w:val="pt-BR"/>
        </w:rPr>
      </w:pPr>
    </w:p>
    <w:p w:rsidR="007D152E" w:rsidRPr="007914E8" w:rsidRDefault="007914E8" w:rsidP="00362F45">
      <w:pPr>
        <w:tabs>
          <w:tab w:val="left" w:pos="2277"/>
        </w:tabs>
        <w:rPr>
          <w:lang w:val="pt-BR"/>
        </w:rPr>
      </w:pPr>
      <w:r>
        <w:rPr>
          <w:lang w:val="pt-BR"/>
        </w:rPr>
        <w:tab/>
      </w:r>
    </w:p>
    <w:sectPr w:rsidR="007D152E" w:rsidRPr="007914E8" w:rsidSect="00B07341">
      <w:headerReference w:type="even" r:id="rId24"/>
      <w:headerReference w:type="default" r:id="rId25"/>
      <w:footerReference w:type="default" r:id="rId26"/>
      <w:headerReference w:type="first" r:id="rId27"/>
      <w:pgSz w:w="12240" w:h="15840" w:code="1"/>
      <w:pgMar w:top="1440" w:right="126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EA" w:rsidRDefault="005571EA">
      <w:r>
        <w:separator/>
      </w:r>
    </w:p>
  </w:endnote>
  <w:endnote w:type="continuationSeparator" w:id="0">
    <w:p w:rsidR="005571EA" w:rsidRDefault="0055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Pr="000D3D14" w:rsidRDefault="00EB4BBD" w:rsidP="00D508F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540"/>
      </w:tabs>
      <w:rPr>
        <w:b/>
        <w:bCs/>
        <w:sz w:val="16"/>
        <w:lang w:val="it-IT"/>
      </w:rPr>
    </w:pPr>
    <w:r>
      <w:rPr>
        <w:b/>
        <w:bCs/>
        <w:sz w:val="16"/>
      </w:rPr>
      <w:fldChar w:fldCharType="begin"/>
    </w:r>
    <w:r w:rsidRPr="000D3D14">
      <w:rPr>
        <w:b/>
        <w:bCs/>
        <w:sz w:val="16"/>
        <w:lang w:val="it-IT"/>
      </w:rPr>
      <w:instrText xml:space="preserve"> FILENAME </w:instrText>
    </w:r>
    <w:r>
      <w:rPr>
        <w:b/>
        <w:bCs/>
        <w:sz w:val="16"/>
      </w:rPr>
      <w:fldChar w:fldCharType="separate"/>
    </w:r>
    <w:r>
      <w:rPr>
        <w:b/>
        <w:bCs/>
        <w:noProof/>
        <w:sz w:val="16"/>
        <w:lang w:val="it-IT"/>
      </w:rPr>
      <w:t>EAI_API_manageLifeLinePin_Interface.doc</w:t>
    </w:r>
    <w:r>
      <w:rPr>
        <w:b/>
        <w:bCs/>
        <w:sz w:val="16"/>
      </w:rPr>
      <w:fldChar w:fldCharType="end"/>
    </w:r>
    <w:r w:rsidRPr="00482AD0">
      <w:rPr>
        <w:b/>
        <w:bCs/>
        <w:sz w:val="16"/>
        <w:lang w:val="fr-FR"/>
      </w:rPr>
      <w:t xml:space="preserve"> </w:t>
    </w:r>
    <w:r w:rsidRPr="000D3D14">
      <w:rPr>
        <w:b/>
        <w:bCs/>
        <w:sz w:val="16"/>
        <w:lang w:val="it-IT"/>
      </w:rPr>
      <w:tab/>
    </w:r>
    <w:r>
      <w:rPr>
        <w:b/>
        <w:bCs/>
        <w:sz w:val="16"/>
        <w:lang w:val="it-IT"/>
      </w:rPr>
      <w:t xml:space="preserve">  </w:t>
    </w:r>
    <w:r>
      <w:rPr>
        <w:b/>
        <w:bCs/>
        <w:sz w:val="16"/>
        <w:lang w:val="it-IT"/>
      </w:rPr>
      <w:tab/>
    </w:r>
    <w:r w:rsidRPr="000D3D14">
      <w:rPr>
        <w:b/>
        <w:bCs/>
        <w:sz w:val="16"/>
        <w:lang w:val="it-IT"/>
      </w:rPr>
      <w:t xml:space="preserve">Page </w:t>
    </w:r>
    <w:r>
      <w:rPr>
        <w:b/>
        <w:bCs/>
        <w:sz w:val="16"/>
      </w:rPr>
      <w:fldChar w:fldCharType="begin"/>
    </w:r>
    <w:r w:rsidRPr="000D3D14">
      <w:rPr>
        <w:b/>
        <w:bCs/>
        <w:sz w:val="16"/>
        <w:lang w:val="it-IT"/>
      </w:rPr>
      <w:instrText xml:space="preserve"> PAGE </w:instrText>
    </w:r>
    <w:r>
      <w:rPr>
        <w:b/>
        <w:bCs/>
        <w:sz w:val="16"/>
      </w:rPr>
      <w:fldChar w:fldCharType="separate"/>
    </w:r>
    <w:r w:rsidR="00FE5382">
      <w:rPr>
        <w:b/>
        <w:bCs/>
        <w:noProof/>
        <w:sz w:val="16"/>
        <w:lang w:val="it-IT"/>
      </w:rPr>
      <w:t>i</w:t>
    </w:r>
    <w:r>
      <w:rPr>
        <w:b/>
        <w:b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b/>
        <w:bCs/>
        <w:sz w:val="16"/>
      </w:rPr>
    </w:pPr>
    <w:r>
      <w:rPr>
        <w:b/>
        <w:bCs/>
        <w:sz w:val="16"/>
      </w:rPr>
      <w:fldChar w:fldCharType="begin"/>
    </w:r>
    <w:r>
      <w:rPr>
        <w:b/>
        <w:bCs/>
        <w:sz w:val="16"/>
      </w:rPr>
      <w:instrText xml:space="preserve"> FILENAME </w:instrText>
    </w:r>
    <w:r>
      <w:rPr>
        <w:b/>
        <w:bCs/>
        <w:sz w:val="16"/>
      </w:rPr>
      <w:fldChar w:fldCharType="separate"/>
    </w:r>
    <w:r>
      <w:rPr>
        <w:b/>
        <w:bCs/>
        <w:noProof/>
        <w:sz w:val="16"/>
      </w:rPr>
      <w:t>EAI_API_submitOrder_Interface.doc</w:t>
    </w:r>
    <w:r>
      <w:rPr>
        <w:b/>
        <w:bCs/>
        <w:sz w:val="16"/>
      </w:rPr>
      <w:fldChar w:fldCharType="end"/>
    </w:r>
    <w:r>
      <w:rPr>
        <w:b/>
        <w:bCs/>
        <w:sz w:val="16"/>
      </w:rPr>
      <w:tab/>
    </w:r>
    <w:r>
      <w:rPr>
        <w:b/>
        <w:bCs/>
        <w:sz w:val="16"/>
      </w:rPr>
      <w:tab/>
      <w:t xml:space="preserve">Page </w:t>
    </w:r>
    <w:r>
      <w:rPr>
        <w:b/>
        <w:bCs/>
        <w:sz w:val="16"/>
      </w:rPr>
      <w:fldChar w:fldCharType="begin"/>
    </w:r>
    <w:r>
      <w:rPr>
        <w:b/>
        <w:bCs/>
        <w:sz w:val="16"/>
      </w:rPr>
      <w:instrText xml:space="preserve"> PAGE </w:instrText>
    </w:r>
    <w:r>
      <w:rPr>
        <w:b/>
        <w:bCs/>
        <w:sz w:val="16"/>
      </w:rPr>
      <w:fldChar w:fldCharType="separate"/>
    </w:r>
    <w:r>
      <w:rPr>
        <w:b/>
        <w:bCs/>
        <w:noProof/>
        <w:sz w:val="16"/>
      </w:rPr>
      <w:t>i</w:t>
    </w:r>
    <w:r>
      <w:rPr>
        <w:b/>
        <w:bCs/>
        <w:sz w:val="16"/>
      </w:rPr>
      <w:fldChar w:fldCharType="end"/>
    </w:r>
  </w:p>
  <w:p w:rsidR="00EB4BBD" w:rsidRDefault="00EB4B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Pr="00AB428A" w:rsidRDefault="00EB4BBD" w:rsidP="00AB428A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3717"/>
        <w:tab w:val="center" w:pos="4680"/>
        <w:tab w:val="right" w:pos="9360"/>
      </w:tabs>
      <w:rPr>
        <w:b/>
        <w:bCs/>
        <w:sz w:val="16"/>
        <w:lang w:val="it-IT"/>
      </w:rPr>
    </w:pPr>
    <w:r w:rsidRPr="003B3293">
      <w:rPr>
        <w:b/>
        <w:bCs/>
        <w:sz w:val="16"/>
        <w:lang w:val="it-IT"/>
      </w:rPr>
      <w:fldChar w:fldCharType="begin"/>
    </w:r>
    <w:r w:rsidRPr="003B3293">
      <w:rPr>
        <w:b/>
        <w:bCs/>
        <w:sz w:val="16"/>
        <w:lang w:val="it-IT"/>
      </w:rPr>
      <w:instrText xml:space="preserve"> FILENAME </w:instrText>
    </w:r>
    <w:r w:rsidRPr="003B3293">
      <w:rPr>
        <w:b/>
        <w:bCs/>
        <w:sz w:val="16"/>
        <w:lang w:val="it-IT"/>
      </w:rPr>
      <w:fldChar w:fldCharType="separate"/>
    </w:r>
    <w:r>
      <w:rPr>
        <w:b/>
        <w:bCs/>
        <w:noProof/>
        <w:sz w:val="16"/>
        <w:lang w:val="it-IT"/>
      </w:rPr>
      <w:t>EAI_API_checkLoanEligibility.docx</w:t>
    </w:r>
    <w:r w:rsidRPr="003B3293">
      <w:rPr>
        <w:b/>
        <w:bCs/>
        <w:sz w:val="16"/>
        <w:lang w:val="it-IT"/>
      </w:rPr>
      <w:fldChar w:fldCharType="end"/>
    </w:r>
    <w:r w:rsidRPr="00AB428A">
      <w:rPr>
        <w:b/>
        <w:bCs/>
        <w:sz w:val="16"/>
        <w:lang w:val="it-IT"/>
      </w:rPr>
      <w:tab/>
    </w:r>
    <w:r>
      <w:rPr>
        <w:b/>
        <w:bCs/>
        <w:sz w:val="16"/>
        <w:lang w:val="it-IT"/>
      </w:rPr>
      <w:tab/>
    </w:r>
    <w:r>
      <w:rPr>
        <w:b/>
        <w:bCs/>
        <w:sz w:val="16"/>
        <w:lang w:val="it-IT"/>
      </w:rPr>
      <w:tab/>
    </w:r>
    <w:r w:rsidRPr="00AB428A">
      <w:rPr>
        <w:b/>
        <w:bCs/>
        <w:sz w:val="16"/>
        <w:szCs w:val="16"/>
        <w:lang w:val="it-IT"/>
      </w:rPr>
      <w:t xml:space="preserve">Page </w:t>
    </w:r>
    <w:r w:rsidRPr="00AB428A">
      <w:rPr>
        <w:rStyle w:val="PageNumber"/>
        <w:b/>
        <w:bCs/>
        <w:sz w:val="16"/>
        <w:szCs w:val="16"/>
      </w:rPr>
      <w:fldChar w:fldCharType="begin"/>
    </w:r>
    <w:r w:rsidRPr="00AB428A">
      <w:rPr>
        <w:rStyle w:val="PageNumber"/>
        <w:b/>
        <w:bCs/>
        <w:sz w:val="16"/>
        <w:szCs w:val="16"/>
        <w:lang w:val="it-IT"/>
      </w:rPr>
      <w:instrText xml:space="preserve"> PAGE </w:instrText>
    </w:r>
    <w:r w:rsidRPr="00AB428A">
      <w:rPr>
        <w:rStyle w:val="PageNumber"/>
        <w:b/>
        <w:bCs/>
        <w:sz w:val="16"/>
        <w:szCs w:val="16"/>
      </w:rPr>
      <w:fldChar w:fldCharType="separate"/>
    </w:r>
    <w:r w:rsidR="001B0AA6">
      <w:rPr>
        <w:rStyle w:val="PageNumber"/>
        <w:b/>
        <w:bCs/>
        <w:noProof/>
        <w:sz w:val="16"/>
        <w:szCs w:val="16"/>
        <w:lang w:val="it-IT"/>
      </w:rPr>
      <w:t>10</w:t>
    </w:r>
    <w:r w:rsidRPr="00AB428A">
      <w:rPr>
        <w:rStyle w:val="PageNumber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EA" w:rsidRDefault="005571EA">
      <w:r>
        <w:separator/>
      </w:r>
    </w:p>
  </w:footnote>
  <w:footnote w:type="continuationSeparator" w:id="0">
    <w:p w:rsidR="005571EA" w:rsidRDefault="00557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 w:rsidP="00F6289C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540"/>
      </w:tabs>
      <w:rPr>
        <w:b w:val="0"/>
        <w:bCs/>
        <w:sz w:val="16"/>
      </w:rPr>
    </w:pPr>
    <w:r>
      <w:rPr>
        <w:b w:val="0"/>
        <w:bCs/>
        <w:sz w:val="16"/>
      </w:rPr>
      <w:t>Sprint Nextel</w:t>
    </w:r>
    <w:r>
      <w:rPr>
        <w:b w:val="0"/>
        <w:bCs/>
        <w:sz w:val="16"/>
      </w:rPr>
      <w:tab/>
    </w:r>
    <w:r>
      <w:rPr>
        <w:b w:val="0"/>
        <w:bCs/>
        <w:sz w:val="16"/>
      </w:rPr>
      <w:tab/>
      <w:t>Enterprise Application Integration (EAI)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b w:val="0"/>
        <w:bCs/>
        <w:sz w:val="16"/>
      </w:rPr>
    </w:pPr>
    <w:r>
      <w:rPr>
        <w:b w:val="0"/>
        <w:bCs/>
        <w:sz w:val="16"/>
      </w:rPr>
      <w:t>Nextel Communications</w:t>
    </w:r>
    <w:r>
      <w:rPr>
        <w:b w:val="0"/>
        <w:bCs/>
        <w:sz w:val="16"/>
      </w:rPr>
      <w:tab/>
    </w:r>
    <w:r>
      <w:rPr>
        <w:b w:val="0"/>
        <w:bCs/>
        <w:sz w:val="16"/>
      </w:rPr>
      <w:tab/>
      <w:t>SDM</w:t>
    </w:r>
  </w:p>
  <w:p w:rsidR="00EB4BBD" w:rsidRDefault="00EB4B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Pr="00AB428A" w:rsidRDefault="00EB4BBD" w:rsidP="00D0611E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ind w:left="-180"/>
      <w:rPr>
        <w:b w:val="0"/>
        <w:bCs/>
        <w:sz w:val="16"/>
      </w:rPr>
    </w:pPr>
    <w:r w:rsidRPr="00BC58BB">
      <w:rPr>
        <w:b w:val="0"/>
        <w:bCs/>
        <w:sz w:val="16"/>
      </w:rPr>
      <w:t>Sprint Nextel</w:t>
    </w:r>
    <w:r w:rsidRPr="00BC58BB">
      <w:rPr>
        <w:b w:val="0"/>
        <w:bCs/>
        <w:sz w:val="16"/>
      </w:rPr>
      <w:tab/>
    </w:r>
    <w:r w:rsidRPr="00BC58BB">
      <w:rPr>
        <w:b w:val="0"/>
        <w:bCs/>
        <w:sz w:val="16"/>
      </w:rPr>
      <w:tab/>
    </w:r>
    <w:r>
      <w:rPr>
        <w:b w:val="0"/>
        <w:bCs/>
        <w:sz w:val="16"/>
      </w:rPr>
      <w:t xml:space="preserve">   </w:t>
    </w:r>
    <w:r w:rsidRPr="00BC58BB">
      <w:rPr>
        <w:b w:val="0"/>
        <w:bCs/>
        <w:sz w:val="16"/>
      </w:rPr>
      <w:t>Enterprise Application Integration (EAI)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BD" w:rsidRDefault="00EB4B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7812"/>
    <w:multiLevelType w:val="hybridMultilevel"/>
    <w:tmpl w:val="1E3E7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5D1"/>
    <w:multiLevelType w:val="multilevel"/>
    <w:tmpl w:val="022EDF8A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3"/>
      <w:lvlText w:val="%1.%2.%3.%4"/>
      <w:lvlJc w:val="left"/>
      <w:pPr>
        <w:tabs>
          <w:tab w:val="num" w:pos="2034"/>
        </w:tabs>
        <w:ind w:left="2034" w:hanging="864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864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2412"/>
        </w:tabs>
        <w:ind w:left="24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EFD5E7B"/>
    <w:multiLevelType w:val="hybridMultilevel"/>
    <w:tmpl w:val="D08E5AFE"/>
    <w:lvl w:ilvl="0" w:tplc="1FA0B5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F2285"/>
    <w:multiLevelType w:val="hybridMultilevel"/>
    <w:tmpl w:val="CBEEE9F4"/>
    <w:lvl w:ilvl="0" w:tplc="69C2BEA4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3D6848A8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E15C2BC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1E4A48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1A8E5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E34499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0346F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58210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5102A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36"/>
    <w:rsid w:val="00000165"/>
    <w:rsid w:val="00000457"/>
    <w:rsid w:val="00000647"/>
    <w:rsid w:val="00000BB6"/>
    <w:rsid w:val="00000F43"/>
    <w:rsid w:val="00001566"/>
    <w:rsid w:val="00001A15"/>
    <w:rsid w:val="00003263"/>
    <w:rsid w:val="00003EBD"/>
    <w:rsid w:val="00003EC5"/>
    <w:rsid w:val="00005718"/>
    <w:rsid w:val="0000593A"/>
    <w:rsid w:val="00005C91"/>
    <w:rsid w:val="00006775"/>
    <w:rsid w:val="00010884"/>
    <w:rsid w:val="000109F8"/>
    <w:rsid w:val="00012C81"/>
    <w:rsid w:val="00013BAB"/>
    <w:rsid w:val="00014BC3"/>
    <w:rsid w:val="0001543C"/>
    <w:rsid w:val="00016849"/>
    <w:rsid w:val="00016ADC"/>
    <w:rsid w:val="00021FFE"/>
    <w:rsid w:val="00025BE9"/>
    <w:rsid w:val="000303D5"/>
    <w:rsid w:val="000314D1"/>
    <w:rsid w:val="00031A44"/>
    <w:rsid w:val="000323C0"/>
    <w:rsid w:val="00033A82"/>
    <w:rsid w:val="00034667"/>
    <w:rsid w:val="0003651A"/>
    <w:rsid w:val="00042266"/>
    <w:rsid w:val="00042620"/>
    <w:rsid w:val="00042CA5"/>
    <w:rsid w:val="000438A6"/>
    <w:rsid w:val="00043A31"/>
    <w:rsid w:val="0004449F"/>
    <w:rsid w:val="00045628"/>
    <w:rsid w:val="00045C61"/>
    <w:rsid w:val="00045F89"/>
    <w:rsid w:val="000462A6"/>
    <w:rsid w:val="000466D5"/>
    <w:rsid w:val="00050865"/>
    <w:rsid w:val="000539EF"/>
    <w:rsid w:val="00054506"/>
    <w:rsid w:val="000551FA"/>
    <w:rsid w:val="00055FFD"/>
    <w:rsid w:val="00056403"/>
    <w:rsid w:val="00056D2C"/>
    <w:rsid w:val="00057754"/>
    <w:rsid w:val="00057B95"/>
    <w:rsid w:val="0006000E"/>
    <w:rsid w:val="00060A9D"/>
    <w:rsid w:val="0006247D"/>
    <w:rsid w:val="00062822"/>
    <w:rsid w:val="000639FA"/>
    <w:rsid w:val="00065C05"/>
    <w:rsid w:val="00067BC8"/>
    <w:rsid w:val="00070A72"/>
    <w:rsid w:val="00070B4B"/>
    <w:rsid w:val="0007184B"/>
    <w:rsid w:val="000721A4"/>
    <w:rsid w:val="00072CF5"/>
    <w:rsid w:val="00073BDB"/>
    <w:rsid w:val="00074009"/>
    <w:rsid w:val="00074DA3"/>
    <w:rsid w:val="00075168"/>
    <w:rsid w:val="000763FB"/>
    <w:rsid w:val="000770EF"/>
    <w:rsid w:val="00080D1F"/>
    <w:rsid w:val="0008226F"/>
    <w:rsid w:val="0008276E"/>
    <w:rsid w:val="00082BE4"/>
    <w:rsid w:val="0008529E"/>
    <w:rsid w:val="00085805"/>
    <w:rsid w:val="00086911"/>
    <w:rsid w:val="00087519"/>
    <w:rsid w:val="0008758C"/>
    <w:rsid w:val="0008764D"/>
    <w:rsid w:val="0008772D"/>
    <w:rsid w:val="00087DCE"/>
    <w:rsid w:val="000916AB"/>
    <w:rsid w:val="000919E5"/>
    <w:rsid w:val="00091F06"/>
    <w:rsid w:val="00091F3C"/>
    <w:rsid w:val="0009210A"/>
    <w:rsid w:val="00093589"/>
    <w:rsid w:val="0009364B"/>
    <w:rsid w:val="00093CAA"/>
    <w:rsid w:val="000947E1"/>
    <w:rsid w:val="0009530A"/>
    <w:rsid w:val="00096DDF"/>
    <w:rsid w:val="000A0A84"/>
    <w:rsid w:val="000A0B5F"/>
    <w:rsid w:val="000A1BB2"/>
    <w:rsid w:val="000A29C0"/>
    <w:rsid w:val="000A31C7"/>
    <w:rsid w:val="000A3DCF"/>
    <w:rsid w:val="000A4268"/>
    <w:rsid w:val="000A49C0"/>
    <w:rsid w:val="000A63C0"/>
    <w:rsid w:val="000A6C63"/>
    <w:rsid w:val="000A7E7E"/>
    <w:rsid w:val="000B0CD4"/>
    <w:rsid w:val="000B1569"/>
    <w:rsid w:val="000B2991"/>
    <w:rsid w:val="000B2E9B"/>
    <w:rsid w:val="000B31BC"/>
    <w:rsid w:val="000B701A"/>
    <w:rsid w:val="000B72A7"/>
    <w:rsid w:val="000C06DD"/>
    <w:rsid w:val="000C30F5"/>
    <w:rsid w:val="000C3191"/>
    <w:rsid w:val="000C5798"/>
    <w:rsid w:val="000C62FF"/>
    <w:rsid w:val="000C787C"/>
    <w:rsid w:val="000D055A"/>
    <w:rsid w:val="000D3A63"/>
    <w:rsid w:val="000D46E0"/>
    <w:rsid w:val="000D6F9C"/>
    <w:rsid w:val="000D797F"/>
    <w:rsid w:val="000D7AE7"/>
    <w:rsid w:val="000E1DD8"/>
    <w:rsid w:val="000E2611"/>
    <w:rsid w:val="000E27C5"/>
    <w:rsid w:val="000E3EC9"/>
    <w:rsid w:val="000E40ED"/>
    <w:rsid w:val="000E4B23"/>
    <w:rsid w:val="000E5091"/>
    <w:rsid w:val="000E6BB2"/>
    <w:rsid w:val="000E7669"/>
    <w:rsid w:val="000F0B6A"/>
    <w:rsid w:val="000F2AB3"/>
    <w:rsid w:val="000F3FE2"/>
    <w:rsid w:val="000F5E17"/>
    <w:rsid w:val="000F6339"/>
    <w:rsid w:val="000F635D"/>
    <w:rsid w:val="000F7080"/>
    <w:rsid w:val="000F7089"/>
    <w:rsid w:val="0010067C"/>
    <w:rsid w:val="001014B4"/>
    <w:rsid w:val="00101763"/>
    <w:rsid w:val="001020F7"/>
    <w:rsid w:val="001036A5"/>
    <w:rsid w:val="00103F4F"/>
    <w:rsid w:val="00104D08"/>
    <w:rsid w:val="001102D0"/>
    <w:rsid w:val="00112CC6"/>
    <w:rsid w:val="00113AD4"/>
    <w:rsid w:val="00114907"/>
    <w:rsid w:val="0011610B"/>
    <w:rsid w:val="00116225"/>
    <w:rsid w:val="0011706B"/>
    <w:rsid w:val="001179DC"/>
    <w:rsid w:val="00121757"/>
    <w:rsid w:val="0012230E"/>
    <w:rsid w:val="0012304C"/>
    <w:rsid w:val="0012580D"/>
    <w:rsid w:val="00126C54"/>
    <w:rsid w:val="00127A48"/>
    <w:rsid w:val="00127B11"/>
    <w:rsid w:val="00131891"/>
    <w:rsid w:val="00131A00"/>
    <w:rsid w:val="0013257A"/>
    <w:rsid w:val="00133D45"/>
    <w:rsid w:val="00134908"/>
    <w:rsid w:val="0013499F"/>
    <w:rsid w:val="00135B27"/>
    <w:rsid w:val="00136702"/>
    <w:rsid w:val="0013791B"/>
    <w:rsid w:val="00140C74"/>
    <w:rsid w:val="00142042"/>
    <w:rsid w:val="00142830"/>
    <w:rsid w:val="00143FC3"/>
    <w:rsid w:val="00144784"/>
    <w:rsid w:val="00144ACD"/>
    <w:rsid w:val="00144EB0"/>
    <w:rsid w:val="00145728"/>
    <w:rsid w:val="00145750"/>
    <w:rsid w:val="0014655C"/>
    <w:rsid w:val="001478CA"/>
    <w:rsid w:val="00150085"/>
    <w:rsid w:val="00153EC5"/>
    <w:rsid w:val="00156375"/>
    <w:rsid w:val="0015737A"/>
    <w:rsid w:val="001622FD"/>
    <w:rsid w:val="0016365A"/>
    <w:rsid w:val="00164F3B"/>
    <w:rsid w:val="00164F7D"/>
    <w:rsid w:val="00165312"/>
    <w:rsid w:val="00165348"/>
    <w:rsid w:val="00165DFB"/>
    <w:rsid w:val="00165F64"/>
    <w:rsid w:val="00165FD2"/>
    <w:rsid w:val="001672F8"/>
    <w:rsid w:val="00167A86"/>
    <w:rsid w:val="00167FA1"/>
    <w:rsid w:val="00170284"/>
    <w:rsid w:val="00171352"/>
    <w:rsid w:val="00172FBF"/>
    <w:rsid w:val="00173093"/>
    <w:rsid w:val="0017365B"/>
    <w:rsid w:val="00173E14"/>
    <w:rsid w:val="0017514B"/>
    <w:rsid w:val="00175738"/>
    <w:rsid w:val="00177175"/>
    <w:rsid w:val="00177A5E"/>
    <w:rsid w:val="0018044F"/>
    <w:rsid w:val="00180699"/>
    <w:rsid w:val="00181933"/>
    <w:rsid w:val="00182993"/>
    <w:rsid w:val="00182D2B"/>
    <w:rsid w:val="00183EB0"/>
    <w:rsid w:val="0018628C"/>
    <w:rsid w:val="00187678"/>
    <w:rsid w:val="00187A1C"/>
    <w:rsid w:val="0019280E"/>
    <w:rsid w:val="00193855"/>
    <w:rsid w:val="001A0056"/>
    <w:rsid w:val="001A1805"/>
    <w:rsid w:val="001A1A1D"/>
    <w:rsid w:val="001A1CFB"/>
    <w:rsid w:val="001A1FCA"/>
    <w:rsid w:val="001A20CF"/>
    <w:rsid w:val="001A2E10"/>
    <w:rsid w:val="001A3313"/>
    <w:rsid w:val="001A3E9B"/>
    <w:rsid w:val="001A4677"/>
    <w:rsid w:val="001A4AB9"/>
    <w:rsid w:val="001A7A79"/>
    <w:rsid w:val="001B0AA6"/>
    <w:rsid w:val="001B16DC"/>
    <w:rsid w:val="001B1C2A"/>
    <w:rsid w:val="001B2CE9"/>
    <w:rsid w:val="001B604C"/>
    <w:rsid w:val="001B758F"/>
    <w:rsid w:val="001B7CD1"/>
    <w:rsid w:val="001C08F3"/>
    <w:rsid w:val="001C0E19"/>
    <w:rsid w:val="001C4703"/>
    <w:rsid w:val="001C501C"/>
    <w:rsid w:val="001C50CE"/>
    <w:rsid w:val="001C5EF3"/>
    <w:rsid w:val="001C64DD"/>
    <w:rsid w:val="001C7381"/>
    <w:rsid w:val="001D60ED"/>
    <w:rsid w:val="001D7AF3"/>
    <w:rsid w:val="001E064B"/>
    <w:rsid w:val="001E1372"/>
    <w:rsid w:val="001E1BBD"/>
    <w:rsid w:val="001E2CF3"/>
    <w:rsid w:val="001E2D88"/>
    <w:rsid w:val="001E3096"/>
    <w:rsid w:val="001E34C0"/>
    <w:rsid w:val="001E4DC0"/>
    <w:rsid w:val="001E653D"/>
    <w:rsid w:val="001E6DC5"/>
    <w:rsid w:val="001E70F7"/>
    <w:rsid w:val="001F3188"/>
    <w:rsid w:val="001F499C"/>
    <w:rsid w:val="001F4D19"/>
    <w:rsid w:val="001F5074"/>
    <w:rsid w:val="001F5483"/>
    <w:rsid w:val="001F6609"/>
    <w:rsid w:val="001F6BA3"/>
    <w:rsid w:val="002006C8"/>
    <w:rsid w:val="00200E11"/>
    <w:rsid w:val="00200FB4"/>
    <w:rsid w:val="002010BB"/>
    <w:rsid w:val="0020293F"/>
    <w:rsid w:val="0020359A"/>
    <w:rsid w:val="00206736"/>
    <w:rsid w:val="0020755E"/>
    <w:rsid w:val="00207E3D"/>
    <w:rsid w:val="00210A6B"/>
    <w:rsid w:val="00210E52"/>
    <w:rsid w:val="0021183E"/>
    <w:rsid w:val="00211C93"/>
    <w:rsid w:val="00214FD7"/>
    <w:rsid w:val="0021584B"/>
    <w:rsid w:val="002242FB"/>
    <w:rsid w:val="00225175"/>
    <w:rsid w:val="00226C1D"/>
    <w:rsid w:val="00230570"/>
    <w:rsid w:val="00231116"/>
    <w:rsid w:val="0023183D"/>
    <w:rsid w:val="002326A9"/>
    <w:rsid w:val="00233110"/>
    <w:rsid w:val="00234229"/>
    <w:rsid w:val="002345D2"/>
    <w:rsid w:val="00234ED8"/>
    <w:rsid w:val="002367B2"/>
    <w:rsid w:val="002426D0"/>
    <w:rsid w:val="0024315D"/>
    <w:rsid w:val="00244010"/>
    <w:rsid w:val="00244C9B"/>
    <w:rsid w:val="002451D4"/>
    <w:rsid w:val="002458A9"/>
    <w:rsid w:val="00246FE4"/>
    <w:rsid w:val="002471E3"/>
    <w:rsid w:val="002474D0"/>
    <w:rsid w:val="00253094"/>
    <w:rsid w:val="002534B0"/>
    <w:rsid w:val="00254DB2"/>
    <w:rsid w:val="00255D3B"/>
    <w:rsid w:val="002573E2"/>
    <w:rsid w:val="00262AC9"/>
    <w:rsid w:val="002669AF"/>
    <w:rsid w:val="00267A07"/>
    <w:rsid w:val="0027068B"/>
    <w:rsid w:val="0027361E"/>
    <w:rsid w:val="00276127"/>
    <w:rsid w:val="00277150"/>
    <w:rsid w:val="00280795"/>
    <w:rsid w:val="00281858"/>
    <w:rsid w:val="002818F7"/>
    <w:rsid w:val="00281EBC"/>
    <w:rsid w:val="00281F49"/>
    <w:rsid w:val="00281FFF"/>
    <w:rsid w:val="00282C81"/>
    <w:rsid w:val="00283117"/>
    <w:rsid w:val="0028324C"/>
    <w:rsid w:val="0028380D"/>
    <w:rsid w:val="00283C8B"/>
    <w:rsid w:val="002854E1"/>
    <w:rsid w:val="00285F7F"/>
    <w:rsid w:val="00287693"/>
    <w:rsid w:val="00291466"/>
    <w:rsid w:val="00291A67"/>
    <w:rsid w:val="002922DA"/>
    <w:rsid w:val="002928FE"/>
    <w:rsid w:val="002950D5"/>
    <w:rsid w:val="002952C4"/>
    <w:rsid w:val="002959D6"/>
    <w:rsid w:val="00296313"/>
    <w:rsid w:val="00296379"/>
    <w:rsid w:val="002A060E"/>
    <w:rsid w:val="002A0D17"/>
    <w:rsid w:val="002A1D02"/>
    <w:rsid w:val="002A1D04"/>
    <w:rsid w:val="002A2335"/>
    <w:rsid w:val="002A2A46"/>
    <w:rsid w:val="002A2D4D"/>
    <w:rsid w:val="002A3F33"/>
    <w:rsid w:val="002A51A7"/>
    <w:rsid w:val="002B05F7"/>
    <w:rsid w:val="002B07C9"/>
    <w:rsid w:val="002B083D"/>
    <w:rsid w:val="002B0B84"/>
    <w:rsid w:val="002B108E"/>
    <w:rsid w:val="002B14E2"/>
    <w:rsid w:val="002B15C6"/>
    <w:rsid w:val="002B1661"/>
    <w:rsid w:val="002B4BE7"/>
    <w:rsid w:val="002B4D4F"/>
    <w:rsid w:val="002B5FF8"/>
    <w:rsid w:val="002B617E"/>
    <w:rsid w:val="002B6225"/>
    <w:rsid w:val="002B63C2"/>
    <w:rsid w:val="002B63E8"/>
    <w:rsid w:val="002B6A6F"/>
    <w:rsid w:val="002C0940"/>
    <w:rsid w:val="002C19FB"/>
    <w:rsid w:val="002C254A"/>
    <w:rsid w:val="002C2653"/>
    <w:rsid w:val="002C37B6"/>
    <w:rsid w:val="002C3AF3"/>
    <w:rsid w:val="002C40D4"/>
    <w:rsid w:val="002C46CA"/>
    <w:rsid w:val="002C47A7"/>
    <w:rsid w:val="002C6887"/>
    <w:rsid w:val="002C7143"/>
    <w:rsid w:val="002C73F9"/>
    <w:rsid w:val="002C7A06"/>
    <w:rsid w:val="002C7F68"/>
    <w:rsid w:val="002D091D"/>
    <w:rsid w:val="002D33CB"/>
    <w:rsid w:val="002D3CFE"/>
    <w:rsid w:val="002D5FE2"/>
    <w:rsid w:val="002D7B21"/>
    <w:rsid w:val="002E0343"/>
    <w:rsid w:val="002E19D0"/>
    <w:rsid w:val="002E25C0"/>
    <w:rsid w:val="002E3159"/>
    <w:rsid w:val="002E341D"/>
    <w:rsid w:val="002E450D"/>
    <w:rsid w:val="002E4DB3"/>
    <w:rsid w:val="002E7AC6"/>
    <w:rsid w:val="002E7D6A"/>
    <w:rsid w:val="002F0338"/>
    <w:rsid w:val="002F0670"/>
    <w:rsid w:val="002F0802"/>
    <w:rsid w:val="002F233C"/>
    <w:rsid w:val="002F3AF1"/>
    <w:rsid w:val="002F3D60"/>
    <w:rsid w:val="002F6AD2"/>
    <w:rsid w:val="003019A1"/>
    <w:rsid w:val="003026A1"/>
    <w:rsid w:val="00302DDD"/>
    <w:rsid w:val="00305516"/>
    <w:rsid w:val="0031150B"/>
    <w:rsid w:val="00311E23"/>
    <w:rsid w:val="0031264A"/>
    <w:rsid w:val="00314FD0"/>
    <w:rsid w:val="0031544F"/>
    <w:rsid w:val="00315B23"/>
    <w:rsid w:val="00316645"/>
    <w:rsid w:val="00317018"/>
    <w:rsid w:val="00320837"/>
    <w:rsid w:val="00322333"/>
    <w:rsid w:val="00323F37"/>
    <w:rsid w:val="00324AF5"/>
    <w:rsid w:val="003256E7"/>
    <w:rsid w:val="0032574E"/>
    <w:rsid w:val="00325E09"/>
    <w:rsid w:val="003278C7"/>
    <w:rsid w:val="003279BF"/>
    <w:rsid w:val="00327A59"/>
    <w:rsid w:val="0033095A"/>
    <w:rsid w:val="00330BCC"/>
    <w:rsid w:val="00330C03"/>
    <w:rsid w:val="00330E1C"/>
    <w:rsid w:val="003311F4"/>
    <w:rsid w:val="003312CB"/>
    <w:rsid w:val="003326C4"/>
    <w:rsid w:val="00333337"/>
    <w:rsid w:val="00333A97"/>
    <w:rsid w:val="00335060"/>
    <w:rsid w:val="00336D27"/>
    <w:rsid w:val="00337072"/>
    <w:rsid w:val="003408CA"/>
    <w:rsid w:val="00340DFA"/>
    <w:rsid w:val="003418B3"/>
    <w:rsid w:val="00346DA2"/>
    <w:rsid w:val="0035008E"/>
    <w:rsid w:val="00350FDD"/>
    <w:rsid w:val="0035162E"/>
    <w:rsid w:val="003517CD"/>
    <w:rsid w:val="003529A0"/>
    <w:rsid w:val="003531E4"/>
    <w:rsid w:val="00354ABB"/>
    <w:rsid w:val="00355417"/>
    <w:rsid w:val="0035688E"/>
    <w:rsid w:val="00361D89"/>
    <w:rsid w:val="003620B1"/>
    <w:rsid w:val="00362F45"/>
    <w:rsid w:val="00363453"/>
    <w:rsid w:val="00365851"/>
    <w:rsid w:val="00365F37"/>
    <w:rsid w:val="00366A45"/>
    <w:rsid w:val="00367B86"/>
    <w:rsid w:val="00371C61"/>
    <w:rsid w:val="0037227A"/>
    <w:rsid w:val="00372947"/>
    <w:rsid w:val="00374582"/>
    <w:rsid w:val="00375154"/>
    <w:rsid w:val="0037517E"/>
    <w:rsid w:val="00376AD7"/>
    <w:rsid w:val="0038006C"/>
    <w:rsid w:val="00380AA5"/>
    <w:rsid w:val="00381F3D"/>
    <w:rsid w:val="0038228D"/>
    <w:rsid w:val="00382D4C"/>
    <w:rsid w:val="00383A7B"/>
    <w:rsid w:val="00384C42"/>
    <w:rsid w:val="00384F93"/>
    <w:rsid w:val="0038525A"/>
    <w:rsid w:val="00385D2B"/>
    <w:rsid w:val="00386424"/>
    <w:rsid w:val="00386FC1"/>
    <w:rsid w:val="00387927"/>
    <w:rsid w:val="00387EBE"/>
    <w:rsid w:val="003905FA"/>
    <w:rsid w:val="00392067"/>
    <w:rsid w:val="00392162"/>
    <w:rsid w:val="003922FB"/>
    <w:rsid w:val="003950A1"/>
    <w:rsid w:val="003A0B5E"/>
    <w:rsid w:val="003A2425"/>
    <w:rsid w:val="003A2807"/>
    <w:rsid w:val="003A283D"/>
    <w:rsid w:val="003A2F0D"/>
    <w:rsid w:val="003A4602"/>
    <w:rsid w:val="003A4934"/>
    <w:rsid w:val="003A5302"/>
    <w:rsid w:val="003A56FD"/>
    <w:rsid w:val="003A62CF"/>
    <w:rsid w:val="003A6F28"/>
    <w:rsid w:val="003B06C8"/>
    <w:rsid w:val="003B06DC"/>
    <w:rsid w:val="003B0BE3"/>
    <w:rsid w:val="003B2F36"/>
    <w:rsid w:val="003B4070"/>
    <w:rsid w:val="003B5282"/>
    <w:rsid w:val="003B63D1"/>
    <w:rsid w:val="003B7AD1"/>
    <w:rsid w:val="003C04B1"/>
    <w:rsid w:val="003C12E6"/>
    <w:rsid w:val="003C15EB"/>
    <w:rsid w:val="003C181A"/>
    <w:rsid w:val="003C2EEC"/>
    <w:rsid w:val="003C31C6"/>
    <w:rsid w:val="003C4075"/>
    <w:rsid w:val="003C5C5A"/>
    <w:rsid w:val="003C6A2C"/>
    <w:rsid w:val="003C6EB0"/>
    <w:rsid w:val="003D016A"/>
    <w:rsid w:val="003D0AEC"/>
    <w:rsid w:val="003D28C0"/>
    <w:rsid w:val="003D452F"/>
    <w:rsid w:val="003D64F2"/>
    <w:rsid w:val="003E1774"/>
    <w:rsid w:val="003E191E"/>
    <w:rsid w:val="003E2129"/>
    <w:rsid w:val="003E216A"/>
    <w:rsid w:val="003E28C5"/>
    <w:rsid w:val="003E33DB"/>
    <w:rsid w:val="003E3856"/>
    <w:rsid w:val="003E5FEA"/>
    <w:rsid w:val="003E665D"/>
    <w:rsid w:val="003F3BF4"/>
    <w:rsid w:val="003F3F99"/>
    <w:rsid w:val="003F4584"/>
    <w:rsid w:val="003F507F"/>
    <w:rsid w:val="003F6881"/>
    <w:rsid w:val="003F70EA"/>
    <w:rsid w:val="003F796F"/>
    <w:rsid w:val="003F7A42"/>
    <w:rsid w:val="00400100"/>
    <w:rsid w:val="00400616"/>
    <w:rsid w:val="00401495"/>
    <w:rsid w:val="00402D6F"/>
    <w:rsid w:val="00404A0B"/>
    <w:rsid w:val="00406851"/>
    <w:rsid w:val="00407115"/>
    <w:rsid w:val="00407F20"/>
    <w:rsid w:val="0041144B"/>
    <w:rsid w:val="004125D0"/>
    <w:rsid w:val="00416BDE"/>
    <w:rsid w:val="0041714F"/>
    <w:rsid w:val="00420465"/>
    <w:rsid w:val="0042184D"/>
    <w:rsid w:val="00421FA7"/>
    <w:rsid w:val="00424DEE"/>
    <w:rsid w:val="00427ACE"/>
    <w:rsid w:val="004304A8"/>
    <w:rsid w:val="0043237C"/>
    <w:rsid w:val="00433A29"/>
    <w:rsid w:val="00434393"/>
    <w:rsid w:val="00435701"/>
    <w:rsid w:val="00435879"/>
    <w:rsid w:val="0043735E"/>
    <w:rsid w:val="00440830"/>
    <w:rsid w:val="00443B7A"/>
    <w:rsid w:val="00444356"/>
    <w:rsid w:val="00445A47"/>
    <w:rsid w:val="0045064B"/>
    <w:rsid w:val="00450D55"/>
    <w:rsid w:val="00451B41"/>
    <w:rsid w:val="00453677"/>
    <w:rsid w:val="004536AB"/>
    <w:rsid w:val="00453A87"/>
    <w:rsid w:val="00456707"/>
    <w:rsid w:val="00456913"/>
    <w:rsid w:val="00457EF9"/>
    <w:rsid w:val="00460808"/>
    <w:rsid w:val="00462246"/>
    <w:rsid w:val="00462F2F"/>
    <w:rsid w:val="0046338E"/>
    <w:rsid w:val="00465A50"/>
    <w:rsid w:val="004665AD"/>
    <w:rsid w:val="004702BE"/>
    <w:rsid w:val="0047224A"/>
    <w:rsid w:val="00472396"/>
    <w:rsid w:val="0047340F"/>
    <w:rsid w:val="00473F38"/>
    <w:rsid w:val="00474AE7"/>
    <w:rsid w:val="00475229"/>
    <w:rsid w:val="00475D3C"/>
    <w:rsid w:val="004773B7"/>
    <w:rsid w:val="0047742E"/>
    <w:rsid w:val="00477436"/>
    <w:rsid w:val="00477AF3"/>
    <w:rsid w:val="00477BCF"/>
    <w:rsid w:val="004804CA"/>
    <w:rsid w:val="0048073E"/>
    <w:rsid w:val="00480A75"/>
    <w:rsid w:val="00481736"/>
    <w:rsid w:val="00481D09"/>
    <w:rsid w:val="00481EA8"/>
    <w:rsid w:val="00482AD0"/>
    <w:rsid w:val="00482D20"/>
    <w:rsid w:val="00484BDB"/>
    <w:rsid w:val="00484F1E"/>
    <w:rsid w:val="00486A0A"/>
    <w:rsid w:val="00492338"/>
    <w:rsid w:val="004940DE"/>
    <w:rsid w:val="00494616"/>
    <w:rsid w:val="00494B24"/>
    <w:rsid w:val="00494B71"/>
    <w:rsid w:val="00496340"/>
    <w:rsid w:val="004A1A03"/>
    <w:rsid w:val="004A1AA0"/>
    <w:rsid w:val="004A217E"/>
    <w:rsid w:val="004A2579"/>
    <w:rsid w:val="004A31E2"/>
    <w:rsid w:val="004A4391"/>
    <w:rsid w:val="004A6DB0"/>
    <w:rsid w:val="004B01D4"/>
    <w:rsid w:val="004B0EAD"/>
    <w:rsid w:val="004B32AD"/>
    <w:rsid w:val="004B3936"/>
    <w:rsid w:val="004B4948"/>
    <w:rsid w:val="004B6C9D"/>
    <w:rsid w:val="004B7665"/>
    <w:rsid w:val="004C18FA"/>
    <w:rsid w:val="004C20E0"/>
    <w:rsid w:val="004C23B6"/>
    <w:rsid w:val="004C256A"/>
    <w:rsid w:val="004C2DF9"/>
    <w:rsid w:val="004C2E0A"/>
    <w:rsid w:val="004C489D"/>
    <w:rsid w:val="004C4B68"/>
    <w:rsid w:val="004C60B7"/>
    <w:rsid w:val="004C688B"/>
    <w:rsid w:val="004C7062"/>
    <w:rsid w:val="004C7AE8"/>
    <w:rsid w:val="004D19AC"/>
    <w:rsid w:val="004D2200"/>
    <w:rsid w:val="004D2821"/>
    <w:rsid w:val="004D2AB2"/>
    <w:rsid w:val="004D2E66"/>
    <w:rsid w:val="004D35CA"/>
    <w:rsid w:val="004D52D7"/>
    <w:rsid w:val="004D5979"/>
    <w:rsid w:val="004D5A5D"/>
    <w:rsid w:val="004D61D7"/>
    <w:rsid w:val="004D65FD"/>
    <w:rsid w:val="004D7837"/>
    <w:rsid w:val="004D788F"/>
    <w:rsid w:val="004D7B0B"/>
    <w:rsid w:val="004D7F58"/>
    <w:rsid w:val="004E0CE8"/>
    <w:rsid w:val="004E0FBE"/>
    <w:rsid w:val="004E2156"/>
    <w:rsid w:val="004E2825"/>
    <w:rsid w:val="004E3A55"/>
    <w:rsid w:val="004E4362"/>
    <w:rsid w:val="004E72FD"/>
    <w:rsid w:val="004E7740"/>
    <w:rsid w:val="004E79C6"/>
    <w:rsid w:val="004E7D1D"/>
    <w:rsid w:val="004E7E5C"/>
    <w:rsid w:val="004F145E"/>
    <w:rsid w:val="004F156F"/>
    <w:rsid w:val="004F2A39"/>
    <w:rsid w:val="004F4AD9"/>
    <w:rsid w:val="004F5008"/>
    <w:rsid w:val="004F5D5A"/>
    <w:rsid w:val="00502756"/>
    <w:rsid w:val="005027A0"/>
    <w:rsid w:val="00502D30"/>
    <w:rsid w:val="00502E1D"/>
    <w:rsid w:val="00506B0B"/>
    <w:rsid w:val="00507023"/>
    <w:rsid w:val="005076D9"/>
    <w:rsid w:val="005108EC"/>
    <w:rsid w:val="00510BB8"/>
    <w:rsid w:val="00511C18"/>
    <w:rsid w:val="00511EF8"/>
    <w:rsid w:val="00512B25"/>
    <w:rsid w:val="0051482A"/>
    <w:rsid w:val="00514D1E"/>
    <w:rsid w:val="00515E04"/>
    <w:rsid w:val="005169B2"/>
    <w:rsid w:val="005173A5"/>
    <w:rsid w:val="005202BA"/>
    <w:rsid w:val="00520319"/>
    <w:rsid w:val="005210E6"/>
    <w:rsid w:val="00521496"/>
    <w:rsid w:val="00521DCB"/>
    <w:rsid w:val="005252B8"/>
    <w:rsid w:val="00526AF4"/>
    <w:rsid w:val="00527189"/>
    <w:rsid w:val="00530D42"/>
    <w:rsid w:val="005311DD"/>
    <w:rsid w:val="005321E2"/>
    <w:rsid w:val="00535525"/>
    <w:rsid w:val="00535B1E"/>
    <w:rsid w:val="005362A3"/>
    <w:rsid w:val="005369C5"/>
    <w:rsid w:val="005409E3"/>
    <w:rsid w:val="00541663"/>
    <w:rsid w:val="005422B6"/>
    <w:rsid w:val="00542B7C"/>
    <w:rsid w:val="00543BFD"/>
    <w:rsid w:val="00544A49"/>
    <w:rsid w:val="00545E27"/>
    <w:rsid w:val="00546D49"/>
    <w:rsid w:val="00546EA8"/>
    <w:rsid w:val="00547325"/>
    <w:rsid w:val="00550EA9"/>
    <w:rsid w:val="00551025"/>
    <w:rsid w:val="00553628"/>
    <w:rsid w:val="00554091"/>
    <w:rsid w:val="00554D50"/>
    <w:rsid w:val="00554F85"/>
    <w:rsid w:val="0055673B"/>
    <w:rsid w:val="005571EA"/>
    <w:rsid w:val="00561023"/>
    <w:rsid w:val="005610B0"/>
    <w:rsid w:val="00561863"/>
    <w:rsid w:val="00562282"/>
    <w:rsid w:val="00563962"/>
    <w:rsid w:val="00565680"/>
    <w:rsid w:val="005667D7"/>
    <w:rsid w:val="00566807"/>
    <w:rsid w:val="005669E9"/>
    <w:rsid w:val="00566F5A"/>
    <w:rsid w:val="00566FE7"/>
    <w:rsid w:val="00567C26"/>
    <w:rsid w:val="0057167F"/>
    <w:rsid w:val="00574554"/>
    <w:rsid w:val="00574AFE"/>
    <w:rsid w:val="00575056"/>
    <w:rsid w:val="0057516D"/>
    <w:rsid w:val="005766D0"/>
    <w:rsid w:val="0057744E"/>
    <w:rsid w:val="005800CE"/>
    <w:rsid w:val="00580AD4"/>
    <w:rsid w:val="00581488"/>
    <w:rsid w:val="00581BEB"/>
    <w:rsid w:val="00581C36"/>
    <w:rsid w:val="0058319B"/>
    <w:rsid w:val="0058393E"/>
    <w:rsid w:val="005843D8"/>
    <w:rsid w:val="00585215"/>
    <w:rsid w:val="00586121"/>
    <w:rsid w:val="0058682D"/>
    <w:rsid w:val="00587483"/>
    <w:rsid w:val="00590C48"/>
    <w:rsid w:val="00590E2B"/>
    <w:rsid w:val="00591342"/>
    <w:rsid w:val="005916AC"/>
    <w:rsid w:val="00591B53"/>
    <w:rsid w:val="00592493"/>
    <w:rsid w:val="00593AFF"/>
    <w:rsid w:val="00594EF4"/>
    <w:rsid w:val="0059662C"/>
    <w:rsid w:val="00596D0D"/>
    <w:rsid w:val="005A04DA"/>
    <w:rsid w:val="005A241A"/>
    <w:rsid w:val="005A3EA5"/>
    <w:rsid w:val="005A3FFB"/>
    <w:rsid w:val="005A41C4"/>
    <w:rsid w:val="005A4A82"/>
    <w:rsid w:val="005A4E44"/>
    <w:rsid w:val="005A7C7F"/>
    <w:rsid w:val="005B000C"/>
    <w:rsid w:val="005B08C1"/>
    <w:rsid w:val="005B2B6B"/>
    <w:rsid w:val="005B397D"/>
    <w:rsid w:val="005B3BEA"/>
    <w:rsid w:val="005B43B3"/>
    <w:rsid w:val="005B4910"/>
    <w:rsid w:val="005B4C5D"/>
    <w:rsid w:val="005B51DD"/>
    <w:rsid w:val="005B7225"/>
    <w:rsid w:val="005B7ECE"/>
    <w:rsid w:val="005C0129"/>
    <w:rsid w:val="005C0474"/>
    <w:rsid w:val="005C0D4E"/>
    <w:rsid w:val="005C1244"/>
    <w:rsid w:val="005C361A"/>
    <w:rsid w:val="005C39C6"/>
    <w:rsid w:val="005C3E7E"/>
    <w:rsid w:val="005C4D9B"/>
    <w:rsid w:val="005D049C"/>
    <w:rsid w:val="005D06B7"/>
    <w:rsid w:val="005D1F54"/>
    <w:rsid w:val="005D30DB"/>
    <w:rsid w:val="005D33EA"/>
    <w:rsid w:val="005D341D"/>
    <w:rsid w:val="005D6F80"/>
    <w:rsid w:val="005D7070"/>
    <w:rsid w:val="005D75E1"/>
    <w:rsid w:val="005D7EFD"/>
    <w:rsid w:val="005E0956"/>
    <w:rsid w:val="005E0D17"/>
    <w:rsid w:val="005E1BED"/>
    <w:rsid w:val="005E1FE9"/>
    <w:rsid w:val="005E2180"/>
    <w:rsid w:val="005E266F"/>
    <w:rsid w:val="005E2985"/>
    <w:rsid w:val="005E3D8B"/>
    <w:rsid w:val="005E504B"/>
    <w:rsid w:val="005E61D8"/>
    <w:rsid w:val="005E639E"/>
    <w:rsid w:val="005E642B"/>
    <w:rsid w:val="005E7EA6"/>
    <w:rsid w:val="005F0252"/>
    <w:rsid w:val="005F0E9A"/>
    <w:rsid w:val="005F0F30"/>
    <w:rsid w:val="005F0FB9"/>
    <w:rsid w:val="005F5BA0"/>
    <w:rsid w:val="005F6938"/>
    <w:rsid w:val="005F6B65"/>
    <w:rsid w:val="005F714C"/>
    <w:rsid w:val="005F7B01"/>
    <w:rsid w:val="00600028"/>
    <w:rsid w:val="0060158B"/>
    <w:rsid w:val="00604F95"/>
    <w:rsid w:val="00605115"/>
    <w:rsid w:val="006074F0"/>
    <w:rsid w:val="006079E5"/>
    <w:rsid w:val="0061071C"/>
    <w:rsid w:val="00610A16"/>
    <w:rsid w:val="006173C2"/>
    <w:rsid w:val="00617459"/>
    <w:rsid w:val="006177D1"/>
    <w:rsid w:val="00617F35"/>
    <w:rsid w:val="00620E16"/>
    <w:rsid w:val="00621088"/>
    <w:rsid w:val="006231CD"/>
    <w:rsid w:val="0062383E"/>
    <w:rsid w:val="006261D4"/>
    <w:rsid w:val="006301D1"/>
    <w:rsid w:val="00630911"/>
    <w:rsid w:val="0063335B"/>
    <w:rsid w:val="00633B08"/>
    <w:rsid w:val="00635697"/>
    <w:rsid w:val="00635F84"/>
    <w:rsid w:val="00636289"/>
    <w:rsid w:val="00637B91"/>
    <w:rsid w:val="006400D0"/>
    <w:rsid w:val="006416F8"/>
    <w:rsid w:val="006433BE"/>
    <w:rsid w:val="00643585"/>
    <w:rsid w:val="006439B6"/>
    <w:rsid w:val="00644006"/>
    <w:rsid w:val="00644472"/>
    <w:rsid w:val="0064463D"/>
    <w:rsid w:val="00644967"/>
    <w:rsid w:val="00645321"/>
    <w:rsid w:val="00646457"/>
    <w:rsid w:val="006471E4"/>
    <w:rsid w:val="00647F0C"/>
    <w:rsid w:val="006513F9"/>
    <w:rsid w:val="00651551"/>
    <w:rsid w:val="00652284"/>
    <w:rsid w:val="0065257D"/>
    <w:rsid w:val="006527A1"/>
    <w:rsid w:val="006548AE"/>
    <w:rsid w:val="00654C1D"/>
    <w:rsid w:val="00655769"/>
    <w:rsid w:val="006558F1"/>
    <w:rsid w:val="00661696"/>
    <w:rsid w:val="0066199C"/>
    <w:rsid w:val="00665373"/>
    <w:rsid w:val="00666928"/>
    <w:rsid w:val="006675E9"/>
    <w:rsid w:val="00670C01"/>
    <w:rsid w:val="006734D1"/>
    <w:rsid w:val="00674CDF"/>
    <w:rsid w:val="0067560D"/>
    <w:rsid w:val="0067645C"/>
    <w:rsid w:val="00676F4B"/>
    <w:rsid w:val="0068152A"/>
    <w:rsid w:val="006830D5"/>
    <w:rsid w:val="00683685"/>
    <w:rsid w:val="00683EBE"/>
    <w:rsid w:val="00684D74"/>
    <w:rsid w:val="0069143A"/>
    <w:rsid w:val="00694BD0"/>
    <w:rsid w:val="00695CD4"/>
    <w:rsid w:val="00695E60"/>
    <w:rsid w:val="0069773F"/>
    <w:rsid w:val="006977AC"/>
    <w:rsid w:val="006A0435"/>
    <w:rsid w:val="006A0723"/>
    <w:rsid w:val="006A0DA3"/>
    <w:rsid w:val="006A1182"/>
    <w:rsid w:val="006A1B0B"/>
    <w:rsid w:val="006A3CB1"/>
    <w:rsid w:val="006A7A53"/>
    <w:rsid w:val="006B0FDC"/>
    <w:rsid w:val="006B1E78"/>
    <w:rsid w:val="006B34F8"/>
    <w:rsid w:val="006B356B"/>
    <w:rsid w:val="006B40F3"/>
    <w:rsid w:val="006B5194"/>
    <w:rsid w:val="006B5849"/>
    <w:rsid w:val="006B7168"/>
    <w:rsid w:val="006B75CB"/>
    <w:rsid w:val="006C165A"/>
    <w:rsid w:val="006C34D2"/>
    <w:rsid w:val="006C4687"/>
    <w:rsid w:val="006C4694"/>
    <w:rsid w:val="006C5701"/>
    <w:rsid w:val="006C596C"/>
    <w:rsid w:val="006C5D1D"/>
    <w:rsid w:val="006C6146"/>
    <w:rsid w:val="006C67BA"/>
    <w:rsid w:val="006C6FA1"/>
    <w:rsid w:val="006C7B7E"/>
    <w:rsid w:val="006D016C"/>
    <w:rsid w:val="006D2600"/>
    <w:rsid w:val="006D324A"/>
    <w:rsid w:val="006D3C8C"/>
    <w:rsid w:val="006D5646"/>
    <w:rsid w:val="006D6175"/>
    <w:rsid w:val="006D6589"/>
    <w:rsid w:val="006D7425"/>
    <w:rsid w:val="006E03E9"/>
    <w:rsid w:val="006E2B9D"/>
    <w:rsid w:val="006E4B22"/>
    <w:rsid w:val="006E55A7"/>
    <w:rsid w:val="006E63EB"/>
    <w:rsid w:val="006E6779"/>
    <w:rsid w:val="006E6ADD"/>
    <w:rsid w:val="006E7D2D"/>
    <w:rsid w:val="006F395F"/>
    <w:rsid w:val="006F473D"/>
    <w:rsid w:val="0070018F"/>
    <w:rsid w:val="007001E7"/>
    <w:rsid w:val="007011EA"/>
    <w:rsid w:val="00701E90"/>
    <w:rsid w:val="00701FDB"/>
    <w:rsid w:val="00702F3A"/>
    <w:rsid w:val="00703197"/>
    <w:rsid w:val="00705872"/>
    <w:rsid w:val="00705B6A"/>
    <w:rsid w:val="007072A9"/>
    <w:rsid w:val="0071077C"/>
    <w:rsid w:val="00710B1F"/>
    <w:rsid w:val="00712FBF"/>
    <w:rsid w:val="007132BB"/>
    <w:rsid w:val="00713B1B"/>
    <w:rsid w:val="00717344"/>
    <w:rsid w:val="007174D7"/>
    <w:rsid w:val="00721B2F"/>
    <w:rsid w:val="00722163"/>
    <w:rsid w:val="007225D1"/>
    <w:rsid w:val="00722717"/>
    <w:rsid w:val="00722F9D"/>
    <w:rsid w:val="00725BA9"/>
    <w:rsid w:val="0073343F"/>
    <w:rsid w:val="00733939"/>
    <w:rsid w:val="00736DB6"/>
    <w:rsid w:val="00737C8D"/>
    <w:rsid w:val="00737D2E"/>
    <w:rsid w:val="0074461F"/>
    <w:rsid w:val="00747376"/>
    <w:rsid w:val="007501D2"/>
    <w:rsid w:val="00751552"/>
    <w:rsid w:val="007516C5"/>
    <w:rsid w:val="00751BA9"/>
    <w:rsid w:val="00751CB3"/>
    <w:rsid w:val="00752914"/>
    <w:rsid w:val="007573C0"/>
    <w:rsid w:val="00757A43"/>
    <w:rsid w:val="00761452"/>
    <w:rsid w:val="00761E69"/>
    <w:rsid w:val="00762AF5"/>
    <w:rsid w:val="007641D6"/>
    <w:rsid w:val="00764ECD"/>
    <w:rsid w:val="007656D3"/>
    <w:rsid w:val="00766E69"/>
    <w:rsid w:val="007678A5"/>
    <w:rsid w:val="007704B5"/>
    <w:rsid w:val="00770534"/>
    <w:rsid w:val="00770E41"/>
    <w:rsid w:val="00771FB2"/>
    <w:rsid w:val="00773003"/>
    <w:rsid w:val="00776B9E"/>
    <w:rsid w:val="00776F36"/>
    <w:rsid w:val="00782ED8"/>
    <w:rsid w:val="00783A37"/>
    <w:rsid w:val="00784B86"/>
    <w:rsid w:val="007856F8"/>
    <w:rsid w:val="007862F1"/>
    <w:rsid w:val="0078734B"/>
    <w:rsid w:val="007904E2"/>
    <w:rsid w:val="007914E8"/>
    <w:rsid w:val="007919CC"/>
    <w:rsid w:val="0079211D"/>
    <w:rsid w:val="007927CA"/>
    <w:rsid w:val="00793EA5"/>
    <w:rsid w:val="007950F7"/>
    <w:rsid w:val="007A2174"/>
    <w:rsid w:val="007A270E"/>
    <w:rsid w:val="007A355B"/>
    <w:rsid w:val="007A5E45"/>
    <w:rsid w:val="007A7559"/>
    <w:rsid w:val="007A78C9"/>
    <w:rsid w:val="007A7C78"/>
    <w:rsid w:val="007B35E5"/>
    <w:rsid w:val="007B446C"/>
    <w:rsid w:val="007B6246"/>
    <w:rsid w:val="007B6876"/>
    <w:rsid w:val="007C04BD"/>
    <w:rsid w:val="007C1BAF"/>
    <w:rsid w:val="007C2428"/>
    <w:rsid w:val="007C2A0E"/>
    <w:rsid w:val="007C2ABB"/>
    <w:rsid w:val="007C31C7"/>
    <w:rsid w:val="007C4185"/>
    <w:rsid w:val="007C4B29"/>
    <w:rsid w:val="007C7E7A"/>
    <w:rsid w:val="007D073A"/>
    <w:rsid w:val="007D152E"/>
    <w:rsid w:val="007D2320"/>
    <w:rsid w:val="007D258A"/>
    <w:rsid w:val="007D40EB"/>
    <w:rsid w:val="007D4450"/>
    <w:rsid w:val="007D4E96"/>
    <w:rsid w:val="007D539D"/>
    <w:rsid w:val="007D53C9"/>
    <w:rsid w:val="007D5421"/>
    <w:rsid w:val="007D69B6"/>
    <w:rsid w:val="007D788E"/>
    <w:rsid w:val="007D7B82"/>
    <w:rsid w:val="007E2D77"/>
    <w:rsid w:val="007E418F"/>
    <w:rsid w:val="007E502E"/>
    <w:rsid w:val="007E5A27"/>
    <w:rsid w:val="007E6A5F"/>
    <w:rsid w:val="007F0533"/>
    <w:rsid w:val="007F169D"/>
    <w:rsid w:val="007F193A"/>
    <w:rsid w:val="007F1EE2"/>
    <w:rsid w:val="007F61AA"/>
    <w:rsid w:val="008007CE"/>
    <w:rsid w:val="008020D8"/>
    <w:rsid w:val="00803DBE"/>
    <w:rsid w:val="00804136"/>
    <w:rsid w:val="008066CE"/>
    <w:rsid w:val="008073FB"/>
    <w:rsid w:val="0080780E"/>
    <w:rsid w:val="00810CE4"/>
    <w:rsid w:val="008139F3"/>
    <w:rsid w:val="00814C34"/>
    <w:rsid w:val="00814E6C"/>
    <w:rsid w:val="0081666B"/>
    <w:rsid w:val="00816D0A"/>
    <w:rsid w:val="00816FF3"/>
    <w:rsid w:val="0081769A"/>
    <w:rsid w:val="008227AC"/>
    <w:rsid w:val="00823367"/>
    <w:rsid w:val="00823483"/>
    <w:rsid w:val="00823CD4"/>
    <w:rsid w:val="00823E24"/>
    <w:rsid w:val="00825727"/>
    <w:rsid w:val="00825941"/>
    <w:rsid w:val="00827221"/>
    <w:rsid w:val="00830746"/>
    <w:rsid w:val="008324E8"/>
    <w:rsid w:val="00833BEA"/>
    <w:rsid w:val="00833C24"/>
    <w:rsid w:val="00834903"/>
    <w:rsid w:val="008354CA"/>
    <w:rsid w:val="00840421"/>
    <w:rsid w:val="00840C8B"/>
    <w:rsid w:val="00840F74"/>
    <w:rsid w:val="00844A88"/>
    <w:rsid w:val="00845671"/>
    <w:rsid w:val="00845AA9"/>
    <w:rsid w:val="00845DBE"/>
    <w:rsid w:val="00847E7F"/>
    <w:rsid w:val="00850525"/>
    <w:rsid w:val="008510CC"/>
    <w:rsid w:val="00851132"/>
    <w:rsid w:val="00852413"/>
    <w:rsid w:val="0085293B"/>
    <w:rsid w:val="008558A8"/>
    <w:rsid w:val="00855B67"/>
    <w:rsid w:val="008568F9"/>
    <w:rsid w:val="00857740"/>
    <w:rsid w:val="00857FED"/>
    <w:rsid w:val="00861E92"/>
    <w:rsid w:val="00863003"/>
    <w:rsid w:val="00863C46"/>
    <w:rsid w:val="00864D0C"/>
    <w:rsid w:val="00865321"/>
    <w:rsid w:val="008654D7"/>
    <w:rsid w:val="00865560"/>
    <w:rsid w:val="00865EC8"/>
    <w:rsid w:val="00866399"/>
    <w:rsid w:val="00866765"/>
    <w:rsid w:val="00871803"/>
    <w:rsid w:val="00871963"/>
    <w:rsid w:val="00871AFC"/>
    <w:rsid w:val="008734D1"/>
    <w:rsid w:val="00874AA9"/>
    <w:rsid w:val="00874AC6"/>
    <w:rsid w:val="00874E01"/>
    <w:rsid w:val="00874E6D"/>
    <w:rsid w:val="008767D4"/>
    <w:rsid w:val="00877A5F"/>
    <w:rsid w:val="00880F37"/>
    <w:rsid w:val="008818A7"/>
    <w:rsid w:val="00882C95"/>
    <w:rsid w:val="008841E0"/>
    <w:rsid w:val="0088482E"/>
    <w:rsid w:val="00885224"/>
    <w:rsid w:val="008864DB"/>
    <w:rsid w:val="00887C47"/>
    <w:rsid w:val="00891377"/>
    <w:rsid w:val="00892BB6"/>
    <w:rsid w:val="00892C72"/>
    <w:rsid w:val="008932B4"/>
    <w:rsid w:val="00893972"/>
    <w:rsid w:val="00893CAB"/>
    <w:rsid w:val="00893E8E"/>
    <w:rsid w:val="00896C61"/>
    <w:rsid w:val="008A0670"/>
    <w:rsid w:val="008A25D8"/>
    <w:rsid w:val="008A306C"/>
    <w:rsid w:val="008A3153"/>
    <w:rsid w:val="008A38DF"/>
    <w:rsid w:val="008A4B2C"/>
    <w:rsid w:val="008A4EC3"/>
    <w:rsid w:val="008A7261"/>
    <w:rsid w:val="008A7CD0"/>
    <w:rsid w:val="008B17A8"/>
    <w:rsid w:val="008B1E72"/>
    <w:rsid w:val="008B1FA8"/>
    <w:rsid w:val="008B23E4"/>
    <w:rsid w:val="008B3322"/>
    <w:rsid w:val="008B3B19"/>
    <w:rsid w:val="008B60A1"/>
    <w:rsid w:val="008B627B"/>
    <w:rsid w:val="008B6A9B"/>
    <w:rsid w:val="008B7936"/>
    <w:rsid w:val="008B7D51"/>
    <w:rsid w:val="008C0701"/>
    <w:rsid w:val="008C1006"/>
    <w:rsid w:val="008C1A2C"/>
    <w:rsid w:val="008C2FBD"/>
    <w:rsid w:val="008C4E31"/>
    <w:rsid w:val="008C4F01"/>
    <w:rsid w:val="008C54A8"/>
    <w:rsid w:val="008C5BF1"/>
    <w:rsid w:val="008C6398"/>
    <w:rsid w:val="008C657C"/>
    <w:rsid w:val="008C72F3"/>
    <w:rsid w:val="008C7C20"/>
    <w:rsid w:val="008D18F9"/>
    <w:rsid w:val="008D25AA"/>
    <w:rsid w:val="008D27D7"/>
    <w:rsid w:val="008D35A8"/>
    <w:rsid w:val="008D38CA"/>
    <w:rsid w:val="008D4CF4"/>
    <w:rsid w:val="008D513E"/>
    <w:rsid w:val="008D6120"/>
    <w:rsid w:val="008D7465"/>
    <w:rsid w:val="008E0B99"/>
    <w:rsid w:val="008E17E1"/>
    <w:rsid w:val="008E1FAA"/>
    <w:rsid w:val="008E2DD3"/>
    <w:rsid w:val="008E5340"/>
    <w:rsid w:val="008E6581"/>
    <w:rsid w:val="008E69D9"/>
    <w:rsid w:val="008E75F9"/>
    <w:rsid w:val="008F0BD8"/>
    <w:rsid w:val="008F51DA"/>
    <w:rsid w:val="008F616C"/>
    <w:rsid w:val="008F6A49"/>
    <w:rsid w:val="008F75B7"/>
    <w:rsid w:val="00900607"/>
    <w:rsid w:val="00900BE1"/>
    <w:rsid w:val="00902077"/>
    <w:rsid w:val="00902C30"/>
    <w:rsid w:val="009047B3"/>
    <w:rsid w:val="009058C4"/>
    <w:rsid w:val="0090675B"/>
    <w:rsid w:val="00906FDB"/>
    <w:rsid w:val="00907026"/>
    <w:rsid w:val="00910AC5"/>
    <w:rsid w:val="009122F8"/>
    <w:rsid w:val="0091244D"/>
    <w:rsid w:val="0091244E"/>
    <w:rsid w:val="009145FC"/>
    <w:rsid w:val="00915D27"/>
    <w:rsid w:val="009176E3"/>
    <w:rsid w:val="00917DCC"/>
    <w:rsid w:val="0092002D"/>
    <w:rsid w:val="0092052C"/>
    <w:rsid w:val="00921D31"/>
    <w:rsid w:val="00922545"/>
    <w:rsid w:val="00922781"/>
    <w:rsid w:val="00922BF3"/>
    <w:rsid w:val="00923925"/>
    <w:rsid w:val="0092436C"/>
    <w:rsid w:val="00924387"/>
    <w:rsid w:val="009247DF"/>
    <w:rsid w:val="00924DB5"/>
    <w:rsid w:val="00926921"/>
    <w:rsid w:val="009275A9"/>
    <w:rsid w:val="00931524"/>
    <w:rsid w:val="00931935"/>
    <w:rsid w:val="009328E8"/>
    <w:rsid w:val="00932A4A"/>
    <w:rsid w:val="00932D1C"/>
    <w:rsid w:val="0093408E"/>
    <w:rsid w:val="009347A1"/>
    <w:rsid w:val="0093589E"/>
    <w:rsid w:val="00935A86"/>
    <w:rsid w:val="00936572"/>
    <w:rsid w:val="00936931"/>
    <w:rsid w:val="009375EB"/>
    <w:rsid w:val="00937DCF"/>
    <w:rsid w:val="00940118"/>
    <w:rsid w:val="00941EC8"/>
    <w:rsid w:val="00942387"/>
    <w:rsid w:val="00943CB4"/>
    <w:rsid w:val="00943FDE"/>
    <w:rsid w:val="00944309"/>
    <w:rsid w:val="0094481C"/>
    <w:rsid w:val="00944E22"/>
    <w:rsid w:val="0094542C"/>
    <w:rsid w:val="00945F92"/>
    <w:rsid w:val="00946E52"/>
    <w:rsid w:val="00947388"/>
    <w:rsid w:val="009501EB"/>
    <w:rsid w:val="00950804"/>
    <w:rsid w:val="009508C2"/>
    <w:rsid w:val="0095091D"/>
    <w:rsid w:val="00952682"/>
    <w:rsid w:val="009547F6"/>
    <w:rsid w:val="00954C8D"/>
    <w:rsid w:val="0095544A"/>
    <w:rsid w:val="009571A0"/>
    <w:rsid w:val="009571EE"/>
    <w:rsid w:val="00960042"/>
    <w:rsid w:val="00960D49"/>
    <w:rsid w:val="00961F12"/>
    <w:rsid w:val="00964A10"/>
    <w:rsid w:val="009652C0"/>
    <w:rsid w:val="00965F7C"/>
    <w:rsid w:val="00966DE5"/>
    <w:rsid w:val="00967602"/>
    <w:rsid w:val="00967B6B"/>
    <w:rsid w:val="00967EE5"/>
    <w:rsid w:val="00972954"/>
    <w:rsid w:val="00973239"/>
    <w:rsid w:val="00976EAB"/>
    <w:rsid w:val="00976F37"/>
    <w:rsid w:val="009773A5"/>
    <w:rsid w:val="0098008B"/>
    <w:rsid w:val="0098068D"/>
    <w:rsid w:val="00981374"/>
    <w:rsid w:val="00982759"/>
    <w:rsid w:val="00983060"/>
    <w:rsid w:val="009844DE"/>
    <w:rsid w:val="00986407"/>
    <w:rsid w:val="00986DA9"/>
    <w:rsid w:val="00987F57"/>
    <w:rsid w:val="00993DAC"/>
    <w:rsid w:val="009943EC"/>
    <w:rsid w:val="00994F5C"/>
    <w:rsid w:val="0099507F"/>
    <w:rsid w:val="00996683"/>
    <w:rsid w:val="009969F7"/>
    <w:rsid w:val="00996ECD"/>
    <w:rsid w:val="009A054B"/>
    <w:rsid w:val="009A1541"/>
    <w:rsid w:val="009A1785"/>
    <w:rsid w:val="009A48F4"/>
    <w:rsid w:val="009A4F53"/>
    <w:rsid w:val="009A6463"/>
    <w:rsid w:val="009B0FF3"/>
    <w:rsid w:val="009B394D"/>
    <w:rsid w:val="009B4278"/>
    <w:rsid w:val="009B47B2"/>
    <w:rsid w:val="009B54BE"/>
    <w:rsid w:val="009B6E28"/>
    <w:rsid w:val="009C0F18"/>
    <w:rsid w:val="009C1BDB"/>
    <w:rsid w:val="009C41E0"/>
    <w:rsid w:val="009C7016"/>
    <w:rsid w:val="009C737F"/>
    <w:rsid w:val="009D1866"/>
    <w:rsid w:val="009D18AF"/>
    <w:rsid w:val="009D44AF"/>
    <w:rsid w:val="009D6D1E"/>
    <w:rsid w:val="009D6E63"/>
    <w:rsid w:val="009E0852"/>
    <w:rsid w:val="009E0D06"/>
    <w:rsid w:val="009E15AA"/>
    <w:rsid w:val="009E1BC4"/>
    <w:rsid w:val="009E1BED"/>
    <w:rsid w:val="009E24AF"/>
    <w:rsid w:val="009E2A34"/>
    <w:rsid w:val="009E446C"/>
    <w:rsid w:val="009E44D4"/>
    <w:rsid w:val="009E471D"/>
    <w:rsid w:val="009E4CDB"/>
    <w:rsid w:val="009E5B42"/>
    <w:rsid w:val="009E7757"/>
    <w:rsid w:val="009F0502"/>
    <w:rsid w:val="009F061B"/>
    <w:rsid w:val="009F0C8E"/>
    <w:rsid w:val="009F0D01"/>
    <w:rsid w:val="009F0D23"/>
    <w:rsid w:val="009F1A52"/>
    <w:rsid w:val="009F1DBF"/>
    <w:rsid w:val="009F1E75"/>
    <w:rsid w:val="009F2C81"/>
    <w:rsid w:val="009F4F87"/>
    <w:rsid w:val="009F637C"/>
    <w:rsid w:val="009F6380"/>
    <w:rsid w:val="009F66F5"/>
    <w:rsid w:val="009F7B15"/>
    <w:rsid w:val="00A005B8"/>
    <w:rsid w:val="00A00DAE"/>
    <w:rsid w:val="00A030FB"/>
    <w:rsid w:val="00A0310A"/>
    <w:rsid w:val="00A0481C"/>
    <w:rsid w:val="00A05E3D"/>
    <w:rsid w:val="00A06285"/>
    <w:rsid w:val="00A06EDA"/>
    <w:rsid w:val="00A1463E"/>
    <w:rsid w:val="00A1625B"/>
    <w:rsid w:val="00A16C04"/>
    <w:rsid w:val="00A16C70"/>
    <w:rsid w:val="00A1714D"/>
    <w:rsid w:val="00A173B9"/>
    <w:rsid w:val="00A20C82"/>
    <w:rsid w:val="00A25EFE"/>
    <w:rsid w:val="00A267A7"/>
    <w:rsid w:val="00A26A95"/>
    <w:rsid w:val="00A26B34"/>
    <w:rsid w:val="00A316FD"/>
    <w:rsid w:val="00A317B1"/>
    <w:rsid w:val="00A3209B"/>
    <w:rsid w:val="00A321E7"/>
    <w:rsid w:val="00A329DD"/>
    <w:rsid w:val="00A33A0E"/>
    <w:rsid w:val="00A37207"/>
    <w:rsid w:val="00A3775F"/>
    <w:rsid w:val="00A41182"/>
    <w:rsid w:val="00A41CAC"/>
    <w:rsid w:val="00A42EA7"/>
    <w:rsid w:val="00A430E8"/>
    <w:rsid w:val="00A435E5"/>
    <w:rsid w:val="00A456F3"/>
    <w:rsid w:val="00A46CF4"/>
    <w:rsid w:val="00A4782D"/>
    <w:rsid w:val="00A50BDA"/>
    <w:rsid w:val="00A50F80"/>
    <w:rsid w:val="00A5199D"/>
    <w:rsid w:val="00A51B83"/>
    <w:rsid w:val="00A51CC4"/>
    <w:rsid w:val="00A52213"/>
    <w:rsid w:val="00A5376F"/>
    <w:rsid w:val="00A56778"/>
    <w:rsid w:val="00A57BB8"/>
    <w:rsid w:val="00A6144D"/>
    <w:rsid w:val="00A6146F"/>
    <w:rsid w:val="00A61DCB"/>
    <w:rsid w:val="00A620A1"/>
    <w:rsid w:val="00A62BEE"/>
    <w:rsid w:val="00A642A8"/>
    <w:rsid w:val="00A65CC9"/>
    <w:rsid w:val="00A70390"/>
    <w:rsid w:val="00A70E80"/>
    <w:rsid w:val="00A7102E"/>
    <w:rsid w:val="00A718F2"/>
    <w:rsid w:val="00A720D1"/>
    <w:rsid w:val="00A72139"/>
    <w:rsid w:val="00A72BEC"/>
    <w:rsid w:val="00A72F2D"/>
    <w:rsid w:val="00A73F95"/>
    <w:rsid w:val="00A74202"/>
    <w:rsid w:val="00A7683E"/>
    <w:rsid w:val="00A77115"/>
    <w:rsid w:val="00A77C78"/>
    <w:rsid w:val="00A826E3"/>
    <w:rsid w:val="00A83644"/>
    <w:rsid w:val="00A857E4"/>
    <w:rsid w:val="00A86707"/>
    <w:rsid w:val="00A867E4"/>
    <w:rsid w:val="00A86FFD"/>
    <w:rsid w:val="00A90408"/>
    <w:rsid w:val="00A94411"/>
    <w:rsid w:val="00A952C9"/>
    <w:rsid w:val="00A95834"/>
    <w:rsid w:val="00A95D71"/>
    <w:rsid w:val="00A96010"/>
    <w:rsid w:val="00A96AAE"/>
    <w:rsid w:val="00A97499"/>
    <w:rsid w:val="00AA1D50"/>
    <w:rsid w:val="00AA1D7D"/>
    <w:rsid w:val="00AA2428"/>
    <w:rsid w:val="00AA32A5"/>
    <w:rsid w:val="00AA439C"/>
    <w:rsid w:val="00AA6F9B"/>
    <w:rsid w:val="00AA7795"/>
    <w:rsid w:val="00AB07FA"/>
    <w:rsid w:val="00AB0CF3"/>
    <w:rsid w:val="00AB13E1"/>
    <w:rsid w:val="00AB1B26"/>
    <w:rsid w:val="00AB2357"/>
    <w:rsid w:val="00AB34B1"/>
    <w:rsid w:val="00AB3BDE"/>
    <w:rsid w:val="00AB428A"/>
    <w:rsid w:val="00AB56B2"/>
    <w:rsid w:val="00AB56C5"/>
    <w:rsid w:val="00AB64CD"/>
    <w:rsid w:val="00AC18C0"/>
    <w:rsid w:val="00AC2C75"/>
    <w:rsid w:val="00AC3AAD"/>
    <w:rsid w:val="00AC4A7E"/>
    <w:rsid w:val="00AC4CEA"/>
    <w:rsid w:val="00AC6E69"/>
    <w:rsid w:val="00AC74B5"/>
    <w:rsid w:val="00AC7F42"/>
    <w:rsid w:val="00AD1C8A"/>
    <w:rsid w:val="00AD2D14"/>
    <w:rsid w:val="00AD46E1"/>
    <w:rsid w:val="00AD4ADE"/>
    <w:rsid w:val="00AD4B15"/>
    <w:rsid w:val="00AD5411"/>
    <w:rsid w:val="00AD63D4"/>
    <w:rsid w:val="00AD65D6"/>
    <w:rsid w:val="00AD67BF"/>
    <w:rsid w:val="00AD7198"/>
    <w:rsid w:val="00AE0241"/>
    <w:rsid w:val="00AE2C9F"/>
    <w:rsid w:val="00AE50A8"/>
    <w:rsid w:val="00AE6BC4"/>
    <w:rsid w:val="00AE6E0A"/>
    <w:rsid w:val="00AF0202"/>
    <w:rsid w:val="00AF31AD"/>
    <w:rsid w:val="00AF32FB"/>
    <w:rsid w:val="00AF3756"/>
    <w:rsid w:val="00AF38AC"/>
    <w:rsid w:val="00AF4566"/>
    <w:rsid w:val="00AF5601"/>
    <w:rsid w:val="00AF5BAE"/>
    <w:rsid w:val="00AF62AA"/>
    <w:rsid w:val="00AF715D"/>
    <w:rsid w:val="00AF7E44"/>
    <w:rsid w:val="00B01A69"/>
    <w:rsid w:val="00B0330A"/>
    <w:rsid w:val="00B04546"/>
    <w:rsid w:val="00B0682A"/>
    <w:rsid w:val="00B06923"/>
    <w:rsid w:val="00B07341"/>
    <w:rsid w:val="00B07BAF"/>
    <w:rsid w:val="00B103B1"/>
    <w:rsid w:val="00B1075F"/>
    <w:rsid w:val="00B122F3"/>
    <w:rsid w:val="00B129C8"/>
    <w:rsid w:val="00B13081"/>
    <w:rsid w:val="00B14DCD"/>
    <w:rsid w:val="00B15607"/>
    <w:rsid w:val="00B159B6"/>
    <w:rsid w:val="00B16CA5"/>
    <w:rsid w:val="00B17895"/>
    <w:rsid w:val="00B21429"/>
    <w:rsid w:val="00B216B7"/>
    <w:rsid w:val="00B23666"/>
    <w:rsid w:val="00B249DB"/>
    <w:rsid w:val="00B26A02"/>
    <w:rsid w:val="00B270E3"/>
    <w:rsid w:val="00B302B5"/>
    <w:rsid w:val="00B309A3"/>
    <w:rsid w:val="00B314AC"/>
    <w:rsid w:val="00B31A1C"/>
    <w:rsid w:val="00B3297D"/>
    <w:rsid w:val="00B34768"/>
    <w:rsid w:val="00B3674E"/>
    <w:rsid w:val="00B37052"/>
    <w:rsid w:val="00B411DE"/>
    <w:rsid w:val="00B413D9"/>
    <w:rsid w:val="00B41FB4"/>
    <w:rsid w:val="00B44499"/>
    <w:rsid w:val="00B50553"/>
    <w:rsid w:val="00B51272"/>
    <w:rsid w:val="00B52965"/>
    <w:rsid w:val="00B52D3C"/>
    <w:rsid w:val="00B56E1B"/>
    <w:rsid w:val="00B600ED"/>
    <w:rsid w:val="00B60281"/>
    <w:rsid w:val="00B60B2A"/>
    <w:rsid w:val="00B617B8"/>
    <w:rsid w:val="00B62812"/>
    <w:rsid w:val="00B62B4D"/>
    <w:rsid w:val="00B63B8A"/>
    <w:rsid w:val="00B63C5B"/>
    <w:rsid w:val="00B63FBB"/>
    <w:rsid w:val="00B6520D"/>
    <w:rsid w:val="00B655B0"/>
    <w:rsid w:val="00B70AD3"/>
    <w:rsid w:val="00B724B9"/>
    <w:rsid w:val="00B743AF"/>
    <w:rsid w:val="00B75E6D"/>
    <w:rsid w:val="00B76CB8"/>
    <w:rsid w:val="00B80F7E"/>
    <w:rsid w:val="00B81062"/>
    <w:rsid w:val="00B81381"/>
    <w:rsid w:val="00B847AD"/>
    <w:rsid w:val="00B84AC8"/>
    <w:rsid w:val="00B8506C"/>
    <w:rsid w:val="00B850E1"/>
    <w:rsid w:val="00B86CC2"/>
    <w:rsid w:val="00B873BD"/>
    <w:rsid w:val="00B91ECB"/>
    <w:rsid w:val="00B92310"/>
    <w:rsid w:val="00B92599"/>
    <w:rsid w:val="00B935E9"/>
    <w:rsid w:val="00B95DB9"/>
    <w:rsid w:val="00B969C9"/>
    <w:rsid w:val="00BA0CCC"/>
    <w:rsid w:val="00BA1260"/>
    <w:rsid w:val="00BA47F3"/>
    <w:rsid w:val="00BB0067"/>
    <w:rsid w:val="00BB16B1"/>
    <w:rsid w:val="00BB2704"/>
    <w:rsid w:val="00BB2BF5"/>
    <w:rsid w:val="00BB2E42"/>
    <w:rsid w:val="00BB3470"/>
    <w:rsid w:val="00BB3E54"/>
    <w:rsid w:val="00BB7F33"/>
    <w:rsid w:val="00BC276E"/>
    <w:rsid w:val="00BC4616"/>
    <w:rsid w:val="00BC5047"/>
    <w:rsid w:val="00BC58BB"/>
    <w:rsid w:val="00BC6696"/>
    <w:rsid w:val="00BC73F2"/>
    <w:rsid w:val="00BD0AF3"/>
    <w:rsid w:val="00BD1A96"/>
    <w:rsid w:val="00BD1CD3"/>
    <w:rsid w:val="00BD232A"/>
    <w:rsid w:val="00BD2701"/>
    <w:rsid w:val="00BD2A98"/>
    <w:rsid w:val="00BD360E"/>
    <w:rsid w:val="00BD379D"/>
    <w:rsid w:val="00BD5F04"/>
    <w:rsid w:val="00BD7A8A"/>
    <w:rsid w:val="00BD7A92"/>
    <w:rsid w:val="00BE01D4"/>
    <w:rsid w:val="00BE1D0E"/>
    <w:rsid w:val="00BE24C0"/>
    <w:rsid w:val="00BE36F9"/>
    <w:rsid w:val="00BE3BC4"/>
    <w:rsid w:val="00BE6E01"/>
    <w:rsid w:val="00BE793C"/>
    <w:rsid w:val="00BF0585"/>
    <w:rsid w:val="00BF3759"/>
    <w:rsid w:val="00BF435E"/>
    <w:rsid w:val="00BF4E77"/>
    <w:rsid w:val="00BF50CC"/>
    <w:rsid w:val="00BF6DF1"/>
    <w:rsid w:val="00C0137F"/>
    <w:rsid w:val="00C04522"/>
    <w:rsid w:val="00C04A5D"/>
    <w:rsid w:val="00C04FD7"/>
    <w:rsid w:val="00C0516F"/>
    <w:rsid w:val="00C064ED"/>
    <w:rsid w:val="00C06814"/>
    <w:rsid w:val="00C10242"/>
    <w:rsid w:val="00C10733"/>
    <w:rsid w:val="00C12C71"/>
    <w:rsid w:val="00C13446"/>
    <w:rsid w:val="00C13F88"/>
    <w:rsid w:val="00C15A26"/>
    <w:rsid w:val="00C1636F"/>
    <w:rsid w:val="00C16881"/>
    <w:rsid w:val="00C16ED6"/>
    <w:rsid w:val="00C171C6"/>
    <w:rsid w:val="00C2123C"/>
    <w:rsid w:val="00C22520"/>
    <w:rsid w:val="00C225A4"/>
    <w:rsid w:val="00C22932"/>
    <w:rsid w:val="00C2363D"/>
    <w:rsid w:val="00C2478E"/>
    <w:rsid w:val="00C255E3"/>
    <w:rsid w:val="00C268D5"/>
    <w:rsid w:val="00C278A7"/>
    <w:rsid w:val="00C27BE1"/>
    <w:rsid w:val="00C31064"/>
    <w:rsid w:val="00C31E1E"/>
    <w:rsid w:val="00C3217B"/>
    <w:rsid w:val="00C341C8"/>
    <w:rsid w:val="00C35376"/>
    <w:rsid w:val="00C37860"/>
    <w:rsid w:val="00C37BEE"/>
    <w:rsid w:val="00C41B51"/>
    <w:rsid w:val="00C42677"/>
    <w:rsid w:val="00C444BF"/>
    <w:rsid w:val="00C45747"/>
    <w:rsid w:val="00C45DDB"/>
    <w:rsid w:val="00C46B46"/>
    <w:rsid w:val="00C47512"/>
    <w:rsid w:val="00C47C5D"/>
    <w:rsid w:val="00C5032C"/>
    <w:rsid w:val="00C50AD5"/>
    <w:rsid w:val="00C50CA2"/>
    <w:rsid w:val="00C512A7"/>
    <w:rsid w:val="00C51506"/>
    <w:rsid w:val="00C51AEF"/>
    <w:rsid w:val="00C52060"/>
    <w:rsid w:val="00C52826"/>
    <w:rsid w:val="00C52A9C"/>
    <w:rsid w:val="00C56729"/>
    <w:rsid w:val="00C60638"/>
    <w:rsid w:val="00C62458"/>
    <w:rsid w:val="00C6285E"/>
    <w:rsid w:val="00C70213"/>
    <w:rsid w:val="00C70D7B"/>
    <w:rsid w:val="00C70F68"/>
    <w:rsid w:val="00C72B2E"/>
    <w:rsid w:val="00C72D41"/>
    <w:rsid w:val="00C734E6"/>
    <w:rsid w:val="00C73761"/>
    <w:rsid w:val="00C74A8C"/>
    <w:rsid w:val="00C76D4A"/>
    <w:rsid w:val="00C77289"/>
    <w:rsid w:val="00C80152"/>
    <w:rsid w:val="00C80B37"/>
    <w:rsid w:val="00C818B7"/>
    <w:rsid w:val="00C818F9"/>
    <w:rsid w:val="00C8231F"/>
    <w:rsid w:val="00C849DA"/>
    <w:rsid w:val="00C86EC0"/>
    <w:rsid w:val="00C87B25"/>
    <w:rsid w:val="00C912E9"/>
    <w:rsid w:val="00C9323D"/>
    <w:rsid w:val="00C93C08"/>
    <w:rsid w:val="00C94057"/>
    <w:rsid w:val="00C95201"/>
    <w:rsid w:val="00C95B35"/>
    <w:rsid w:val="00C97E58"/>
    <w:rsid w:val="00CA14B6"/>
    <w:rsid w:val="00CA1ADD"/>
    <w:rsid w:val="00CA43D5"/>
    <w:rsid w:val="00CA4627"/>
    <w:rsid w:val="00CA4B3D"/>
    <w:rsid w:val="00CA5C5F"/>
    <w:rsid w:val="00CA6B2D"/>
    <w:rsid w:val="00CA7332"/>
    <w:rsid w:val="00CA792B"/>
    <w:rsid w:val="00CB0B9B"/>
    <w:rsid w:val="00CB1DDA"/>
    <w:rsid w:val="00CB255A"/>
    <w:rsid w:val="00CB3F94"/>
    <w:rsid w:val="00CB4540"/>
    <w:rsid w:val="00CB6AAC"/>
    <w:rsid w:val="00CB6AD3"/>
    <w:rsid w:val="00CB6FE5"/>
    <w:rsid w:val="00CB7B40"/>
    <w:rsid w:val="00CB7E22"/>
    <w:rsid w:val="00CC0337"/>
    <w:rsid w:val="00CC0628"/>
    <w:rsid w:val="00CC0DA1"/>
    <w:rsid w:val="00CC16AF"/>
    <w:rsid w:val="00CC2E9D"/>
    <w:rsid w:val="00CC356D"/>
    <w:rsid w:val="00CC389F"/>
    <w:rsid w:val="00CC3920"/>
    <w:rsid w:val="00CC3E51"/>
    <w:rsid w:val="00CC6573"/>
    <w:rsid w:val="00CC6C01"/>
    <w:rsid w:val="00CC71BA"/>
    <w:rsid w:val="00CD033F"/>
    <w:rsid w:val="00CD3E8F"/>
    <w:rsid w:val="00CD44F6"/>
    <w:rsid w:val="00CD463A"/>
    <w:rsid w:val="00CD4C83"/>
    <w:rsid w:val="00CD4E71"/>
    <w:rsid w:val="00CD5ED7"/>
    <w:rsid w:val="00CD6B66"/>
    <w:rsid w:val="00CE1B0A"/>
    <w:rsid w:val="00CE1DB3"/>
    <w:rsid w:val="00CE3139"/>
    <w:rsid w:val="00CE3D21"/>
    <w:rsid w:val="00CE6290"/>
    <w:rsid w:val="00CE658E"/>
    <w:rsid w:val="00CE668C"/>
    <w:rsid w:val="00CE711A"/>
    <w:rsid w:val="00CF0EE2"/>
    <w:rsid w:val="00CF1EE8"/>
    <w:rsid w:val="00CF22C2"/>
    <w:rsid w:val="00CF435A"/>
    <w:rsid w:val="00CF6260"/>
    <w:rsid w:val="00CF7675"/>
    <w:rsid w:val="00D00C5A"/>
    <w:rsid w:val="00D00F8F"/>
    <w:rsid w:val="00D0117C"/>
    <w:rsid w:val="00D01836"/>
    <w:rsid w:val="00D02B57"/>
    <w:rsid w:val="00D03613"/>
    <w:rsid w:val="00D04925"/>
    <w:rsid w:val="00D05552"/>
    <w:rsid w:val="00D05F8A"/>
    <w:rsid w:val="00D06066"/>
    <w:rsid w:val="00D0611E"/>
    <w:rsid w:val="00D100C2"/>
    <w:rsid w:val="00D134D9"/>
    <w:rsid w:val="00D146A6"/>
    <w:rsid w:val="00D15830"/>
    <w:rsid w:val="00D16938"/>
    <w:rsid w:val="00D178FA"/>
    <w:rsid w:val="00D2115D"/>
    <w:rsid w:val="00D21664"/>
    <w:rsid w:val="00D21E0F"/>
    <w:rsid w:val="00D226F7"/>
    <w:rsid w:val="00D228B7"/>
    <w:rsid w:val="00D22C70"/>
    <w:rsid w:val="00D231CD"/>
    <w:rsid w:val="00D239EF"/>
    <w:rsid w:val="00D30FD5"/>
    <w:rsid w:val="00D32AC2"/>
    <w:rsid w:val="00D34CD6"/>
    <w:rsid w:val="00D34F42"/>
    <w:rsid w:val="00D36D8F"/>
    <w:rsid w:val="00D40539"/>
    <w:rsid w:val="00D4053F"/>
    <w:rsid w:val="00D41EE9"/>
    <w:rsid w:val="00D42C78"/>
    <w:rsid w:val="00D44266"/>
    <w:rsid w:val="00D45C92"/>
    <w:rsid w:val="00D45DB4"/>
    <w:rsid w:val="00D45F6D"/>
    <w:rsid w:val="00D46006"/>
    <w:rsid w:val="00D46D28"/>
    <w:rsid w:val="00D46F69"/>
    <w:rsid w:val="00D47636"/>
    <w:rsid w:val="00D508FF"/>
    <w:rsid w:val="00D52E0C"/>
    <w:rsid w:val="00D53FEF"/>
    <w:rsid w:val="00D56509"/>
    <w:rsid w:val="00D60378"/>
    <w:rsid w:val="00D6136F"/>
    <w:rsid w:val="00D61437"/>
    <w:rsid w:val="00D636F9"/>
    <w:rsid w:val="00D64172"/>
    <w:rsid w:val="00D64A64"/>
    <w:rsid w:val="00D651C6"/>
    <w:rsid w:val="00D66AE6"/>
    <w:rsid w:val="00D66E68"/>
    <w:rsid w:val="00D67AD5"/>
    <w:rsid w:val="00D67C88"/>
    <w:rsid w:val="00D7176E"/>
    <w:rsid w:val="00D72464"/>
    <w:rsid w:val="00D74D0F"/>
    <w:rsid w:val="00D76175"/>
    <w:rsid w:val="00D767F8"/>
    <w:rsid w:val="00D769CE"/>
    <w:rsid w:val="00D80E8E"/>
    <w:rsid w:val="00D81440"/>
    <w:rsid w:val="00D81D6D"/>
    <w:rsid w:val="00D82ADE"/>
    <w:rsid w:val="00D82BAA"/>
    <w:rsid w:val="00D82E43"/>
    <w:rsid w:val="00D837D2"/>
    <w:rsid w:val="00D83CD8"/>
    <w:rsid w:val="00D83EAE"/>
    <w:rsid w:val="00D848DB"/>
    <w:rsid w:val="00D853CA"/>
    <w:rsid w:val="00D85450"/>
    <w:rsid w:val="00D85BEB"/>
    <w:rsid w:val="00D86139"/>
    <w:rsid w:val="00D86F0B"/>
    <w:rsid w:val="00D9049A"/>
    <w:rsid w:val="00D90F50"/>
    <w:rsid w:val="00D91793"/>
    <w:rsid w:val="00D931C2"/>
    <w:rsid w:val="00D932FD"/>
    <w:rsid w:val="00D94003"/>
    <w:rsid w:val="00D957D9"/>
    <w:rsid w:val="00D95B68"/>
    <w:rsid w:val="00DA0467"/>
    <w:rsid w:val="00DA1AAA"/>
    <w:rsid w:val="00DA1BD5"/>
    <w:rsid w:val="00DA1C1A"/>
    <w:rsid w:val="00DA2CF2"/>
    <w:rsid w:val="00DA3F97"/>
    <w:rsid w:val="00DA4456"/>
    <w:rsid w:val="00DA66E8"/>
    <w:rsid w:val="00DA6FC9"/>
    <w:rsid w:val="00DA78F9"/>
    <w:rsid w:val="00DA7D5B"/>
    <w:rsid w:val="00DB0E6B"/>
    <w:rsid w:val="00DB0F75"/>
    <w:rsid w:val="00DB3011"/>
    <w:rsid w:val="00DB7EE3"/>
    <w:rsid w:val="00DC0CE1"/>
    <w:rsid w:val="00DC1933"/>
    <w:rsid w:val="00DC20EA"/>
    <w:rsid w:val="00DC25B6"/>
    <w:rsid w:val="00DC3021"/>
    <w:rsid w:val="00DC3C29"/>
    <w:rsid w:val="00DC3C44"/>
    <w:rsid w:val="00DC520A"/>
    <w:rsid w:val="00DC653C"/>
    <w:rsid w:val="00DC78F7"/>
    <w:rsid w:val="00DD16BC"/>
    <w:rsid w:val="00DD21F7"/>
    <w:rsid w:val="00DD24D5"/>
    <w:rsid w:val="00DD25C4"/>
    <w:rsid w:val="00DD3C69"/>
    <w:rsid w:val="00DD5336"/>
    <w:rsid w:val="00DD600D"/>
    <w:rsid w:val="00DD6FA4"/>
    <w:rsid w:val="00DE007D"/>
    <w:rsid w:val="00DE03B9"/>
    <w:rsid w:val="00DE1994"/>
    <w:rsid w:val="00DE21D7"/>
    <w:rsid w:val="00DE22CF"/>
    <w:rsid w:val="00DE28F1"/>
    <w:rsid w:val="00DE2A4D"/>
    <w:rsid w:val="00DE32BD"/>
    <w:rsid w:val="00DE3561"/>
    <w:rsid w:val="00DE4584"/>
    <w:rsid w:val="00DE4B17"/>
    <w:rsid w:val="00DE4D3F"/>
    <w:rsid w:val="00DE54B5"/>
    <w:rsid w:val="00DE7309"/>
    <w:rsid w:val="00DE7A87"/>
    <w:rsid w:val="00DF0B42"/>
    <w:rsid w:val="00DF1EDF"/>
    <w:rsid w:val="00DF2B77"/>
    <w:rsid w:val="00DF2FC7"/>
    <w:rsid w:val="00DF336E"/>
    <w:rsid w:val="00DF3C0A"/>
    <w:rsid w:val="00DF442F"/>
    <w:rsid w:val="00DF4AD8"/>
    <w:rsid w:val="00DF57CB"/>
    <w:rsid w:val="00DF62FB"/>
    <w:rsid w:val="00DF634E"/>
    <w:rsid w:val="00DF7E3B"/>
    <w:rsid w:val="00E00280"/>
    <w:rsid w:val="00E00B4B"/>
    <w:rsid w:val="00E00D90"/>
    <w:rsid w:val="00E01BA9"/>
    <w:rsid w:val="00E02F05"/>
    <w:rsid w:val="00E02FD5"/>
    <w:rsid w:val="00E04197"/>
    <w:rsid w:val="00E068D3"/>
    <w:rsid w:val="00E12548"/>
    <w:rsid w:val="00E12B2C"/>
    <w:rsid w:val="00E12C6B"/>
    <w:rsid w:val="00E1377C"/>
    <w:rsid w:val="00E13D5F"/>
    <w:rsid w:val="00E1431E"/>
    <w:rsid w:val="00E1630F"/>
    <w:rsid w:val="00E16872"/>
    <w:rsid w:val="00E17564"/>
    <w:rsid w:val="00E176A4"/>
    <w:rsid w:val="00E2034A"/>
    <w:rsid w:val="00E20A52"/>
    <w:rsid w:val="00E20EA6"/>
    <w:rsid w:val="00E21E28"/>
    <w:rsid w:val="00E2226E"/>
    <w:rsid w:val="00E227EE"/>
    <w:rsid w:val="00E23AE8"/>
    <w:rsid w:val="00E23ED0"/>
    <w:rsid w:val="00E24004"/>
    <w:rsid w:val="00E24455"/>
    <w:rsid w:val="00E24996"/>
    <w:rsid w:val="00E249A1"/>
    <w:rsid w:val="00E24C2F"/>
    <w:rsid w:val="00E27152"/>
    <w:rsid w:val="00E2729A"/>
    <w:rsid w:val="00E2749D"/>
    <w:rsid w:val="00E310A6"/>
    <w:rsid w:val="00E31535"/>
    <w:rsid w:val="00E32368"/>
    <w:rsid w:val="00E32CE6"/>
    <w:rsid w:val="00E32FEB"/>
    <w:rsid w:val="00E3349E"/>
    <w:rsid w:val="00E348DC"/>
    <w:rsid w:val="00E35E5C"/>
    <w:rsid w:val="00E37F0B"/>
    <w:rsid w:val="00E40528"/>
    <w:rsid w:val="00E41038"/>
    <w:rsid w:val="00E42AAB"/>
    <w:rsid w:val="00E42F93"/>
    <w:rsid w:val="00E43B43"/>
    <w:rsid w:val="00E442D4"/>
    <w:rsid w:val="00E446A3"/>
    <w:rsid w:val="00E457C1"/>
    <w:rsid w:val="00E50201"/>
    <w:rsid w:val="00E5253D"/>
    <w:rsid w:val="00E52C95"/>
    <w:rsid w:val="00E53498"/>
    <w:rsid w:val="00E53DC9"/>
    <w:rsid w:val="00E55BF3"/>
    <w:rsid w:val="00E55EBB"/>
    <w:rsid w:val="00E56544"/>
    <w:rsid w:val="00E565DB"/>
    <w:rsid w:val="00E56A7A"/>
    <w:rsid w:val="00E61216"/>
    <w:rsid w:val="00E6128C"/>
    <w:rsid w:val="00E668D4"/>
    <w:rsid w:val="00E66A10"/>
    <w:rsid w:val="00E670FA"/>
    <w:rsid w:val="00E67C7A"/>
    <w:rsid w:val="00E704D6"/>
    <w:rsid w:val="00E70CEA"/>
    <w:rsid w:val="00E71EEA"/>
    <w:rsid w:val="00E73027"/>
    <w:rsid w:val="00E73319"/>
    <w:rsid w:val="00E7413E"/>
    <w:rsid w:val="00E74CB6"/>
    <w:rsid w:val="00E75E58"/>
    <w:rsid w:val="00E77708"/>
    <w:rsid w:val="00E77A8A"/>
    <w:rsid w:val="00E77EA2"/>
    <w:rsid w:val="00E807A3"/>
    <w:rsid w:val="00E81DC8"/>
    <w:rsid w:val="00E825A6"/>
    <w:rsid w:val="00E8279A"/>
    <w:rsid w:val="00E85E5F"/>
    <w:rsid w:val="00E9041B"/>
    <w:rsid w:val="00E905A0"/>
    <w:rsid w:val="00E9103F"/>
    <w:rsid w:val="00E93E66"/>
    <w:rsid w:val="00E95BDF"/>
    <w:rsid w:val="00E95D0C"/>
    <w:rsid w:val="00E968BF"/>
    <w:rsid w:val="00EA0685"/>
    <w:rsid w:val="00EA2EF5"/>
    <w:rsid w:val="00EA4101"/>
    <w:rsid w:val="00EA534D"/>
    <w:rsid w:val="00EA6938"/>
    <w:rsid w:val="00EA723C"/>
    <w:rsid w:val="00EA7278"/>
    <w:rsid w:val="00EA72B2"/>
    <w:rsid w:val="00EA7C03"/>
    <w:rsid w:val="00EB2C6E"/>
    <w:rsid w:val="00EB377F"/>
    <w:rsid w:val="00EB399C"/>
    <w:rsid w:val="00EB3CC0"/>
    <w:rsid w:val="00EB441B"/>
    <w:rsid w:val="00EB49C4"/>
    <w:rsid w:val="00EB4BBD"/>
    <w:rsid w:val="00EB6E13"/>
    <w:rsid w:val="00EC0009"/>
    <w:rsid w:val="00EC05D8"/>
    <w:rsid w:val="00EC0ECD"/>
    <w:rsid w:val="00EC0F19"/>
    <w:rsid w:val="00EC0FAB"/>
    <w:rsid w:val="00EC20FA"/>
    <w:rsid w:val="00EC2E10"/>
    <w:rsid w:val="00EC370C"/>
    <w:rsid w:val="00EC4446"/>
    <w:rsid w:val="00EC4D2D"/>
    <w:rsid w:val="00EC73D7"/>
    <w:rsid w:val="00EC7609"/>
    <w:rsid w:val="00EC76FD"/>
    <w:rsid w:val="00ED0649"/>
    <w:rsid w:val="00ED1352"/>
    <w:rsid w:val="00ED21CA"/>
    <w:rsid w:val="00ED4431"/>
    <w:rsid w:val="00ED5617"/>
    <w:rsid w:val="00ED56BF"/>
    <w:rsid w:val="00ED6548"/>
    <w:rsid w:val="00EE2BE8"/>
    <w:rsid w:val="00EE671C"/>
    <w:rsid w:val="00EF03BF"/>
    <w:rsid w:val="00EF13DA"/>
    <w:rsid w:val="00EF1B64"/>
    <w:rsid w:val="00EF1ECF"/>
    <w:rsid w:val="00EF2042"/>
    <w:rsid w:val="00EF32A8"/>
    <w:rsid w:val="00EF3C44"/>
    <w:rsid w:val="00EF5E6D"/>
    <w:rsid w:val="00EF654A"/>
    <w:rsid w:val="00EF7850"/>
    <w:rsid w:val="00F00255"/>
    <w:rsid w:val="00F003BF"/>
    <w:rsid w:val="00F007E6"/>
    <w:rsid w:val="00F0396B"/>
    <w:rsid w:val="00F065E6"/>
    <w:rsid w:val="00F078B8"/>
    <w:rsid w:val="00F10597"/>
    <w:rsid w:val="00F10C7E"/>
    <w:rsid w:val="00F12328"/>
    <w:rsid w:val="00F12DF6"/>
    <w:rsid w:val="00F15B10"/>
    <w:rsid w:val="00F16563"/>
    <w:rsid w:val="00F17004"/>
    <w:rsid w:val="00F224CF"/>
    <w:rsid w:val="00F2257F"/>
    <w:rsid w:val="00F22D76"/>
    <w:rsid w:val="00F2459D"/>
    <w:rsid w:val="00F2716B"/>
    <w:rsid w:val="00F275C8"/>
    <w:rsid w:val="00F27A5E"/>
    <w:rsid w:val="00F3137E"/>
    <w:rsid w:val="00F313F8"/>
    <w:rsid w:val="00F32A4E"/>
    <w:rsid w:val="00F33451"/>
    <w:rsid w:val="00F3550F"/>
    <w:rsid w:val="00F363F0"/>
    <w:rsid w:val="00F36698"/>
    <w:rsid w:val="00F40C04"/>
    <w:rsid w:val="00F40F96"/>
    <w:rsid w:val="00F41C68"/>
    <w:rsid w:val="00F41DE8"/>
    <w:rsid w:val="00F43348"/>
    <w:rsid w:val="00F44093"/>
    <w:rsid w:val="00F44122"/>
    <w:rsid w:val="00F457C4"/>
    <w:rsid w:val="00F45C75"/>
    <w:rsid w:val="00F47B2F"/>
    <w:rsid w:val="00F47CCF"/>
    <w:rsid w:val="00F50342"/>
    <w:rsid w:val="00F50AAF"/>
    <w:rsid w:val="00F55162"/>
    <w:rsid w:val="00F56A1B"/>
    <w:rsid w:val="00F56C1E"/>
    <w:rsid w:val="00F619FB"/>
    <w:rsid w:val="00F6289C"/>
    <w:rsid w:val="00F62EFE"/>
    <w:rsid w:val="00F636C0"/>
    <w:rsid w:val="00F63F57"/>
    <w:rsid w:val="00F65506"/>
    <w:rsid w:val="00F703CF"/>
    <w:rsid w:val="00F72CCC"/>
    <w:rsid w:val="00F72DD2"/>
    <w:rsid w:val="00F72F76"/>
    <w:rsid w:val="00F73329"/>
    <w:rsid w:val="00F734BA"/>
    <w:rsid w:val="00F736FD"/>
    <w:rsid w:val="00F738CF"/>
    <w:rsid w:val="00F73AAA"/>
    <w:rsid w:val="00F740FF"/>
    <w:rsid w:val="00F74690"/>
    <w:rsid w:val="00F74F8A"/>
    <w:rsid w:val="00F77539"/>
    <w:rsid w:val="00F77A85"/>
    <w:rsid w:val="00F8199F"/>
    <w:rsid w:val="00F820DE"/>
    <w:rsid w:val="00F8271D"/>
    <w:rsid w:val="00F86FED"/>
    <w:rsid w:val="00F87077"/>
    <w:rsid w:val="00F9291E"/>
    <w:rsid w:val="00F93247"/>
    <w:rsid w:val="00F95FF1"/>
    <w:rsid w:val="00F966F1"/>
    <w:rsid w:val="00F96F8F"/>
    <w:rsid w:val="00F9711A"/>
    <w:rsid w:val="00F97212"/>
    <w:rsid w:val="00F97609"/>
    <w:rsid w:val="00F97AF7"/>
    <w:rsid w:val="00F97ECD"/>
    <w:rsid w:val="00FA2095"/>
    <w:rsid w:val="00FA3570"/>
    <w:rsid w:val="00FA4299"/>
    <w:rsid w:val="00FA62C5"/>
    <w:rsid w:val="00FA672F"/>
    <w:rsid w:val="00FA6D40"/>
    <w:rsid w:val="00FA74CC"/>
    <w:rsid w:val="00FA7DF6"/>
    <w:rsid w:val="00FA7F2F"/>
    <w:rsid w:val="00FB15E5"/>
    <w:rsid w:val="00FB1DF9"/>
    <w:rsid w:val="00FB23FA"/>
    <w:rsid w:val="00FB2DE5"/>
    <w:rsid w:val="00FB3AC8"/>
    <w:rsid w:val="00FB5893"/>
    <w:rsid w:val="00FB594E"/>
    <w:rsid w:val="00FC11D2"/>
    <w:rsid w:val="00FC215B"/>
    <w:rsid w:val="00FC21C3"/>
    <w:rsid w:val="00FC5BC8"/>
    <w:rsid w:val="00FC6DF7"/>
    <w:rsid w:val="00FD00CC"/>
    <w:rsid w:val="00FD3D57"/>
    <w:rsid w:val="00FD3E0C"/>
    <w:rsid w:val="00FD4444"/>
    <w:rsid w:val="00FD4D1C"/>
    <w:rsid w:val="00FD5A38"/>
    <w:rsid w:val="00FE027B"/>
    <w:rsid w:val="00FE0D07"/>
    <w:rsid w:val="00FE23E0"/>
    <w:rsid w:val="00FE3239"/>
    <w:rsid w:val="00FE4792"/>
    <w:rsid w:val="00FE4E6E"/>
    <w:rsid w:val="00FE5207"/>
    <w:rsid w:val="00FE5382"/>
    <w:rsid w:val="00FE70BA"/>
    <w:rsid w:val="00FE7ED8"/>
    <w:rsid w:val="00FF098B"/>
    <w:rsid w:val="00FF1097"/>
    <w:rsid w:val="00FF16C3"/>
    <w:rsid w:val="00FF20A1"/>
    <w:rsid w:val="00FF30A7"/>
    <w:rsid w:val="00FF3A36"/>
    <w:rsid w:val="00FF4463"/>
    <w:rsid w:val="00FF505D"/>
    <w:rsid w:val="00FF52FF"/>
    <w:rsid w:val="00FF6B18"/>
    <w:rsid w:val="00FF762E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20A1"/>
    <w:pPr>
      <w:spacing w:after="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01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Frame Title,Heading2,H2-Heading 2,2,Header 2,l2,Header2,h2,22,heading2,list2,A,A.B.C.,list 2,21,23,24,25,211,221,231,241,26,212,222,232,242,251,2111,2211,2311,2411,27,213,223,233,243,252,2112,2212,2312,2412,261,2121,2221,2321,2421,2511,28"/>
    <w:basedOn w:val="Normal"/>
    <w:next w:val="Normal"/>
    <w:link w:val="Heading2Char"/>
    <w:qFormat/>
    <w:rsid w:val="002474D0"/>
    <w:pPr>
      <w:keepNext/>
      <w:numPr>
        <w:ilvl w:val="2"/>
        <w:numId w:val="3"/>
      </w:numPr>
      <w:spacing w:before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H3,Label,3m,h3"/>
    <w:basedOn w:val="Normal"/>
    <w:next w:val="Normal"/>
    <w:link w:val="Heading3Char1"/>
    <w:qFormat/>
    <w:rsid w:val="002474D0"/>
    <w:pPr>
      <w:keepNext/>
      <w:numPr>
        <w:ilvl w:val="3"/>
        <w:numId w:val="3"/>
      </w:numPr>
      <w:spacing w:before="24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C256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1"/>
    <w:qFormat/>
    <w:rsid w:val="004C256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qFormat/>
    <w:rsid w:val="00A329DD"/>
    <w:pPr>
      <w:numPr>
        <w:ilvl w:val="6"/>
        <w:numId w:val="3"/>
      </w:numPr>
      <w:spacing w:before="240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A329DD"/>
    <w:pPr>
      <w:numPr>
        <w:ilvl w:val="7"/>
        <w:numId w:val="3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329DD"/>
    <w:pPr>
      <w:numPr>
        <w:ilvl w:val="8"/>
        <w:numId w:val="3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1836"/>
    <w:pPr>
      <w:tabs>
        <w:tab w:val="center" w:pos="4320"/>
        <w:tab w:val="right" w:pos="8640"/>
      </w:tabs>
      <w:spacing w:before="120" w:after="120"/>
    </w:pPr>
    <w:rPr>
      <w:b/>
    </w:rPr>
  </w:style>
  <w:style w:type="paragraph" w:styleId="Footer">
    <w:name w:val="footer"/>
    <w:basedOn w:val="Normal"/>
    <w:rsid w:val="00D0183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D01836"/>
    <w:rPr>
      <w:noProof/>
    </w:rPr>
  </w:style>
  <w:style w:type="paragraph" w:customStyle="1" w:styleId="SDMTITLEPAGENAME">
    <w:name w:val="SDM TITLE PAGE NAME"/>
    <w:basedOn w:val="Normal"/>
    <w:rsid w:val="00D01836"/>
    <w:pPr>
      <w:spacing w:after="120"/>
      <w:jc w:val="center"/>
    </w:pPr>
    <w:rPr>
      <w:b/>
      <w:sz w:val="44"/>
    </w:rPr>
  </w:style>
  <w:style w:type="paragraph" w:customStyle="1" w:styleId="SDMTITLEPAGEAuthorLastUpdate">
    <w:name w:val="SDM TITLE PAGE Author &amp; Last Update"/>
    <w:basedOn w:val="SDMTITLEPAGENAME"/>
    <w:rsid w:val="00D01836"/>
    <w:rPr>
      <w:sz w:val="32"/>
    </w:rPr>
  </w:style>
  <w:style w:type="paragraph" w:styleId="BodyText">
    <w:name w:val="Body Text"/>
    <w:aliases w:val="Body Text third level number"/>
    <w:basedOn w:val="Normal"/>
    <w:link w:val="BodyTextChar"/>
    <w:uiPriority w:val="99"/>
    <w:rsid w:val="00D01836"/>
    <w:pPr>
      <w:spacing w:after="120"/>
    </w:pPr>
  </w:style>
  <w:style w:type="paragraph" w:customStyle="1" w:styleId="SDMTOC">
    <w:name w:val="SDM TOC"/>
    <w:basedOn w:val="Normal"/>
    <w:rsid w:val="00D01836"/>
    <w:pPr>
      <w:spacing w:after="120"/>
      <w:jc w:val="center"/>
    </w:pPr>
    <w:rPr>
      <w:b/>
      <w:smallCaps/>
      <w:sz w:val="28"/>
      <w:u w:val="thick"/>
    </w:rPr>
  </w:style>
  <w:style w:type="paragraph" w:styleId="TOC2">
    <w:name w:val="toc 2"/>
    <w:basedOn w:val="Normal"/>
    <w:next w:val="Normal"/>
    <w:autoRedefine/>
    <w:uiPriority w:val="39"/>
    <w:rsid w:val="00D01836"/>
    <w:pPr>
      <w:tabs>
        <w:tab w:val="right" w:leader="dot" w:pos="935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01836"/>
    <w:pPr>
      <w:tabs>
        <w:tab w:val="right" w:leader="dot" w:pos="9350"/>
      </w:tabs>
      <w:ind w:left="480"/>
    </w:pPr>
    <w:rPr>
      <w:rFonts w:cs="Arial"/>
      <w:i/>
      <w:iCs/>
      <w:noProof/>
    </w:rPr>
  </w:style>
  <w:style w:type="paragraph" w:styleId="TOC4">
    <w:name w:val="toc 4"/>
    <w:basedOn w:val="Normal"/>
    <w:next w:val="Normal"/>
    <w:autoRedefine/>
    <w:uiPriority w:val="39"/>
    <w:rsid w:val="00D01836"/>
    <w:pPr>
      <w:tabs>
        <w:tab w:val="right" w:leader="dot" w:pos="9360"/>
      </w:tabs>
      <w:ind w:left="720"/>
    </w:pPr>
    <w:rPr>
      <w:rFonts w:cs="Courier New"/>
    </w:rPr>
  </w:style>
  <w:style w:type="character" w:styleId="Hyperlink">
    <w:name w:val="Hyperlink"/>
    <w:uiPriority w:val="99"/>
    <w:rsid w:val="00D0183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329DD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szCs w:val="20"/>
    </w:rPr>
  </w:style>
  <w:style w:type="paragraph" w:customStyle="1" w:styleId="Body">
    <w:name w:val="Body"/>
    <w:basedOn w:val="Normal"/>
    <w:rsid w:val="00D01836"/>
    <w:pPr>
      <w:overflowPunct w:val="0"/>
      <w:autoSpaceDE w:val="0"/>
      <w:autoSpaceDN w:val="0"/>
      <w:adjustRightInd w:val="0"/>
      <w:textAlignment w:val="baseline"/>
    </w:pPr>
    <w:rPr>
      <w:rFonts w:ascii="MS Mincho" w:hAnsi="MS Mincho"/>
      <w:color w:val="000000"/>
      <w:szCs w:val="20"/>
    </w:rPr>
  </w:style>
  <w:style w:type="paragraph" w:customStyle="1" w:styleId="bulletlist">
    <w:name w:val="bullet list"/>
    <w:basedOn w:val="Normal"/>
    <w:rsid w:val="00D01836"/>
    <w:pPr>
      <w:tabs>
        <w:tab w:val="num" w:pos="720"/>
      </w:tabs>
      <w:ind w:left="720" w:hanging="360"/>
    </w:pPr>
  </w:style>
  <w:style w:type="paragraph" w:customStyle="1" w:styleId="NumberedList">
    <w:name w:val="Numbered List"/>
    <w:basedOn w:val="bulletlist"/>
    <w:rsid w:val="00D01836"/>
  </w:style>
  <w:style w:type="paragraph" w:customStyle="1" w:styleId="TableHeader">
    <w:name w:val="Table Header"/>
    <w:basedOn w:val="Normal"/>
    <w:rsid w:val="00D01836"/>
    <w:pPr>
      <w:spacing w:before="60"/>
      <w:jc w:val="center"/>
    </w:pPr>
    <w:rPr>
      <w:b/>
      <w:bCs/>
      <w:sz w:val="18"/>
    </w:rPr>
  </w:style>
  <w:style w:type="paragraph" w:customStyle="1" w:styleId="TableText">
    <w:name w:val="Table Text"/>
    <w:basedOn w:val="Normal"/>
    <w:rsid w:val="00D01836"/>
    <w:pPr>
      <w:spacing w:before="60"/>
    </w:pPr>
    <w:rPr>
      <w:sz w:val="18"/>
    </w:rPr>
  </w:style>
  <w:style w:type="paragraph" w:styleId="TableofFigures">
    <w:name w:val="table of figures"/>
    <w:basedOn w:val="Normal"/>
    <w:next w:val="Normal"/>
    <w:autoRedefine/>
    <w:semiHidden/>
    <w:rsid w:val="008734D1"/>
    <w:pPr>
      <w:ind w:left="400" w:hanging="40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D01836"/>
    <w:pPr>
      <w:spacing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01836"/>
  </w:style>
  <w:style w:type="character" w:customStyle="1" w:styleId="BodyTextChar">
    <w:name w:val="Body Text Char"/>
    <w:aliases w:val="Body Text third level number Char"/>
    <w:link w:val="BodyText"/>
    <w:uiPriority w:val="99"/>
    <w:rsid w:val="00D01836"/>
    <w:rPr>
      <w:rFonts w:ascii="Arial" w:hAnsi="Arial"/>
      <w:szCs w:val="24"/>
      <w:lang w:val="en-US" w:eastAsia="en-US" w:bidi="ar-SA"/>
    </w:rPr>
  </w:style>
  <w:style w:type="paragraph" w:customStyle="1" w:styleId="SDMT-BodyText">
    <w:name w:val="SDMT - Body Text"/>
    <w:basedOn w:val="BodyText"/>
    <w:rsid w:val="00FD3E0C"/>
    <w:pPr>
      <w:spacing w:before="120"/>
      <w:ind w:left="1440"/>
    </w:pPr>
    <w:rPr>
      <w:rFonts w:ascii="Book Antiqua" w:hAnsi="Book Antiqua"/>
      <w:szCs w:val="20"/>
    </w:rPr>
  </w:style>
  <w:style w:type="paragraph" w:styleId="List2">
    <w:name w:val="List 2"/>
    <w:basedOn w:val="Normal"/>
    <w:rsid w:val="00AD4B15"/>
    <w:pPr>
      <w:ind w:left="720" w:hanging="36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5362A3"/>
    <w:pPr>
      <w:ind w:left="800"/>
    </w:pPr>
  </w:style>
  <w:style w:type="paragraph" w:styleId="BalloonText">
    <w:name w:val="Balloon Text"/>
    <w:basedOn w:val="Normal"/>
    <w:semiHidden/>
    <w:rsid w:val="001E4DC0"/>
    <w:rPr>
      <w:rFonts w:ascii="Tahoma" w:hAnsi="Tahoma" w:cs="Tahoma"/>
      <w:sz w:val="16"/>
      <w:szCs w:val="16"/>
    </w:rPr>
  </w:style>
  <w:style w:type="paragraph" w:customStyle="1" w:styleId="TableBody">
    <w:name w:val="Table Body"/>
    <w:rsid w:val="00E13D5F"/>
    <w:pPr>
      <w:keepNext/>
      <w:keepLines/>
      <w:spacing w:before="40" w:after="40"/>
    </w:pPr>
    <w:rPr>
      <w:lang w:bidi="he-IL"/>
    </w:rPr>
  </w:style>
  <w:style w:type="paragraph" w:styleId="TOC6">
    <w:name w:val="toc 6"/>
    <w:basedOn w:val="Normal"/>
    <w:next w:val="Normal"/>
    <w:autoRedefine/>
    <w:uiPriority w:val="39"/>
    <w:rsid w:val="00043A31"/>
    <w:pPr>
      <w:ind w:left="1000"/>
    </w:pPr>
  </w:style>
  <w:style w:type="character" w:styleId="FollowedHyperlink">
    <w:name w:val="FollowedHyperlink"/>
    <w:rsid w:val="005C1244"/>
    <w:rPr>
      <w:color w:val="800080"/>
      <w:u w:val="single"/>
    </w:rPr>
  </w:style>
  <w:style w:type="paragraph" w:styleId="TOC7">
    <w:name w:val="toc 7"/>
    <w:basedOn w:val="Normal"/>
    <w:next w:val="Normal"/>
    <w:autoRedefine/>
    <w:uiPriority w:val="39"/>
    <w:rsid w:val="00D2115D"/>
    <w:rPr>
      <w:szCs w:val="21"/>
    </w:rPr>
  </w:style>
  <w:style w:type="paragraph" w:customStyle="1" w:styleId="SDMWORKPRODUCTCONTROL">
    <w:name w:val="SDM WORK PRODUCT CONTROL #"/>
    <w:basedOn w:val="Normal"/>
    <w:rsid w:val="00B81381"/>
    <w:pPr>
      <w:spacing w:after="120"/>
      <w:jc w:val="center"/>
    </w:pPr>
    <w:rPr>
      <w:b/>
    </w:rPr>
  </w:style>
  <w:style w:type="paragraph" w:styleId="TOC8">
    <w:name w:val="toc 8"/>
    <w:basedOn w:val="Normal"/>
    <w:next w:val="Normal"/>
    <w:autoRedefine/>
    <w:uiPriority w:val="39"/>
    <w:rsid w:val="002F3AF1"/>
    <w:pPr>
      <w:ind w:left="1400"/>
    </w:pPr>
  </w:style>
  <w:style w:type="paragraph" w:customStyle="1" w:styleId="Heading6TimesNewRoman">
    <w:name w:val="Heading 6 + Times New Roman"/>
    <w:aliases w:val="14 pt,Bold"/>
    <w:basedOn w:val="Heading7"/>
    <w:rsid w:val="00F3137E"/>
    <w:rPr>
      <w:rFonts w:ascii="Times New Roman" w:hAnsi="Times New Roman"/>
      <w:b w:val="0"/>
    </w:rPr>
  </w:style>
  <w:style w:type="paragraph" w:customStyle="1" w:styleId="FigureBox">
    <w:name w:val="Figure Box"/>
    <w:rsid w:val="002C73F9"/>
    <w:pPr>
      <w:keepNext/>
      <w:spacing w:before="120" w:after="120"/>
      <w:jc w:val="center"/>
    </w:pPr>
    <w:rPr>
      <w:noProof/>
    </w:rPr>
  </w:style>
  <w:style w:type="paragraph" w:customStyle="1" w:styleId="P1">
    <w:name w:val="P1"/>
    <w:rsid w:val="004B7665"/>
    <w:pPr>
      <w:tabs>
        <w:tab w:val="left" w:pos="720"/>
      </w:tabs>
      <w:spacing w:after="240"/>
      <w:ind w:left="720"/>
      <w:jc w:val="both"/>
    </w:pPr>
    <w:rPr>
      <w:sz w:val="24"/>
    </w:rPr>
  </w:style>
  <w:style w:type="paragraph" w:styleId="DocumentMap">
    <w:name w:val="Document Map"/>
    <w:basedOn w:val="Normal"/>
    <w:semiHidden/>
    <w:rsid w:val="00482AD0"/>
    <w:pPr>
      <w:shd w:val="clear" w:color="auto" w:fill="000080"/>
    </w:pPr>
    <w:rPr>
      <w:rFonts w:ascii="Tahoma" w:hAnsi="Tahoma" w:cs="Tahoma"/>
      <w:szCs w:val="20"/>
    </w:rPr>
  </w:style>
  <w:style w:type="table" w:customStyle="1" w:styleId="TableGrid1">
    <w:name w:val="Table Grid1"/>
    <w:basedOn w:val="TableNormal"/>
    <w:next w:val="TableGrid"/>
    <w:rsid w:val="00E9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H3 Char,Label Char,3m Char,h3 Char"/>
    <w:rsid w:val="002474D0"/>
    <w:rPr>
      <w:b/>
      <w:bCs/>
      <w:sz w:val="28"/>
      <w:szCs w:val="28"/>
    </w:rPr>
  </w:style>
  <w:style w:type="paragraph" w:customStyle="1" w:styleId="CharCharCharCharCharCharChar">
    <w:name w:val="Char Char Char Char Char Char Char"/>
    <w:basedOn w:val="Normal"/>
    <w:rsid w:val="005E504B"/>
    <w:pPr>
      <w:bidi/>
      <w:spacing w:after="160" w:line="240" w:lineRule="exact"/>
    </w:pPr>
    <w:rPr>
      <w:rFonts w:ascii="Times New Roman" w:hAnsi="Times New Roman"/>
      <w:sz w:val="24"/>
      <w:lang w:val="en-GB" w:bidi="he-IL"/>
    </w:rPr>
  </w:style>
  <w:style w:type="character" w:customStyle="1" w:styleId="apple-style-span">
    <w:name w:val="apple-style-span"/>
    <w:basedOn w:val="DefaultParagraphFont"/>
    <w:rsid w:val="001B1C2A"/>
  </w:style>
  <w:style w:type="paragraph" w:styleId="ListParagraph">
    <w:name w:val="List Paragraph"/>
    <w:basedOn w:val="Normal"/>
    <w:qFormat/>
    <w:rsid w:val="00A329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050865"/>
    <w:pPr>
      <w:ind w:left="1600"/>
    </w:pPr>
  </w:style>
  <w:style w:type="character" w:customStyle="1" w:styleId="Heading5Char">
    <w:name w:val="Heading 5 Char"/>
    <w:rsid w:val="0042184D"/>
    <w:rPr>
      <w:b/>
      <w:bCs/>
      <w:iCs/>
      <w:sz w:val="28"/>
      <w:szCs w:val="24"/>
    </w:rPr>
  </w:style>
  <w:style w:type="character" w:customStyle="1" w:styleId="Heading6Char">
    <w:name w:val="Heading 6 Char"/>
    <w:rsid w:val="002474D0"/>
    <w:rPr>
      <w:b/>
      <w:bCs/>
      <w:sz w:val="28"/>
      <w:szCs w:val="28"/>
    </w:rPr>
  </w:style>
  <w:style w:type="character" w:customStyle="1" w:styleId="Heading4Char">
    <w:name w:val="Heading 4 Char"/>
    <w:link w:val="Heading4"/>
    <w:rsid w:val="004C256A"/>
    <w:rPr>
      <w:rFonts w:ascii="Cambria" w:eastAsia="Times New Roman" w:hAnsi="Cambria" w:cs="Times New Roman"/>
      <w:b/>
      <w:bCs/>
      <w:i/>
      <w:iCs/>
      <w:color w:val="4F81BD"/>
      <w:szCs w:val="24"/>
    </w:rPr>
  </w:style>
  <w:style w:type="character" w:customStyle="1" w:styleId="Heading5Char1">
    <w:name w:val="Heading 5 Char1"/>
    <w:link w:val="Heading5"/>
    <w:rsid w:val="004C256A"/>
    <w:rPr>
      <w:rFonts w:ascii="Cambria" w:eastAsia="Times New Roman" w:hAnsi="Cambria" w:cs="Times New Roman"/>
      <w:color w:val="243F60"/>
      <w:szCs w:val="24"/>
    </w:rPr>
  </w:style>
  <w:style w:type="character" w:customStyle="1" w:styleId="Heading8Char">
    <w:name w:val="Heading 8 Char"/>
    <w:link w:val="Heading8"/>
    <w:rsid w:val="00C37860"/>
    <w:rPr>
      <w:rFonts w:ascii="Arial" w:hAnsi="Arial"/>
      <w:i/>
      <w:iCs/>
      <w:szCs w:val="24"/>
    </w:rPr>
  </w:style>
  <w:style w:type="character" w:customStyle="1" w:styleId="Heading1Char">
    <w:name w:val="Heading 1 Char"/>
    <w:uiPriority w:val="9"/>
    <w:rsid w:val="002474D0"/>
    <w:rPr>
      <w:b/>
      <w:bCs/>
      <w:kern w:val="32"/>
      <w:sz w:val="32"/>
      <w:szCs w:val="32"/>
    </w:rPr>
  </w:style>
  <w:style w:type="character" w:styleId="Emphasis">
    <w:name w:val="Emphasis"/>
    <w:qFormat/>
    <w:rsid w:val="002474D0"/>
    <w:rPr>
      <w:i/>
      <w:iCs/>
    </w:rPr>
  </w:style>
  <w:style w:type="character" w:customStyle="1" w:styleId="Heading3Char1">
    <w:name w:val="Heading 3 Char1"/>
    <w:aliases w:val="H3 Char1,Label Char1,3m Char1,h3 Char1"/>
    <w:link w:val="Heading3"/>
    <w:rsid w:val="002474D0"/>
    <w:rPr>
      <w:rFonts w:ascii="Cambria" w:hAnsi="Cambria"/>
      <w:b/>
      <w:bCs/>
      <w:sz w:val="26"/>
      <w:szCs w:val="26"/>
    </w:rPr>
  </w:style>
  <w:style w:type="character" w:customStyle="1" w:styleId="Heading2Char">
    <w:name w:val="Heading 2 Char"/>
    <w:aliases w:val="H2 Char,Frame Title Char,Heading2 Char,H2-Heading 2 Char,2 Char,Header 2 Char,l2 Char,Header2 Char,h2 Char,22 Char,heading2 Char,list2 Char,A Char,A.B.C. Char,list 2 Char,21 Char,23 Char,24 Char,25 Char,211 Char,221 Char,231 Char,241 Char"/>
    <w:link w:val="Heading2"/>
    <w:rsid w:val="002474D0"/>
    <w:rPr>
      <w:rFonts w:ascii="Cambria" w:hAnsi="Cambria"/>
      <w:b/>
      <w:bCs/>
      <w:i/>
      <w:iCs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D01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20A1"/>
    <w:pPr>
      <w:spacing w:after="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01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Frame Title,Heading2,H2-Heading 2,2,Header 2,l2,Header2,h2,22,heading2,list2,A,A.B.C.,list 2,21,23,24,25,211,221,231,241,26,212,222,232,242,251,2111,2211,2311,2411,27,213,223,233,243,252,2112,2212,2312,2412,261,2121,2221,2321,2421,2511,28"/>
    <w:basedOn w:val="Normal"/>
    <w:next w:val="Normal"/>
    <w:link w:val="Heading2Char"/>
    <w:qFormat/>
    <w:rsid w:val="002474D0"/>
    <w:pPr>
      <w:keepNext/>
      <w:numPr>
        <w:ilvl w:val="2"/>
        <w:numId w:val="3"/>
      </w:numPr>
      <w:spacing w:before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H3,Label,3m,h3"/>
    <w:basedOn w:val="Normal"/>
    <w:next w:val="Normal"/>
    <w:link w:val="Heading3Char1"/>
    <w:qFormat/>
    <w:rsid w:val="002474D0"/>
    <w:pPr>
      <w:keepNext/>
      <w:numPr>
        <w:ilvl w:val="3"/>
        <w:numId w:val="3"/>
      </w:numPr>
      <w:spacing w:before="24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C256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1"/>
    <w:qFormat/>
    <w:rsid w:val="004C256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qFormat/>
    <w:rsid w:val="00A329DD"/>
    <w:pPr>
      <w:numPr>
        <w:ilvl w:val="6"/>
        <w:numId w:val="3"/>
      </w:numPr>
      <w:spacing w:before="240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A329DD"/>
    <w:pPr>
      <w:numPr>
        <w:ilvl w:val="7"/>
        <w:numId w:val="3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329DD"/>
    <w:pPr>
      <w:numPr>
        <w:ilvl w:val="8"/>
        <w:numId w:val="3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1836"/>
    <w:pPr>
      <w:tabs>
        <w:tab w:val="center" w:pos="4320"/>
        <w:tab w:val="right" w:pos="8640"/>
      </w:tabs>
      <w:spacing w:before="120" w:after="120"/>
    </w:pPr>
    <w:rPr>
      <w:b/>
    </w:rPr>
  </w:style>
  <w:style w:type="paragraph" w:styleId="Footer">
    <w:name w:val="footer"/>
    <w:basedOn w:val="Normal"/>
    <w:rsid w:val="00D0183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D01836"/>
    <w:rPr>
      <w:noProof/>
    </w:rPr>
  </w:style>
  <w:style w:type="paragraph" w:customStyle="1" w:styleId="SDMTITLEPAGENAME">
    <w:name w:val="SDM TITLE PAGE NAME"/>
    <w:basedOn w:val="Normal"/>
    <w:rsid w:val="00D01836"/>
    <w:pPr>
      <w:spacing w:after="120"/>
      <w:jc w:val="center"/>
    </w:pPr>
    <w:rPr>
      <w:b/>
      <w:sz w:val="44"/>
    </w:rPr>
  </w:style>
  <w:style w:type="paragraph" w:customStyle="1" w:styleId="SDMTITLEPAGEAuthorLastUpdate">
    <w:name w:val="SDM TITLE PAGE Author &amp; Last Update"/>
    <w:basedOn w:val="SDMTITLEPAGENAME"/>
    <w:rsid w:val="00D01836"/>
    <w:rPr>
      <w:sz w:val="32"/>
    </w:rPr>
  </w:style>
  <w:style w:type="paragraph" w:styleId="BodyText">
    <w:name w:val="Body Text"/>
    <w:aliases w:val="Body Text third level number"/>
    <w:basedOn w:val="Normal"/>
    <w:link w:val="BodyTextChar"/>
    <w:uiPriority w:val="99"/>
    <w:rsid w:val="00D01836"/>
    <w:pPr>
      <w:spacing w:after="120"/>
    </w:pPr>
  </w:style>
  <w:style w:type="paragraph" w:customStyle="1" w:styleId="SDMTOC">
    <w:name w:val="SDM TOC"/>
    <w:basedOn w:val="Normal"/>
    <w:rsid w:val="00D01836"/>
    <w:pPr>
      <w:spacing w:after="120"/>
      <w:jc w:val="center"/>
    </w:pPr>
    <w:rPr>
      <w:b/>
      <w:smallCaps/>
      <w:sz w:val="28"/>
      <w:u w:val="thick"/>
    </w:rPr>
  </w:style>
  <w:style w:type="paragraph" w:styleId="TOC2">
    <w:name w:val="toc 2"/>
    <w:basedOn w:val="Normal"/>
    <w:next w:val="Normal"/>
    <w:autoRedefine/>
    <w:uiPriority w:val="39"/>
    <w:rsid w:val="00D01836"/>
    <w:pPr>
      <w:tabs>
        <w:tab w:val="right" w:leader="dot" w:pos="935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01836"/>
    <w:pPr>
      <w:tabs>
        <w:tab w:val="right" w:leader="dot" w:pos="9350"/>
      </w:tabs>
      <w:ind w:left="480"/>
    </w:pPr>
    <w:rPr>
      <w:rFonts w:cs="Arial"/>
      <w:i/>
      <w:iCs/>
      <w:noProof/>
    </w:rPr>
  </w:style>
  <w:style w:type="paragraph" w:styleId="TOC4">
    <w:name w:val="toc 4"/>
    <w:basedOn w:val="Normal"/>
    <w:next w:val="Normal"/>
    <w:autoRedefine/>
    <w:uiPriority w:val="39"/>
    <w:rsid w:val="00D01836"/>
    <w:pPr>
      <w:tabs>
        <w:tab w:val="right" w:leader="dot" w:pos="9360"/>
      </w:tabs>
      <w:ind w:left="720"/>
    </w:pPr>
    <w:rPr>
      <w:rFonts w:cs="Courier New"/>
    </w:rPr>
  </w:style>
  <w:style w:type="character" w:styleId="Hyperlink">
    <w:name w:val="Hyperlink"/>
    <w:uiPriority w:val="99"/>
    <w:rsid w:val="00D0183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329DD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szCs w:val="20"/>
    </w:rPr>
  </w:style>
  <w:style w:type="paragraph" w:customStyle="1" w:styleId="Body">
    <w:name w:val="Body"/>
    <w:basedOn w:val="Normal"/>
    <w:rsid w:val="00D01836"/>
    <w:pPr>
      <w:overflowPunct w:val="0"/>
      <w:autoSpaceDE w:val="0"/>
      <w:autoSpaceDN w:val="0"/>
      <w:adjustRightInd w:val="0"/>
      <w:textAlignment w:val="baseline"/>
    </w:pPr>
    <w:rPr>
      <w:rFonts w:ascii="MS Mincho" w:hAnsi="MS Mincho"/>
      <w:color w:val="000000"/>
      <w:szCs w:val="20"/>
    </w:rPr>
  </w:style>
  <w:style w:type="paragraph" w:customStyle="1" w:styleId="bulletlist">
    <w:name w:val="bullet list"/>
    <w:basedOn w:val="Normal"/>
    <w:rsid w:val="00D01836"/>
    <w:pPr>
      <w:tabs>
        <w:tab w:val="num" w:pos="720"/>
      </w:tabs>
      <w:ind w:left="720" w:hanging="360"/>
    </w:pPr>
  </w:style>
  <w:style w:type="paragraph" w:customStyle="1" w:styleId="NumberedList">
    <w:name w:val="Numbered List"/>
    <w:basedOn w:val="bulletlist"/>
    <w:rsid w:val="00D01836"/>
  </w:style>
  <w:style w:type="paragraph" w:customStyle="1" w:styleId="TableHeader">
    <w:name w:val="Table Header"/>
    <w:basedOn w:val="Normal"/>
    <w:rsid w:val="00D01836"/>
    <w:pPr>
      <w:spacing w:before="60"/>
      <w:jc w:val="center"/>
    </w:pPr>
    <w:rPr>
      <w:b/>
      <w:bCs/>
      <w:sz w:val="18"/>
    </w:rPr>
  </w:style>
  <w:style w:type="paragraph" w:customStyle="1" w:styleId="TableText">
    <w:name w:val="Table Text"/>
    <w:basedOn w:val="Normal"/>
    <w:rsid w:val="00D01836"/>
    <w:pPr>
      <w:spacing w:before="60"/>
    </w:pPr>
    <w:rPr>
      <w:sz w:val="18"/>
    </w:rPr>
  </w:style>
  <w:style w:type="paragraph" w:styleId="TableofFigures">
    <w:name w:val="table of figures"/>
    <w:basedOn w:val="Normal"/>
    <w:next w:val="Normal"/>
    <w:autoRedefine/>
    <w:semiHidden/>
    <w:rsid w:val="008734D1"/>
    <w:pPr>
      <w:ind w:left="400" w:hanging="40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D01836"/>
    <w:pPr>
      <w:spacing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01836"/>
  </w:style>
  <w:style w:type="character" w:customStyle="1" w:styleId="BodyTextChar">
    <w:name w:val="Body Text Char"/>
    <w:aliases w:val="Body Text third level number Char"/>
    <w:link w:val="BodyText"/>
    <w:uiPriority w:val="99"/>
    <w:rsid w:val="00D01836"/>
    <w:rPr>
      <w:rFonts w:ascii="Arial" w:hAnsi="Arial"/>
      <w:szCs w:val="24"/>
      <w:lang w:val="en-US" w:eastAsia="en-US" w:bidi="ar-SA"/>
    </w:rPr>
  </w:style>
  <w:style w:type="paragraph" w:customStyle="1" w:styleId="SDMT-BodyText">
    <w:name w:val="SDMT - Body Text"/>
    <w:basedOn w:val="BodyText"/>
    <w:rsid w:val="00FD3E0C"/>
    <w:pPr>
      <w:spacing w:before="120"/>
      <w:ind w:left="1440"/>
    </w:pPr>
    <w:rPr>
      <w:rFonts w:ascii="Book Antiqua" w:hAnsi="Book Antiqua"/>
      <w:szCs w:val="20"/>
    </w:rPr>
  </w:style>
  <w:style w:type="paragraph" w:styleId="List2">
    <w:name w:val="List 2"/>
    <w:basedOn w:val="Normal"/>
    <w:rsid w:val="00AD4B15"/>
    <w:pPr>
      <w:ind w:left="720" w:hanging="36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5362A3"/>
    <w:pPr>
      <w:ind w:left="800"/>
    </w:pPr>
  </w:style>
  <w:style w:type="paragraph" w:styleId="BalloonText">
    <w:name w:val="Balloon Text"/>
    <w:basedOn w:val="Normal"/>
    <w:semiHidden/>
    <w:rsid w:val="001E4DC0"/>
    <w:rPr>
      <w:rFonts w:ascii="Tahoma" w:hAnsi="Tahoma" w:cs="Tahoma"/>
      <w:sz w:val="16"/>
      <w:szCs w:val="16"/>
    </w:rPr>
  </w:style>
  <w:style w:type="paragraph" w:customStyle="1" w:styleId="TableBody">
    <w:name w:val="Table Body"/>
    <w:rsid w:val="00E13D5F"/>
    <w:pPr>
      <w:keepNext/>
      <w:keepLines/>
      <w:spacing w:before="40" w:after="40"/>
    </w:pPr>
    <w:rPr>
      <w:lang w:bidi="he-IL"/>
    </w:rPr>
  </w:style>
  <w:style w:type="paragraph" w:styleId="TOC6">
    <w:name w:val="toc 6"/>
    <w:basedOn w:val="Normal"/>
    <w:next w:val="Normal"/>
    <w:autoRedefine/>
    <w:uiPriority w:val="39"/>
    <w:rsid w:val="00043A31"/>
    <w:pPr>
      <w:ind w:left="1000"/>
    </w:pPr>
  </w:style>
  <w:style w:type="character" w:styleId="FollowedHyperlink">
    <w:name w:val="FollowedHyperlink"/>
    <w:rsid w:val="005C1244"/>
    <w:rPr>
      <w:color w:val="800080"/>
      <w:u w:val="single"/>
    </w:rPr>
  </w:style>
  <w:style w:type="paragraph" w:styleId="TOC7">
    <w:name w:val="toc 7"/>
    <w:basedOn w:val="Normal"/>
    <w:next w:val="Normal"/>
    <w:autoRedefine/>
    <w:uiPriority w:val="39"/>
    <w:rsid w:val="00D2115D"/>
    <w:rPr>
      <w:szCs w:val="21"/>
    </w:rPr>
  </w:style>
  <w:style w:type="paragraph" w:customStyle="1" w:styleId="SDMWORKPRODUCTCONTROL">
    <w:name w:val="SDM WORK PRODUCT CONTROL #"/>
    <w:basedOn w:val="Normal"/>
    <w:rsid w:val="00B81381"/>
    <w:pPr>
      <w:spacing w:after="120"/>
      <w:jc w:val="center"/>
    </w:pPr>
    <w:rPr>
      <w:b/>
    </w:rPr>
  </w:style>
  <w:style w:type="paragraph" w:styleId="TOC8">
    <w:name w:val="toc 8"/>
    <w:basedOn w:val="Normal"/>
    <w:next w:val="Normal"/>
    <w:autoRedefine/>
    <w:uiPriority w:val="39"/>
    <w:rsid w:val="002F3AF1"/>
    <w:pPr>
      <w:ind w:left="1400"/>
    </w:pPr>
  </w:style>
  <w:style w:type="paragraph" w:customStyle="1" w:styleId="Heading6TimesNewRoman">
    <w:name w:val="Heading 6 + Times New Roman"/>
    <w:aliases w:val="14 pt,Bold"/>
    <w:basedOn w:val="Heading7"/>
    <w:rsid w:val="00F3137E"/>
    <w:rPr>
      <w:rFonts w:ascii="Times New Roman" w:hAnsi="Times New Roman"/>
      <w:b w:val="0"/>
    </w:rPr>
  </w:style>
  <w:style w:type="paragraph" w:customStyle="1" w:styleId="FigureBox">
    <w:name w:val="Figure Box"/>
    <w:rsid w:val="002C73F9"/>
    <w:pPr>
      <w:keepNext/>
      <w:spacing w:before="120" w:after="120"/>
      <w:jc w:val="center"/>
    </w:pPr>
    <w:rPr>
      <w:noProof/>
    </w:rPr>
  </w:style>
  <w:style w:type="paragraph" w:customStyle="1" w:styleId="P1">
    <w:name w:val="P1"/>
    <w:rsid w:val="004B7665"/>
    <w:pPr>
      <w:tabs>
        <w:tab w:val="left" w:pos="720"/>
      </w:tabs>
      <w:spacing w:after="240"/>
      <w:ind w:left="720"/>
      <w:jc w:val="both"/>
    </w:pPr>
    <w:rPr>
      <w:sz w:val="24"/>
    </w:rPr>
  </w:style>
  <w:style w:type="paragraph" w:styleId="DocumentMap">
    <w:name w:val="Document Map"/>
    <w:basedOn w:val="Normal"/>
    <w:semiHidden/>
    <w:rsid w:val="00482AD0"/>
    <w:pPr>
      <w:shd w:val="clear" w:color="auto" w:fill="000080"/>
    </w:pPr>
    <w:rPr>
      <w:rFonts w:ascii="Tahoma" w:hAnsi="Tahoma" w:cs="Tahoma"/>
      <w:szCs w:val="20"/>
    </w:rPr>
  </w:style>
  <w:style w:type="table" w:customStyle="1" w:styleId="TableGrid1">
    <w:name w:val="Table Grid1"/>
    <w:basedOn w:val="TableNormal"/>
    <w:next w:val="TableGrid"/>
    <w:rsid w:val="00E9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H3 Char,Label Char,3m Char,h3 Char"/>
    <w:rsid w:val="002474D0"/>
    <w:rPr>
      <w:b/>
      <w:bCs/>
      <w:sz w:val="28"/>
      <w:szCs w:val="28"/>
    </w:rPr>
  </w:style>
  <w:style w:type="paragraph" w:customStyle="1" w:styleId="CharCharCharCharCharCharChar">
    <w:name w:val="Char Char Char Char Char Char Char"/>
    <w:basedOn w:val="Normal"/>
    <w:rsid w:val="005E504B"/>
    <w:pPr>
      <w:bidi/>
      <w:spacing w:after="160" w:line="240" w:lineRule="exact"/>
    </w:pPr>
    <w:rPr>
      <w:rFonts w:ascii="Times New Roman" w:hAnsi="Times New Roman"/>
      <w:sz w:val="24"/>
      <w:lang w:val="en-GB" w:bidi="he-IL"/>
    </w:rPr>
  </w:style>
  <w:style w:type="character" w:customStyle="1" w:styleId="apple-style-span">
    <w:name w:val="apple-style-span"/>
    <w:basedOn w:val="DefaultParagraphFont"/>
    <w:rsid w:val="001B1C2A"/>
  </w:style>
  <w:style w:type="paragraph" w:styleId="ListParagraph">
    <w:name w:val="List Paragraph"/>
    <w:basedOn w:val="Normal"/>
    <w:qFormat/>
    <w:rsid w:val="00A329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050865"/>
    <w:pPr>
      <w:ind w:left="1600"/>
    </w:pPr>
  </w:style>
  <w:style w:type="character" w:customStyle="1" w:styleId="Heading5Char">
    <w:name w:val="Heading 5 Char"/>
    <w:rsid w:val="0042184D"/>
    <w:rPr>
      <w:b/>
      <w:bCs/>
      <w:iCs/>
      <w:sz w:val="28"/>
      <w:szCs w:val="24"/>
    </w:rPr>
  </w:style>
  <w:style w:type="character" w:customStyle="1" w:styleId="Heading6Char">
    <w:name w:val="Heading 6 Char"/>
    <w:rsid w:val="002474D0"/>
    <w:rPr>
      <w:b/>
      <w:bCs/>
      <w:sz w:val="28"/>
      <w:szCs w:val="28"/>
    </w:rPr>
  </w:style>
  <w:style w:type="character" w:customStyle="1" w:styleId="Heading4Char">
    <w:name w:val="Heading 4 Char"/>
    <w:link w:val="Heading4"/>
    <w:rsid w:val="004C256A"/>
    <w:rPr>
      <w:rFonts w:ascii="Cambria" w:eastAsia="Times New Roman" w:hAnsi="Cambria" w:cs="Times New Roman"/>
      <w:b/>
      <w:bCs/>
      <w:i/>
      <w:iCs/>
      <w:color w:val="4F81BD"/>
      <w:szCs w:val="24"/>
    </w:rPr>
  </w:style>
  <w:style w:type="character" w:customStyle="1" w:styleId="Heading5Char1">
    <w:name w:val="Heading 5 Char1"/>
    <w:link w:val="Heading5"/>
    <w:rsid w:val="004C256A"/>
    <w:rPr>
      <w:rFonts w:ascii="Cambria" w:eastAsia="Times New Roman" w:hAnsi="Cambria" w:cs="Times New Roman"/>
      <w:color w:val="243F60"/>
      <w:szCs w:val="24"/>
    </w:rPr>
  </w:style>
  <w:style w:type="character" w:customStyle="1" w:styleId="Heading8Char">
    <w:name w:val="Heading 8 Char"/>
    <w:link w:val="Heading8"/>
    <w:rsid w:val="00C37860"/>
    <w:rPr>
      <w:rFonts w:ascii="Arial" w:hAnsi="Arial"/>
      <w:i/>
      <w:iCs/>
      <w:szCs w:val="24"/>
    </w:rPr>
  </w:style>
  <w:style w:type="character" w:customStyle="1" w:styleId="Heading1Char">
    <w:name w:val="Heading 1 Char"/>
    <w:uiPriority w:val="9"/>
    <w:rsid w:val="002474D0"/>
    <w:rPr>
      <w:b/>
      <w:bCs/>
      <w:kern w:val="32"/>
      <w:sz w:val="32"/>
      <w:szCs w:val="32"/>
    </w:rPr>
  </w:style>
  <w:style w:type="character" w:styleId="Emphasis">
    <w:name w:val="Emphasis"/>
    <w:qFormat/>
    <w:rsid w:val="002474D0"/>
    <w:rPr>
      <w:i/>
      <w:iCs/>
    </w:rPr>
  </w:style>
  <w:style w:type="character" w:customStyle="1" w:styleId="Heading3Char1">
    <w:name w:val="Heading 3 Char1"/>
    <w:aliases w:val="H3 Char1,Label Char1,3m Char1,h3 Char1"/>
    <w:link w:val="Heading3"/>
    <w:rsid w:val="002474D0"/>
    <w:rPr>
      <w:rFonts w:ascii="Cambria" w:hAnsi="Cambria"/>
      <w:b/>
      <w:bCs/>
      <w:sz w:val="26"/>
      <w:szCs w:val="26"/>
    </w:rPr>
  </w:style>
  <w:style w:type="character" w:customStyle="1" w:styleId="Heading2Char">
    <w:name w:val="Heading 2 Char"/>
    <w:aliases w:val="H2 Char,Frame Title Char,Heading2 Char,H2-Heading 2 Char,2 Char,Header 2 Char,l2 Char,Header2 Char,h2 Char,22 Char,heading2 Char,list2 Char,A Char,A.B.C. Char,list 2 Char,21 Char,23 Char,24 Char,25 Char,211 Char,221 Char,231 Char,241 Char"/>
    <w:link w:val="Heading2"/>
    <w:rsid w:val="002474D0"/>
    <w:rPr>
      <w:rFonts w:ascii="Cambria" w:hAnsi="Cambria"/>
      <w:b/>
      <w:bCs/>
      <w:i/>
      <w:iCs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D01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doc-share.corp.sprint.com/livelink/llisapi.dll/36969724/XML_MQ_Header_Standards.doc?func=doc.Fetch&amp;nodeid=36969724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doc-share.corp.sprint.com/livelink/llisapi.dll?func=ll&amp;objId=45966856&amp;objAction=download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doc-share.corp.sprint.com/livelink/llisapi.dll?func=ll&amp;objId=7173631&amp;objAction=browse&amp;viewType=1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https://doc-share.corp.sprint.com/livelink/llisapi.dll?func=ll&amp;objId=7169143&amp;objAction=browse&amp;sort=name" TargetMode="External"/><Relationship Id="rId20" Type="http://schemas.openxmlformats.org/officeDocument/2006/relationships/hyperlink" Target="https://doc-share.corp.sprint.com/livelink/llisapi.dll/8225947/Table_of_Standard_Exceptions.doc?func=doc.Fetch&amp;nodeid=822594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yperlink" Target="https://doc-share.corp.sprint.com/livelink/llisapi.dll?func=ll&amp;objId=7169143&amp;objAction=browse&amp;viewType=1" TargetMode="External"/><Relationship Id="rId23" Type="http://schemas.openxmlformats.org/officeDocument/2006/relationships/hyperlink" Target="https://doc-share.corp.sprint.com/livelink/llisapi.dll/24201138/EAI_Web_Service_Design_Standards.doc?func=doc.Fetch&amp;nodeid=24201138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-share.corp.sprint.com/livelink/llisapi.dll/36148559/EAIMqMessageHeader.xsd?func=doc.Fetch&amp;nodeid=36148559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doc-share.corp.sprint.com/livelink/llisapi.dll/33326571/WSMessageHeaderV2.xsd?func=doc.Fetch&amp;nodeid=33326571" TargetMode="Externa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2F59-5F9F-44EE-816A-5BEAA07C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EAI_API_ValidateDeviceV2_Interface.doc</vt:lpstr>
    </vt:vector>
  </TitlesOfParts>
  <Company>Sprint Nextel Corporation</Company>
  <LinksUpToDate>false</LinksUpToDate>
  <CharactersWithSpaces>16681</CharactersWithSpaces>
  <SharedDoc>false</SharedDoc>
  <HLinks>
    <vt:vector size="708" baseType="variant">
      <vt:variant>
        <vt:i4>6160398</vt:i4>
      </vt:variant>
      <vt:variant>
        <vt:i4>678</vt:i4>
      </vt:variant>
      <vt:variant>
        <vt:i4>0</vt:i4>
      </vt:variant>
      <vt:variant>
        <vt:i4>5</vt:i4>
      </vt:variant>
      <vt:variant>
        <vt:lpwstr>https://doc-share.corp.sprint.com/livelink/llisapi.dll/24201138/EAI_Web_Service_Design_Standards.doc?func=doc.Fetch&amp;nodeid=24201138</vt:lpwstr>
      </vt:variant>
      <vt:variant>
        <vt:lpwstr/>
      </vt:variant>
      <vt:variant>
        <vt:i4>1441879</vt:i4>
      </vt:variant>
      <vt:variant>
        <vt:i4>675</vt:i4>
      </vt:variant>
      <vt:variant>
        <vt:i4>0</vt:i4>
      </vt:variant>
      <vt:variant>
        <vt:i4>5</vt:i4>
      </vt:variant>
      <vt:variant>
        <vt:lpwstr>https://doc-share.corp.sprint.com/livelink/llisapi.dll/33326571/WSMessageHeaderV2.xsd?func=doc.Fetch&amp;nodeid=33326571</vt:lpwstr>
      </vt:variant>
      <vt:variant>
        <vt:lpwstr/>
      </vt:variant>
      <vt:variant>
        <vt:i4>5046353</vt:i4>
      </vt:variant>
      <vt:variant>
        <vt:i4>672</vt:i4>
      </vt:variant>
      <vt:variant>
        <vt:i4>0</vt:i4>
      </vt:variant>
      <vt:variant>
        <vt:i4>5</vt:i4>
      </vt:variant>
      <vt:variant>
        <vt:lpwstr>https://doc-share.corp.sprint.com/livelink/llisapi.dll?func=ll&amp;objId=45966856&amp;objAction=download</vt:lpwstr>
      </vt:variant>
      <vt:variant>
        <vt:lpwstr/>
      </vt:variant>
      <vt:variant>
        <vt:i4>2293841</vt:i4>
      </vt:variant>
      <vt:variant>
        <vt:i4>669</vt:i4>
      </vt:variant>
      <vt:variant>
        <vt:i4>0</vt:i4>
      </vt:variant>
      <vt:variant>
        <vt:i4>5</vt:i4>
      </vt:variant>
      <vt:variant>
        <vt:lpwstr>https://doc-share.corp.sprint.com/livelink/llisapi.dll/8225947/Table_of_Standard_Exceptions.doc?func=doc.Fetch&amp;nodeid=8225947</vt:lpwstr>
      </vt:variant>
      <vt:variant>
        <vt:lpwstr/>
      </vt:variant>
      <vt:variant>
        <vt:i4>1966167</vt:i4>
      </vt:variant>
      <vt:variant>
        <vt:i4>666</vt:i4>
      </vt:variant>
      <vt:variant>
        <vt:i4>0</vt:i4>
      </vt:variant>
      <vt:variant>
        <vt:i4>5</vt:i4>
      </vt:variant>
      <vt:variant>
        <vt:lpwstr>https://doc-share.corp.sprint.com/livelink/llisapi.dll/36148559/EAIMqMessageHeader.xsd?func=doc.Fetch&amp;nodeid=36148559</vt:lpwstr>
      </vt:variant>
      <vt:variant>
        <vt:lpwstr/>
      </vt:variant>
      <vt:variant>
        <vt:i4>8060996</vt:i4>
      </vt:variant>
      <vt:variant>
        <vt:i4>663</vt:i4>
      </vt:variant>
      <vt:variant>
        <vt:i4>0</vt:i4>
      </vt:variant>
      <vt:variant>
        <vt:i4>5</vt:i4>
      </vt:variant>
      <vt:variant>
        <vt:lpwstr>https://doc-share.corp.sprint.com/livelink/llisapi.dll/36969724/XML_MQ_Header_Standards.doc?func=doc.Fetch&amp;nodeid=36969724</vt:lpwstr>
      </vt:variant>
      <vt:variant>
        <vt:lpwstr/>
      </vt:variant>
      <vt:variant>
        <vt:i4>4653147</vt:i4>
      </vt:variant>
      <vt:variant>
        <vt:i4>660</vt:i4>
      </vt:variant>
      <vt:variant>
        <vt:i4>0</vt:i4>
      </vt:variant>
      <vt:variant>
        <vt:i4>5</vt:i4>
      </vt:variant>
      <vt:variant>
        <vt:lpwstr>https://doc-share.corp.sprint.com/livelink/llisapi.dll?func=ll&amp;objId=7173631&amp;objAction=browse&amp;viewType=1</vt:lpwstr>
      </vt:variant>
      <vt:variant>
        <vt:lpwstr/>
      </vt:variant>
      <vt:variant>
        <vt:i4>5832770</vt:i4>
      </vt:variant>
      <vt:variant>
        <vt:i4>657</vt:i4>
      </vt:variant>
      <vt:variant>
        <vt:i4>0</vt:i4>
      </vt:variant>
      <vt:variant>
        <vt:i4>5</vt:i4>
      </vt:variant>
      <vt:variant>
        <vt:lpwstr>https://doc-share.corp.sprint.com/livelink/llisapi.dll/Open/54795320</vt:lpwstr>
      </vt:variant>
      <vt:variant>
        <vt:lpwstr/>
      </vt:variant>
      <vt:variant>
        <vt:i4>6815777</vt:i4>
      </vt:variant>
      <vt:variant>
        <vt:i4>654</vt:i4>
      </vt:variant>
      <vt:variant>
        <vt:i4>0</vt:i4>
      </vt:variant>
      <vt:variant>
        <vt:i4>5</vt:i4>
      </vt:variant>
      <vt:variant>
        <vt:lpwstr>https://doc-share.corp.sprint.com/livelink/llisapi.dll?func=ll&amp;objId=7169143&amp;objAction=browse&amp;sort=name</vt:lpwstr>
      </vt:variant>
      <vt:variant>
        <vt:lpwstr/>
      </vt:variant>
      <vt:variant>
        <vt:i4>4390998</vt:i4>
      </vt:variant>
      <vt:variant>
        <vt:i4>651</vt:i4>
      </vt:variant>
      <vt:variant>
        <vt:i4>0</vt:i4>
      </vt:variant>
      <vt:variant>
        <vt:i4>5</vt:i4>
      </vt:variant>
      <vt:variant>
        <vt:lpwstr>https://doc-share.corp.sprint.com/livelink/llisapi.dll?func=ll&amp;objId=7169143&amp;objAction=browse&amp;viewType=1</vt:lpwstr>
      </vt:variant>
      <vt:variant>
        <vt:lpwstr/>
      </vt:variant>
      <vt:variant>
        <vt:i4>6160448</vt:i4>
      </vt:variant>
      <vt:variant>
        <vt:i4>648</vt:i4>
      </vt:variant>
      <vt:variant>
        <vt:i4>0</vt:i4>
      </vt:variant>
      <vt:variant>
        <vt:i4>5</vt:i4>
      </vt:variant>
      <vt:variant>
        <vt:lpwstr>https://doc-share.corp.sprint.com/livelink/llisapi.dll/Open/54794511</vt:lpwstr>
      </vt:variant>
      <vt:variant>
        <vt:lpwstr/>
      </vt:variant>
      <vt:variant>
        <vt:i4>1966131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_Toc316910712</vt:lpwstr>
      </vt:variant>
      <vt:variant>
        <vt:i4>1966131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_Toc316910711</vt:lpwstr>
      </vt:variant>
      <vt:variant>
        <vt:i4>1966131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_Toc316910710</vt:lpwstr>
      </vt:variant>
      <vt:variant>
        <vt:i4>2031667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_Toc316910709</vt:lpwstr>
      </vt:variant>
      <vt:variant>
        <vt:i4>2031667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_Toc316910708</vt:lpwstr>
      </vt:variant>
      <vt:variant>
        <vt:i4>2031667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_Toc316910707</vt:lpwstr>
      </vt:variant>
      <vt:variant>
        <vt:i4>2031667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_Toc316910706</vt:lpwstr>
      </vt:variant>
      <vt:variant>
        <vt:i4>2031667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_Toc316910705</vt:lpwstr>
      </vt:variant>
      <vt:variant>
        <vt:i4>2031667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_Toc316910704</vt:lpwstr>
      </vt:variant>
      <vt:variant>
        <vt:i4>2031667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_Toc316910703</vt:lpwstr>
      </vt:variant>
      <vt:variant>
        <vt:i4>2031667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_Toc316910702</vt:lpwstr>
      </vt:variant>
      <vt:variant>
        <vt:i4>2031667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_Toc316910701</vt:lpwstr>
      </vt:variant>
      <vt:variant>
        <vt:i4>2031667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_Toc316910700</vt:lpwstr>
      </vt:variant>
      <vt:variant>
        <vt:i4>1441842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_Toc316910699</vt:lpwstr>
      </vt:variant>
      <vt:variant>
        <vt:i4>1441842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_Toc316910698</vt:lpwstr>
      </vt:variant>
      <vt:variant>
        <vt:i4>1441842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_Toc316910697</vt:lpwstr>
      </vt:variant>
      <vt:variant>
        <vt:i4>1441842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_Toc316910696</vt:lpwstr>
      </vt:variant>
      <vt:variant>
        <vt:i4>1441842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_Toc316910695</vt:lpwstr>
      </vt:variant>
      <vt:variant>
        <vt:i4>1441842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_Toc316910694</vt:lpwstr>
      </vt:variant>
      <vt:variant>
        <vt:i4>1441842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_Toc316910693</vt:lpwstr>
      </vt:variant>
      <vt:variant>
        <vt:i4>1441842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_Toc316910692</vt:lpwstr>
      </vt:variant>
      <vt:variant>
        <vt:i4>1441842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_Toc316910691</vt:lpwstr>
      </vt:variant>
      <vt:variant>
        <vt:i4>1441842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_Toc316910690</vt:lpwstr>
      </vt:variant>
      <vt:variant>
        <vt:i4>1507378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_Toc316910689</vt:lpwstr>
      </vt:variant>
      <vt:variant>
        <vt:i4>1507378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_Toc316910688</vt:lpwstr>
      </vt:variant>
      <vt:variant>
        <vt:i4>1507378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_Toc316910687</vt:lpwstr>
      </vt:variant>
      <vt:variant>
        <vt:i4>1507378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_Toc316910686</vt:lpwstr>
      </vt:variant>
      <vt:variant>
        <vt:i4>1507378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_Toc316910685</vt:lpwstr>
      </vt:variant>
      <vt:variant>
        <vt:i4>1507378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_Toc316910684</vt:lpwstr>
      </vt:variant>
      <vt:variant>
        <vt:i4>1507378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_Toc316910683</vt:lpwstr>
      </vt:variant>
      <vt:variant>
        <vt:i4>1507378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_Toc316910682</vt:lpwstr>
      </vt:variant>
      <vt:variant>
        <vt:i4>1507378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_Toc316910681</vt:lpwstr>
      </vt:variant>
      <vt:variant>
        <vt:i4>1507378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_Toc316910680</vt:lpwstr>
      </vt:variant>
      <vt:variant>
        <vt:i4>1572914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_Toc316910679</vt:lpwstr>
      </vt:variant>
      <vt:variant>
        <vt:i4>1572914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_Toc316910678</vt:lpwstr>
      </vt:variant>
      <vt:variant>
        <vt:i4>1572914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_Toc316910677</vt:lpwstr>
      </vt:variant>
      <vt:variant>
        <vt:i4>1572914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_Toc316910676</vt:lpwstr>
      </vt:variant>
      <vt:variant>
        <vt:i4>1572914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_Toc316910675</vt:lpwstr>
      </vt:variant>
      <vt:variant>
        <vt:i4>1572914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_Toc316910674</vt:lpwstr>
      </vt:variant>
      <vt:variant>
        <vt:i4>1572914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_Toc316910673</vt:lpwstr>
      </vt:variant>
      <vt:variant>
        <vt:i4>1572914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_Toc316910672</vt:lpwstr>
      </vt:variant>
      <vt:variant>
        <vt:i4>1572914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_Toc316910671</vt:lpwstr>
      </vt:variant>
      <vt:variant>
        <vt:i4>1572914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_Toc316910670</vt:lpwstr>
      </vt:variant>
      <vt:variant>
        <vt:i4>1638450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_Toc316910669</vt:lpwstr>
      </vt:variant>
      <vt:variant>
        <vt:i4>1638450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_Toc316910668</vt:lpwstr>
      </vt:variant>
      <vt:variant>
        <vt:i4>1638450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_Toc316910667</vt:lpwstr>
      </vt:variant>
      <vt:variant>
        <vt:i4>1638450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_Toc316910666</vt:lpwstr>
      </vt:variant>
      <vt:variant>
        <vt:i4>1638450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_Toc316910665</vt:lpwstr>
      </vt:variant>
      <vt:variant>
        <vt:i4>1638450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_Toc316910664</vt:lpwstr>
      </vt:variant>
      <vt:variant>
        <vt:i4>1638450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_Toc316910663</vt:lpwstr>
      </vt:variant>
      <vt:variant>
        <vt:i4>1638450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_Toc316910662</vt:lpwstr>
      </vt:variant>
      <vt:variant>
        <vt:i4>1638450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_Toc316910661</vt:lpwstr>
      </vt:variant>
      <vt:variant>
        <vt:i4>1638450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_Toc316910660</vt:lpwstr>
      </vt:variant>
      <vt:variant>
        <vt:i4>1703986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_Toc316910659</vt:lpwstr>
      </vt:variant>
      <vt:variant>
        <vt:i4>1703986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_Toc316910658</vt:lpwstr>
      </vt:variant>
      <vt:variant>
        <vt:i4>1703986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_Toc316910657</vt:lpwstr>
      </vt:variant>
      <vt:variant>
        <vt:i4>1703986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_Toc316910656</vt:lpwstr>
      </vt:variant>
      <vt:variant>
        <vt:i4>1703986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_Toc316910655</vt:lpwstr>
      </vt:variant>
      <vt:variant>
        <vt:i4>1703986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_Toc316910654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_Toc316910653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_Toc316910652</vt:lpwstr>
      </vt:variant>
      <vt:variant>
        <vt:i4>1703986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_Toc316910651</vt:lpwstr>
      </vt:variant>
      <vt:variant>
        <vt:i4>1703986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_Toc316910650</vt:lpwstr>
      </vt:variant>
      <vt:variant>
        <vt:i4>1769522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_Toc316910649</vt:lpwstr>
      </vt:variant>
      <vt:variant>
        <vt:i4>1769522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_Toc316910648</vt:lpwstr>
      </vt:variant>
      <vt:variant>
        <vt:i4>1769522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_Toc316910647</vt:lpwstr>
      </vt:variant>
      <vt:variant>
        <vt:i4>1769522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_Toc316910646</vt:lpwstr>
      </vt:variant>
      <vt:variant>
        <vt:i4>1769522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_Toc316910645</vt:lpwstr>
      </vt:variant>
      <vt:variant>
        <vt:i4>1769522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_Toc316910644</vt:lpwstr>
      </vt:variant>
      <vt:variant>
        <vt:i4>1769522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_Toc316910643</vt:lpwstr>
      </vt:variant>
      <vt:variant>
        <vt:i4>1769522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_Toc316910642</vt:lpwstr>
      </vt:variant>
      <vt:variant>
        <vt:i4>1769522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_Toc316910641</vt:lpwstr>
      </vt:variant>
      <vt:variant>
        <vt:i4>1769522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_Toc316910640</vt:lpwstr>
      </vt:variant>
      <vt:variant>
        <vt:i4>1835058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_Toc316910639</vt:lpwstr>
      </vt:variant>
      <vt:variant>
        <vt:i4>1835058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_Toc316910638</vt:lpwstr>
      </vt:variant>
      <vt:variant>
        <vt:i4>1835058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_Toc316910637</vt:lpwstr>
      </vt:variant>
      <vt:variant>
        <vt:i4>1835058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_Toc316910636</vt:lpwstr>
      </vt:variant>
      <vt:variant>
        <vt:i4>1835058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_Toc316910635</vt:lpwstr>
      </vt:variant>
      <vt:variant>
        <vt:i4>1835058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_Toc316910634</vt:lpwstr>
      </vt:variant>
      <vt:variant>
        <vt:i4>1835058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_Toc316910633</vt:lpwstr>
      </vt:variant>
      <vt:variant>
        <vt:i4>1835058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_Toc316910632</vt:lpwstr>
      </vt:variant>
      <vt:variant>
        <vt:i4>1835058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_Toc316910631</vt:lpwstr>
      </vt:variant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_Toc316910630</vt:lpwstr>
      </vt:variant>
      <vt:variant>
        <vt:i4>1900594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_Toc316910629</vt:lpwstr>
      </vt:variant>
      <vt:variant>
        <vt:i4>1900594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_Toc316910628</vt:lpwstr>
      </vt:variant>
      <vt:variant>
        <vt:i4>1900594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_Toc316910627</vt:lpwstr>
      </vt:variant>
      <vt:variant>
        <vt:i4>1900594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_Toc316910626</vt:lpwstr>
      </vt:variant>
      <vt:variant>
        <vt:i4>1900594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_Toc316910625</vt:lpwstr>
      </vt:variant>
      <vt:variant>
        <vt:i4>1900594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_Toc316910624</vt:lpwstr>
      </vt:variant>
      <vt:variant>
        <vt:i4>1900594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_Toc316910623</vt:lpwstr>
      </vt:variant>
      <vt:variant>
        <vt:i4>1900594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_Toc316910622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_Toc316910621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_Toc316910620</vt:lpwstr>
      </vt:variant>
      <vt:variant>
        <vt:i4>1966130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_Toc316910619</vt:lpwstr>
      </vt:variant>
      <vt:variant>
        <vt:i4>1966130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_Toc316910618</vt:lpwstr>
      </vt:variant>
      <vt:variant>
        <vt:i4>1966130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_Toc316910617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_Toc316910616</vt:lpwstr>
      </vt:variant>
      <vt:variant>
        <vt:i4>1966130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_Toc316910615</vt:lpwstr>
      </vt:variant>
      <vt:variant>
        <vt:i4>1966130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_Toc316910614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_Toc316910613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_Toc316910612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_Toc316910611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_Toc316910610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_Toc316910609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_Toc316910608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_Toc316910607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_Toc316910606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EAI_API_ValidateDeviceV2_Interface.doc</dc:title>
  <dc:subject>UBP R7.0 E2542</dc:subject>
  <dc:creator>Suneel Pathipati</dc:creator>
  <cp:lastModifiedBy>su274705</cp:lastModifiedBy>
  <cp:revision>3</cp:revision>
  <cp:lastPrinted>2010-07-12T14:51:00Z</cp:lastPrinted>
  <dcterms:created xsi:type="dcterms:W3CDTF">2014-01-15T16:12:00Z</dcterms:created>
  <dcterms:modified xsi:type="dcterms:W3CDTF">2014-01-15T16:13:00Z</dcterms:modified>
  <cp:category>DeviceMangement - ESN/MEID</cp:category>
</cp:coreProperties>
</file>