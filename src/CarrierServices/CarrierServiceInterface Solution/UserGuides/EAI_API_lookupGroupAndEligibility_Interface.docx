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836" w:rsidRPr="00871803" w:rsidRDefault="00D01836" w:rsidP="00E17564">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7678A5" w:rsidRPr="00871803" w:rsidRDefault="004D19AC" w:rsidP="00F6289C">
      <w:pPr>
        <w:pStyle w:val="SDMTITLEPAGENAME"/>
        <w:rPr>
          <w:rFonts w:ascii="Times New Roman" w:hAnsi="Times New Roman"/>
          <w:szCs w:val="44"/>
        </w:rPr>
      </w:pPr>
      <w:smartTag w:uri="urn:schemas-microsoft-com:office:smarttags" w:element="City">
        <w:smartTag w:uri="urn:schemas-microsoft-com:office:smarttags" w:element="place">
          <w:r w:rsidRPr="00871803">
            <w:rPr>
              <w:rFonts w:ascii="Times New Roman" w:hAnsi="Times New Roman"/>
              <w:szCs w:val="44"/>
            </w:rPr>
            <w:t>Enterprise</w:t>
          </w:r>
        </w:smartTag>
      </w:smartTag>
      <w:r w:rsidRPr="00871803">
        <w:rPr>
          <w:rFonts w:ascii="Times New Roman" w:hAnsi="Times New Roman"/>
          <w:szCs w:val="44"/>
        </w:rPr>
        <w:t xml:space="preserve"> Application Integration</w:t>
      </w:r>
      <w:r w:rsidR="00D01836" w:rsidRPr="00871803">
        <w:rPr>
          <w:rFonts w:ascii="Times New Roman" w:hAnsi="Times New Roman"/>
          <w:szCs w:val="44"/>
        </w:rPr>
        <w:t xml:space="preserve"> </w:t>
      </w:r>
    </w:p>
    <w:p w:rsidR="00D01836" w:rsidRPr="00871803" w:rsidRDefault="007678A5" w:rsidP="00F6289C">
      <w:pPr>
        <w:pStyle w:val="SDMTITLEPAGENAME"/>
        <w:rPr>
          <w:rFonts w:ascii="Times New Roman" w:hAnsi="Times New Roman"/>
          <w:szCs w:val="44"/>
        </w:rPr>
      </w:pPr>
      <w:r w:rsidRPr="00871803">
        <w:rPr>
          <w:rFonts w:ascii="Times New Roman" w:hAnsi="Times New Roman"/>
          <w:szCs w:val="44"/>
        </w:rPr>
        <w:t>Component Interface Specification</w:t>
      </w:r>
    </w:p>
    <w:p w:rsidR="00D01836" w:rsidRPr="0062376F" w:rsidRDefault="00824743" w:rsidP="00A6146F">
      <w:pPr>
        <w:pStyle w:val="SDMTITLEPAGEAuthorLastUpdate"/>
        <w:rPr>
          <w:rFonts w:ascii="Times New Roman" w:hAnsi="Times New Roman"/>
          <w:sz w:val="36"/>
        </w:rPr>
      </w:pPr>
      <w:r w:rsidRPr="0062376F">
        <w:rPr>
          <w:rFonts w:ascii="Times New Roman" w:hAnsi="Times New Roman"/>
          <w:sz w:val="36"/>
        </w:rPr>
        <w:t>76S</w:t>
      </w:r>
    </w:p>
    <w:p w:rsidR="00C2363D" w:rsidRPr="00871803" w:rsidRDefault="00C2363D" w:rsidP="00A6146F">
      <w:pPr>
        <w:pStyle w:val="SDMTITLEPAGEAuthorLastUpdate"/>
        <w:rPr>
          <w:rFonts w:ascii="Times New Roman" w:hAnsi="Times New Roman"/>
          <w:sz w:val="44"/>
          <w:szCs w:val="44"/>
        </w:rPr>
      </w:pPr>
    </w:p>
    <w:p w:rsidR="00B50553" w:rsidRDefault="0063772C" w:rsidP="00B50553">
      <w:pPr>
        <w:pStyle w:val="SDMTITLEPAGENAME"/>
        <w:rPr>
          <w:rFonts w:ascii="Times New Roman" w:hAnsi="Times New Roman"/>
          <w:szCs w:val="44"/>
        </w:rPr>
      </w:pPr>
      <w:proofErr w:type="spellStart"/>
      <w:r>
        <w:rPr>
          <w:rFonts w:ascii="Times New Roman" w:hAnsi="Times New Roman"/>
          <w:szCs w:val="44"/>
        </w:rPr>
        <w:t>lookupGroupAndEligibility</w:t>
      </w:r>
      <w:proofErr w:type="spellEnd"/>
      <w:r w:rsidR="00D36247">
        <w:rPr>
          <w:rFonts w:ascii="Times New Roman" w:hAnsi="Times New Roman"/>
          <w:szCs w:val="44"/>
        </w:rPr>
        <w:t xml:space="preserve"> </w:t>
      </w:r>
      <w:r w:rsidR="004D4C68">
        <w:rPr>
          <w:rFonts w:ascii="Times New Roman" w:hAnsi="Times New Roman"/>
          <w:szCs w:val="44"/>
        </w:rPr>
        <w:t>V1</w:t>
      </w:r>
    </w:p>
    <w:p w:rsidR="00B50553" w:rsidRDefault="00B50553" w:rsidP="00305516">
      <w:pPr>
        <w:pStyle w:val="SDMTITLEPAGENAME"/>
        <w:rPr>
          <w:rFonts w:ascii="Times New Roman" w:hAnsi="Times New Roman"/>
          <w:szCs w:val="44"/>
        </w:rPr>
      </w:pPr>
    </w:p>
    <w:p w:rsidR="00D01836" w:rsidRPr="00871803" w:rsidRDefault="007678A5" w:rsidP="00305516">
      <w:pPr>
        <w:pStyle w:val="SDMTITLEPAGENAME"/>
        <w:rPr>
          <w:rFonts w:ascii="Times New Roman" w:hAnsi="Times New Roman"/>
          <w:szCs w:val="44"/>
        </w:rPr>
      </w:pPr>
      <w:r w:rsidRPr="00871803">
        <w:rPr>
          <w:rFonts w:ascii="Times New Roman" w:hAnsi="Times New Roman"/>
          <w:szCs w:val="44"/>
        </w:rPr>
        <w:t xml:space="preserve">Status:  </w:t>
      </w:r>
      <w:r w:rsidR="004D4C68">
        <w:rPr>
          <w:rFonts w:ascii="Times New Roman" w:hAnsi="Times New Roman"/>
          <w:szCs w:val="44"/>
        </w:rPr>
        <w:t>draft</w:t>
      </w:r>
    </w:p>
    <w:p w:rsidR="00D01836" w:rsidRPr="00871803" w:rsidRDefault="00D01836" w:rsidP="00A6146F">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C2363D" w:rsidRPr="00871803" w:rsidRDefault="00C2363D" w:rsidP="007678A5">
      <w:pPr>
        <w:pStyle w:val="SDMTITLEPAGENAME"/>
        <w:jc w:val="left"/>
        <w:rPr>
          <w:rFonts w:ascii="Times New Roman" w:hAnsi="Times New Roman"/>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Author: </w:t>
      </w:r>
      <w:r w:rsidR="003D47A4">
        <w:rPr>
          <w:rFonts w:ascii="Times New Roman" w:hAnsi="Times New Roman"/>
          <w:sz w:val="44"/>
          <w:szCs w:val="44"/>
        </w:rPr>
        <w:t>Suneel Pathipati</w:t>
      </w:r>
    </w:p>
    <w:p w:rsidR="00D01836" w:rsidRPr="00871803" w:rsidRDefault="00D01836" w:rsidP="00A6146F">
      <w:pPr>
        <w:pStyle w:val="SDMTITLEPAGEAuthorLastUpdate"/>
        <w:rPr>
          <w:rFonts w:ascii="Times New Roman" w:hAnsi="Times New Roman"/>
          <w:sz w:val="44"/>
          <w:szCs w:val="44"/>
        </w:rPr>
      </w:pPr>
    </w:p>
    <w:p w:rsidR="00D01836" w:rsidRPr="00871803" w:rsidRDefault="00D01836" w:rsidP="00A6146F">
      <w:pPr>
        <w:pStyle w:val="SDMTITLEPAGEAuthorLastUpdate"/>
        <w:rPr>
          <w:rFonts w:ascii="Times New Roman" w:hAnsi="Times New Roman"/>
          <w:sz w:val="36"/>
        </w:rPr>
      </w:pPr>
      <w:r w:rsidRPr="00871803">
        <w:rPr>
          <w:rFonts w:ascii="Times New Roman" w:hAnsi="Times New Roman"/>
          <w:sz w:val="44"/>
          <w:szCs w:val="44"/>
        </w:rPr>
        <w:t xml:space="preserve">Last Update: </w:t>
      </w:r>
      <w:r w:rsidR="0063772C">
        <w:rPr>
          <w:rFonts w:ascii="Times New Roman" w:hAnsi="Times New Roman"/>
          <w:sz w:val="44"/>
          <w:szCs w:val="44"/>
        </w:rPr>
        <w:fldChar w:fldCharType="begin"/>
      </w:r>
      <w:r w:rsidR="0063772C">
        <w:rPr>
          <w:rFonts w:ascii="Times New Roman" w:hAnsi="Times New Roman"/>
          <w:sz w:val="44"/>
          <w:szCs w:val="44"/>
        </w:rPr>
        <w:instrText xml:space="preserve"> DATE \@ "M/d/yyyy h:mm am/pm" </w:instrText>
      </w:r>
      <w:r w:rsidR="0063772C">
        <w:rPr>
          <w:rFonts w:ascii="Times New Roman" w:hAnsi="Times New Roman"/>
          <w:sz w:val="44"/>
          <w:szCs w:val="44"/>
        </w:rPr>
        <w:fldChar w:fldCharType="separate"/>
      </w:r>
      <w:ins w:id="0" w:author="Pathipati, Suneel [IT]" w:date="2014-01-16T16:05:00Z">
        <w:r w:rsidR="00E41410">
          <w:rPr>
            <w:rFonts w:ascii="Times New Roman" w:hAnsi="Times New Roman"/>
            <w:noProof/>
            <w:sz w:val="44"/>
            <w:szCs w:val="44"/>
          </w:rPr>
          <w:t>1/16/2014 4:05 PM</w:t>
        </w:r>
      </w:ins>
      <w:del w:id="1" w:author="Pathipati, Suneel [IT]" w:date="2014-01-16T16:04:00Z">
        <w:r w:rsidR="00A722B7" w:rsidDel="00E41410">
          <w:rPr>
            <w:rFonts w:ascii="Times New Roman" w:hAnsi="Times New Roman"/>
            <w:noProof/>
            <w:sz w:val="44"/>
            <w:szCs w:val="44"/>
          </w:rPr>
          <w:delText>1/15/2014 9:55 AM</w:delText>
        </w:r>
      </w:del>
      <w:r w:rsidR="0063772C">
        <w:rPr>
          <w:rFonts w:ascii="Times New Roman" w:hAnsi="Times New Roman"/>
          <w:sz w:val="44"/>
          <w:szCs w:val="44"/>
        </w:rPr>
        <w:fldChar w:fldCharType="end"/>
      </w: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OC"/>
        <w:rPr>
          <w:rFonts w:ascii="Times New Roman" w:hAnsi="Times New Roman"/>
          <w:sz w:val="32"/>
        </w:rPr>
        <w:sectPr w:rsidR="00D01836" w:rsidRPr="00871803" w:rsidSect="00A173B9">
          <w:headerReference w:type="default" r:id="rId8"/>
          <w:footerReference w:type="default" r:id="rId9"/>
          <w:pgSz w:w="12240" w:h="15840" w:code="1"/>
          <w:pgMar w:top="1440" w:right="1260" w:bottom="1440" w:left="1260" w:header="720" w:footer="720" w:gutter="0"/>
          <w:pgNumType w:fmt="lowerRoman" w:start="1"/>
          <w:cols w:space="720"/>
          <w:titlePg/>
          <w:docGrid w:linePitch="360"/>
        </w:sectPr>
      </w:pPr>
    </w:p>
    <w:p w:rsidR="00D01836" w:rsidRPr="00DE007D" w:rsidRDefault="00D01836" w:rsidP="00A6146F">
      <w:pPr>
        <w:pStyle w:val="SDMTOC"/>
        <w:rPr>
          <w:rFonts w:cs="Arial"/>
          <w:sz w:val="32"/>
        </w:rPr>
      </w:pPr>
      <w:r w:rsidRPr="00DE007D">
        <w:rPr>
          <w:rFonts w:cs="Arial"/>
          <w:sz w:val="32"/>
        </w:rPr>
        <w:lastRenderedPageBreak/>
        <w:t>Table of Content</w:t>
      </w:r>
    </w:p>
    <w:p w:rsidR="009120E4" w:rsidRDefault="00D01836">
      <w:pPr>
        <w:pStyle w:val="TOC1"/>
        <w:tabs>
          <w:tab w:val="left" w:pos="480"/>
          <w:tab w:val="right" w:leader="dot" w:pos="9530"/>
        </w:tabs>
        <w:rPr>
          <w:rFonts w:asciiTheme="minorHAnsi" w:eastAsiaTheme="minorEastAsia" w:hAnsiTheme="minorHAnsi" w:cstheme="minorBidi"/>
          <w:sz w:val="22"/>
          <w:szCs w:val="22"/>
        </w:rPr>
      </w:pPr>
      <w:r w:rsidRPr="00DE007D">
        <w:rPr>
          <w:rFonts w:cs="Arial"/>
          <w:sz w:val="22"/>
        </w:rPr>
        <w:fldChar w:fldCharType="begin"/>
      </w:r>
      <w:r w:rsidRPr="00DE007D">
        <w:rPr>
          <w:rFonts w:cs="Arial"/>
          <w:sz w:val="22"/>
        </w:rPr>
        <w:instrText xml:space="preserve"> TOC \o "2-9" \h \z \t "Heading 1,1" </w:instrText>
      </w:r>
      <w:r w:rsidRPr="00DE007D">
        <w:rPr>
          <w:rFonts w:cs="Arial"/>
          <w:sz w:val="22"/>
        </w:rPr>
        <w:fldChar w:fldCharType="separate"/>
      </w:r>
      <w:hyperlink w:anchor="_Toc377466994" w:history="1">
        <w:r w:rsidR="009120E4" w:rsidRPr="0034799F">
          <w:rPr>
            <w:rStyle w:val="Hyperlink"/>
            <w:lang w:val="fr-FR"/>
          </w:rPr>
          <w:t>1</w:t>
        </w:r>
        <w:r w:rsidR="009120E4">
          <w:rPr>
            <w:rFonts w:asciiTheme="minorHAnsi" w:eastAsiaTheme="minorEastAsia" w:hAnsiTheme="minorHAnsi" w:cstheme="minorBidi"/>
            <w:sz w:val="22"/>
            <w:szCs w:val="22"/>
          </w:rPr>
          <w:tab/>
        </w:r>
        <w:r w:rsidR="009120E4" w:rsidRPr="0034799F">
          <w:rPr>
            <w:rStyle w:val="Hyperlink"/>
            <w:lang w:val="fr-FR"/>
          </w:rPr>
          <w:t>Document Control</w:t>
        </w:r>
        <w:r w:rsidR="009120E4">
          <w:rPr>
            <w:webHidden/>
          </w:rPr>
          <w:tab/>
        </w:r>
        <w:r w:rsidR="009120E4">
          <w:rPr>
            <w:webHidden/>
          </w:rPr>
          <w:fldChar w:fldCharType="begin"/>
        </w:r>
        <w:r w:rsidR="009120E4">
          <w:rPr>
            <w:webHidden/>
          </w:rPr>
          <w:instrText xml:space="preserve"> PAGEREF _Toc377466994 \h </w:instrText>
        </w:r>
        <w:r w:rsidR="009120E4">
          <w:rPr>
            <w:webHidden/>
          </w:rPr>
        </w:r>
        <w:r w:rsidR="009120E4">
          <w:rPr>
            <w:webHidden/>
          </w:rPr>
          <w:fldChar w:fldCharType="separate"/>
        </w:r>
        <w:r w:rsidR="009120E4">
          <w:rPr>
            <w:webHidden/>
          </w:rPr>
          <w:t>1</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6995" w:history="1">
        <w:r w:rsidR="009120E4" w:rsidRPr="0034799F">
          <w:rPr>
            <w:rStyle w:val="Hyperlink"/>
          </w:rPr>
          <w:t>1.1</w:t>
        </w:r>
        <w:r w:rsidR="009120E4">
          <w:rPr>
            <w:rFonts w:asciiTheme="minorHAnsi" w:eastAsiaTheme="minorEastAsia" w:hAnsiTheme="minorHAnsi" w:cstheme="minorBidi"/>
            <w:sz w:val="22"/>
            <w:szCs w:val="22"/>
          </w:rPr>
          <w:tab/>
        </w:r>
        <w:r w:rsidR="009120E4" w:rsidRPr="0034799F">
          <w:rPr>
            <w:rStyle w:val="Hyperlink"/>
          </w:rPr>
          <w:t>Change Record</w:t>
        </w:r>
        <w:r w:rsidR="009120E4">
          <w:rPr>
            <w:webHidden/>
          </w:rPr>
          <w:tab/>
        </w:r>
        <w:r w:rsidR="009120E4">
          <w:rPr>
            <w:webHidden/>
          </w:rPr>
          <w:fldChar w:fldCharType="begin"/>
        </w:r>
        <w:r w:rsidR="009120E4">
          <w:rPr>
            <w:webHidden/>
          </w:rPr>
          <w:instrText xml:space="preserve"> PAGEREF _Toc377466995 \h </w:instrText>
        </w:r>
        <w:r w:rsidR="009120E4">
          <w:rPr>
            <w:webHidden/>
          </w:rPr>
        </w:r>
        <w:r w:rsidR="009120E4">
          <w:rPr>
            <w:webHidden/>
          </w:rPr>
          <w:fldChar w:fldCharType="separate"/>
        </w:r>
        <w:r w:rsidR="009120E4">
          <w:rPr>
            <w:webHidden/>
          </w:rPr>
          <w:t>1</w:t>
        </w:r>
        <w:r w:rsidR="009120E4">
          <w:rPr>
            <w:webHidden/>
          </w:rPr>
          <w:fldChar w:fldCharType="end"/>
        </w:r>
      </w:hyperlink>
    </w:p>
    <w:p w:rsidR="009120E4" w:rsidRDefault="00CC0BB8">
      <w:pPr>
        <w:pStyle w:val="TOC1"/>
        <w:tabs>
          <w:tab w:val="left" w:pos="480"/>
          <w:tab w:val="right" w:leader="dot" w:pos="9530"/>
        </w:tabs>
        <w:rPr>
          <w:rFonts w:asciiTheme="minorHAnsi" w:eastAsiaTheme="minorEastAsia" w:hAnsiTheme="minorHAnsi" w:cstheme="minorBidi"/>
          <w:sz w:val="22"/>
          <w:szCs w:val="22"/>
        </w:rPr>
      </w:pPr>
      <w:hyperlink w:anchor="_Toc377466996" w:history="1">
        <w:r w:rsidR="009120E4" w:rsidRPr="0034799F">
          <w:rPr>
            <w:rStyle w:val="Hyperlink"/>
          </w:rPr>
          <w:t>2</w:t>
        </w:r>
        <w:r w:rsidR="009120E4">
          <w:rPr>
            <w:rFonts w:asciiTheme="minorHAnsi" w:eastAsiaTheme="minorEastAsia" w:hAnsiTheme="minorHAnsi" w:cstheme="minorBidi"/>
            <w:sz w:val="22"/>
            <w:szCs w:val="22"/>
          </w:rPr>
          <w:tab/>
        </w:r>
        <w:r w:rsidR="009120E4" w:rsidRPr="0034799F">
          <w:rPr>
            <w:rStyle w:val="Hyperlink"/>
          </w:rPr>
          <w:t>Functionality</w:t>
        </w:r>
        <w:r w:rsidR="009120E4">
          <w:rPr>
            <w:webHidden/>
          </w:rPr>
          <w:tab/>
        </w:r>
        <w:r w:rsidR="009120E4">
          <w:rPr>
            <w:webHidden/>
          </w:rPr>
          <w:fldChar w:fldCharType="begin"/>
        </w:r>
        <w:r w:rsidR="009120E4">
          <w:rPr>
            <w:webHidden/>
          </w:rPr>
          <w:instrText xml:space="preserve"> PAGEREF _Toc377466996 \h </w:instrText>
        </w:r>
        <w:r w:rsidR="009120E4">
          <w:rPr>
            <w:webHidden/>
          </w:rPr>
        </w:r>
        <w:r w:rsidR="009120E4">
          <w:rPr>
            <w:webHidden/>
          </w:rPr>
          <w:fldChar w:fldCharType="separate"/>
        </w:r>
        <w:r w:rsidR="009120E4">
          <w:rPr>
            <w:webHidden/>
          </w:rPr>
          <w:t>2</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6997" w:history="1">
        <w:r w:rsidR="009120E4" w:rsidRPr="0034799F">
          <w:rPr>
            <w:rStyle w:val="Hyperlink"/>
          </w:rPr>
          <w:t>2.1</w:t>
        </w:r>
        <w:r w:rsidR="009120E4">
          <w:rPr>
            <w:rFonts w:asciiTheme="minorHAnsi" w:eastAsiaTheme="minorEastAsia" w:hAnsiTheme="minorHAnsi" w:cstheme="minorBidi"/>
            <w:sz w:val="22"/>
            <w:szCs w:val="22"/>
          </w:rPr>
          <w:tab/>
        </w:r>
        <w:r w:rsidR="009120E4" w:rsidRPr="0034799F">
          <w:rPr>
            <w:rStyle w:val="Hyperlink"/>
          </w:rPr>
          <w:t>How to interpret the flags in response:</w:t>
        </w:r>
        <w:r w:rsidR="009120E4">
          <w:rPr>
            <w:webHidden/>
          </w:rPr>
          <w:tab/>
        </w:r>
        <w:r w:rsidR="009120E4">
          <w:rPr>
            <w:webHidden/>
          </w:rPr>
          <w:fldChar w:fldCharType="begin"/>
        </w:r>
        <w:r w:rsidR="009120E4">
          <w:rPr>
            <w:webHidden/>
          </w:rPr>
          <w:instrText xml:space="preserve"> PAGEREF _Toc377466997 \h </w:instrText>
        </w:r>
        <w:r w:rsidR="009120E4">
          <w:rPr>
            <w:webHidden/>
          </w:rPr>
        </w:r>
        <w:r w:rsidR="009120E4">
          <w:rPr>
            <w:webHidden/>
          </w:rPr>
          <w:fldChar w:fldCharType="separate"/>
        </w:r>
        <w:r w:rsidR="009120E4">
          <w:rPr>
            <w:webHidden/>
          </w:rPr>
          <w:t>3</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6998" w:history="1">
        <w:r w:rsidR="009120E4" w:rsidRPr="0034799F">
          <w:rPr>
            <w:rStyle w:val="Hyperlink"/>
          </w:rPr>
          <w:t>2.2</w:t>
        </w:r>
        <w:r w:rsidR="009120E4">
          <w:rPr>
            <w:rFonts w:asciiTheme="minorHAnsi" w:eastAsiaTheme="minorEastAsia" w:hAnsiTheme="minorHAnsi" w:cstheme="minorBidi"/>
            <w:sz w:val="22"/>
            <w:szCs w:val="22"/>
          </w:rPr>
          <w:tab/>
        </w:r>
        <w:r w:rsidR="009120E4" w:rsidRPr="0034799F">
          <w:rPr>
            <w:rStyle w:val="Hyperlink"/>
          </w:rPr>
          <w:t>Participation Fee Details:</w:t>
        </w:r>
        <w:r w:rsidR="009120E4">
          <w:rPr>
            <w:webHidden/>
          </w:rPr>
          <w:tab/>
        </w:r>
        <w:r w:rsidR="009120E4">
          <w:rPr>
            <w:webHidden/>
          </w:rPr>
          <w:fldChar w:fldCharType="begin"/>
        </w:r>
        <w:r w:rsidR="009120E4">
          <w:rPr>
            <w:webHidden/>
          </w:rPr>
          <w:instrText xml:space="preserve"> PAGEREF _Toc377466998 \h </w:instrText>
        </w:r>
        <w:r w:rsidR="009120E4">
          <w:rPr>
            <w:webHidden/>
          </w:rPr>
        </w:r>
        <w:r w:rsidR="009120E4">
          <w:rPr>
            <w:webHidden/>
          </w:rPr>
          <w:fldChar w:fldCharType="separate"/>
        </w:r>
        <w:r w:rsidR="009120E4">
          <w:rPr>
            <w:webHidden/>
          </w:rPr>
          <w:t>4</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00" w:history="1">
        <w:r w:rsidR="009120E4" w:rsidRPr="0034799F">
          <w:rPr>
            <w:rStyle w:val="Hyperlink"/>
          </w:rPr>
          <w:t>2.3</w:t>
        </w:r>
        <w:r w:rsidR="009120E4">
          <w:rPr>
            <w:rFonts w:asciiTheme="minorHAnsi" w:eastAsiaTheme="minorEastAsia" w:hAnsiTheme="minorHAnsi" w:cstheme="minorBidi"/>
            <w:sz w:val="22"/>
            <w:szCs w:val="22"/>
          </w:rPr>
          <w:tab/>
        </w:r>
        <w:r w:rsidR="009120E4" w:rsidRPr="0034799F">
          <w:rPr>
            <w:rStyle w:val="Hyperlink"/>
          </w:rPr>
          <w:t>Below table shows what inputs can be passed for different scenarios:</w:t>
        </w:r>
        <w:r w:rsidR="009120E4">
          <w:rPr>
            <w:webHidden/>
          </w:rPr>
          <w:tab/>
        </w:r>
        <w:r w:rsidR="009120E4">
          <w:rPr>
            <w:webHidden/>
          </w:rPr>
          <w:fldChar w:fldCharType="begin"/>
        </w:r>
        <w:r w:rsidR="009120E4">
          <w:rPr>
            <w:webHidden/>
          </w:rPr>
          <w:instrText xml:space="preserve"> PAGEREF _Toc377467000 \h </w:instrText>
        </w:r>
        <w:r w:rsidR="009120E4">
          <w:rPr>
            <w:webHidden/>
          </w:rPr>
        </w:r>
        <w:r w:rsidR="009120E4">
          <w:rPr>
            <w:webHidden/>
          </w:rPr>
          <w:fldChar w:fldCharType="separate"/>
        </w:r>
        <w:r w:rsidR="009120E4">
          <w:rPr>
            <w:webHidden/>
          </w:rPr>
          <w:t>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01" w:history="1">
        <w:r w:rsidR="009120E4" w:rsidRPr="0034799F">
          <w:rPr>
            <w:rStyle w:val="Hyperlink"/>
          </w:rPr>
          <w:t>2.3.1</w:t>
        </w:r>
        <w:r w:rsidR="009120E4">
          <w:rPr>
            <w:rFonts w:asciiTheme="minorHAnsi" w:eastAsiaTheme="minorEastAsia" w:hAnsiTheme="minorHAnsi" w:cstheme="minorBidi"/>
            <w:i w:val="0"/>
            <w:iCs w:val="0"/>
            <w:sz w:val="22"/>
            <w:szCs w:val="22"/>
          </w:rPr>
          <w:tab/>
        </w:r>
        <w:r w:rsidR="009120E4" w:rsidRPr="0034799F">
          <w:rPr>
            <w:rStyle w:val="Hyperlink"/>
          </w:rPr>
          <w:t>Required inputs with orderTypeInfo:</w:t>
        </w:r>
        <w:r w:rsidR="009120E4">
          <w:rPr>
            <w:webHidden/>
          </w:rPr>
          <w:tab/>
        </w:r>
        <w:r w:rsidR="009120E4">
          <w:rPr>
            <w:webHidden/>
          </w:rPr>
          <w:fldChar w:fldCharType="begin"/>
        </w:r>
        <w:r w:rsidR="009120E4">
          <w:rPr>
            <w:webHidden/>
          </w:rPr>
          <w:instrText xml:space="preserve"> PAGEREF _Toc377467001 \h </w:instrText>
        </w:r>
        <w:r w:rsidR="009120E4">
          <w:rPr>
            <w:webHidden/>
          </w:rPr>
        </w:r>
        <w:r w:rsidR="009120E4">
          <w:rPr>
            <w:webHidden/>
          </w:rPr>
          <w:fldChar w:fldCharType="separate"/>
        </w:r>
        <w:r w:rsidR="009120E4">
          <w:rPr>
            <w:webHidden/>
          </w:rPr>
          <w:t>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02" w:history="1">
        <w:r w:rsidR="009120E4" w:rsidRPr="0034799F">
          <w:rPr>
            <w:rStyle w:val="Hyperlink"/>
          </w:rPr>
          <w:t>2.3.2</w:t>
        </w:r>
        <w:r w:rsidR="009120E4">
          <w:rPr>
            <w:rFonts w:asciiTheme="minorHAnsi" w:eastAsiaTheme="minorEastAsia" w:hAnsiTheme="minorHAnsi" w:cstheme="minorBidi"/>
            <w:i w:val="0"/>
            <w:iCs w:val="0"/>
            <w:sz w:val="22"/>
            <w:szCs w:val="22"/>
          </w:rPr>
          <w:tab/>
        </w:r>
        <w:r w:rsidR="009120E4" w:rsidRPr="0034799F">
          <w:rPr>
            <w:rStyle w:val="Hyperlink"/>
          </w:rPr>
          <w:t>To Join Existing Group:</w:t>
        </w:r>
        <w:r w:rsidR="009120E4">
          <w:rPr>
            <w:webHidden/>
          </w:rPr>
          <w:tab/>
        </w:r>
        <w:r w:rsidR="009120E4">
          <w:rPr>
            <w:webHidden/>
          </w:rPr>
          <w:fldChar w:fldCharType="begin"/>
        </w:r>
        <w:r w:rsidR="009120E4">
          <w:rPr>
            <w:webHidden/>
          </w:rPr>
          <w:instrText xml:space="preserve"> PAGEREF _Toc377467002 \h </w:instrText>
        </w:r>
        <w:r w:rsidR="009120E4">
          <w:rPr>
            <w:webHidden/>
          </w:rPr>
        </w:r>
        <w:r w:rsidR="009120E4">
          <w:rPr>
            <w:webHidden/>
          </w:rPr>
          <w:fldChar w:fldCharType="separate"/>
        </w:r>
        <w:r w:rsidR="009120E4">
          <w:rPr>
            <w:webHidden/>
          </w:rPr>
          <w:t>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03" w:history="1">
        <w:r w:rsidR="009120E4" w:rsidRPr="0034799F">
          <w:rPr>
            <w:rStyle w:val="Hyperlink"/>
          </w:rPr>
          <w:t>2.3.3</w:t>
        </w:r>
        <w:r w:rsidR="009120E4">
          <w:rPr>
            <w:rFonts w:asciiTheme="minorHAnsi" w:eastAsiaTheme="minorEastAsia" w:hAnsiTheme="minorHAnsi" w:cstheme="minorBidi"/>
            <w:i w:val="0"/>
            <w:iCs w:val="0"/>
            <w:sz w:val="22"/>
            <w:szCs w:val="22"/>
          </w:rPr>
          <w:tab/>
        </w:r>
        <w:r w:rsidR="009120E4" w:rsidRPr="0034799F">
          <w:rPr>
            <w:rStyle w:val="Hyperlink"/>
          </w:rPr>
          <w:t>Generate New Group:</w:t>
        </w:r>
        <w:r w:rsidR="009120E4">
          <w:rPr>
            <w:webHidden/>
          </w:rPr>
          <w:tab/>
        </w:r>
        <w:r w:rsidR="009120E4">
          <w:rPr>
            <w:webHidden/>
          </w:rPr>
          <w:fldChar w:fldCharType="begin"/>
        </w:r>
        <w:r w:rsidR="009120E4">
          <w:rPr>
            <w:webHidden/>
          </w:rPr>
          <w:instrText xml:space="preserve"> PAGEREF _Toc377467003 \h </w:instrText>
        </w:r>
        <w:r w:rsidR="009120E4">
          <w:rPr>
            <w:webHidden/>
          </w:rPr>
        </w:r>
        <w:r w:rsidR="009120E4">
          <w:rPr>
            <w:webHidden/>
          </w:rPr>
          <w:fldChar w:fldCharType="separate"/>
        </w:r>
        <w:r w:rsidR="009120E4">
          <w:rPr>
            <w:webHidden/>
          </w:rPr>
          <w:t>6</w:t>
        </w:r>
        <w:r w:rsidR="009120E4">
          <w:rPr>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04" w:history="1">
        <w:r w:rsidR="009120E4" w:rsidRPr="0034799F">
          <w:rPr>
            <w:rStyle w:val="Hyperlink"/>
            <w:noProof/>
          </w:rPr>
          <w:t>2.3.3.1</w:t>
        </w:r>
        <w:r w:rsidR="009120E4">
          <w:rPr>
            <w:rFonts w:asciiTheme="minorHAnsi" w:eastAsiaTheme="minorEastAsia" w:hAnsiTheme="minorHAnsi" w:cstheme="minorBidi"/>
            <w:noProof/>
            <w:sz w:val="22"/>
            <w:szCs w:val="22"/>
          </w:rPr>
          <w:tab/>
        </w:r>
        <w:r w:rsidR="009120E4" w:rsidRPr="0034799F">
          <w:rPr>
            <w:rStyle w:val="Hyperlink"/>
            <w:noProof/>
          </w:rPr>
          <w:t>Rules for Joining Existing or Creating New Groups:</w:t>
        </w:r>
        <w:r w:rsidR="009120E4">
          <w:rPr>
            <w:noProof/>
            <w:webHidden/>
          </w:rPr>
          <w:tab/>
        </w:r>
        <w:r w:rsidR="009120E4">
          <w:rPr>
            <w:noProof/>
            <w:webHidden/>
          </w:rPr>
          <w:fldChar w:fldCharType="begin"/>
        </w:r>
        <w:r w:rsidR="009120E4">
          <w:rPr>
            <w:noProof/>
            <w:webHidden/>
          </w:rPr>
          <w:instrText xml:space="preserve"> PAGEREF _Toc377467004 \h </w:instrText>
        </w:r>
        <w:r w:rsidR="009120E4">
          <w:rPr>
            <w:noProof/>
            <w:webHidden/>
          </w:rPr>
        </w:r>
        <w:r w:rsidR="009120E4">
          <w:rPr>
            <w:noProof/>
            <w:webHidden/>
          </w:rPr>
          <w:fldChar w:fldCharType="separate"/>
        </w:r>
        <w:r w:rsidR="009120E4">
          <w:rPr>
            <w:noProof/>
            <w:webHidden/>
          </w:rPr>
          <w:t>6</w:t>
        </w:r>
        <w:r w:rsidR="009120E4">
          <w:rPr>
            <w:noProof/>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05" w:history="1">
        <w:r w:rsidR="009120E4" w:rsidRPr="0034799F">
          <w:rPr>
            <w:rStyle w:val="Hyperlink"/>
          </w:rPr>
          <w:t>2.4</w:t>
        </w:r>
        <w:r w:rsidR="009120E4">
          <w:rPr>
            <w:rFonts w:asciiTheme="minorHAnsi" w:eastAsiaTheme="minorEastAsia" w:hAnsiTheme="minorHAnsi" w:cstheme="minorBidi"/>
            <w:sz w:val="22"/>
            <w:szCs w:val="22"/>
          </w:rPr>
          <w:tab/>
        </w:r>
        <w:r w:rsidR="009120E4" w:rsidRPr="0034799F">
          <w:rPr>
            <w:rStyle w:val="Hyperlink"/>
          </w:rPr>
          <w:t>Restricted Usage for users coming through 7UL:</w:t>
        </w:r>
        <w:r w:rsidR="009120E4">
          <w:rPr>
            <w:webHidden/>
          </w:rPr>
          <w:tab/>
        </w:r>
        <w:r w:rsidR="009120E4">
          <w:rPr>
            <w:webHidden/>
          </w:rPr>
          <w:fldChar w:fldCharType="begin"/>
        </w:r>
        <w:r w:rsidR="009120E4">
          <w:rPr>
            <w:webHidden/>
          </w:rPr>
          <w:instrText xml:space="preserve"> PAGEREF _Toc377467005 \h </w:instrText>
        </w:r>
        <w:r w:rsidR="009120E4">
          <w:rPr>
            <w:webHidden/>
          </w:rPr>
        </w:r>
        <w:r w:rsidR="009120E4">
          <w:rPr>
            <w:webHidden/>
          </w:rPr>
          <w:fldChar w:fldCharType="separate"/>
        </w:r>
        <w:r w:rsidR="009120E4">
          <w:rPr>
            <w:webHidden/>
          </w:rPr>
          <w:t>8</w:t>
        </w:r>
        <w:r w:rsidR="009120E4">
          <w:rPr>
            <w:webHidden/>
          </w:rPr>
          <w:fldChar w:fldCharType="end"/>
        </w:r>
      </w:hyperlink>
    </w:p>
    <w:p w:rsidR="009120E4" w:rsidRDefault="00CC0BB8">
      <w:pPr>
        <w:pStyle w:val="TOC1"/>
        <w:tabs>
          <w:tab w:val="right" w:leader="dot" w:pos="9530"/>
        </w:tabs>
        <w:rPr>
          <w:rFonts w:asciiTheme="minorHAnsi" w:eastAsiaTheme="minorEastAsia" w:hAnsiTheme="minorHAnsi" w:cstheme="minorBidi"/>
          <w:sz w:val="22"/>
          <w:szCs w:val="22"/>
        </w:rPr>
      </w:pPr>
      <w:hyperlink w:anchor="_Toc377467006" w:history="1">
        <w:r w:rsidR="009120E4" w:rsidRPr="0034799F">
          <w:rPr>
            <w:rStyle w:val="Hyperlink"/>
          </w:rPr>
          <w:t>Related Documents</w:t>
        </w:r>
        <w:r w:rsidR="009120E4">
          <w:rPr>
            <w:webHidden/>
          </w:rPr>
          <w:tab/>
        </w:r>
        <w:r w:rsidR="009120E4">
          <w:rPr>
            <w:webHidden/>
          </w:rPr>
          <w:fldChar w:fldCharType="begin"/>
        </w:r>
        <w:r w:rsidR="009120E4">
          <w:rPr>
            <w:webHidden/>
          </w:rPr>
          <w:instrText xml:space="preserve"> PAGEREF _Toc377467006 \h </w:instrText>
        </w:r>
        <w:r w:rsidR="009120E4">
          <w:rPr>
            <w:webHidden/>
          </w:rPr>
        </w:r>
        <w:r w:rsidR="009120E4">
          <w:rPr>
            <w:webHidden/>
          </w:rPr>
          <w:fldChar w:fldCharType="separate"/>
        </w:r>
        <w:r w:rsidR="009120E4">
          <w:rPr>
            <w:webHidden/>
          </w:rPr>
          <w:t>9</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07" w:history="1">
        <w:r w:rsidR="009120E4" w:rsidRPr="0034799F">
          <w:rPr>
            <w:rStyle w:val="Hyperlink"/>
          </w:rPr>
          <w:t>2.5</w:t>
        </w:r>
        <w:r w:rsidR="009120E4">
          <w:rPr>
            <w:rFonts w:asciiTheme="minorHAnsi" w:eastAsiaTheme="minorEastAsia" w:hAnsiTheme="minorHAnsi" w:cstheme="minorBidi"/>
            <w:sz w:val="22"/>
            <w:szCs w:val="22"/>
          </w:rPr>
          <w:tab/>
        </w:r>
        <w:r w:rsidR="009120E4" w:rsidRPr="0034799F">
          <w:rPr>
            <w:rStyle w:val="Hyperlink"/>
          </w:rPr>
          <w:t>Link to EAI Design Specification document</w:t>
        </w:r>
        <w:r w:rsidR="009120E4">
          <w:rPr>
            <w:webHidden/>
          </w:rPr>
          <w:tab/>
        </w:r>
        <w:r w:rsidR="009120E4">
          <w:rPr>
            <w:webHidden/>
          </w:rPr>
          <w:fldChar w:fldCharType="begin"/>
        </w:r>
        <w:r w:rsidR="009120E4">
          <w:rPr>
            <w:webHidden/>
          </w:rPr>
          <w:instrText xml:space="preserve"> PAGEREF _Toc377467007 \h </w:instrText>
        </w:r>
        <w:r w:rsidR="009120E4">
          <w:rPr>
            <w:webHidden/>
          </w:rPr>
        </w:r>
        <w:r w:rsidR="009120E4">
          <w:rPr>
            <w:webHidden/>
          </w:rPr>
          <w:fldChar w:fldCharType="separate"/>
        </w:r>
        <w:r w:rsidR="009120E4">
          <w:rPr>
            <w:webHidden/>
          </w:rPr>
          <w:t>9</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08" w:history="1">
        <w:r w:rsidR="009120E4" w:rsidRPr="0034799F">
          <w:rPr>
            <w:rStyle w:val="Hyperlink"/>
          </w:rPr>
          <w:t>2.6</w:t>
        </w:r>
        <w:r w:rsidR="009120E4">
          <w:rPr>
            <w:rFonts w:asciiTheme="minorHAnsi" w:eastAsiaTheme="minorEastAsia" w:hAnsiTheme="minorHAnsi" w:cstheme="minorBidi"/>
            <w:sz w:val="22"/>
            <w:szCs w:val="22"/>
          </w:rPr>
          <w:tab/>
        </w:r>
        <w:r w:rsidR="009120E4" w:rsidRPr="0034799F">
          <w:rPr>
            <w:rStyle w:val="Hyperlink"/>
          </w:rPr>
          <w:t>Link to Web Service document</w:t>
        </w:r>
        <w:r w:rsidR="009120E4">
          <w:rPr>
            <w:webHidden/>
          </w:rPr>
          <w:tab/>
        </w:r>
        <w:r w:rsidR="009120E4">
          <w:rPr>
            <w:webHidden/>
          </w:rPr>
          <w:fldChar w:fldCharType="begin"/>
        </w:r>
        <w:r w:rsidR="009120E4">
          <w:rPr>
            <w:webHidden/>
          </w:rPr>
          <w:instrText xml:space="preserve"> PAGEREF _Toc377467008 \h </w:instrText>
        </w:r>
        <w:r w:rsidR="009120E4">
          <w:rPr>
            <w:webHidden/>
          </w:rPr>
        </w:r>
        <w:r w:rsidR="009120E4">
          <w:rPr>
            <w:webHidden/>
          </w:rPr>
          <w:fldChar w:fldCharType="separate"/>
        </w:r>
        <w:r w:rsidR="009120E4">
          <w:rPr>
            <w:webHidden/>
          </w:rPr>
          <w:t>9</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09" w:history="1">
        <w:r w:rsidR="009120E4" w:rsidRPr="0034799F">
          <w:rPr>
            <w:rStyle w:val="Hyperlink"/>
          </w:rPr>
          <w:t>2.7</w:t>
        </w:r>
        <w:r w:rsidR="009120E4">
          <w:rPr>
            <w:rFonts w:asciiTheme="minorHAnsi" w:eastAsiaTheme="minorEastAsia" w:hAnsiTheme="minorHAnsi" w:cstheme="minorBidi"/>
            <w:sz w:val="22"/>
            <w:szCs w:val="22"/>
          </w:rPr>
          <w:tab/>
        </w:r>
        <w:r w:rsidR="009120E4" w:rsidRPr="0034799F">
          <w:rPr>
            <w:rStyle w:val="Hyperlink"/>
          </w:rPr>
          <w:t>Link to XSDs / WSDLs</w:t>
        </w:r>
        <w:r w:rsidR="009120E4">
          <w:rPr>
            <w:webHidden/>
          </w:rPr>
          <w:tab/>
        </w:r>
        <w:r w:rsidR="009120E4">
          <w:rPr>
            <w:webHidden/>
          </w:rPr>
          <w:fldChar w:fldCharType="begin"/>
        </w:r>
        <w:r w:rsidR="009120E4">
          <w:rPr>
            <w:webHidden/>
          </w:rPr>
          <w:instrText xml:space="preserve"> PAGEREF _Toc377467009 \h </w:instrText>
        </w:r>
        <w:r w:rsidR="009120E4">
          <w:rPr>
            <w:webHidden/>
          </w:rPr>
        </w:r>
        <w:r w:rsidR="009120E4">
          <w:rPr>
            <w:webHidden/>
          </w:rPr>
          <w:fldChar w:fldCharType="separate"/>
        </w:r>
        <w:r w:rsidR="009120E4">
          <w:rPr>
            <w:webHidden/>
          </w:rPr>
          <w:t>9</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10" w:history="1">
        <w:r w:rsidR="009120E4" w:rsidRPr="0034799F">
          <w:rPr>
            <w:rStyle w:val="Hyperlink"/>
          </w:rPr>
          <w:t>2.8</w:t>
        </w:r>
        <w:r w:rsidR="009120E4">
          <w:rPr>
            <w:rFonts w:asciiTheme="minorHAnsi" w:eastAsiaTheme="minorEastAsia" w:hAnsiTheme="minorHAnsi" w:cstheme="minorBidi"/>
            <w:sz w:val="22"/>
            <w:szCs w:val="22"/>
          </w:rPr>
          <w:tab/>
        </w:r>
        <w:r w:rsidR="009120E4" w:rsidRPr="0034799F">
          <w:rPr>
            <w:rStyle w:val="Hyperlink"/>
          </w:rPr>
          <w:t>Link to EAI User Guides and Helps</w:t>
        </w:r>
        <w:r w:rsidR="009120E4">
          <w:rPr>
            <w:webHidden/>
          </w:rPr>
          <w:tab/>
        </w:r>
        <w:r w:rsidR="009120E4">
          <w:rPr>
            <w:webHidden/>
          </w:rPr>
          <w:fldChar w:fldCharType="begin"/>
        </w:r>
        <w:r w:rsidR="009120E4">
          <w:rPr>
            <w:webHidden/>
          </w:rPr>
          <w:instrText xml:space="preserve"> PAGEREF _Toc377467010 \h </w:instrText>
        </w:r>
        <w:r w:rsidR="009120E4">
          <w:rPr>
            <w:webHidden/>
          </w:rPr>
        </w:r>
        <w:r w:rsidR="009120E4">
          <w:rPr>
            <w:webHidden/>
          </w:rPr>
          <w:fldChar w:fldCharType="separate"/>
        </w:r>
        <w:r w:rsidR="009120E4">
          <w:rPr>
            <w:webHidden/>
          </w:rPr>
          <w:t>9</w:t>
        </w:r>
        <w:r w:rsidR="009120E4">
          <w:rPr>
            <w:webHidden/>
          </w:rPr>
          <w:fldChar w:fldCharType="end"/>
        </w:r>
      </w:hyperlink>
    </w:p>
    <w:p w:rsidR="009120E4" w:rsidRDefault="00CC0BB8">
      <w:pPr>
        <w:pStyle w:val="TOC1"/>
        <w:tabs>
          <w:tab w:val="left" w:pos="480"/>
          <w:tab w:val="right" w:leader="dot" w:pos="9530"/>
        </w:tabs>
        <w:rPr>
          <w:rFonts w:asciiTheme="minorHAnsi" w:eastAsiaTheme="minorEastAsia" w:hAnsiTheme="minorHAnsi" w:cstheme="minorBidi"/>
          <w:sz w:val="22"/>
          <w:szCs w:val="22"/>
        </w:rPr>
      </w:pPr>
      <w:hyperlink w:anchor="_Toc377467011" w:history="1">
        <w:r w:rsidR="009120E4" w:rsidRPr="0034799F">
          <w:rPr>
            <w:rStyle w:val="Hyperlink"/>
          </w:rPr>
          <w:t>3</w:t>
        </w:r>
        <w:r w:rsidR="009120E4">
          <w:rPr>
            <w:rFonts w:asciiTheme="minorHAnsi" w:eastAsiaTheme="minorEastAsia" w:hAnsiTheme="minorHAnsi" w:cstheme="minorBidi"/>
            <w:sz w:val="22"/>
            <w:szCs w:val="22"/>
          </w:rPr>
          <w:tab/>
        </w:r>
        <w:r w:rsidR="009120E4" w:rsidRPr="0034799F">
          <w:rPr>
            <w:rStyle w:val="Hyperlink"/>
          </w:rPr>
          <w:t>Component Request/Reply/Structures</w:t>
        </w:r>
        <w:r w:rsidR="009120E4">
          <w:rPr>
            <w:webHidden/>
          </w:rPr>
          <w:tab/>
        </w:r>
        <w:r w:rsidR="009120E4">
          <w:rPr>
            <w:webHidden/>
          </w:rPr>
          <w:fldChar w:fldCharType="begin"/>
        </w:r>
        <w:r w:rsidR="009120E4">
          <w:rPr>
            <w:webHidden/>
          </w:rPr>
          <w:instrText xml:space="preserve"> PAGEREF _Toc377467011 \h </w:instrText>
        </w:r>
        <w:r w:rsidR="009120E4">
          <w:rPr>
            <w:webHidden/>
          </w:rPr>
        </w:r>
        <w:r w:rsidR="009120E4">
          <w:rPr>
            <w:webHidden/>
          </w:rPr>
          <w:fldChar w:fldCharType="separate"/>
        </w:r>
        <w:r w:rsidR="009120E4">
          <w:rPr>
            <w:webHidden/>
          </w:rPr>
          <w:t>10</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12" w:history="1">
        <w:r w:rsidR="009120E4" w:rsidRPr="0034799F">
          <w:rPr>
            <w:rStyle w:val="Hyperlink"/>
          </w:rPr>
          <w:t>3.1</w:t>
        </w:r>
        <w:r w:rsidR="009120E4">
          <w:rPr>
            <w:rFonts w:asciiTheme="minorHAnsi" w:eastAsiaTheme="minorEastAsia" w:hAnsiTheme="minorHAnsi" w:cstheme="minorBidi"/>
            <w:sz w:val="22"/>
            <w:szCs w:val="22"/>
          </w:rPr>
          <w:tab/>
        </w:r>
        <w:r w:rsidR="009120E4" w:rsidRPr="0034799F">
          <w:rPr>
            <w:rStyle w:val="Hyperlink"/>
          </w:rPr>
          <w:t>Request Message</w:t>
        </w:r>
        <w:r w:rsidR="009120E4">
          <w:rPr>
            <w:webHidden/>
          </w:rPr>
          <w:tab/>
        </w:r>
        <w:r w:rsidR="009120E4">
          <w:rPr>
            <w:webHidden/>
          </w:rPr>
          <w:fldChar w:fldCharType="begin"/>
        </w:r>
        <w:r w:rsidR="009120E4">
          <w:rPr>
            <w:webHidden/>
          </w:rPr>
          <w:instrText xml:space="preserve"> PAGEREF _Toc377467012 \h </w:instrText>
        </w:r>
        <w:r w:rsidR="009120E4">
          <w:rPr>
            <w:webHidden/>
          </w:rPr>
        </w:r>
        <w:r w:rsidR="009120E4">
          <w:rPr>
            <w:webHidden/>
          </w:rPr>
          <w:fldChar w:fldCharType="separate"/>
        </w:r>
        <w:r w:rsidR="009120E4">
          <w:rPr>
            <w:webHidden/>
          </w:rPr>
          <w:t>10</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13" w:history="1">
        <w:r w:rsidR="009120E4" w:rsidRPr="0034799F">
          <w:rPr>
            <w:rStyle w:val="Hyperlink"/>
          </w:rPr>
          <w:t>3.1.1</w:t>
        </w:r>
        <w:r w:rsidR="009120E4">
          <w:rPr>
            <w:rFonts w:asciiTheme="minorHAnsi" w:eastAsiaTheme="minorEastAsia" w:hAnsiTheme="minorHAnsi" w:cstheme="minorBidi"/>
            <w:i w:val="0"/>
            <w:iCs w:val="0"/>
            <w:sz w:val="22"/>
            <w:szCs w:val="22"/>
          </w:rPr>
          <w:tab/>
        </w:r>
        <w:r w:rsidR="009120E4" w:rsidRPr="0034799F">
          <w:rPr>
            <w:rStyle w:val="Hyperlink"/>
          </w:rPr>
          <w:t>lookupGroupAndEligibility</w:t>
        </w:r>
        <w:r w:rsidR="009120E4">
          <w:rPr>
            <w:webHidden/>
          </w:rPr>
          <w:tab/>
        </w:r>
        <w:r w:rsidR="009120E4">
          <w:rPr>
            <w:webHidden/>
          </w:rPr>
          <w:fldChar w:fldCharType="begin"/>
        </w:r>
        <w:r w:rsidR="009120E4">
          <w:rPr>
            <w:webHidden/>
          </w:rPr>
          <w:instrText xml:space="preserve"> PAGEREF _Toc377467013 \h </w:instrText>
        </w:r>
        <w:r w:rsidR="009120E4">
          <w:rPr>
            <w:webHidden/>
          </w:rPr>
        </w:r>
        <w:r w:rsidR="009120E4">
          <w:rPr>
            <w:webHidden/>
          </w:rPr>
          <w:fldChar w:fldCharType="separate"/>
        </w:r>
        <w:r w:rsidR="009120E4">
          <w:rPr>
            <w:webHidden/>
          </w:rPr>
          <w:t>10</w:t>
        </w:r>
        <w:r w:rsidR="009120E4">
          <w:rPr>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14" w:history="1">
        <w:r w:rsidR="009120E4" w:rsidRPr="0034799F">
          <w:rPr>
            <w:rStyle w:val="Hyperlink"/>
            <w:noProof/>
          </w:rPr>
          <w:t>3.1.1.1</w:t>
        </w:r>
        <w:r w:rsidR="009120E4">
          <w:rPr>
            <w:rFonts w:asciiTheme="minorHAnsi" w:eastAsiaTheme="minorEastAsia" w:hAnsiTheme="minorHAnsi" w:cstheme="minorBidi"/>
            <w:noProof/>
            <w:sz w:val="22"/>
            <w:szCs w:val="22"/>
          </w:rPr>
          <w:tab/>
        </w:r>
        <w:r w:rsidR="009120E4" w:rsidRPr="0034799F">
          <w:rPr>
            <w:rStyle w:val="Hyperlink"/>
            <w:noProof/>
          </w:rPr>
          <w:t>groupIdentifierInfo</w:t>
        </w:r>
        <w:r w:rsidR="009120E4">
          <w:rPr>
            <w:noProof/>
            <w:webHidden/>
          </w:rPr>
          <w:tab/>
        </w:r>
        <w:r w:rsidR="009120E4">
          <w:rPr>
            <w:noProof/>
            <w:webHidden/>
          </w:rPr>
          <w:fldChar w:fldCharType="begin"/>
        </w:r>
        <w:r w:rsidR="009120E4">
          <w:rPr>
            <w:noProof/>
            <w:webHidden/>
          </w:rPr>
          <w:instrText xml:space="preserve"> PAGEREF _Toc377467014 \h </w:instrText>
        </w:r>
        <w:r w:rsidR="009120E4">
          <w:rPr>
            <w:noProof/>
            <w:webHidden/>
          </w:rPr>
        </w:r>
        <w:r w:rsidR="009120E4">
          <w:rPr>
            <w:noProof/>
            <w:webHidden/>
          </w:rPr>
          <w:fldChar w:fldCharType="separate"/>
        </w:r>
        <w:r w:rsidR="009120E4">
          <w:rPr>
            <w:noProof/>
            <w:webHidden/>
          </w:rPr>
          <w:t>10</w:t>
        </w:r>
        <w:r w:rsidR="009120E4">
          <w:rPr>
            <w:noProof/>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15" w:history="1">
        <w:r w:rsidR="009120E4" w:rsidRPr="0034799F">
          <w:rPr>
            <w:rStyle w:val="Hyperlink"/>
            <w:noProof/>
          </w:rPr>
          <w:t>3.1.1.2</w:t>
        </w:r>
        <w:r w:rsidR="009120E4">
          <w:rPr>
            <w:rFonts w:asciiTheme="minorHAnsi" w:eastAsiaTheme="minorEastAsia" w:hAnsiTheme="minorHAnsi" w:cstheme="minorBidi"/>
            <w:noProof/>
            <w:sz w:val="22"/>
            <w:szCs w:val="22"/>
          </w:rPr>
          <w:tab/>
        </w:r>
        <w:r w:rsidR="009120E4" w:rsidRPr="0034799F">
          <w:rPr>
            <w:rStyle w:val="Hyperlink"/>
            <w:noProof/>
          </w:rPr>
          <w:t>subscriberJoiningGroup</w:t>
        </w:r>
        <w:r w:rsidR="009120E4">
          <w:rPr>
            <w:noProof/>
            <w:webHidden/>
          </w:rPr>
          <w:tab/>
        </w:r>
        <w:r w:rsidR="009120E4">
          <w:rPr>
            <w:noProof/>
            <w:webHidden/>
          </w:rPr>
          <w:fldChar w:fldCharType="begin"/>
        </w:r>
        <w:r w:rsidR="009120E4">
          <w:rPr>
            <w:noProof/>
            <w:webHidden/>
          </w:rPr>
          <w:instrText xml:space="preserve"> PAGEREF _Toc377467015 \h </w:instrText>
        </w:r>
        <w:r w:rsidR="009120E4">
          <w:rPr>
            <w:noProof/>
            <w:webHidden/>
          </w:rPr>
        </w:r>
        <w:r w:rsidR="009120E4">
          <w:rPr>
            <w:noProof/>
            <w:webHidden/>
          </w:rPr>
          <w:fldChar w:fldCharType="separate"/>
        </w:r>
        <w:r w:rsidR="009120E4">
          <w:rPr>
            <w:noProof/>
            <w:webHidden/>
          </w:rPr>
          <w:t>11</w:t>
        </w:r>
        <w:r w:rsidR="009120E4">
          <w:rPr>
            <w:noProof/>
            <w:webHidden/>
          </w:rPr>
          <w:fldChar w:fldCharType="end"/>
        </w:r>
      </w:hyperlink>
    </w:p>
    <w:p w:rsidR="009120E4" w:rsidRDefault="00CC0BB8">
      <w:pPr>
        <w:pStyle w:val="TOC5"/>
        <w:tabs>
          <w:tab w:val="left" w:pos="1798"/>
          <w:tab w:val="right" w:leader="dot" w:pos="9530"/>
        </w:tabs>
        <w:rPr>
          <w:rFonts w:asciiTheme="minorHAnsi" w:eastAsiaTheme="minorEastAsia" w:hAnsiTheme="minorHAnsi" w:cstheme="minorBidi"/>
          <w:noProof/>
          <w:sz w:val="22"/>
          <w:szCs w:val="22"/>
        </w:rPr>
      </w:pPr>
      <w:hyperlink w:anchor="_Toc377467016" w:history="1">
        <w:r w:rsidR="009120E4" w:rsidRPr="0034799F">
          <w:rPr>
            <w:rStyle w:val="Hyperlink"/>
            <w:noProof/>
          </w:rPr>
          <w:t>3.1.1.2.1</w:t>
        </w:r>
        <w:r w:rsidR="009120E4">
          <w:rPr>
            <w:rFonts w:asciiTheme="minorHAnsi" w:eastAsiaTheme="minorEastAsia" w:hAnsiTheme="minorHAnsi" w:cstheme="minorBidi"/>
            <w:noProof/>
            <w:sz w:val="22"/>
            <w:szCs w:val="22"/>
          </w:rPr>
          <w:tab/>
        </w:r>
        <w:r w:rsidR="009120E4" w:rsidRPr="0034799F">
          <w:rPr>
            <w:rStyle w:val="Hyperlink"/>
            <w:noProof/>
          </w:rPr>
          <w:t>orderTypeInfo</w:t>
        </w:r>
        <w:r w:rsidR="009120E4">
          <w:rPr>
            <w:noProof/>
            <w:webHidden/>
          </w:rPr>
          <w:tab/>
        </w:r>
        <w:r w:rsidR="009120E4">
          <w:rPr>
            <w:noProof/>
            <w:webHidden/>
          </w:rPr>
          <w:fldChar w:fldCharType="begin"/>
        </w:r>
        <w:r w:rsidR="009120E4">
          <w:rPr>
            <w:noProof/>
            <w:webHidden/>
          </w:rPr>
          <w:instrText xml:space="preserve"> PAGEREF _Toc377467016 \h </w:instrText>
        </w:r>
        <w:r w:rsidR="009120E4">
          <w:rPr>
            <w:noProof/>
            <w:webHidden/>
          </w:rPr>
        </w:r>
        <w:r w:rsidR="009120E4">
          <w:rPr>
            <w:noProof/>
            <w:webHidden/>
          </w:rPr>
          <w:fldChar w:fldCharType="separate"/>
        </w:r>
        <w:r w:rsidR="009120E4">
          <w:rPr>
            <w:noProof/>
            <w:webHidden/>
          </w:rPr>
          <w:t>12</w:t>
        </w:r>
        <w:r w:rsidR="009120E4">
          <w:rPr>
            <w:noProof/>
            <w:webHidden/>
          </w:rPr>
          <w:fldChar w:fldCharType="end"/>
        </w:r>
      </w:hyperlink>
    </w:p>
    <w:p w:rsidR="009120E4" w:rsidRDefault="00CC0BB8">
      <w:pPr>
        <w:pStyle w:val="TOC5"/>
        <w:tabs>
          <w:tab w:val="left" w:pos="1798"/>
          <w:tab w:val="right" w:leader="dot" w:pos="9530"/>
        </w:tabs>
        <w:rPr>
          <w:rFonts w:asciiTheme="minorHAnsi" w:eastAsiaTheme="minorEastAsia" w:hAnsiTheme="minorHAnsi" w:cstheme="minorBidi"/>
          <w:noProof/>
          <w:sz w:val="22"/>
          <w:szCs w:val="22"/>
        </w:rPr>
      </w:pPr>
      <w:hyperlink w:anchor="_Toc377467017" w:history="1">
        <w:r w:rsidR="009120E4" w:rsidRPr="0034799F">
          <w:rPr>
            <w:rStyle w:val="Hyperlink"/>
            <w:noProof/>
          </w:rPr>
          <w:t>3.1.1.2.2</w:t>
        </w:r>
        <w:r w:rsidR="009120E4">
          <w:rPr>
            <w:rFonts w:asciiTheme="minorHAnsi" w:eastAsiaTheme="minorEastAsia" w:hAnsiTheme="minorHAnsi" w:cstheme="minorBidi"/>
            <w:noProof/>
            <w:sz w:val="22"/>
            <w:szCs w:val="22"/>
          </w:rPr>
          <w:tab/>
        </w:r>
        <w:r w:rsidR="009120E4" w:rsidRPr="0034799F">
          <w:rPr>
            <w:rStyle w:val="Hyperlink"/>
            <w:noProof/>
          </w:rPr>
          <w:t>joiningSubscriberInfo</w:t>
        </w:r>
        <w:r w:rsidR="009120E4">
          <w:rPr>
            <w:noProof/>
            <w:webHidden/>
          </w:rPr>
          <w:tab/>
        </w:r>
        <w:r w:rsidR="009120E4">
          <w:rPr>
            <w:noProof/>
            <w:webHidden/>
          </w:rPr>
          <w:fldChar w:fldCharType="begin"/>
        </w:r>
        <w:r w:rsidR="009120E4">
          <w:rPr>
            <w:noProof/>
            <w:webHidden/>
          </w:rPr>
          <w:instrText xml:space="preserve"> PAGEREF _Toc377467017 \h </w:instrText>
        </w:r>
        <w:r w:rsidR="009120E4">
          <w:rPr>
            <w:noProof/>
            <w:webHidden/>
          </w:rPr>
        </w:r>
        <w:r w:rsidR="009120E4">
          <w:rPr>
            <w:noProof/>
            <w:webHidden/>
          </w:rPr>
          <w:fldChar w:fldCharType="separate"/>
        </w:r>
        <w:r w:rsidR="009120E4">
          <w:rPr>
            <w:noProof/>
            <w:webHidden/>
          </w:rPr>
          <w:t>13</w:t>
        </w:r>
        <w:r w:rsidR="009120E4">
          <w:rPr>
            <w:noProof/>
            <w:webHidden/>
          </w:rPr>
          <w:fldChar w:fldCharType="end"/>
        </w:r>
      </w:hyperlink>
    </w:p>
    <w:p w:rsidR="009120E4" w:rsidRDefault="00CC0BB8">
      <w:pPr>
        <w:pStyle w:val="TOC6"/>
        <w:tabs>
          <w:tab w:val="left" w:pos="2165"/>
          <w:tab w:val="right" w:leader="dot" w:pos="9530"/>
        </w:tabs>
        <w:rPr>
          <w:rFonts w:asciiTheme="minorHAnsi" w:eastAsiaTheme="minorEastAsia" w:hAnsiTheme="minorHAnsi" w:cstheme="minorBidi"/>
          <w:noProof/>
          <w:sz w:val="22"/>
          <w:szCs w:val="22"/>
        </w:rPr>
      </w:pPr>
      <w:hyperlink w:anchor="_Toc377467018" w:history="1">
        <w:r w:rsidR="009120E4" w:rsidRPr="0034799F">
          <w:rPr>
            <w:rStyle w:val="Hyperlink"/>
            <w:noProof/>
          </w:rPr>
          <w:t>3.1.1.2.2.1</w:t>
        </w:r>
        <w:r w:rsidR="009120E4">
          <w:rPr>
            <w:rFonts w:asciiTheme="minorHAnsi" w:eastAsiaTheme="minorEastAsia" w:hAnsiTheme="minorHAnsi" w:cstheme="minorBidi"/>
            <w:noProof/>
            <w:sz w:val="22"/>
            <w:szCs w:val="22"/>
          </w:rPr>
          <w:tab/>
        </w:r>
        <w:r w:rsidR="009120E4" w:rsidRPr="0034799F">
          <w:rPr>
            <w:rStyle w:val="Hyperlink"/>
            <w:noProof/>
          </w:rPr>
          <w:t>accountTypeInfo</w:t>
        </w:r>
        <w:r w:rsidR="009120E4">
          <w:rPr>
            <w:noProof/>
            <w:webHidden/>
          </w:rPr>
          <w:tab/>
        </w:r>
        <w:r w:rsidR="009120E4">
          <w:rPr>
            <w:noProof/>
            <w:webHidden/>
          </w:rPr>
          <w:fldChar w:fldCharType="begin"/>
        </w:r>
        <w:r w:rsidR="009120E4">
          <w:rPr>
            <w:noProof/>
            <w:webHidden/>
          </w:rPr>
          <w:instrText xml:space="preserve"> PAGEREF _Toc377467018 \h </w:instrText>
        </w:r>
        <w:r w:rsidR="009120E4">
          <w:rPr>
            <w:noProof/>
            <w:webHidden/>
          </w:rPr>
        </w:r>
        <w:r w:rsidR="009120E4">
          <w:rPr>
            <w:noProof/>
            <w:webHidden/>
          </w:rPr>
          <w:fldChar w:fldCharType="separate"/>
        </w:r>
        <w:r w:rsidR="009120E4">
          <w:rPr>
            <w:noProof/>
            <w:webHidden/>
          </w:rPr>
          <w:t>14</w:t>
        </w:r>
        <w:r w:rsidR="009120E4">
          <w:rPr>
            <w:noProof/>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19" w:history="1">
        <w:r w:rsidR="009120E4" w:rsidRPr="0034799F">
          <w:rPr>
            <w:rStyle w:val="Hyperlink"/>
          </w:rPr>
          <w:t>3.2</w:t>
        </w:r>
        <w:r w:rsidR="009120E4">
          <w:rPr>
            <w:rFonts w:asciiTheme="minorHAnsi" w:eastAsiaTheme="minorEastAsia" w:hAnsiTheme="minorHAnsi" w:cstheme="minorBidi"/>
            <w:sz w:val="22"/>
            <w:szCs w:val="22"/>
          </w:rPr>
          <w:tab/>
        </w:r>
        <w:r w:rsidR="009120E4" w:rsidRPr="0034799F">
          <w:rPr>
            <w:rStyle w:val="Hyperlink"/>
          </w:rPr>
          <w:t>Response Message</w:t>
        </w:r>
        <w:r w:rsidR="009120E4">
          <w:rPr>
            <w:webHidden/>
          </w:rPr>
          <w:tab/>
        </w:r>
        <w:r w:rsidR="009120E4">
          <w:rPr>
            <w:webHidden/>
          </w:rPr>
          <w:fldChar w:fldCharType="begin"/>
        </w:r>
        <w:r w:rsidR="009120E4">
          <w:rPr>
            <w:webHidden/>
          </w:rPr>
          <w:instrText xml:space="preserve"> PAGEREF _Toc377467019 \h </w:instrText>
        </w:r>
        <w:r w:rsidR="009120E4">
          <w:rPr>
            <w:webHidden/>
          </w:rPr>
        </w:r>
        <w:r w:rsidR="009120E4">
          <w:rPr>
            <w:webHidden/>
          </w:rPr>
          <w:fldChar w:fldCharType="separate"/>
        </w:r>
        <w:r w:rsidR="009120E4">
          <w:rPr>
            <w:webHidden/>
          </w:rPr>
          <w:t>15</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20" w:history="1">
        <w:r w:rsidR="009120E4" w:rsidRPr="0034799F">
          <w:rPr>
            <w:rStyle w:val="Hyperlink"/>
          </w:rPr>
          <w:t>3.2.1</w:t>
        </w:r>
        <w:r w:rsidR="009120E4">
          <w:rPr>
            <w:rFonts w:asciiTheme="minorHAnsi" w:eastAsiaTheme="minorEastAsia" w:hAnsiTheme="minorHAnsi" w:cstheme="minorBidi"/>
            <w:i w:val="0"/>
            <w:iCs w:val="0"/>
            <w:sz w:val="22"/>
            <w:szCs w:val="22"/>
          </w:rPr>
          <w:tab/>
        </w:r>
        <w:r w:rsidR="009120E4" w:rsidRPr="0034799F">
          <w:rPr>
            <w:rStyle w:val="Hyperlink"/>
          </w:rPr>
          <w:t>lookupGroupAndEligibilityResponse</w:t>
        </w:r>
        <w:r w:rsidR="009120E4">
          <w:rPr>
            <w:webHidden/>
          </w:rPr>
          <w:tab/>
        </w:r>
        <w:r w:rsidR="009120E4">
          <w:rPr>
            <w:webHidden/>
          </w:rPr>
          <w:fldChar w:fldCharType="begin"/>
        </w:r>
        <w:r w:rsidR="009120E4">
          <w:rPr>
            <w:webHidden/>
          </w:rPr>
          <w:instrText xml:space="preserve"> PAGEREF _Toc377467020 \h </w:instrText>
        </w:r>
        <w:r w:rsidR="009120E4">
          <w:rPr>
            <w:webHidden/>
          </w:rPr>
        </w:r>
        <w:r w:rsidR="009120E4">
          <w:rPr>
            <w:webHidden/>
          </w:rPr>
          <w:fldChar w:fldCharType="separate"/>
        </w:r>
        <w:r w:rsidR="009120E4">
          <w:rPr>
            <w:webHidden/>
          </w:rPr>
          <w:t>15</w:t>
        </w:r>
        <w:r w:rsidR="009120E4">
          <w:rPr>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21" w:history="1">
        <w:r w:rsidR="009120E4" w:rsidRPr="0034799F">
          <w:rPr>
            <w:rStyle w:val="Hyperlink"/>
            <w:noProof/>
          </w:rPr>
          <w:t>3.2.1.1</w:t>
        </w:r>
        <w:r w:rsidR="009120E4">
          <w:rPr>
            <w:rFonts w:asciiTheme="minorHAnsi" w:eastAsiaTheme="minorEastAsia" w:hAnsiTheme="minorHAnsi" w:cstheme="minorBidi"/>
            <w:noProof/>
            <w:sz w:val="22"/>
            <w:szCs w:val="22"/>
          </w:rPr>
          <w:tab/>
        </w:r>
        <w:r w:rsidR="009120E4" w:rsidRPr="0034799F">
          <w:rPr>
            <w:rStyle w:val="Hyperlink"/>
            <w:noProof/>
          </w:rPr>
          <w:t>groupList</w:t>
        </w:r>
        <w:r w:rsidR="009120E4">
          <w:rPr>
            <w:noProof/>
            <w:webHidden/>
          </w:rPr>
          <w:tab/>
        </w:r>
        <w:r w:rsidR="009120E4">
          <w:rPr>
            <w:noProof/>
            <w:webHidden/>
          </w:rPr>
          <w:fldChar w:fldCharType="begin"/>
        </w:r>
        <w:r w:rsidR="009120E4">
          <w:rPr>
            <w:noProof/>
            <w:webHidden/>
          </w:rPr>
          <w:instrText xml:space="preserve"> PAGEREF _Toc377467021 \h </w:instrText>
        </w:r>
        <w:r w:rsidR="009120E4">
          <w:rPr>
            <w:noProof/>
            <w:webHidden/>
          </w:rPr>
        </w:r>
        <w:r w:rsidR="009120E4">
          <w:rPr>
            <w:noProof/>
            <w:webHidden/>
          </w:rPr>
          <w:fldChar w:fldCharType="separate"/>
        </w:r>
        <w:r w:rsidR="009120E4">
          <w:rPr>
            <w:noProof/>
            <w:webHidden/>
          </w:rPr>
          <w:t>15</w:t>
        </w:r>
        <w:r w:rsidR="009120E4">
          <w:rPr>
            <w:noProof/>
            <w:webHidden/>
          </w:rPr>
          <w:fldChar w:fldCharType="end"/>
        </w:r>
      </w:hyperlink>
    </w:p>
    <w:p w:rsidR="009120E4" w:rsidRDefault="00CC0BB8">
      <w:pPr>
        <w:pStyle w:val="TOC5"/>
        <w:tabs>
          <w:tab w:val="left" w:pos="1798"/>
          <w:tab w:val="right" w:leader="dot" w:pos="9530"/>
        </w:tabs>
        <w:rPr>
          <w:rFonts w:asciiTheme="minorHAnsi" w:eastAsiaTheme="minorEastAsia" w:hAnsiTheme="minorHAnsi" w:cstheme="minorBidi"/>
          <w:noProof/>
          <w:sz w:val="22"/>
          <w:szCs w:val="22"/>
        </w:rPr>
      </w:pPr>
      <w:hyperlink w:anchor="_Toc377467022" w:history="1">
        <w:r w:rsidR="009120E4" w:rsidRPr="0034799F">
          <w:rPr>
            <w:rStyle w:val="Hyperlink"/>
            <w:noProof/>
          </w:rPr>
          <w:t>3.2.1.1.1</w:t>
        </w:r>
        <w:r w:rsidR="009120E4">
          <w:rPr>
            <w:rFonts w:asciiTheme="minorHAnsi" w:eastAsiaTheme="minorEastAsia" w:hAnsiTheme="minorHAnsi" w:cstheme="minorBidi"/>
            <w:noProof/>
            <w:sz w:val="22"/>
            <w:szCs w:val="22"/>
          </w:rPr>
          <w:tab/>
        </w:r>
        <w:r w:rsidR="009120E4" w:rsidRPr="0034799F">
          <w:rPr>
            <w:rStyle w:val="Hyperlink"/>
            <w:noProof/>
          </w:rPr>
          <w:t>groupInfo</w:t>
        </w:r>
        <w:r w:rsidR="009120E4">
          <w:rPr>
            <w:noProof/>
            <w:webHidden/>
          </w:rPr>
          <w:tab/>
        </w:r>
        <w:r w:rsidR="009120E4">
          <w:rPr>
            <w:noProof/>
            <w:webHidden/>
          </w:rPr>
          <w:fldChar w:fldCharType="begin"/>
        </w:r>
        <w:r w:rsidR="009120E4">
          <w:rPr>
            <w:noProof/>
            <w:webHidden/>
          </w:rPr>
          <w:instrText xml:space="preserve"> PAGEREF _Toc377467022 \h </w:instrText>
        </w:r>
        <w:r w:rsidR="009120E4">
          <w:rPr>
            <w:noProof/>
            <w:webHidden/>
          </w:rPr>
        </w:r>
        <w:r w:rsidR="009120E4">
          <w:rPr>
            <w:noProof/>
            <w:webHidden/>
          </w:rPr>
          <w:fldChar w:fldCharType="separate"/>
        </w:r>
        <w:r w:rsidR="009120E4">
          <w:rPr>
            <w:noProof/>
            <w:webHidden/>
          </w:rPr>
          <w:t>15</w:t>
        </w:r>
        <w:r w:rsidR="009120E4">
          <w:rPr>
            <w:noProof/>
            <w:webHidden/>
          </w:rPr>
          <w:fldChar w:fldCharType="end"/>
        </w:r>
      </w:hyperlink>
    </w:p>
    <w:p w:rsidR="009120E4" w:rsidRDefault="00CC0BB8">
      <w:pPr>
        <w:pStyle w:val="TOC6"/>
        <w:tabs>
          <w:tab w:val="left" w:pos="2165"/>
          <w:tab w:val="right" w:leader="dot" w:pos="9530"/>
        </w:tabs>
        <w:rPr>
          <w:rFonts w:asciiTheme="minorHAnsi" w:eastAsiaTheme="minorEastAsia" w:hAnsiTheme="minorHAnsi" w:cstheme="minorBidi"/>
          <w:noProof/>
          <w:sz w:val="22"/>
          <w:szCs w:val="22"/>
        </w:rPr>
      </w:pPr>
      <w:hyperlink w:anchor="_Toc377467023" w:history="1">
        <w:r w:rsidR="009120E4" w:rsidRPr="0034799F">
          <w:rPr>
            <w:rStyle w:val="Hyperlink"/>
            <w:noProof/>
          </w:rPr>
          <w:t>3.2.1.1.1.1</w:t>
        </w:r>
        <w:r w:rsidR="009120E4">
          <w:rPr>
            <w:rFonts w:asciiTheme="minorHAnsi" w:eastAsiaTheme="minorEastAsia" w:hAnsiTheme="minorHAnsi" w:cstheme="minorBidi"/>
            <w:noProof/>
            <w:sz w:val="22"/>
            <w:szCs w:val="22"/>
          </w:rPr>
          <w:tab/>
        </w:r>
        <w:r w:rsidR="009120E4" w:rsidRPr="0034799F">
          <w:rPr>
            <w:rStyle w:val="Hyperlink"/>
            <w:noProof/>
          </w:rPr>
          <w:t>groupSubscriberList</w:t>
        </w:r>
        <w:r w:rsidR="009120E4">
          <w:rPr>
            <w:noProof/>
            <w:webHidden/>
          </w:rPr>
          <w:tab/>
        </w:r>
        <w:r w:rsidR="009120E4">
          <w:rPr>
            <w:noProof/>
            <w:webHidden/>
          </w:rPr>
          <w:fldChar w:fldCharType="begin"/>
        </w:r>
        <w:r w:rsidR="009120E4">
          <w:rPr>
            <w:noProof/>
            <w:webHidden/>
          </w:rPr>
          <w:instrText xml:space="preserve"> PAGEREF _Toc377467023 \h </w:instrText>
        </w:r>
        <w:r w:rsidR="009120E4">
          <w:rPr>
            <w:noProof/>
            <w:webHidden/>
          </w:rPr>
        </w:r>
        <w:r w:rsidR="009120E4">
          <w:rPr>
            <w:noProof/>
            <w:webHidden/>
          </w:rPr>
          <w:fldChar w:fldCharType="separate"/>
        </w:r>
        <w:r w:rsidR="009120E4">
          <w:rPr>
            <w:noProof/>
            <w:webHidden/>
          </w:rPr>
          <w:t>17</w:t>
        </w:r>
        <w:r w:rsidR="009120E4">
          <w:rPr>
            <w:noProof/>
            <w:webHidden/>
          </w:rPr>
          <w:fldChar w:fldCharType="end"/>
        </w:r>
      </w:hyperlink>
    </w:p>
    <w:p w:rsidR="009120E4" w:rsidRDefault="00CC0BB8">
      <w:pPr>
        <w:pStyle w:val="TOC7"/>
        <w:tabs>
          <w:tab w:val="left" w:pos="1400"/>
          <w:tab w:val="right" w:leader="dot" w:pos="9530"/>
        </w:tabs>
        <w:rPr>
          <w:rFonts w:asciiTheme="minorHAnsi" w:eastAsiaTheme="minorEastAsia" w:hAnsiTheme="minorHAnsi" w:cstheme="minorBidi"/>
          <w:noProof/>
          <w:sz w:val="22"/>
          <w:szCs w:val="22"/>
        </w:rPr>
      </w:pPr>
      <w:hyperlink w:anchor="_Toc377467024" w:history="1">
        <w:r w:rsidR="009120E4" w:rsidRPr="0034799F">
          <w:rPr>
            <w:rStyle w:val="Hyperlink"/>
            <w:rFonts w:ascii="Times New Roman" w:hAnsi="Times New Roman"/>
            <w:b/>
            <w:noProof/>
          </w:rPr>
          <w:t>3.2.1.1.1.1.1</w:t>
        </w:r>
        <w:r w:rsidR="009120E4">
          <w:rPr>
            <w:rFonts w:asciiTheme="minorHAnsi" w:eastAsiaTheme="minorEastAsia" w:hAnsiTheme="minorHAnsi" w:cstheme="minorBidi"/>
            <w:noProof/>
            <w:sz w:val="22"/>
            <w:szCs w:val="22"/>
          </w:rPr>
          <w:tab/>
        </w:r>
        <w:r w:rsidR="009120E4" w:rsidRPr="0034799F">
          <w:rPr>
            <w:rStyle w:val="Hyperlink"/>
            <w:rFonts w:ascii="Times New Roman" w:hAnsi="Times New Roman"/>
            <w:b/>
            <w:noProof/>
          </w:rPr>
          <w:t>groupSubscriberInfo</w:t>
        </w:r>
        <w:r w:rsidR="009120E4">
          <w:rPr>
            <w:noProof/>
            <w:webHidden/>
          </w:rPr>
          <w:tab/>
        </w:r>
        <w:r w:rsidR="009120E4">
          <w:rPr>
            <w:noProof/>
            <w:webHidden/>
          </w:rPr>
          <w:fldChar w:fldCharType="begin"/>
        </w:r>
        <w:r w:rsidR="009120E4">
          <w:rPr>
            <w:noProof/>
            <w:webHidden/>
          </w:rPr>
          <w:instrText xml:space="preserve"> PAGEREF _Toc377467024 \h </w:instrText>
        </w:r>
        <w:r w:rsidR="009120E4">
          <w:rPr>
            <w:noProof/>
            <w:webHidden/>
          </w:rPr>
        </w:r>
        <w:r w:rsidR="009120E4">
          <w:rPr>
            <w:noProof/>
            <w:webHidden/>
          </w:rPr>
          <w:fldChar w:fldCharType="separate"/>
        </w:r>
        <w:r w:rsidR="009120E4">
          <w:rPr>
            <w:noProof/>
            <w:webHidden/>
          </w:rPr>
          <w:t>17</w:t>
        </w:r>
        <w:r w:rsidR="009120E4">
          <w:rPr>
            <w:noProof/>
            <w:webHidden/>
          </w:rPr>
          <w:fldChar w:fldCharType="end"/>
        </w:r>
      </w:hyperlink>
    </w:p>
    <w:p w:rsidR="009120E4" w:rsidRDefault="00CC0BB8">
      <w:pPr>
        <w:pStyle w:val="TOC6"/>
        <w:tabs>
          <w:tab w:val="left" w:pos="2165"/>
          <w:tab w:val="right" w:leader="dot" w:pos="9530"/>
        </w:tabs>
        <w:rPr>
          <w:rFonts w:asciiTheme="minorHAnsi" w:eastAsiaTheme="minorEastAsia" w:hAnsiTheme="minorHAnsi" w:cstheme="minorBidi"/>
          <w:noProof/>
          <w:sz w:val="22"/>
          <w:szCs w:val="22"/>
        </w:rPr>
      </w:pPr>
      <w:hyperlink w:anchor="_Toc377467025" w:history="1">
        <w:r w:rsidR="009120E4" w:rsidRPr="0034799F">
          <w:rPr>
            <w:rStyle w:val="Hyperlink"/>
            <w:noProof/>
          </w:rPr>
          <w:t>3.2.1.1.1.2</w:t>
        </w:r>
        <w:r w:rsidR="009120E4">
          <w:rPr>
            <w:rFonts w:asciiTheme="minorHAnsi" w:eastAsiaTheme="minorEastAsia" w:hAnsiTheme="minorHAnsi" w:cstheme="minorBidi"/>
            <w:noProof/>
            <w:sz w:val="22"/>
            <w:szCs w:val="22"/>
          </w:rPr>
          <w:tab/>
        </w:r>
        <w:r w:rsidR="009120E4" w:rsidRPr="0034799F">
          <w:rPr>
            <w:rStyle w:val="Hyperlink"/>
            <w:noProof/>
          </w:rPr>
          <w:t>discountTierList</w:t>
        </w:r>
        <w:r w:rsidR="009120E4">
          <w:rPr>
            <w:noProof/>
            <w:webHidden/>
          </w:rPr>
          <w:tab/>
        </w:r>
        <w:r w:rsidR="009120E4">
          <w:rPr>
            <w:noProof/>
            <w:webHidden/>
          </w:rPr>
          <w:fldChar w:fldCharType="begin"/>
        </w:r>
        <w:r w:rsidR="009120E4">
          <w:rPr>
            <w:noProof/>
            <w:webHidden/>
          </w:rPr>
          <w:instrText xml:space="preserve"> PAGEREF _Toc377467025 \h </w:instrText>
        </w:r>
        <w:r w:rsidR="009120E4">
          <w:rPr>
            <w:noProof/>
            <w:webHidden/>
          </w:rPr>
        </w:r>
        <w:r w:rsidR="009120E4">
          <w:rPr>
            <w:noProof/>
            <w:webHidden/>
          </w:rPr>
          <w:fldChar w:fldCharType="separate"/>
        </w:r>
        <w:r w:rsidR="009120E4">
          <w:rPr>
            <w:noProof/>
            <w:webHidden/>
          </w:rPr>
          <w:t>18</w:t>
        </w:r>
        <w:r w:rsidR="009120E4">
          <w:rPr>
            <w:noProof/>
            <w:webHidden/>
          </w:rPr>
          <w:fldChar w:fldCharType="end"/>
        </w:r>
      </w:hyperlink>
    </w:p>
    <w:p w:rsidR="009120E4" w:rsidRDefault="00CC0BB8">
      <w:pPr>
        <w:pStyle w:val="TOC7"/>
        <w:tabs>
          <w:tab w:val="left" w:pos="1400"/>
          <w:tab w:val="right" w:leader="dot" w:pos="9530"/>
        </w:tabs>
        <w:rPr>
          <w:rFonts w:asciiTheme="minorHAnsi" w:eastAsiaTheme="minorEastAsia" w:hAnsiTheme="minorHAnsi" w:cstheme="minorBidi"/>
          <w:noProof/>
          <w:sz w:val="22"/>
          <w:szCs w:val="22"/>
        </w:rPr>
      </w:pPr>
      <w:hyperlink w:anchor="_Toc377467026" w:history="1">
        <w:r w:rsidR="009120E4" w:rsidRPr="0034799F">
          <w:rPr>
            <w:rStyle w:val="Hyperlink"/>
            <w:rFonts w:ascii="Times New Roman" w:hAnsi="Times New Roman"/>
            <w:b/>
            <w:noProof/>
          </w:rPr>
          <w:t>3.2.1.1.1.2.1</w:t>
        </w:r>
        <w:r w:rsidR="009120E4">
          <w:rPr>
            <w:rFonts w:asciiTheme="minorHAnsi" w:eastAsiaTheme="minorEastAsia" w:hAnsiTheme="minorHAnsi" w:cstheme="minorBidi"/>
            <w:noProof/>
            <w:sz w:val="22"/>
            <w:szCs w:val="22"/>
          </w:rPr>
          <w:tab/>
        </w:r>
        <w:r w:rsidR="009120E4" w:rsidRPr="0034799F">
          <w:rPr>
            <w:rStyle w:val="Hyperlink"/>
            <w:rFonts w:ascii="Times New Roman" w:hAnsi="Times New Roman"/>
            <w:b/>
            <w:noProof/>
          </w:rPr>
          <w:t>discountTierInfo</w:t>
        </w:r>
        <w:r w:rsidR="009120E4">
          <w:rPr>
            <w:noProof/>
            <w:webHidden/>
          </w:rPr>
          <w:tab/>
        </w:r>
        <w:r w:rsidR="009120E4">
          <w:rPr>
            <w:noProof/>
            <w:webHidden/>
          </w:rPr>
          <w:fldChar w:fldCharType="begin"/>
        </w:r>
        <w:r w:rsidR="009120E4">
          <w:rPr>
            <w:noProof/>
            <w:webHidden/>
          </w:rPr>
          <w:instrText xml:space="preserve"> PAGEREF _Toc377467026 \h </w:instrText>
        </w:r>
        <w:r w:rsidR="009120E4">
          <w:rPr>
            <w:noProof/>
            <w:webHidden/>
          </w:rPr>
        </w:r>
        <w:r w:rsidR="009120E4">
          <w:rPr>
            <w:noProof/>
            <w:webHidden/>
          </w:rPr>
          <w:fldChar w:fldCharType="separate"/>
        </w:r>
        <w:r w:rsidR="009120E4">
          <w:rPr>
            <w:noProof/>
            <w:webHidden/>
          </w:rPr>
          <w:t>18</w:t>
        </w:r>
        <w:r w:rsidR="009120E4">
          <w:rPr>
            <w:noProof/>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27" w:history="1">
        <w:r w:rsidR="009120E4" w:rsidRPr="0034799F">
          <w:rPr>
            <w:rStyle w:val="Hyperlink"/>
            <w:noProof/>
          </w:rPr>
          <w:t>3.2.1.2</w:t>
        </w:r>
        <w:r w:rsidR="009120E4">
          <w:rPr>
            <w:rFonts w:asciiTheme="minorHAnsi" w:eastAsiaTheme="minorEastAsia" w:hAnsiTheme="minorHAnsi" w:cstheme="minorBidi"/>
            <w:noProof/>
            <w:sz w:val="22"/>
            <w:szCs w:val="22"/>
          </w:rPr>
          <w:tab/>
        </w:r>
        <w:r w:rsidR="009120E4" w:rsidRPr="0034799F">
          <w:rPr>
            <w:rStyle w:val="Hyperlink"/>
            <w:noProof/>
          </w:rPr>
          <w:t>eligibilityInfoForInputSub</w:t>
        </w:r>
        <w:r w:rsidR="009120E4">
          <w:rPr>
            <w:noProof/>
            <w:webHidden/>
          </w:rPr>
          <w:tab/>
        </w:r>
        <w:r w:rsidR="009120E4">
          <w:rPr>
            <w:noProof/>
            <w:webHidden/>
          </w:rPr>
          <w:fldChar w:fldCharType="begin"/>
        </w:r>
        <w:r w:rsidR="009120E4">
          <w:rPr>
            <w:noProof/>
            <w:webHidden/>
          </w:rPr>
          <w:instrText xml:space="preserve"> PAGEREF _Toc377467027 \h </w:instrText>
        </w:r>
        <w:r w:rsidR="009120E4">
          <w:rPr>
            <w:noProof/>
            <w:webHidden/>
          </w:rPr>
        </w:r>
        <w:r w:rsidR="009120E4">
          <w:rPr>
            <w:noProof/>
            <w:webHidden/>
          </w:rPr>
          <w:fldChar w:fldCharType="separate"/>
        </w:r>
        <w:r w:rsidR="009120E4">
          <w:rPr>
            <w:noProof/>
            <w:webHidden/>
          </w:rPr>
          <w:t>19</w:t>
        </w:r>
        <w:r w:rsidR="009120E4">
          <w:rPr>
            <w:noProof/>
            <w:webHidden/>
          </w:rPr>
          <w:fldChar w:fldCharType="end"/>
        </w:r>
      </w:hyperlink>
    </w:p>
    <w:p w:rsidR="009120E4" w:rsidRDefault="00CC0BB8">
      <w:pPr>
        <w:pStyle w:val="TOC5"/>
        <w:tabs>
          <w:tab w:val="left" w:pos="1798"/>
          <w:tab w:val="right" w:leader="dot" w:pos="9530"/>
        </w:tabs>
        <w:rPr>
          <w:rFonts w:asciiTheme="minorHAnsi" w:eastAsiaTheme="minorEastAsia" w:hAnsiTheme="minorHAnsi" w:cstheme="minorBidi"/>
          <w:noProof/>
          <w:sz w:val="22"/>
          <w:szCs w:val="22"/>
        </w:rPr>
      </w:pPr>
      <w:hyperlink w:anchor="_Toc377467028" w:history="1">
        <w:r w:rsidR="009120E4" w:rsidRPr="0034799F">
          <w:rPr>
            <w:rStyle w:val="Hyperlink"/>
            <w:noProof/>
          </w:rPr>
          <w:t>3.2.1.2.1</w:t>
        </w:r>
        <w:r w:rsidR="009120E4">
          <w:rPr>
            <w:rFonts w:asciiTheme="minorHAnsi" w:eastAsiaTheme="minorEastAsia" w:hAnsiTheme="minorHAnsi" w:cstheme="minorBidi"/>
            <w:noProof/>
            <w:sz w:val="22"/>
            <w:szCs w:val="22"/>
          </w:rPr>
          <w:tab/>
        </w:r>
        <w:r w:rsidR="009120E4" w:rsidRPr="0034799F">
          <w:rPr>
            <w:rStyle w:val="Hyperlink"/>
            <w:noProof/>
          </w:rPr>
          <w:t>participationFeeDetails</w:t>
        </w:r>
        <w:r w:rsidR="009120E4">
          <w:rPr>
            <w:noProof/>
            <w:webHidden/>
          </w:rPr>
          <w:tab/>
        </w:r>
        <w:r w:rsidR="009120E4">
          <w:rPr>
            <w:noProof/>
            <w:webHidden/>
          </w:rPr>
          <w:fldChar w:fldCharType="begin"/>
        </w:r>
        <w:r w:rsidR="009120E4">
          <w:rPr>
            <w:noProof/>
            <w:webHidden/>
          </w:rPr>
          <w:instrText xml:space="preserve"> PAGEREF _Toc377467028 \h </w:instrText>
        </w:r>
        <w:r w:rsidR="009120E4">
          <w:rPr>
            <w:noProof/>
            <w:webHidden/>
          </w:rPr>
        </w:r>
        <w:r w:rsidR="009120E4">
          <w:rPr>
            <w:noProof/>
            <w:webHidden/>
          </w:rPr>
          <w:fldChar w:fldCharType="separate"/>
        </w:r>
        <w:r w:rsidR="009120E4">
          <w:rPr>
            <w:noProof/>
            <w:webHidden/>
          </w:rPr>
          <w:t>20</w:t>
        </w:r>
        <w:r w:rsidR="009120E4">
          <w:rPr>
            <w:noProof/>
            <w:webHidden/>
          </w:rPr>
          <w:fldChar w:fldCharType="end"/>
        </w:r>
      </w:hyperlink>
    </w:p>
    <w:p w:rsidR="009120E4" w:rsidRDefault="00CC0BB8">
      <w:pPr>
        <w:pStyle w:val="TOC6"/>
        <w:tabs>
          <w:tab w:val="left" w:pos="2165"/>
          <w:tab w:val="right" w:leader="dot" w:pos="9530"/>
        </w:tabs>
        <w:rPr>
          <w:rFonts w:asciiTheme="minorHAnsi" w:eastAsiaTheme="minorEastAsia" w:hAnsiTheme="minorHAnsi" w:cstheme="minorBidi"/>
          <w:noProof/>
          <w:sz w:val="22"/>
          <w:szCs w:val="22"/>
        </w:rPr>
      </w:pPr>
      <w:hyperlink w:anchor="_Toc377467029" w:history="1">
        <w:r w:rsidR="009120E4" w:rsidRPr="0034799F">
          <w:rPr>
            <w:rStyle w:val="Hyperlink"/>
            <w:noProof/>
          </w:rPr>
          <w:t>3.2.1.2.1.1</w:t>
        </w:r>
        <w:r w:rsidR="009120E4">
          <w:rPr>
            <w:rFonts w:asciiTheme="minorHAnsi" w:eastAsiaTheme="minorEastAsia" w:hAnsiTheme="minorHAnsi" w:cstheme="minorBidi"/>
            <w:noProof/>
            <w:sz w:val="22"/>
            <w:szCs w:val="22"/>
          </w:rPr>
          <w:tab/>
        </w:r>
        <w:r w:rsidR="009120E4" w:rsidRPr="0034799F">
          <w:rPr>
            <w:rStyle w:val="Hyperlink"/>
            <w:noProof/>
          </w:rPr>
          <w:t>oneTimeChargeInfo</w:t>
        </w:r>
        <w:r w:rsidR="009120E4">
          <w:rPr>
            <w:noProof/>
            <w:webHidden/>
          </w:rPr>
          <w:tab/>
        </w:r>
        <w:r w:rsidR="009120E4">
          <w:rPr>
            <w:noProof/>
            <w:webHidden/>
          </w:rPr>
          <w:fldChar w:fldCharType="begin"/>
        </w:r>
        <w:r w:rsidR="009120E4">
          <w:rPr>
            <w:noProof/>
            <w:webHidden/>
          </w:rPr>
          <w:instrText xml:space="preserve"> PAGEREF _Toc377467029 \h </w:instrText>
        </w:r>
        <w:r w:rsidR="009120E4">
          <w:rPr>
            <w:noProof/>
            <w:webHidden/>
          </w:rPr>
        </w:r>
        <w:r w:rsidR="009120E4">
          <w:rPr>
            <w:noProof/>
            <w:webHidden/>
          </w:rPr>
          <w:fldChar w:fldCharType="separate"/>
        </w:r>
        <w:r w:rsidR="009120E4">
          <w:rPr>
            <w:noProof/>
            <w:webHidden/>
          </w:rPr>
          <w:t>21</w:t>
        </w:r>
        <w:r w:rsidR="009120E4">
          <w:rPr>
            <w:noProof/>
            <w:webHidden/>
          </w:rPr>
          <w:fldChar w:fldCharType="end"/>
        </w:r>
      </w:hyperlink>
    </w:p>
    <w:p w:rsidR="009120E4" w:rsidRDefault="00CC0BB8">
      <w:pPr>
        <w:pStyle w:val="TOC6"/>
        <w:tabs>
          <w:tab w:val="left" w:pos="2165"/>
          <w:tab w:val="right" w:leader="dot" w:pos="9530"/>
        </w:tabs>
        <w:rPr>
          <w:rFonts w:asciiTheme="minorHAnsi" w:eastAsiaTheme="minorEastAsia" w:hAnsiTheme="minorHAnsi" w:cstheme="minorBidi"/>
          <w:noProof/>
          <w:sz w:val="22"/>
          <w:szCs w:val="22"/>
        </w:rPr>
      </w:pPr>
      <w:hyperlink w:anchor="_Toc377467030" w:history="1">
        <w:r w:rsidR="009120E4" w:rsidRPr="0034799F">
          <w:rPr>
            <w:rStyle w:val="Hyperlink"/>
            <w:noProof/>
          </w:rPr>
          <w:t>3.2.1.2.1.2</w:t>
        </w:r>
        <w:r w:rsidR="009120E4">
          <w:rPr>
            <w:rFonts w:asciiTheme="minorHAnsi" w:eastAsiaTheme="minorEastAsia" w:hAnsiTheme="minorHAnsi" w:cstheme="minorBidi"/>
            <w:noProof/>
            <w:sz w:val="22"/>
            <w:szCs w:val="22"/>
          </w:rPr>
          <w:tab/>
        </w:r>
        <w:r w:rsidR="009120E4" w:rsidRPr="0034799F">
          <w:rPr>
            <w:rStyle w:val="Hyperlink"/>
            <w:noProof/>
          </w:rPr>
          <w:t>monthlyChargeInfo</w:t>
        </w:r>
        <w:r w:rsidR="009120E4">
          <w:rPr>
            <w:noProof/>
            <w:webHidden/>
          </w:rPr>
          <w:tab/>
        </w:r>
        <w:r w:rsidR="009120E4">
          <w:rPr>
            <w:noProof/>
            <w:webHidden/>
          </w:rPr>
          <w:fldChar w:fldCharType="begin"/>
        </w:r>
        <w:r w:rsidR="009120E4">
          <w:rPr>
            <w:noProof/>
            <w:webHidden/>
          </w:rPr>
          <w:instrText xml:space="preserve"> PAGEREF _Toc377467030 \h </w:instrText>
        </w:r>
        <w:r w:rsidR="009120E4">
          <w:rPr>
            <w:noProof/>
            <w:webHidden/>
          </w:rPr>
        </w:r>
        <w:r w:rsidR="009120E4">
          <w:rPr>
            <w:noProof/>
            <w:webHidden/>
          </w:rPr>
          <w:fldChar w:fldCharType="separate"/>
        </w:r>
        <w:r w:rsidR="009120E4">
          <w:rPr>
            <w:noProof/>
            <w:webHidden/>
          </w:rPr>
          <w:t>21</w:t>
        </w:r>
        <w:r w:rsidR="009120E4">
          <w:rPr>
            <w:noProof/>
            <w:webHidden/>
          </w:rPr>
          <w:fldChar w:fldCharType="end"/>
        </w:r>
      </w:hyperlink>
    </w:p>
    <w:p w:rsidR="009120E4" w:rsidRDefault="00CC0BB8">
      <w:pPr>
        <w:pStyle w:val="TOC1"/>
        <w:tabs>
          <w:tab w:val="left" w:pos="480"/>
          <w:tab w:val="right" w:leader="dot" w:pos="9530"/>
        </w:tabs>
        <w:rPr>
          <w:rFonts w:asciiTheme="minorHAnsi" w:eastAsiaTheme="minorEastAsia" w:hAnsiTheme="minorHAnsi" w:cstheme="minorBidi"/>
          <w:sz w:val="22"/>
          <w:szCs w:val="22"/>
        </w:rPr>
      </w:pPr>
      <w:hyperlink w:anchor="_Toc377467031" w:history="1">
        <w:r w:rsidR="009120E4" w:rsidRPr="0034799F">
          <w:rPr>
            <w:rStyle w:val="Hyperlink"/>
          </w:rPr>
          <w:t>4</w:t>
        </w:r>
        <w:r w:rsidR="009120E4">
          <w:rPr>
            <w:rFonts w:asciiTheme="minorHAnsi" w:eastAsiaTheme="minorEastAsia" w:hAnsiTheme="minorHAnsi" w:cstheme="minorBidi"/>
            <w:sz w:val="22"/>
            <w:szCs w:val="22"/>
          </w:rPr>
          <w:tab/>
        </w:r>
        <w:r w:rsidR="009120E4" w:rsidRPr="0034799F">
          <w:rPr>
            <w:rStyle w:val="Hyperlink"/>
          </w:rPr>
          <w:t>EAI Connectivity</w:t>
        </w:r>
        <w:r w:rsidR="009120E4">
          <w:rPr>
            <w:webHidden/>
          </w:rPr>
          <w:tab/>
        </w:r>
        <w:r w:rsidR="009120E4">
          <w:rPr>
            <w:webHidden/>
          </w:rPr>
          <w:fldChar w:fldCharType="begin"/>
        </w:r>
        <w:r w:rsidR="009120E4">
          <w:rPr>
            <w:webHidden/>
          </w:rPr>
          <w:instrText xml:space="preserve"> PAGEREF _Toc377467031 \h </w:instrText>
        </w:r>
        <w:r w:rsidR="009120E4">
          <w:rPr>
            <w:webHidden/>
          </w:rPr>
        </w:r>
        <w:r w:rsidR="009120E4">
          <w:rPr>
            <w:webHidden/>
          </w:rPr>
          <w:fldChar w:fldCharType="separate"/>
        </w:r>
        <w:r w:rsidR="009120E4">
          <w:rPr>
            <w:webHidden/>
          </w:rPr>
          <w:t>22</w:t>
        </w:r>
        <w:r w:rsidR="009120E4">
          <w:rPr>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32" w:history="1">
        <w:r w:rsidR="009120E4" w:rsidRPr="0034799F">
          <w:rPr>
            <w:rStyle w:val="Hyperlink"/>
          </w:rPr>
          <w:t>4.1</w:t>
        </w:r>
        <w:r w:rsidR="009120E4">
          <w:rPr>
            <w:rFonts w:asciiTheme="minorHAnsi" w:eastAsiaTheme="minorEastAsia" w:hAnsiTheme="minorHAnsi" w:cstheme="minorBidi"/>
            <w:sz w:val="22"/>
            <w:szCs w:val="22"/>
          </w:rPr>
          <w:tab/>
        </w:r>
        <w:r w:rsidR="009120E4" w:rsidRPr="0034799F">
          <w:rPr>
            <w:rStyle w:val="Hyperlink"/>
          </w:rPr>
          <w:t>MQ Series Connectivity: N/A</w:t>
        </w:r>
        <w:r w:rsidR="009120E4">
          <w:rPr>
            <w:webHidden/>
          </w:rPr>
          <w:tab/>
        </w:r>
        <w:r w:rsidR="009120E4">
          <w:rPr>
            <w:webHidden/>
          </w:rPr>
          <w:fldChar w:fldCharType="begin"/>
        </w:r>
        <w:r w:rsidR="009120E4">
          <w:rPr>
            <w:webHidden/>
          </w:rPr>
          <w:instrText xml:space="preserve"> PAGEREF _Toc377467032 \h </w:instrText>
        </w:r>
        <w:r w:rsidR="009120E4">
          <w:rPr>
            <w:webHidden/>
          </w:rPr>
        </w:r>
        <w:r w:rsidR="009120E4">
          <w:rPr>
            <w:webHidden/>
          </w:rPr>
          <w:fldChar w:fldCharType="separate"/>
        </w:r>
        <w:r w:rsidR="009120E4">
          <w:rPr>
            <w:webHidden/>
          </w:rPr>
          <w:t>22</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33" w:history="1">
        <w:r w:rsidR="009120E4" w:rsidRPr="0034799F">
          <w:rPr>
            <w:rStyle w:val="Hyperlink"/>
          </w:rPr>
          <w:t>4.1.1</w:t>
        </w:r>
        <w:r w:rsidR="009120E4">
          <w:rPr>
            <w:rFonts w:asciiTheme="minorHAnsi" w:eastAsiaTheme="minorEastAsia" w:hAnsiTheme="minorHAnsi" w:cstheme="minorBidi"/>
            <w:i w:val="0"/>
            <w:iCs w:val="0"/>
            <w:sz w:val="22"/>
            <w:szCs w:val="22"/>
          </w:rPr>
          <w:tab/>
        </w:r>
        <w:r w:rsidR="009120E4" w:rsidRPr="0034799F">
          <w:rPr>
            <w:rStyle w:val="Hyperlink"/>
          </w:rPr>
          <w:t>MQ Configuration Settings</w:t>
        </w:r>
        <w:r w:rsidR="009120E4">
          <w:rPr>
            <w:webHidden/>
          </w:rPr>
          <w:tab/>
        </w:r>
        <w:r w:rsidR="009120E4">
          <w:rPr>
            <w:webHidden/>
          </w:rPr>
          <w:fldChar w:fldCharType="begin"/>
        </w:r>
        <w:r w:rsidR="009120E4">
          <w:rPr>
            <w:webHidden/>
          </w:rPr>
          <w:instrText xml:space="preserve"> PAGEREF _Toc377467033 \h </w:instrText>
        </w:r>
        <w:r w:rsidR="009120E4">
          <w:rPr>
            <w:webHidden/>
          </w:rPr>
        </w:r>
        <w:r w:rsidR="009120E4">
          <w:rPr>
            <w:webHidden/>
          </w:rPr>
          <w:fldChar w:fldCharType="separate"/>
        </w:r>
        <w:r w:rsidR="009120E4">
          <w:rPr>
            <w:webHidden/>
          </w:rPr>
          <w:t>22</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34" w:history="1">
        <w:r w:rsidR="009120E4" w:rsidRPr="0034799F">
          <w:rPr>
            <w:rStyle w:val="Hyperlink"/>
          </w:rPr>
          <w:t>4.1.2</w:t>
        </w:r>
        <w:r w:rsidR="009120E4">
          <w:rPr>
            <w:rFonts w:asciiTheme="minorHAnsi" w:eastAsiaTheme="minorEastAsia" w:hAnsiTheme="minorHAnsi" w:cstheme="minorBidi"/>
            <w:i w:val="0"/>
            <w:iCs w:val="0"/>
            <w:sz w:val="22"/>
            <w:szCs w:val="22"/>
          </w:rPr>
          <w:tab/>
        </w:r>
        <w:r w:rsidR="009120E4" w:rsidRPr="0034799F">
          <w:rPr>
            <w:rStyle w:val="Hyperlink"/>
          </w:rPr>
          <w:t>Header Version Supported</w:t>
        </w:r>
        <w:r w:rsidR="009120E4">
          <w:rPr>
            <w:webHidden/>
          </w:rPr>
          <w:tab/>
        </w:r>
        <w:r w:rsidR="009120E4">
          <w:rPr>
            <w:webHidden/>
          </w:rPr>
          <w:fldChar w:fldCharType="begin"/>
        </w:r>
        <w:r w:rsidR="009120E4">
          <w:rPr>
            <w:webHidden/>
          </w:rPr>
          <w:instrText xml:space="preserve"> PAGEREF _Toc377467034 \h </w:instrText>
        </w:r>
        <w:r w:rsidR="009120E4">
          <w:rPr>
            <w:webHidden/>
          </w:rPr>
        </w:r>
        <w:r w:rsidR="009120E4">
          <w:rPr>
            <w:webHidden/>
          </w:rPr>
          <w:fldChar w:fldCharType="separate"/>
        </w:r>
        <w:r w:rsidR="009120E4">
          <w:rPr>
            <w:webHidden/>
          </w:rPr>
          <w:t>22</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35" w:history="1">
        <w:r w:rsidR="009120E4" w:rsidRPr="0034799F">
          <w:rPr>
            <w:rStyle w:val="Hyperlink"/>
          </w:rPr>
          <w:t>4.1.3</w:t>
        </w:r>
        <w:r w:rsidR="009120E4">
          <w:rPr>
            <w:rFonts w:asciiTheme="minorHAnsi" w:eastAsiaTheme="minorEastAsia" w:hAnsiTheme="minorHAnsi" w:cstheme="minorBidi"/>
            <w:i w:val="0"/>
            <w:iCs w:val="0"/>
            <w:sz w:val="22"/>
            <w:szCs w:val="22"/>
          </w:rPr>
          <w:tab/>
        </w:r>
        <w:r w:rsidR="009120E4" w:rsidRPr="0034799F">
          <w:rPr>
            <w:rStyle w:val="Hyperlink"/>
          </w:rPr>
          <w:t>XML MQ Header XSD</w:t>
        </w:r>
        <w:r w:rsidR="009120E4">
          <w:rPr>
            <w:webHidden/>
          </w:rPr>
          <w:tab/>
        </w:r>
        <w:r w:rsidR="009120E4">
          <w:rPr>
            <w:webHidden/>
          </w:rPr>
          <w:fldChar w:fldCharType="begin"/>
        </w:r>
        <w:r w:rsidR="009120E4">
          <w:rPr>
            <w:webHidden/>
          </w:rPr>
          <w:instrText xml:space="preserve"> PAGEREF _Toc377467035 \h </w:instrText>
        </w:r>
        <w:r w:rsidR="009120E4">
          <w:rPr>
            <w:webHidden/>
          </w:rPr>
        </w:r>
        <w:r w:rsidR="009120E4">
          <w:rPr>
            <w:webHidden/>
          </w:rPr>
          <w:fldChar w:fldCharType="separate"/>
        </w:r>
        <w:r w:rsidR="009120E4">
          <w:rPr>
            <w:webHidden/>
          </w:rPr>
          <w:t>23</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36" w:history="1">
        <w:r w:rsidR="009120E4" w:rsidRPr="0034799F">
          <w:rPr>
            <w:rStyle w:val="Hyperlink"/>
          </w:rPr>
          <w:t>4.1.4</w:t>
        </w:r>
        <w:r w:rsidR="009120E4">
          <w:rPr>
            <w:rFonts w:asciiTheme="minorHAnsi" w:eastAsiaTheme="minorEastAsia" w:hAnsiTheme="minorHAnsi" w:cstheme="minorBidi"/>
            <w:i w:val="0"/>
            <w:iCs w:val="0"/>
            <w:sz w:val="22"/>
            <w:szCs w:val="22"/>
          </w:rPr>
          <w:tab/>
        </w:r>
        <w:r w:rsidR="009120E4" w:rsidRPr="0034799F">
          <w:rPr>
            <w:rStyle w:val="Hyperlink"/>
          </w:rPr>
          <w:t>Error Conditions</w:t>
        </w:r>
        <w:r w:rsidR="009120E4">
          <w:rPr>
            <w:webHidden/>
          </w:rPr>
          <w:tab/>
        </w:r>
        <w:r w:rsidR="009120E4">
          <w:rPr>
            <w:webHidden/>
          </w:rPr>
          <w:fldChar w:fldCharType="begin"/>
        </w:r>
        <w:r w:rsidR="009120E4">
          <w:rPr>
            <w:webHidden/>
          </w:rPr>
          <w:instrText xml:space="preserve"> PAGEREF _Toc377467036 \h </w:instrText>
        </w:r>
        <w:r w:rsidR="009120E4">
          <w:rPr>
            <w:webHidden/>
          </w:rPr>
        </w:r>
        <w:r w:rsidR="009120E4">
          <w:rPr>
            <w:webHidden/>
          </w:rPr>
          <w:fldChar w:fldCharType="separate"/>
        </w:r>
        <w:r w:rsidR="009120E4">
          <w:rPr>
            <w:webHidden/>
          </w:rPr>
          <w:t>23</w:t>
        </w:r>
        <w:r w:rsidR="009120E4">
          <w:rPr>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37" w:history="1">
        <w:r w:rsidR="009120E4" w:rsidRPr="0034799F">
          <w:rPr>
            <w:rStyle w:val="Hyperlink"/>
            <w:noProof/>
          </w:rPr>
          <w:t>4.1.4.1</w:t>
        </w:r>
        <w:r w:rsidR="009120E4">
          <w:rPr>
            <w:rFonts w:asciiTheme="minorHAnsi" w:eastAsiaTheme="minorEastAsia" w:hAnsiTheme="minorHAnsi" w:cstheme="minorBidi"/>
            <w:noProof/>
            <w:sz w:val="22"/>
            <w:szCs w:val="22"/>
          </w:rPr>
          <w:tab/>
        </w:r>
        <w:r w:rsidR="009120E4" w:rsidRPr="0034799F">
          <w:rPr>
            <w:rStyle w:val="Hyperlink"/>
            <w:noProof/>
          </w:rPr>
          <w:t>API Specific Error Conditions</w:t>
        </w:r>
        <w:r w:rsidR="009120E4">
          <w:rPr>
            <w:noProof/>
            <w:webHidden/>
          </w:rPr>
          <w:tab/>
        </w:r>
        <w:r w:rsidR="009120E4">
          <w:rPr>
            <w:noProof/>
            <w:webHidden/>
          </w:rPr>
          <w:fldChar w:fldCharType="begin"/>
        </w:r>
        <w:r w:rsidR="009120E4">
          <w:rPr>
            <w:noProof/>
            <w:webHidden/>
          </w:rPr>
          <w:instrText xml:space="preserve"> PAGEREF _Toc377467037 \h </w:instrText>
        </w:r>
        <w:r w:rsidR="009120E4">
          <w:rPr>
            <w:noProof/>
            <w:webHidden/>
          </w:rPr>
        </w:r>
        <w:r w:rsidR="009120E4">
          <w:rPr>
            <w:noProof/>
            <w:webHidden/>
          </w:rPr>
          <w:fldChar w:fldCharType="separate"/>
        </w:r>
        <w:r w:rsidR="009120E4">
          <w:rPr>
            <w:noProof/>
            <w:webHidden/>
          </w:rPr>
          <w:t>23</w:t>
        </w:r>
        <w:r w:rsidR="009120E4">
          <w:rPr>
            <w:noProof/>
            <w:webHidden/>
          </w:rPr>
          <w:fldChar w:fldCharType="end"/>
        </w:r>
      </w:hyperlink>
    </w:p>
    <w:p w:rsidR="009120E4" w:rsidRDefault="00CC0BB8">
      <w:pPr>
        <w:pStyle w:val="TOC2"/>
        <w:tabs>
          <w:tab w:val="left" w:pos="800"/>
        </w:tabs>
        <w:rPr>
          <w:rFonts w:asciiTheme="minorHAnsi" w:eastAsiaTheme="minorEastAsia" w:hAnsiTheme="minorHAnsi" w:cstheme="minorBidi"/>
          <w:sz w:val="22"/>
          <w:szCs w:val="22"/>
        </w:rPr>
      </w:pPr>
      <w:hyperlink w:anchor="_Toc377467038" w:history="1">
        <w:r w:rsidR="009120E4" w:rsidRPr="0034799F">
          <w:rPr>
            <w:rStyle w:val="Hyperlink"/>
          </w:rPr>
          <w:t>4.2</w:t>
        </w:r>
        <w:r w:rsidR="009120E4">
          <w:rPr>
            <w:rFonts w:asciiTheme="minorHAnsi" w:eastAsiaTheme="minorEastAsia" w:hAnsiTheme="minorHAnsi" w:cstheme="minorBidi"/>
            <w:sz w:val="22"/>
            <w:szCs w:val="22"/>
          </w:rPr>
          <w:tab/>
        </w:r>
        <w:r w:rsidR="009120E4" w:rsidRPr="0034799F">
          <w:rPr>
            <w:rStyle w:val="Hyperlink"/>
          </w:rPr>
          <w:t>SOAP/HTTP</w:t>
        </w:r>
        <w:r w:rsidR="009120E4">
          <w:rPr>
            <w:webHidden/>
          </w:rPr>
          <w:tab/>
        </w:r>
        <w:r w:rsidR="009120E4">
          <w:rPr>
            <w:webHidden/>
          </w:rPr>
          <w:fldChar w:fldCharType="begin"/>
        </w:r>
        <w:r w:rsidR="009120E4">
          <w:rPr>
            <w:webHidden/>
          </w:rPr>
          <w:instrText xml:space="preserve"> PAGEREF _Toc377467038 \h </w:instrText>
        </w:r>
        <w:r w:rsidR="009120E4">
          <w:rPr>
            <w:webHidden/>
          </w:rPr>
        </w:r>
        <w:r w:rsidR="009120E4">
          <w:rPr>
            <w:webHidden/>
          </w:rPr>
          <w:fldChar w:fldCharType="separate"/>
        </w:r>
        <w:r w:rsidR="009120E4">
          <w:rPr>
            <w:webHidden/>
          </w:rPr>
          <w:t>24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39" w:history="1">
        <w:r w:rsidR="009120E4" w:rsidRPr="0034799F">
          <w:rPr>
            <w:rStyle w:val="Hyperlink"/>
          </w:rPr>
          <w:t>4.2.1</w:t>
        </w:r>
        <w:r w:rsidR="009120E4">
          <w:rPr>
            <w:rFonts w:asciiTheme="minorHAnsi" w:eastAsiaTheme="minorEastAsia" w:hAnsiTheme="minorHAnsi" w:cstheme="minorBidi"/>
            <w:i w:val="0"/>
            <w:iCs w:val="0"/>
            <w:sz w:val="22"/>
            <w:szCs w:val="22"/>
          </w:rPr>
          <w:tab/>
        </w:r>
        <w:r w:rsidR="009120E4" w:rsidRPr="0034799F">
          <w:rPr>
            <w:rStyle w:val="Hyperlink"/>
          </w:rPr>
          <w:t>HTTP Configuration Settings</w:t>
        </w:r>
        <w:r w:rsidR="009120E4">
          <w:rPr>
            <w:webHidden/>
          </w:rPr>
          <w:tab/>
        </w:r>
        <w:r w:rsidR="009120E4">
          <w:rPr>
            <w:webHidden/>
          </w:rPr>
          <w:fldChar w:fldCharType="begin"/>
        </w:r>
        <w:r w:rsidR="009120E4">
          <w:rPr>
            <w:webHidden/>
          </w:rPr>
          <w:instrText xml:space="preserve"> PAGEREF _Toc377467039 \h </w:instrText>
        </w:r>
        <w:r w:rsidR="009120E4">
          <w:rPr>
            <w:webHidden/>
          </w:rPr>
        </w:r>
        <w:r w:rsidR="009120E4">
          <w:rPr>
            <w:webHidden/>
          </w:rPr>
          <w:fldChar w:fldCharType="separate"/>
        </w:r>
        <w:r w:rsidR="009120E4">
          <w:rPr>
            <w:webHidden/>
          </w:rPr>
          <w:t>24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40" w:history="1">
        <w:r w:rsidR="009120E4" w:rsidRPr="0034799F">
          <w:rPr>
            <w:rStyle w:val="Hyperlink"/>
          </w:rPr>
          <w:t>4.2.2</w:t>
        </w:r>
        <w:r w:rsidR="009120E4">
          <w:rPr>
            <w:rFonts w:asciiTheme="minorHAnsi" w:eastAsiaTheme="minorEastAsia" w:hAnsiTheme="minorHAnsi" w:cstheme="minorBidi"/>
            <w:i w:val="0"/>
            <w:iCs w:val="0"/>
            <w:sz w:val="22"/>
            <w:szCs w:val="22"/>
          </w:rPr>
          <w:tab/>
        </w:r>
        <w:r w:rsidR="009120E4" w:rsidRPr="0034799F">
          <w:rPr>
            <w:rStyle w:val="Hyperlink"/>
          </w:rPr>
          <w:t>Security</w:t>
        </w:r>
        <w:r w:rsidR="009120E4">
          <w:rPr>
            <w:webHidden/>
          </w:rPr>
          <w:tab/>
        </w:r>
        <w:r w:rsidR="009120E4">
          <w:rPr>
            <w:webHidden/>
          </w:rPr>
          <w:fldChar w:fldCharType="begin"/>
        </w:r>
        <w:r w:rsidR="009120E4">
          <w:rPr>
            <w:webHidden/>
          </w:rPr>
          <w:instrText xml:space="preserve"> PAGEREF _Toc377467040 \h </w:instrText>
        </w:r>
        <w:r w:rsidR="009120E4">
          <w:rPr>
            <w:webHidden/>
          </w:rPr>
        </w:r>
        <w:r w:rsidR="009120E4">
          <w:rPr>
            <w:webHidden/>
          </w:rPr>
          <w:fldChar w:fldCharType="separate"/>
        </w:r>
        <w:r w:rsidR="009120E4">
          <w:rPr>
            <w:webHidden/>
          </w:rPr>
          <w:t>24</w:t>
        </w:r>
        <w:r w:rsidR="009120E4">
          <w:rPr>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41" w:history="1">
        <w:r w:rsidR="009120E4" w:rsidRPr="0034799F">
          <w:rPr>
            <w:rStyle w:val="Hyperlink"/>
            <w:noProof/>
          </w:rPr>
          <w:t>4.2.2.1</w:t>
        </w:r>
        <w:r w:rsidR="009120E4">
          <w:rPr>
            <w:rFonts w:asciiTheme="minorHAnsi" w:eastAsiaTheme="minorEastAsia" w:hAnsiTheme="minorHAnsi" w:cstheme="minorBidi"/>
            <w:noProof/>
            <w:sz w:val="22"/>
            <w:szCs w:val="22"/>
          </w:rPr>
          <w:tab/>
        </w:r>
        <w:r w:rsidR="009120E4" w:rsidRPr="0034799F">
          <w:rPr>
            <w:rStyle w:val="Hyperlink"/>
            <w:noProof/>
          </w:rPr>
          <w:t>Encryption</w:t>
        </w:r>
        <w:r w:rsidR="009120E4">
          <w:rPr>
            <w:noProof/>
            <w:webHidden/>
          </w:rPr>
          <w:tab/>
        </w:r>
        <w:r w:rsidR="009120E4">
          <w:rPr>
            <w:noProof/>
            <w:webHidden/>
          </w:rPr>
          <w:fldChar w:fldCharType="begin"/>
        </w:r>
        <w:r w:rsidR="009120E4">
          <w:rPr>
            <w:noProof/>
            <w:webHidden/>
          </w:rPr>
          <w:instrText xml:space="preserve"> PAGEREF _Toc377467041 \h </w:instrText>
        </w:r>
        <w:r w:rsidR="009120E4">
          <w:rPr>
            <w:noProof/>
            <w:webHidden/>
          </w:rPr>
        </w:r>
        <w:r w:rsidR="009120E4">
          <w:rPr>
            <w:noProof/>
            <w:webHidden/>
          </w:rPr>
          <w:fldChar w:fldCharType="separate"/>
        </w:r>
        <w:r w:rsidR="009120E4">
          <w:rPr>
            <w:noProof/>
            <w:webHidden/>
          </w:rPr>
          <w:t>24</w:t>
        </w:r>
        <w:r w:rsidR="009120E4">
          <w:rPr>
            <w:noProof/>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42" w:history="1">
        <w:r w:rsidR="009120E4" w:rsidRPr="0034799F">
          <w:rPr>
            <w:rStyle w:val="Hyperlink"/>
            <w:noProof/>
          </w:rPr>
          <w:t>4.2.2.2</w:t>
        </w:r>
        <w:r w:rsidR="009120E4">
          <w:rPr>
            <w:rFonts w:asciiTheme="minorHAnsi" w:eastAsiaTheme="minorEastAsia" w:hAnsiTheme="minorHAnsi" w:cstheme="minorBidi"/>
            <w:noProof/>
            <w:sz w:val="22"/>
            <w:szCs w:val="22"/>
          </w:rPr>
          <w:tab/>
        </w:r>
        <w:r w:rsidR="009120E4" w:rsidRPr="0034799F">
          <w:rPr>
            <w:rStyle w:val="Hyperlink"/>
            <w:noProof/>
          </w:rPr>
          <w:t>Authentication</w:t>
        </w:r>
        <w:r w:rsidR="009120E4">
          <w:rPr>
            <w:noProof/>
            <w:webHidden/>
          </w:rPr>
          <w:tab/>
        </w:r>
        <w:r w:rsidR="009120E4">
          <w:rPr>
            <w:noProof/>
            <w:webHidden/>
          </w:rPr>
          <w:fldChar w:fldCharType="begin"/>
        </w:r>
        <w:r w:rsidR="009120E4">
          <w:rPr>
            <w:noProof/>
            <w:webHidden/>
          </w:rPr>
          <w:instrText xml:space="preserve"> PAGEREF _Toc377467042 \h </w:instrText>
        </w:r>
        <w:r w:rsidR="009120E4">
          <w:rPr>
            <w:noProof/>
            <w:webHidden/>
          </w:rPr>
        </w:r>
        <w:r w:rsidR="009120E4">
          <w:rPr>
            <w:noProof/>
            <w:webHidden/>
          </w:rPr>
          <w:fldChar w:fldCharType="separate"/>
        </w:r>
        <w:r w:rsidR="009120E4">
          <w:rPr>
            <w:noProof/>
            <w:webHidden/>
          </w:rPr>
          <w:t>24</w:t>
        </w:r>
        <w:r w:rsidR="009120E4">
          <w:rPr>
            <w:noProof/>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43" w:history="1">
        <w:r w:rsidR="009120E4" w:rsidRPr="0034799F">
          <w:rPr>
            <w:rStyle w:val="Hyperlink"/>
          </w:rPr>
          <w:t>4.2.3</w:t>
        </w:r>
        <w:r w:rsidR="009120E4">
          <w:rPr>
            <w:rFonts w:asciiTheme="minorHAnsi" w:eastAsiaTheme="minorEastAsia" w:hAnsiTheme="minorHAnsi" w:cstheme="minorBidi"/>
            <w:i w:val="0"/>
            <w:iCs w:val="0"/>
            <w:sz w:val="22"/>
            <w:szCs w:val="22"/>
          </w:rPr>
          <w:tab/>
        </w:r>
        <w:r w:rsidR="009120E4" w:rsidRPr="0034799F">
          <w:rPr>
            <w:rStyle w:val="Hyperlink"/>
          </w:rPr>
          <w:t>Schema &amp; WSDL</w:t>
        </w:r>
        <w:r w:rsidR="009120E4">
          <w:rPr>
            <w:webHidden/>
          </w:rPr>
          <w:tab/>
        </w:r>
        <w:r w:rsidR="009120E4">
          <w:rPr>
            <w:webHidden/>
          </w:rPr>
          <w:fldChar w:fldCharType="begin"/>
        </w:r>
        <w:r w:rsidR="009120E4">
          <w:rPr>
            <w:webHidden/>
          </w:rPr>
          <w:instrText xml:space="preserve"> PAGEREF _Toc377467043 \h </w:instrText>
        </w:r>
        <w:r w:rsidR="009120E4">
          <w:rPr>
            <w:webHidden/>
          </w:rPr>
        </w:r>
        <w:r w:rsidR="009120E4">
          <w:rPr>
            <w:webHidden/>
          </w:rPr>
          <w:fldChar w:fldCharType="separate"/>
        </w:r>
        <w:r w:rsidR="009120E4">
          <w:rPr>
            <w:webHidden/>
          </w:rPr>
          <w:t>24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44" w:history="1">
        <w:r w:rsidR="009120E4" w:rsidRPr="0034799F">
          <w:rPr>
            <w:rStyle w:val="Hyperlink"/>
          </w:rPr>
          <w:t>4.2.4</w:t>
        </w:r>
        <w:r w:rsidR="009120E4">
          <w:rPr>
            <w:rFonts w:asciiTheme="minorHAnsi" w:eastAsiaTheme="minorEastAsia" w:hAnsiTheme="minorHAnsi" w:cstheme="minorBidi"/>
            <w:i w:val="0"/>
            <w:iCs w:val="0"/>
            <w:sz w:val="22"/>
            <w:szCs w:val="22"/>
          </w:rPr>
          <w:tab/>
        </w:r>
        <w:r w:rsidR="009120E4" w:rsidRPr="0034799F">
          <w:rPr>
            <w:rStyle w:val="Hyperlink"/>
          </w:rPr>
          <w:t>EAI Web Service User Guide</w:t>
        </w:r>
        <w:r w:rsidR="009120E4">
          <w:rPr>
            <w:webHidden/>
          </w:rPr>
          <w:tab/>
        </w:r>
        <w:r w:rsidR="009120E4">
          <w:rPr>
            <w:webHidden/>
          </w:rPr>
          <w:fldChar w:fldCharType="begin"/>
        </w:r>
        <w:r w:rsidR="009120E4">
          <w:rPr>
            <w:webHidden/>
          </w:rPr>
          <w:instrText xml:space="preserve"> PAGEREF _Toc377467044 \h </w:instrText>
        </w:r>
        <w:r w:rsidR="009120E4">
          <w:rPr>
            <w:webHidden/>
          </w:rPr>
        </w:r>
        <w:r w:rsidR="009120E4">
          <w:rPr>
            <w:webHidden/>
          </w:rPr>
          <w:fldChar w:fldCharType="separate"/>
        </w:r>
        <w:r w:rsidR="009120E4">
          <w:rPr>
            <w:webHidden/>
          </w:rPr>
          <w:t>24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45" w:history="1">
        <w:r w:rsidR="009120E4" w:rsidRPr="0034799F">
          <w:rPr>
            <w:rStyle w:val="Hyperlink"/>
          </w:rPr>
          <w:t>4.2.5</w:t>
        </w:r>
        <w:r w:rsidR="009120E4">
          <w:rPr>
            <w:rFonts w:asciiTheme="minorHAnsi" w:eastAsiaTheme="minorEastAsia" w:hAnsiTheme="minorHAnsi" w:cstheme="minorBidi"/>
            <w:i w:val="0"/>
            <w:iCs w:val="0"/>
            <w:sz w:val="22"/>
            <w:szCs w:val="22"/>
          </w:rPr>
          <w:tab/>
        </w:r>
        <w:r w:rsidR="009120E4" w:rsidRPr="0034799F">
          <w:rPr>
            <w:rStyle w:val="Hyperlink"/>
          </w:rPr>
          <w:t>Web Service Header XSD</w:t>
        </w:r>
        <w:r w:rsidR="009120E4">
          <w:rPr>
            <w:webHidden/>
          </w:rPr>
          <w:tab/>
        </w:r>
        <w:r w:rsidR="009120E4">
          <w:rPr>
            <w:webHidden/>
          </w:rPr>
          <w:fldChar w:fldCharType="begin"/>
        </w:r>
        <w:r w:rsidR="009120E4">
          <w:rPr>
            <w:webHidden/>
          </w:rPr>
          <w:instrText xml:space="preserve"> PAGEREF _Toc377467045 \h </w:instrText>
        </w:r>
        <w:r w:rsidR="009120E4">
          <w:rPr>
            <w:webHidden/>
          </w:rPr>
        </w:r>
        <w:r w:rsidR="009120E4">
          <w:rPr>
            <w:webHidden/>
          </w:rPr>
          <w:fldChar w:fldCharType="separate"/>
        </w:r>
        <w:r w:rsidR="009120E4">
          <w:rPr>
            <w:webHidden/>
          </w:rPr>
          <w:t>24</w:t>
        </w:r>
        <w:r w:rsidR="009120E4">
          <w:rPr>
            <w:webHidden/>
          </w:rPr>
          <w:fldChar w:fldCharType="end"/>
        </w:r>
      </w:hyperlink>
    </w:p>
    <w:p w:rsidR="009120E4" w:rsidRDefault="00CC0BB8">
      <w:pPr>
        <w:pStyle w:val="TOC3"/>
        <w:tabs>
          <w:tab w:val="left" w:pos="1400"/>
        </w:tabs>
        <w:rPr>
          <w:rFonts w:asciiTheme="minorHAnsi" w:eastAsiaTheme="minorEastAsia" w:hAnsiTheme="minorHAnsi" w:cstheme="minorBidi"/>
          <w:i w:val="0"/>
          <w:iCs w:val="0"/>
          <w:sz w:val="22"/>
          <w:szCs w:val="22"/>
        </w:rPr>
      </w:pPr>
      <w:hyperlink w:anchor="_Toc377467046" w:history="1">
        <w:r w:rsidR="009120E4" w:rsidRPr="0034799F">
          <w:rPr>
            <w:rStyle w:val="Hyperlink"/>
          </w:rPr>
          <w:t>4.2.6</w:t>
        </w:r>
        <w:r w:rsidR="009120E4">
          <w:rPr>
            <w:rFonts w:asciiTheme="minorHAnsi" w:eastAsiaTheme="minorEastAsia" w:hAnsiTheme="minorHAnsi" w:cstheme="minorBidi"/>
            <w:i w:val="0"/>
            <w:iCs w:val="0"/>
            <w:sz w:val="22"/>
            <w:szCs w:val="22"/>
          </w:rPr>
          <w:tab/>
        </w:r>
        <w:r w:rsidR="009120E4" w:rsidRPr="0034799F">
          <w:rPr>
            <w:rStyle w:val="Hyperlink"/>
          </w:rPr>
          <w:t>Error Conditions</w:t>
        </w:r>
        <w:r w:rsidR="009120E4">
          <w:rPr>
            <w:webHidden/>
          </w:rPr>
          <w:tab/>
        </w:r>
        <w:r w:rsidR="009120E4">
          <w:rPr>
            <w:webHidden/>
          </w:rPr>
          <w:fldChar w:fldCharType="begin"/>
        </w:r>
        <w:r w:rsidR="009120E4">
          <w:rPr>
            <w:webHidden/>
          </w:rPr>
          <w:instrText xml:space="preserve"> PAGEREF _Toc377467046 \h </w:instrText>
        </w:r>
        <w:r w:rsidR="009120E4">
          <w:rPr>
            <w:webHidden/>
          </w:rPr>
        </w:r>
        <w:r w:rsidR="009120E4">
          <w:rPr>
            <w:webHidden/>
          </w:rPr>
          <w:fldChar w:fldCharType="separate"/>
        </w:r>
        <w:r w:rsidR="009120E4">
          <w:rPr>
            <w:webHidden/>
          </w:rPr>
          <w:t>25</w:t>
        </w:r>
        <w:r w:rsidR="009120E4">
          <w:rPr>
            <w:webHidden/>
          </w:rPr>
          <w:fldChar w:fldCharType="end"/>
        </w:r>
      </w:hyperlink>
    </w:p>
    <w:p w:rsidR="009120E4" w:rsidRDefault="00CC0BB8">
      <w:pPr>
        <w:pStyle w:val="TOC4"/>
        <w:tabs>
          <w:tab w:val="left" w:pos="1760"/>
        </w:tabs>
        <w:rPr>
          <w:rFonts w:asciiTheme="minorHAnsi" w:eastAsiaTheme="minorEastAsia" w:hAnsiTheme="minorHAnsi" w:cstheme="minorBidi"/>
          <w:noProof/>
          <w:sz w:val="22"/>
          <w:szCs w:val="22"/>
        </w:rPr>
      </w:pPr>
      <w:hyperlink w:anchor="_Toc377467047" w:history="1">
        <w:r w:rsidR="009120E4" w:rsidRPr="0034799F">
          <w:rPr>
            <w:rStyle w:val="Hyperlink"/>
            <w:noProof/>
          </w:rPr>
          <w:t>4.2.6.1</w:t>
        </w:r>
        <w:r w:rsidR="009120E4">
          <w:rPr>
            <w:rFonts w:asciiTheme="minorHAnsi" w:eastAsiaTheme="minorEastAsia" w:hAnsiTheme="minorHAnsi" w:cstheme="minorBidi"/>
            <w:noProof/>
            <w:sz w:val="22"/>
            <w:szCs w:val="22"/>
          </w:rPr>
          <w:tab/>
        </w:r>
        <w:r w:rsidR="009120E4" w:rsidRPr="0034799F">
          <w:rPr>
            <w:rStyle w:val="Hyperlink"/>
            <w:noProof/>
          </w:rPr>
          <w:t>API Specific Error Conditions</w:t>
        </w:r>
        <w:r w:rsidR="009120E4">
          <w:rPr>
            <w:noProof/>
            <w:webHidden/>
          </w:rPr>
          <w:tab/>
        </w:r>
        <w:r w:rsidR="009120E4">
          <w:rPr>
            <w:noProof/>
            <w:webHidden/>
          </w:rPr>
          <w:fldChar w:fldCharType="begin"/>
        </w:r>
        <w:r w:rsidR="009120E4">
          <w:rPr>
            <w:noProof/>
            <w:webHidden/>
          </w:rPr>
          <w:instrText xml:space="preserve"> PAGEREF _Toc377467047 \h </w:instrText>
        </w:r>
        <w:r w:rsidR="009120E4">
          <w:rPr>
            <w:noProof/>
            <w:webHidden/>
          </w:rPr>
        </w:r>
        <w:r w:rsidR="009120E4">
          <w:rPr>
            <w:noProof/>
            <w:webHidden/>
          </w:rPr>
          <w:fldChar w:fldCharType="separate"/>
        </w:r>
        <w:r w:rsidR="009120E4">
          <w:rPr>
            <w:noProof/>
            <w:webHidden/>
          </w:rPr>
          <w:t>25</w:t>
        </w:r>
        <w:r w:rsidR="009120E4">
          <w:rPr>
            <w:noProof/>
            <w:webHidden/>
          </w:rPr>
          <w:fldChar w:fldCharType="end"/>
        </w:r>
      </w:hyperlink>
    </w:p>
    <w:p w:rsidR="00D01836" w:rsidRPr="00DE007D" w:rsidRDefault="00D01836" w:rsidP="00610E71">
      <w:pPr>
        <w:pStyle w:val="SDMTOC"/>
      </w:pPr>
      <w:r w:rsidRPr="00DE007D">
        <w:fldChar w:fldCharType="end"/>
      </w:r>
      <w:r w:rsidRPr="00871803">
        <w:rPr>
          <w:rFonts w:ascii="Times New Roman" w:hAnsi="Times New Roman"/>
        </w:rPr>
        <w:br w:type="page"/>
      </w:r>
      <w:r w:rsidR="00871803" w:rsidRPr="00610E71">
        <w:rPr>
          <w:rFonts w:cs="Arial"/>
          <w:sz w:val="32"/>
        </w:rPr>
        <w:lastRenderedPageBreak/>
        <w:t xml:space="preserve">List </w:t>
      </w:r>
      <w:r w:rsidRPr="00610E71">
        <w:rPr>
          <w:rFonts w:cs="Arial"/>
          <w:sz w:val="32"/>
        </w:rPr>
        <w:t xml:space="preserve"> of Tables</w:t>
      </w:r>
    </w:p>
    <w:p w:rsidR="00D01836" w:rsidRPr="00DE007D" w:rsidRDefault="00D01836" w:rsidP="00A6146F">
      <w:pPr>
        <w:pStyle w:val="SDMTOC"/>
        <w:rPr>
          <w:rFonts w:cs="Arial"/>
          <w:b w:val="0"/>
          <w:sz w:val="32"/>
        </w:rPr>
      </w:pPr>
    </w:p>
    <w:p w:rsidR="009120E4" w:rsidRDefault="008734D1">
      <w:pPr>
        <w:pStyle w:val="TableofFigures"/>
        <w:tabs>
          <w:tab w:val="right" w:leader="dot" w:pos="9530"/>
        </w:tabs>
        <w:rPr>
          <w:rFonts w:asciiTheme="minorHAnsi" w:eastAsiaTheme="minorEastAsia" w:hAnsiTheme="minorHAnsi" w:cstheme="minorBidi"/>
          <w:noProof/>
          <w:szCs w:val="22"/>
        </w:rPr>
      </w:pPr>
      <w:r w:rsidRPr="00871803">
        <w:rPr>
          <w:szCs w:val="22"/>
          <w:lang w:val="fr-FR"/>
        </w:rPr>
        <w:fldChar w:fldCharType="begin"/>
      </w:r>
      <w:r w:rsidRPr="00871803">
        <w:rPr>
          <w:szCs w:val="22"/>
          <w:lang w:val="fr-FR"/>
        </w:rPr>
        <w:instrText xml:space="preserve"> TOC \h \z \c "Table" </w:instrText>
      </w:r>
      <w:r w:rsidRPr="00871803">
        <w:rPr>
          <w:szCs w:val="22"/>
          <w:lang w:val="fr-FR"/>
        </w:rPr>
        <w:fldChar w:fldCharType="separate"/>
      </w:r>
      <w:hyperlink w:anchor="_Toc377466977" w:history="1">
        <w:r w:rsidR="009120E4" w:rsidRPr="00846A4C">
          <w:rPr>
            <w:rStyle w:val="Hyperlink"/>
            <w:noProof/>
          </w:rPr>
          <w:t>Table 1 – Field in lookupGroupAndEligibility</w:t>
        </w:r>
        <w:r w:rsidR="009120E4">
          <w:rPr>
            <w:noProof/>
            <w:webHidden/>
          </w:rPr>
          <w:tab/>
        </w:r>
        <w:r w:rsidR="009120E4">
          <w:rPr>
            <w:noProof/>
            <w:webHidden/>
          </w:rPr>
          <w:fldChar w:fldCharType="begin"/>
        </w:r>
        <w:r w:rsidR="009120E4">
          <w:rPr>
            <w:noProof/>
            <w:webHidden/>
          </w:rPr>
          <w:instrText xml:space="preserve"> PAGEREF _Toc377466977 \h </w:instrText>
        </w:r>
        <w:r w:rsidR="009120E4">
          <w:rPr>
            <w:noProof/>
            <w:webHidden/>
          </w:rPr>
        </w:r>
        <w:r w:rsidR="009120E4">
          <w:rPr>
            <w:noProof/>
            <w:webHidden/>
          </w:rPr>
          <w:fldChar w:fldCharType="separate"/>
        </w:r>
        <w:r w:rsidR="009120E4">
          <w:rPr>
            <w:noProof/>
            <w:webHidden/>
          </w:rPr>
          <w:t>10</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78" w:history="1">
        <w:r w:rsidR="009120E4" w:rsidRPr="00846A4C">
          <w:rPr>
            <w:rStyle w:val="Hyperlink"/>
            <w:bCs/>
            <w:noProof/>
          </w:rPr>
          <w:t xml:space="preserve">Table 2 – Fields in </w:t>
        </w:r>
        <w:r w:rsidR="009120E4" w:rsidRPr="00846A4C">
          <w:rPr>
            <w:rStyle w:val="Hyperlink"/>
            <w:noProof/>
          </w:rPr>
          <w:t>groupIdentifierInfo</w:t>
        </w:r>
        <w:r w:rsidR="009120E4">
          <w:rPr>
            <w:noProof/>
            <w:webHidden/>
          </w:rPr>
          <w:tab/>
        </w:r>
        <w:r w:rsidR="009120E4">
          <w:rPr>
            <w:noProof/>
            <w:webHidden/>
          </w:rPr>
          <w:fldChar w:fldCharType="begin"/>
        </w:r>
        <w:r w:rsidR="009120E4">
          <w:rPr>
            <w:noProof/>
            <w:webHidden/>
          </w:rPr>
          <w:instrText xml:space="preserve"> PAGEREF _Toc377466978 \h </w:instrText>
        </w:r>
        <w:r w:rsidR="009120E4">
          <w:rPr>
            <w:noProof/>
            <w:webHidden/>
          </w:rPr>
        </w:r>
        <w:r w:rsidR="009120E4">
          <w:rPr>
            <w:noProof/>
            <w:webHidden/>
          </w:rPr>
          <w:fldChar w:fldCharType="separate"/>
        </w:r>
        <w:r w:rsidR="009120E4">
          <w:rPr>
            <w:noProof/>
            <w:webHidden/>
          </w:rPr>
          <w:t>11</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79" w:history="1">
        <w:r w:rsidR="009120E4" w:rsidRPr="00846A4C">
          <w:rPr>
            <w:rStyle w:val="Hyperlink"/>
            <w:noProof/>
          </w:rPr>
          <w:t>Table 3 - Fields in subscriberJoiningGroup</w:t>
        </w:r>
        <w:r w:rsidR="009120E4">
          <w:rPr>
            <w:noProof/>
            <w:webHidden/>
          </w:rPr>
          <w:tab/>
        </w:r>
        <w:r w:rsidR="009120E4">
          <w:rPr>
            <w:noProof/>
            <w:webHidden/>
          </w:rPr>
          <w:fldChar w:fldCharType="begin"/>
        </w:r>
        <w:r w:rsidR="009120E4">
          <w:rPr>
            <w:noProof/>
            <w:webHidden/>
          </w:rPr>
          <w:instrText xml:space="preserve"> PAGEREF _Toc377466979 \h </w:instrText>
        </w:r>
        <w:r w:rsidR="009120E4">
          <w:rPr>
            <w:noProof/>
            <w:webHidden/>
          </w:rPr>
        </w:r>
        <w:r w:rsidR="009120E4">
          <w:rPr>
            <w:noProof/>
            <w:webHidden/>
          </w:rPr>
          <w:fldChar w:fldCharType="separate"/>
        </w:r>
        <w:r w:rsidR="009120E4">
          <w:rPr>
            <w:noProof/>
            <w:webHidden/>
          </w:rPr>
          <w:t>12</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0" w:history="1">
        <w:r w:rsidR="009120E4" w:rsidRPr="00846A4C">
          <w:rPr>
            <w:rStyle w:val="Hyperlink"/>
            <w:noProof/>
          </w:rPr>
          <w:t>Table 4 - Fields in orderTypeInfo structure</w:t>
        </w:r>
        <w:r w:rsidR="009120E4">
          <w:rPr>
            <w:noProof/>
            <w:webHidden/>
          </w:rPr>
          <w:tab/>
        </w:r>
        <w:r w:rsidR="009120E4">
          <w:rPr>
            <w:noProof/>
            <w:webHidden/>
          </w:rPr>
          <w:fldChar w:fldCharType="begin"/>
        </w:r>
        <w:r w:rsidR="009120E4">
          <w:rPr>
            <w:noProof/>
            <w:webHidden/>
          </w:rPr>
          <w:instrText xml:space="preserve"> PAGEREF _Toc377466980 \h </w:instrText>
        </w:r>
        <w:r w:rsidR="009120E4">
          <w:rPr>
            <w:noProof/>
            <w:webHidden/>
          </w:rPr>
        </w:r>
        <w:r w:rsidR="009120E4">
          <w:rPr>
            <w:noProof/>
            <w:webHidden/>
          </w:rPr>
          <w:fldChar w:fldCharType="separate"/>
        </w:r>
        <w:r w:rsidR="009120E4">
          <w:rPr>
            <w:noProof/>
            <w:webHidden/>
          </w:rPr>
          <w:t>13</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1" w:history="1">
        <w:r w:rsidR="009120E4" w:rsidRPr="00846A4C">
          <w:rPr>
            <w:rStyle w:val="Hyperlink"/>
            <w:noProof/>
          </w:rPr>
          <w:t>Table 5 - Fields in joiningSubscriberInfo</w:t>
        </w:r>
        <w:r w:rsidR="009120E4">
          <w:rPr>
            <w:noProof/>
            <w:webHidden/>
          </w:rPr>
          <w:tab/>
        </w:r>
        <w:r w:rsidR="009120E4">
          <w:rPr>
            <w:noProof/>
            <w:webHidden/>
          </w:rPr>
          <w:fldChar w:fldCharType="begin"/>
        </w:r>
        <w:r w:rsidR="009120E4">
          <w:rPr>
            <w:noProof/>
            <w:webHidden/>
          </w:rPr>
          <w:instrText xml:space="preserve"> PAGEREF _Toc377466981 \h </w:instrText>
        </w:r>
        <w:r w:rsidR="009120E4">
          <w:rPr>
            <w:noProof/>
            <w:webHidden/>
          </w:rPr>
        </w:r>
        <w:r w:rsidR="009120E4">
          <w:rPr>
            <w:noProof/>
            <w:webHidden/>
          </w:rPr>
          <w:fldChar w:fldCharType="separate"/>
        </w:r>
        <w:r w:rsidR="009120E4">
          <w:rPr>
            <w:noProof/>
            <w:webHidden/>
          </w:rPr>
          <w:t>14</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2" w:history="1">
        <w:r w:rsidR="009120E4" w:rsidRPr="00846A4C">
          <w:rPr>
            <w:rStyle w:val="Hyperlink"/>
            <w:noProof/>
          </w:rPr>
          <w:t>Table 6 - Fields in accountTypeInfo</w:t>
        </w:r>
        <w:r w:rsidR="009120E4">
          <w:rPr>
            <w:noProof/>
            <w:webHidden/>
          </w:rPr>
          <w:tab/>
        </w:r>
        <w:r w:rsidR="009120E4">
          <w:rPr>
            <w:noProof/>
            <w:webHidden/>
          </w:rPr>
          <w:fldChar w:fldCharType="begin"/>
        </w:r>
        <w:r w:rsidR="009120E4">
          <w:rPr>
            <w:noProof/>
            <w:webHidden/>
          </w:rPr>
          <w:instrText xml:space="preserve"> PAGEREF _Toc377466982 \h </w:instrText>
        </w:r>
        <w:r w:rsidR="009120E4">
          <w:rPr>
            <w:noProof/>
            <w:webHidden/>
          </w:rPr>
        </w:r>
        <w:r w:rsidR="009120E4">
          <w:rPr>
            <w:noProof/>
            <w:webHidden/>
          </w:rPr>
          <w:fldChar w:fldCharType="separate"/>
        </w:r>
        <w:r w:rsidR="009120E4">
          <w:rPr>
            <w:noProof/>
            <w:webHidden/>
          </w:rPr>
          <w:t>14</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3" w:history="1">
        <w:r w:rsidR="009120E4" w:rsidRPr="00846A4C">
          <w:rPr>
            <w:rStyle w:val="Hyperlink"/>
            <w:noProof/>
          </w:rPr>
          <w:t>Table 7 - Fields in lookupGroupAndEligibilityResponse</w:t>
        </w:r>
        <w:r w:rsidR="009120E4">
          <w:rPr>
            <w:noProof/>
            <w:webHidden/>
          </w:rPr>
          <w:tab/>
        </w:r>
        <w:r w:rsidR="009120E4">
          <w:rPr>
            <w:noProof/>
            <w:webHidden/>
          </w:rPr>
          <w:fldChar w:fldCharType="begin"/>
        </w:r>
        <w:r w:rsidR="009120E4">
          <w:rPr>
            <w:noProof/>
            <w:webHidden/>
          </w:rPr>
          <w:instrText xml:space="preserve"> PAGEREF _Toc377466983 \h </w:instrText>
        </w:r>
        <w:r w:rsidR="009120E4">
          <w:rPr>
            <w:noProof/>
            <w:webHidden/>
          </w:rPr>
        </w:r>
        <w:r w:rsidR="009120E4">
          <w:rPr>
            <w:noProof/>
            <w:webHidden/>
          </w:rPr>
          <w:fldChar w:fldCharType="separate"/>
        </w:r>
        <w:r w:rsidR="009120E4">
          <w:rPr>
            <w:noProof/>
            <w:webHidden/>
          </w:rPr>
          <w:t>15</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4" w:history="1">
        <w:r w:rsidR="009120E4" w:rsidRPr="00846A4C">
          <w:rPr>
            <w:rStyle w:val="Hyperlink"/>
            <w:noProof/>
          </w:rPr>
          <w:t>Table 8 – Fields in groupList</w:t>
        </w:r>
        <w:r w:rsidR="009120E4">
          <w:rPr>
            <w:noProof/>
            <w:webHidden/>
          </w:rPr>
          <w:tab/>
        </w:r>
        <w:r w:rsidR="009120E4">
          <w:rPr>
            <w:noProof/>
            <w:webHidden/>
          </w:rPr>
          <w:fldChar w:fldCharType="begin"/>
        </w:r>
        <w:r w:rsidR="009120E4">
          <w:rPr>
            <w:noProof/>
            <w:webHidden/>
          </w:rPr>
          <w:instrText xml:space="preserve"> PAGEREF _Toc377466984 \h </w:instrText>
        </w:r>
        <w:r w:rsidR="009120E4">
          <w:rPr>
            <w:noProof/>
            <w:webHidden/>
          </w:rPr>
        </w:r>
        <w:r w:rsidR="009120E4">
          <w:rPr>
            <w:noProof/>
            <w:webHidden/>
          </w:rPr>
          <w:fldChar w:fldCharType="separate"/>
        </w:r>
        <w:r w:rsidR="009120E4">
          <w:rPr>
            <w:noProof/>
            <w:webHidden/>
          </w:rPr>
          <w:t>15</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5" w:history="1">
        <w:r w:rsidR="009120E4" w:rsidRPr="00846A4C">
          <w:rPr>
            <w:rStyle w:val="Hyperlink"/>
            <w:noProof/>
          </w:rPr>
          <w:t>Table 9 - Fields in groupInfo</w:t>
        </w:r>
        <w:r w:rsidR="009120E4">
          <w:rPr>
            <w:noProof/>
            <w:webHidden/>
          </w:rPr>
          <w:tab/>
        </w:r>
        <w:r w:rsidR="009120E4">
          <w:rPr>
            <w:noProof/>
            <w:webHidden/>
          </w:rPr>
          <w:fldChar w:fldCharType="begin"/>
        </w:r>
        <w:r w:rsidR="009120E4">
          <w:rPr>
            <w:noProof/>
            <w:webHidden/>
          </w:rPr>
          <w:instrText xml:space="preserve"> PAGEREF _Toc377466985 \h </w:instrText>
        </w:r>
        <w:r w:rsidR="009120E4">
          <w:rPr>
            <w:noProof/>
            <w:webHidden/>
          </w:rPr>
        </w:r>
        <w:r w:rsidR="009120E4">
          <w:rPr>
            <w:noProof/>
            <w:webHidden/>
          </w:rPr>
          <w:fldChar w:fldCharType="separate"/>
        </w:r>
        <w:r w:rsidR="009120E4">
          <w:rPr>
            <w:noProof/>
            <w:webHidden/>
          </w:rPr>
          <w:t>17</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6" w:history="1">
        <w:r w:rsidR="009120E4" w:rsidRPr="00846A4C">
          <w:rPr>
            <w:rStyle w:val="Hyperlink"/>
            <w:noProof/>
          </w:rPr>
          <w:t>Table 10 - Fields in subscriberList</w:t>
        </w:r>
        <w:r w:rsidR="009120E4">
          <w:rPr>
            <w:noProof/>
            <w:webHidden/>
          </w:rPr>
          <w:tab/>
        </w:r>
        <w:r w:rsidR="009120E4">
          <w:rPr>
            <w:noProof/>
            <w:webHidden/>
          </w:rPr>
          <w:fldChar w:fldCharType="begin"/>
        </w:r>
        <w:r w:rsidR="009120E4">
          <w:rPr>
            <w:noProof/>
            <w:webHidden/>
          </w:rPr>
          <w:instrText xml:space="preserve"> PAGEREF _Toc377466986 \h </w:instrText>
        </w:r>
        <w:r w:rsidR="009120E4">
          <w:rPr>
            <w:noProof/>
            <w:webHidden/>
          </w:rPr>
        </w:r>
        <w:r w:rsidR="009120E4">
          <w:rPr>
            <w:noProof/>
            <w:webHidden/>
          </w:rPr>
          <w:fldChar w:fldCharType="separate"/>
        </w:r>
        <w:r w:rsidR="009120E4">
          <w:rPr>
            <w:noProof/>
            <w:webHidden/>
          </w:rPr>
          <w:t>17</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7" w:history="1">
        <w:r w:rsidR="009120E4" w:rsidRPr="00846A4C">
          <w:rPr>
            <w:rStyle w:val="Hyperlink"/>
            <w:noProof/>
          </w:rPr>
          <w:t>Table 11 - Fields in subscriberInfo</w:t>
        </w:r>
        <w:r w:rsidR="009120E4">
          <w:rPr>
            <w:noProof/>
            <w:webHidden/>
          </w:rPr>
          <w:tab/>
        </w:r>
        <w:r w:rsidR="009120E4">
          <w:rPr>
            <w:noProof/>
            <w:webHidden/>
          </w:rPr>
          <w:fldChar w:fldCharType="begin"/>
        </w:r>
        <w:r w:rsidR="009120E4">
          <w:rPr>
            <w:noProof/>
            <w:webHidden/>
          </w:rPr>
          <w:instrText xml:space="preserve"> PAGEREF _Toc377466987 \h </w:instrText>
        </w:r>
        <w:r w:rsidR="009120E4">
          <w:rPr>
            <w:noProof/>
            <w:webHidden/>
          </w:rPr>
        </w:r>
        <w:r w:rsidR="009120E4">
          <w:rPr>
            <w:noProof/>
            <w:webHidden/>
          </w:rPr>
          <w:fldChar w:fldCharType="separate"/>
        </w:r>
        <w:r w:rsidR="009120E4">
          <w:rPr>
            <w:noProof/>
            <w:webHidden/>
          </w:rPr>
          <w:t>18</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8" w:history="1">
        <w:r w:rsidR="009120E4" w:rsidRPr="00846A4C">
          <w:rPr>
            <w:rStyle w:val="Hyperlink"/>
            <w:noProof/>
          </w:rPr>
          <w:t>Table 12 - Fields in discountTierList</w:t>
        </w:r>
        <w:r w:rsidR="009120E4">
          <w:rPr>
            <w:noProof/>
            <w:webHidden/>
          </w:rPr>
          <w:tab/>
        </w:r>
        <w:r w:rsidR="009120E4">
          <w:rPr>
            <w:noProof/>
            <w:webHidden/>
          </w:rPr>
          <w:fldChar w:fldCharType="begin"/>
        </w:r>
        <w:r w:rsidR="009120E4">
          <w:rPr>
            <w:noProof/>
            <w:webHidden/>
          </w:rPr>
          <w:instrText xml:space="preserve"> PAGEREF _Toc377466988 \h </w:instrText>
        </w:r>
        <w:r w:rsidR="009120E4">
          <w:rPr>
            <w:noProof/>
            <w:webHidden/>
          </w:rPr>
        </w:r>
        <w:r w:rsidR="009120E4">
          <w:rPr>
            <w:noProof/>
            <w:webHidden/>
          </w:rPr>
          <w:fldChar w:fldCharType="separate"/>
        </w:r>
        <w:r w:rsidR="009120E4">
          <w:rPr>
            <w:noProof/>
            <w:webHidden/>
          </w:rPr>
          <w:t>18</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89" w:history="1">
        <w:r w:rsidR="009120E4" w:rsidRPr="00846A4C">
          <w:rPr>
            <w:rStyle w:val="Hyperlink"/>
            <w:noProof/>
          </w:rPr>
          <w:t>Table 13 - Fields in discountTierInfo</w:t>
        </w:r>
        <w:r w:rsidR="009120E4">
          <w:rPr>
            <w:noProof/>
            <w:webHidden/>
          </w:rPr>
          <w:tab/>
        </w:r>
        <w:r w:rsidR="009120E4">
          <w:rPr>
            <w:noProof/>
            <w:webHidden/>
          </w:rPr>
          <w:fldChar w:fldCharType="begin"/>
        </w:r>
        <w:r w:rsidR="009120E4">
          <w:rPr>
            <w:noProof/>
            <w:webHidden/>
          </w:rPr>
          <w:instrText xml:space="preserve"> PAGEREF _Toc377466989 \h </w:instrText>
        </w:r>
        <w:r w:rsidR="009120E4">
          <w:rPr>
            <w:noProof/>
            <w:webHidden/>
          </w:rPr>
        </w:r>
        <w:r w:rsidR="009120E4">
          <w:rPr>
            <w:noProof/>
            <w:webHidden/>
          </w:rPr>
          <w:fldChar w:fldCharType="separate"/>
        </w:r>
        <w:r w:rsidR="009120E4">
          <w:rPr>
            <w:noProof/>
            <w:webHidden/>
          </w:rPr>
          <w:t>19</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90" w:history="1">
        <w:r w:rsidR="009120E4" w:rsidRPr="00846A4C">
          <w:rPr>
            <w:rStyle w:val="Hyperlink"/>
            <w:noProof/>
          </w:rPr>
          <w:t>Table 14 – Fields in eligibilityInfoForInputSub</w:t>
        </w:r>
        <w:r w:rsidR="009120E4">
          <w:rPr>
            <w:noProof/>
            <w:webHidden/>
          </w:rPr>
          <w:tab/>
        </w:r>
        <w:r w:rsidR="009120E4">
          <w:rPr>
            <w:noProof/>
            <w:webHidden/>
          </w:rPr>
          <w:fldChar w:fldCharType="begin"/>
        </w:r>
        <w:r w:rsidR="009120E4">
          <w:rPr>
            <w:noProof/>
            <w:webHidden/>
          </w:rPr>
          <w:instrText xml:space="preserve"> PAGEREF _Toc377466990 \h </w:instrText>
        </w:r>
        <w:r w:rsidR="009120E4">
          <w:rPr>
            <w:noProof/>
            <w:webHidden/>
          </w:rPr>
        </w:r>
        <w:r w:rsidR="009120E4">
          <w:rPr>
            <w:noProof/>
            <w:webHidden/>
          </w:rPr>
          <w:fldChar w:fldCharType="separate"/>
        </w:r>
        <w:r w:rsidR="009120E4">
          <w:rPr>
            <w:noProof/>
            <w:webHidden/>
          </w:rPr>
          <w:t>20</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91" w:history="1">
        <w:r w:rsidR="009120E4" w:rsidRPr="00846A4C">
          <w:rPr>
            <w:rStyle w:val="Hyperlink"/>
            <w:noProof/>
          </w:rPr>
          <w:t>Table 15 - Fields in participationFeeDetails</w:t>
        </w:r>
        <w:r w:rsidR="009120E4">
          <w:rPr>
            <w:noProof/>
            <w:webHidden/>
          </w:rPr>
          <w:tab/>
        </w:r>
        <w:r w:rsidR="009120E4">
          <w:rPr>
            <w:noProof/>
            <w:webHidden/>
          </w:rPr>
          <w:fldChar w:fldCharType="begin"/>
        </w:r>
        <w:r w:rsidR="009120E4">
          <w:rPr>
            <w:noProof/>
            <w:webHidden/>
          </w:rPr>
          <w:instrText xml:space="preserve"> PAGEREF _Toc377466991 \h </w:instrText>
        </w:r>
        <w:r w:rsidR="009120E4">
          <w:rPr>
            <w:noProof/>
            <w:webHidden/>
          </w:rPr>
        </w:r>
        <w:r w:rsidR="009120E4">
          <w:rPr>
            <w:noProof/>
            <w:webHidden/>
          </w:rPr>
          <w:fldChar w:fldCharType="separate"/>
        </w:r>
        <w:r w:rsidR="009120E4">
          <w:rPr>
            <w:noProof/>
            <w:webHidden/>
          </w:rPr>
          <w:t>21</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92" w:history="1">
        <w:r w:rsidR="009120E4" w:rsidRPr="00846A4C">
          <w:rPr>
            <w:rStyle w:val="Hyperlink"/>
            <w:noProof/>
          </w:rPr>
          <w:t>Table 16 - Fields in oneTimeChargeInfo</w:t>
        </w:r>
        <w:r w:rsidR="009120E4">
          <w:rPr>
            <w:noProof/>
            <w:webHidden/>
          </w:rPr>
          <w:tab/>
        </w:r>
        <w:r w:rsidR="009120E4">
          <w:rPr>
            <w:noProof/>
            <w:webHidden/>
          </w:rPr>
          <w:fldChar w:fldCharType="begin"/>
        </w:r>
        <w:r w:rsidR="009120E4">
          <w:rPr>
            <w:noProof/>
            <w:webHidden/>
          </w:rPr>
          <w:instrText xml:space="preserve"> PAGEREF _Toc377466992 \h </w:instrText>
        </w:r>
        <w:r w:rsidR="009120E4">
          <w:rPr>
            <w:noProof/>
            <w:webHidden/>
          </w:rPr>
        </w:r>
        <w:r w:rsidR="009120E4">
          <w:rPr>
            <w:noProof/>
            <w:webHidden/>
          </w:rPr>
          <w:fldChar w:fldCharType="separate"/>
        </w:r>
        <w:r w:rsidR="009120E4">
          <w:rPr>
            <w:noProof/>
            <w:webHidden/>
          </w:rPr>
          <w:t>21</w:t>
        </w:r>
        <w:r w:rsidR="009120E4">
          <w:rPr>
            <w:noProof/>
            <w:webHidden/>
          </w:rPr>
          <w:fldChar w:fldCharType="end"/>
        </w:r>
      </w:hyperlink>
    </w:p>
    <w:p w:rsidR="009120E4" w:rsidRDefault="00CC0BB8">
      <w:pPr>
        <w:pStyle w:val="TableofFigures"/>
        <w:tabs>
          <w:tab w:val="right" w:leader="dot" w:pos="9530"/>
        </w:tabs>
        <w:rPr>
          <w:rFonts w:asciiTheme="minorHAnsi" w:eastAsiaTheme="minorEastAsia" w:hAnsiTheme="minorHAnsi" w:cstheme="minorBidi"/>
          <w:noProof/>
          <w:szCs w:val="22"/>
        </w:rPr>
      </w:pPr>
      <w:hyperlink w:anchor="_Toc377466993" w:history="1">
        <w:r w:rsidR="009120E4" w:rsidRPr="00846A4C">
          <w:rPr>
            <w:rStyle w:val="Hyperlink"/>
            <w:noProof/>
          </w:rPr>
          <w:t>Table 17 - Fields in monthlyChargeInfo</w:t>
        </w:r>
        <w:r w:rsidR="009120E4">
          <w:rPr>
            <w:noProof/>
            <w:webHidden/>
          </w:rPr>
          <w:tab/>
        </w:r>
        <w:r w:rsidR="009120E4">
          <w:rPr>
            <w:noProof/>
            <w:webHidden/>
          </w:rPr>
          <w:fldChar w:fldCharType="begin"/>
        </w:r>
        <w:r w:rsidR="009120E4">
          <w:rPr>
            <w:noProof/>
            <w:webHidden/>
          </w:rPr>
          <w:instrText xml:space="preserve"> PAGEREF _Toc377466993 \h </w:instrText>
        </w:r>
        <w:r w:rsidR="009120E4">
          <w:rPr>
            <w:noProof/>
            <w:webHidden/>
          </w:rPr>
        </w:r>
        <w:r w:rsidR="009120E4">
          <w:rPr>
            <w:noProof/>
            <w:webHidden/>
          </w:rPr>
          <w:fldChar w:fldCharType="separate"/>
        </w:r>
        <w:r w:rsidR="009120E4">
          <w:rPr>
            <w:noProof/>
            <w:webHidden/>
          </w:rPr>
          <w:t>21</w:t>
        </w:r>
        <w:r w:rsidR="009120E4">
          <w:rPr>
            <w:noProof/>
            <w:webHidden/>
          </w:rPr>
          <w:fldChar w:fldCharType="end"/>
        </w:r>
      </w:hyperlink>
    </w:p>
    <w:p w:rsidR="00D0611E" w:rsidRPr="00871803" w:rsidRDefault="008734D1" w:rsidP="00F96F8F">
      <w:pPr>
        <w:pStyle w:val="TableofFigures"/>
        <w:ind w:left="0"/>
        <w:rPr>
          <w:lang w:val="fr-FR"/>
        </w:rPr>
      </w:pPr>
      <w:r w:rsidRPr="00871803">
        <w:rPr>
          <w:lang w:val="fr-FR"/>
        </w:rPr>
        <w:fldChar w:fldCharType="end"/>
      </w:r>
    </w:p>
    <w:p w:rsidR="00D01836" w:rsidRPr="00871803" w:rsidRDefault="00D01836" w:rsidP="00D0611E">
      <w:pPr>
        <w:rPr>
          <w:rFonts w:ascii="Times New Roman" w:hAnsi="Times New Roman"/>
          <w:lang w:val="fr-FR"/>
        </w:rPr>
        <w:sectPr w:rsidR="00D01836" w:rsidRPr="00871803" w:rsidSect="00A173B9">
          <w:headerReference w:type="first" r:id="rId10"/>
          <w:footerReference w:type="first" r:id="rId11"/>
          <w:type w:val="nextColumn"/>
          <w:pgSz w:w="12240" w:h="15840" w:code="1"/>
          <w:pgMar w:top="1440" w:right="1260" w:bottom="1440" w:left="1440" w:header="720" w:footer="720" w:gutter="0"/>
          <w:pgNumType w:fmt="lowerRoman" w:start="1"/>
          <w:cols w:space="720"/>
          <w:docGrid w:linePitch="360"/>
        </w:sectPr>
      </w:pPr>
    </w:p>
    <w:p w:rsidR="00D01836" w:rsidRPr="00871803" w:rsidRDefault="00D01836" w:rsidP="003713A2">
      <w:pPr>
        <w:pStyle w:val="Heading1"/>
        <w:rPr>
          <w:lang w:val="fr-FR"/>
        </w:rPr>
      </w:pPr>
      <w:bookmarkStart w:id="2" w:name="_Toc522498146"/>
      <w:bookmarkStart w:id="3" w:name="_Ref15118731"/>
      <w:bookmarkStart w:id="4" w:name="_Ref15118794"/>
      <w:bookmarkStart w:id="5" w:name="_Toc377466994"/>
      <w:r w:rsidRPr="00871803">
        <w:rPr>
          <w:lang w:val="fr-FR"/>
        </w:rPr>
        <w:lastRenderedPageBreak/>
        <w:t>Document Control</w:t>
      </w:r>
      <w:bookmarkEnd w:id="2"/>
      <w:bookmarkEnd w:id="3"/>
      <w:bookmarkEnd w:id="4"/>
      <w:bookmarkEnd w:id="5"/>
    </w:p>
    <w:p w:rsidR="00A94515" w:rsidRDefault="003713A2" w:rsidP="003713A2">
      <w:pPr>
        <w:pStyle w:val="Heading2"/>
      </w:pPr>
      <w:bookmarkStart w:id="6" w:name="_Toc377466995"/>
      <w:r>
        <w:t>Change Record</w:t>
      </w:r>
      <w:bookmarkEnd w:id="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A94515" w:rsidRPr="00871803" w:rsidTr="00B01BDD">
        <w:trPr>
          <w:tblHeader/>
        </w:trPr>
        <w:tc>
          <w:tcPr>
            <w:tcW w:w="1362"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Date</w:t>
            </w:r>
          </w:p>
        </w:tc>
        <w:tc>
          <w:tcPr>
            <w:tcW w:w="1986"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Author</w:t>
            </w:r>
          </w:p>
        </w:tc>
        <w:tc>
          <w:tcPr>
            <w:tcW w:w="180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Revision</w:t>
            </w:r>
          </w:p>
        </w:tc>
        <w:tc>
          <w:tcPr>
            <w:tcW w:w="432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Change Reference</w:t>
            </w:r>
          </w:p>
        </w:tc>
      </w:tr>
      <w:tr w:rsidR="00A94515" w:rsidRPr="00336F1A" w:rsidTr="00B01BDD">
        <w:tc>
          <w:tcPr>
            <w:tcW w:w="1362" w:type="dxa"/>
          </w:tcPr>
          <w:p w:rsidR="00A94515" w:rsidRPr="00336F1A" w:rsidRDefault="00B65313" w:rsidP="00B65313">
            <w:pPr>
              <w:pStyle w:val="TableText"/>
              <w:rPr>
                <w:rFonts w:ascii="Times New Roman" w:hAnsi="Times New Roman"/>
                <w:sz w:val="20"/>
              </w:rPr>
            </w:pPr>
            <w:r>
              <w:rPr>
                <w:rFonts w:ascii="Times New Roman" w:hAnsi="Times New Roman"/>
                <w:sz w:val="20"/>
              </w:rPr>
              <w:t>11</w:t>
            </w:r>
            <w:r w:rsidR="00535E88">
              <w:rPr>
                <w:rFonts w:ascii="Times New Roman" w:hAnsi="Times New Roman"/>
                <w:sz w:val="20"/>
              </w:rPr>
              <w:t>/</w:t>
            </w:r>
            <w:r>
              <w:rPr>
                <w:rFonts w:ascii="Times New Roman" w:hAnsi="Times New Roman"/>
                <w:sz w:val="20"/>
              </w:rPr>
              <w:t>26</w:t>
            </w:r>
            <w:r w:rsidR="00535E88">
              <w:rPr>
                <w:rFonts w:ascii="Times New Roman" w:hAnsi="Times New Roman"/>
                <w:sz w:val="20"/>
              </w:rPr>
              <w:t>/201</w:t>
            </w:r>
            <w:r w:rsidR="00C4068D">
              <w:rPr>
                <w:rFonts w:ascii="Times New Roman" w:hAnsi="Times New Roman"/>
                <w:sz w:val="20"/>
              </w:rPr>
              <w:t>3</w:t>
            </w:r>
          </w:p>
        </w:tc>
        <w:tc>
          <w:tcPr>
            <w:tcW w:w="1986" w:type="dxa"/>
          </w:tcPr>
          <w:p w:rsidR="00A94515" w:rsidRPr="00336F1A" w:rsidRDefault="008B51AA" w:rsidP="00B01BDD">
            <w:pPr>
              <w:pStyle w:val="TableText"/>
              <w:rPr>
                <w:rFonts w:ascii="Times New Roman" w:hAnsi="Times New Roman"/>
                <w:sz w:val="20"/>
              </w:rPr>
            </w:pPr>
            <w:r>
              <w:rPr>
                <w:rFonts w:ascii="Times New Roman" w:hAnsi="Times New Roman"/>
                <w:sz w:val="20"/>
              </w:rPr>
              <w:t>Suneel Pathipati</w:t>
            </w:r>
          </w:p>
        </w:tc>
        <w:tc>
          <w:tcPr>
            <w:tcW w:w="1800" w:type="dxa"/>
          </w:tcPr>
          <w:p w:rsidR="00A94515" w:rsidRPr="00336F1A" w:rsidRDefault="00A94515" w:rsidP="00B01BDD">
            <w:pPr>
              <w:pStyle w:val="TableText"/>
              <w:rPr>
                <w:rFonts w:ascii="Times New Roman" w:hAnsi="Times New Roman"/>
                <w:sz w:val="20"/>
              </w:rPr>
            </w:pPr>
            <w:r w:rsidRPr="00336F1A">
              <w:rPr>
                <w:rFonts w:ascii="Times New Roman" w:hAnsi="Times New Roman"/>
                <w:sz w:val="20"/>
              </w:rPr>
              <w:t>1.0</w:t>
            </w:r>
          </w:p>
        </w:tc>
        <w:tc>
          <w:tcPr>
            <w:tcW w:w="4320" w:type="dxa"/>
          </w:tcPr>
          <w:p w:rsidR="00A94515" w:rsidRPr="00336F1A" w:rsidRDefault="00A94515" w:rsidP="00B65313">
            <w:pPr>
              <w:pStyle w:val="TableText"/>
              <w:rPr>
                <w:rFonts w:ascii="Times New Roman" w:hAnsi="Times New Roman"/>
                <w:sz w:val="20"/>
              </w:rPr>
            </w:pPr>
            <w:r w:rsidRPr="00336F1A">
              <w:rPr>
                <w:rFonts w:ascii="Times New Roman" w:hAnsi="Times New Roman"/>
                <w:sz w:val="20"/>
              </w:rPr>
              <w:t>Initial Version</w:t>
            </w:r>
            <w:r w:rsidR="00535E88">
              <w:rPr>
                <w:rFonts w:ascii="Times New Roman" w:hAnsi="Times New Roman"/>
                <w:sz w:val="20"/>
              </w:rPr>
              <w:t xml:space="preserve">, </w:t>
            </w:r>
            <w:r w:rsidR="008B51AA">
              <w:rPr>
                <w:rFonts w:ascii="Times New Roman" w:hAnsi="Times New Roman"/>
                <w:sz w:val="20"/>
              </w:rPr>
              <w:t>PJ0</w:t>
            </w:r>
            <w:r w:rsidR="00B65313">
              <w:rPr>
                <w:rFonts w:ascii="Times New Roman" w:hAnsi="Times New Roman"/>
                <w:sz w:val="20"/>
              </w:rPr>
              <w:t>12070 RAMBO</w:t>
            </w:r>
          </w:p>
        </w:tc>
      </w:tr>
      <w:tr w:rsidR="00F50E02" w:rsidRPr="00336F1A" w:rsidTr="00B01BDD">
        <w:tc>
          <w:tcPr>
            <w:tcW w:w="1362" w:type="dxa"/>
          </w:tcPr>
          <w:p w:rsidR="00F50E02" w:rsidRDefault="00F50E02" w:rsidP="00B65313">
            <w:pPr>
              <w:pStyle w:val="TableText"/>
              <w:rPr>
                <w:rFonts w:ascii="Times New Roman" w:hAnsi="Times New Roman"/>
                <w:sz w:val="20"/>
              </w:rPr>
            </w:pPr>
            <w:r>
              <w:rPr>
                <w:rFonts w:ascii="Times New Roman" w:hAnsi="Times New Roman"/>
                <w:sz w:val="20"/>
              </w:rPr>
              <w:t>12/05/2013</w:t>
            </w:r>
          </w:p>
        </w:tc>
        <w:tc>
          <w:tcPr>
            <w:tcW w:w="1986" w:type="dxa"/>
          </w:tcPr>
          <w:p w:rsidR="00F50E02" w:rsidRDefault="00F50E02" w:rsidP="00B01BDD">
            <w:pPr>
              <w:pStyle w:val="TableText"/>
              <w:rPr>
                <w:rFonts w:ascii="Times New Roman" w:hAnsi="Times New Roman"/>
                <w:sz w:val="20"/>
              </w:rPr>
            </w:pPr>
            <w:r>
              <w:rPr>
                <w:rFonts w:ascii="Times New Roman" w:hAnsi="Times New Roman"/>
                <w:sz w:val="20"/>
              </w:rPr>
              <w:t>Suneel Pathipati</w:t>
            </w:r>
          </w:p>
        </w:tc>
        <w:tc>
          <w:tcPr>
            <w:tcW w:w="1800" w:type="dxa"/>
          </w:tcPr>
          <w:p w:rsidR="00F50E02" w:rsidRPr="00336F1A" w:rsidRDefault="00F50E02" w:rsidP="00B01BDD">
            <w:pPr>
              <w:pStyle w:val="TableText"/>
              <w:rPr>
                <w:rFonts w:ascii="Times New Roman" w:hAnsi="Times New Roman"/>
                <w:sz w:val="20"/>
              </w:rPr>
            </w:pPr>
            <w:r>
              <w:rPr>
                <w:rFonts w:ascii="Times New Roman" w:hAnsi="Times New Roman"/>
                <w:sz w:val="20"/>
              </w:rPr>
              <w:t>1.1</w:t>
            </w:r>
          </w:p>
        </w:tc>
        <w:tc>
          <w:tcPr>
            <w:tcW w:w="4320" w:type="dxa"/>
          </w:tcPr>
          <w:p w:rsidR="00F50E02" w:rsidRDefault="00F50E02" w:rsidP="00B65313">
            <w:pPr>
              <w:pStyle w:val="TableText"/>
              <w:rPr>
                <w:rFonts w:ascii="Times New Roman" w:hAnsi="Times New Roman"/>
                <w:sz w:val="20"/>
              </w:rPr>
            </w:pPr>
            <w:r>
              <w:rPr>
                <w:rFonts w:ascii="Times New Roman" w:hAnsi="Times New Roman"/>
                <w:sz w:val="20"/>
              </w:rPr>
              <w:t xml:space="preserve">Added following new fields in request under </w:t>
            </w:r>
            <w:proofErr w:type="spellStart"/>
            <w:r>
              <w:rPr>
                <w:rFonts w:ascii="Times New Roman" w:hAnsi="Times New Roman"/>
                <w:sz w:val="20"/>
              </w:rPr>
              <w:t>joiningSubscriberInfo</w:t>
            </w:r>
            <w:proofErr w:type="spellEnd"/>
            <w:r>
              <w:rPr>
                <w:rFonts w:ascii="Times New Roman" w:hAnsi="Times New Roman"/>
                <w:sz w:val="20"/>
              </w:rPr>
              <w:t>.</w:t>
            </w:r>
          </w:p>
          <w:p w:rsidR="00F50E02" w:rsidRDefault="00F50E02" w:rsidP="00EC6284">
            <w:pPr>
              <w:pStyle w:val="TableText"/>
              <w:numPr>
                <w:ilvl w:val="0"/>
                <w:numId w:val="49"/>
              </w:numPr>
              <w:rPr>
                <w:rFonts w:ascii="Times New Roman" w:hAnsi="Times New Roman"/>
                <w:sz w:val="20"/>
              </w:rPr>
            </w:pPr>
            <w:r>
              <w:rPr>
                <w:rFonts w:ascii="Times New Roman" w:hAnsi="Times New Roman"/>
                <w:sz w:val="20"/>
              </w:rPr>
              <w:t>ban</w:t>
            </w:r>
          </w:p>
          <w:p w:rsidR="00F50E02" w:rsidRDefault="00F50E02" w:rsidP="00EC6284">
            <w:pPr>
              <w:pStyle w:val="TableText"/>
              <w:numPr>
                <w:ilvl w:val="0"/>
                <w:numId w:val="49"/>
              </w:numPr>
              <w:rPr>
                <w:rFonts w:ascii="Times New Roman" w:hAnsi="Times New Roman"/>
                <w:sz w:val="20"/>
              </w:rPr>
            </w:pPr>
            <w:proofErr w:type="spellStart"/>
            <w:r>
              <w:rPr>
                <w:rFonts w:ascii="Times New Roman" w:hAnsi="Times New Roman"/>
                <w:sz w:val="20"/>
              </w:rPr>
              <w:t>accountTypeInfo</w:t>
            </w:r>
            <w:proofErr w:type="spellEnd"/>
          </w:p>
          <w:p w:rsidR="00F50E02" w:rsidRDefault="00F50E02" w:rsidP="00B65313">
            <w:pPr>
              <w:pStyle w:val="TableText"/>
              <w:rPr>
                <w:rFonts w:ascii="Times New Roman" w:hAnsi="Times New Roman"/>
                <w:sz w:val="20"/>
              </w:rPr>
            </w:pPr>
            <w:r>
              <w:rPr>
                <w:rFonts w:ascii="Times New Roman" w:hAnsi="Times New Roman"/>
                <w:sz w:val="20"/>
              </w:rPr>
              <w:t xml:space="preserve">Added following new fields in response under </w:t>
            </w:r>
            <w:proofErr w:type="spellStart"/>
            <w:r>
              <w:rPr>
                <w:rFonts w:ascii="Times New Roman" w:hAnsi="Times New Roman"/>
                <w:sz w:val="20"/>
              </w:rPr>
              <w:t>eligibilityInfoForInputSub</w:t>
            </w:r>
            <w:proofErr w:type="spellEnd"/>
          </w:p>
          <w:p w:rsidR="00F50E02" w:rsidRDefault="00F50E02" w:rsidP="00EC6284">
            <w:pPr>
              <w:pStyle w:val="TableText"/>
              <w:numPr>
                <w:ilvl w:val="0"/>
                <w:numId w:val="50"/>
              </w:numPr>
              <w:rPr>
                <w:rFonts w:ascii="Times New Roman" w:hAnsi="Times New Roman"/>
                <w:sz w:val="20"/>
              </w:rPr>
            </w:pPr>
            <w:proofErr w:type="spellStart"/>
            <w:r>
              <w:rPr>
                <w:rFonts w:ascii="Times New Roman" w:hAnsi="Times New Roman"/>
                <w:sz w:val="20"/>
              </w:rPr>
              <w:t>canJoinInputGroupInd</w:t>
            </w:r>
            <w:proofErr w:type="spellEnd"/>
          </w:p>
          <w:p w:rsidR="00F50E02" w:rsidRDefault="00F50E02" w:rsidP="00EC6284">
            <w:pPr>
              <w:pStyle w:val="TableText"/>
              <w:numPr>
                <w:ilvl w:val="0"/>
                <w:numId w:val="50"/>
              </w:numPr>
              <w:rPr>
                <w:rFonts w:ascii="Times New Roman" w:hAnsi="Times New Roman"/>
                <w:sz w:val="20"/>
              </w:rPr>
            </w:pPr>
            <w:proofErr w:type="spellStart"/>
            <w:r>
              <w:rPr>
                <w:rFonts w:ascii="Times New Roman" w:hAnsi="Times New Roman"/>
                <w:sz w:val="20"/>
              </w:rPr>
              <w:t>reasonCannotJoinInputGroup</w:t>
            </w:r>
            <w:proofErr w:type="spellEnd"/>
          </w:p>
          <w:p w:rsidR="00F50E02" w:rsidRPr="00336F1A" w:rsidRDefault="00F50E02" w:rsidP="00B65313">
            <w:pPr>
              <w:pStyle w:val="TableText"/>
              <w:rPr>
                <w:rFonts w:ascii="Times New Roman" w:hAnsi="Times New Roman"/>
                <w:sz w:val="20"/>
              </w:rPr>
            </w:pPr>
            <w:r>
              <w:rPr>
                <w:rFonts w:ascii="Times New Roman" w:hAnsi="Times New Roman"/>
                <w:sz w:val="20"/>
              </w:rPr>
              <w:t xml:space="preserve">Changed </w:t>
            </w:r>
            <w:proofErr w:type="spellStart"/>
            <w:r>
              <w:rPr>
                <w:rFonts w:ascii="Times New Roman" w:hAnsi="Times New Roman"/>
                <w:sz w:val="20"/>
              </w:rPr>
              <w:t>canJoinGroupInd</w:t>
            </w:r>
            <w:proofErr w:type="spellEnd"/>
            <w:r>
              <w:rPr>
                <w:rFonts w:ascii="Times New Roman" w:hAnsi="Times New Roman"/>
                <w:sz w:val="20"/>
              </w:rPr>
              <w:t xml:space="preserve"> to </w:t>
            </w:r>
            <w:proofErr w:type="spellStart"/>
            <w:r>
              <w:rPr>
                <w:rFonts w:ascii="Times New Roman" w:hAnsi="Times New Roman"/>
                <w:sz w:val="20"/>
              </w:rPr>
              <w:t>openGroupInd</w:t>
            </w:r>
            <w:proofErr w:type="spellEnd"/>
            <w:r>
              <w:rPr>
                <w:rFonts w:ascii="Times New Roman" w:hAnsi="Times New Roman"/>
                <w:sz w:val="20"/>
              </w:rPr>
              <w:t xml:space="preserve"> in response under </w:t>
            </w:r>
            <w:proofErr w:type="spellStart"/>
            <w:r>
              <w:rPr>
                <w:rFonts w:ascii="Times New Roman" w:hAnsi="Times New Roman"/>
                <w:sz w:val="20"/>
              </w:rPr>
              <w:t>groupInfo</w:t>
            </w:r>
            <w:proofErr w:type="spellEnd"/>
            <w:r>
              <w:rPr>
                <w:rFonts w:ascii="Times New Roman" w:hAnsi="Times New Roman"/>
                <w:sz w:val="20"/>
              </w:rPr>
              <w:t xml:space="preserve"> structure.</w:t>
            </w:r>
          </w:p>
        </w:tc>
      </w:tr>
      <w:tr w:rsidR="0096017D" w:rsidRPr="00336F1A" w:rsidTr="00B01BDD">
        <w:tc>
          <w:tcPr>
            <w:tcW w:w="1362" w:type="dxa"/>
          </w:tcPr>
          <w:p w:rsidR="0096017D" w:rsidRDefault="0096017D" w:rsidP="00B65313">
            <w:pPr>
              <w:pStyle w:val="TableText"/>
              <w:rPr>
                <w:rFonts w:ascii="Times New Roman" w:hAnsi="Times New Roman"/>
                <w:sz w:val="20"/>
              </w:rPr>
            </w:pPr>
            <w:r>
              <w:rPr>
                <w:rFonts w:ascii="Times New Roman" w:hAnsi="Times New Roman"/>
                <w:sz w:val="20"/>
              </w:rPr>
              <w:t>12/12/2013</w:t>
            </w:r>
          </w:p>
        </w:tc>
        <w:tc>
          <w:tcPr>
            <w:tcW w:w="1986" w:type="dxa"/>
          </w:tcPr>
          <w:p w:rsidR="0096017D" w:rsidRDefault="0096017D" w:rsidP="00B01BDD">
            <w:pPr>
              <w:pStyle w:val="TableText"/>
              <w:rPr>
                <w:rFonts w:ascii="Times New Roman" w:hAnsi="Times New Roman"/>
                <w:sz w:val="20"/>
              </w:rPr>
            </w:pPr>
            <w:r>
              <w:rPr>
                <w:rFonts w:ascii="Times New Roman" w:hAnsi="Times New Roman"/>
                <w:sz w:val="20"/>
              </w:rPr>
              <w:t>Suneel Pathipati</w:t>
            </w:r>
          </w:p>
        </w:tc>
        <w:tc>
          <w:tcPr>
            <w:tcW w:w="1800" w:type="dxa"/>
          </w:tcPr>
          <w:p w:rsidR="0096017D" w:rsidRDefault="0096017D" w:rsidP="00B01BDD">
            <w:pPr>
              <w:pStyle w:val="TableText"/>
              <w:rPr>
                <w:rFonts w:ascii="Times New Roman" w:hAnsi="Times New Roman"/>
                <w:sz w:val="20"/>
              </w:rPr>
            </w:pPr>
            <w:r>
              <w:rPr>
                <w:rFonts w:ascii="Times New Roman" w:hAnsi="Times New Roman"/>
                <w:sz w:val="20"/>
              </w:rPr>
              <w:t>1.2</w:t>
            </w:r>
          </w:p>
        </w:tc>
        <w:tc>
          <w:tcPr>
            <w:tcW w:w="4320" w:type="dxa"/>
          </w:tcPr>
          <w:p w:rsidR="0096017D" w:rsidRDefault="0096017D" w:rsidP="00B65313">
            <w:pPr>
              <w:pStyle w:val="TableText"/>
              <w:rPr>
                <w:rFonts w:ascii="Times New Roman" w:hAnsi="Times New Roman"/>
                <w:sz w:val="20"/>
              </w:rPr>
            </w:pPr>
            <w:r>
              <w:rPr>
                <w:rFonts w:ascii="Times New Roman" w:hAnsi="Times New Roman"/>
                <w:sz w:val="20"/>
              </w:rPr>
              <w:t>Added API functionality.</w:t>
            </w:r>
          </w:p>
        </w:tc>
      </w:tr>
      <w:tr w:rsidR="00A51632" w:rsidRPr="00336F1A" w:rsidTr="00B01BDD">
        <w:tc>
          <w:tcPr>
            <w:tcW w:w="1362" w:type="dxa"/>
          </w:tcPr>
          <w:p w:rsidR="00A51632" w:rsidRDefault="00A51632" w:rsidP="00B65313">
            <w:pPr>
              <w:pStyle w:val="TableText"/>
              <w:rPr>
                <w:rFonts w:ascii="Times New Roman" w:hAnsi="Times New Roman"/>
                <w:sz w:val="20"/>
              </w:rPr>
            </w:pPr>
            <w:r>
              <w:rPr>
                <w:rFonts w:ascii="Times New Roman" w:hAnsi="Times New Roman"/>
                <w:sz w:val="20"/>
              </w:rPr>
              <w:t>12/14/2013</w:t>
            </w:r>
          </w:p>
        </w:tc>
        <w:tc>
          <w:tcPr>
            <w:tcW w:w="1986" w:type="dxa"/>
          </w:tcPr>
          <w:p w:rsidR="00A51632" w:rsidRDefault="00A51632" w:rsidP="00B01BDD">
            <w:pPr>
              <w:pStyle w:val="TableText"/>
              <w:rPr>
                <w:rFonts w:ascii="Times New Roman" w:hAnsi="Times New Roman"/>
                <w:sz w:val="20"/>
              </w:rPr>
            </w:pPr>
            <w:r>
              <w:rPr>
                <w:rFonts w:ascii="Times New Roman" w:hAnsi="Times New Roman"/>
                <w:sz w:val="20"/>
              </w:rPr>
              <w:t>Suneel Pathipati</w:t>
            </w:r>
          </w:p>
        </w:tc>
        <w:tc>
          <w:tcPr>
            <w:tcW w:w="1800" w:type="dxa"/>
          </w:tcPr>
          <w:p w:rsidR="00A51632" w:rsidRDefault="00A51632" w:rsidP="00B01BDD">
            <w:pPr>
              <w:pStyle w:val="TableText"/>
              <w:rPr>
                <w:rFonts w:ascii="Times New Roman" w:hAnsi="Times New Roman"/>
                <w:sz w:val="20"/>
              </w:rPr>
            </w:pPr>
            <w:r>
              <w:rPr>
                <w:rFonts w:ascii="Times New Roman" w:hAnsi="Times New Roman"/>
                <w:sz w:val="20"/>
              </w:rPr>
              <w:t>1.3</w:t>
            </w:r>
          </w:p>
        </w:tc>
        <w:tc>
          <w:tcPr>
            <w:tcW w:w="4320" w:type="dxa"/>
          </w:tcPr>
          <w:p w:rsidR="00A51632" w:rsidRDefault="00A51632" w:rsidP="00B65313">
            <w:pPr>
              <w:pStyle w:val="TableText"/>
              <w:rPr>
                <w:rFonts w:ascii="Times New Roman" w:hAnsi="Times New Roman"/>
                <w:sz w:val="20"/>
              </w:rPr>
            </w:pPr>
            <w:proofErr w:type="spellStart"/>
            <w:r>
              <w:rPr>
                <w:rFonts w:ascii="Times New Roman" w:hAnsi="Times New Roman"/>
                <w:sz w:val="20"/>
              </w:rPr>
              <w:t>discountTierList</w:t>
            </w:r>
            <w:proofErr w:type="spellEnd"/>
            <w:r>
              <w:rPr>
                <w:rFonts w:ascii="Times New Roman" w:hAnsi="Times New Roman"/>
                <w:sz w:val="20"/>
              </w:rPr>
              <w:t xml:space="preserve"> in response is changed from required to optional</w:t>
            </w:r>
          </w:p>
        </w:tc>
      </w:tr>
      <w:tr w:rsidR="006A3B48" w:rsidRPr="00336F1A" w:rsidTr="00B01BDD">
        <w:tc>
          <w:tcPr>
            <w:tcW w:w="1362" w:type="dxa"/>
          </w:tcPr>
          <w:p w:rsidR="006A3B48" w:rsidRDefault="006A3B48" w:rsidP="00B65313">
            <w:pPr>
              <w:pStyle w:val="TableText"/>
              <w:rPr>
                <w:rFonts w:ascii="Times New Roman" w:hAnsi="Times New Roman"/>
                <w:sz w:val="20"/>
              </w:rPr>
            </w:pPr>
            <w:r>
              <w:rPr>
                <w:rFonts w:ascii="Times New Roman" w:hAnsi="Times New Roman"/>
                <w:sz w:val="20"/>
              </w:rPr>
              <w:t>12/17/2013</w:t>
            </w:r>
          </w:p>
        </w:tc>
        <w:tc>
          <w:tcPr>
            <w:tcW w:w="1986" w:type="dxa"/>
          </w:tcPr>
          <w:p w:rsidR="006A3B48" w:rsidRDefault="006A3B48" w:rsidP="00B01BDD">
            <w:pPr>
              <w:pStyle w:val="TableText"/>
              <w:rPr>
                <w:rFonts w:ascii="Times New Roman" w:hAnsi="Times New Roman"/>
                <w:sz w:val="20"/>
              </w:rPr>
            </w:pPr>
            <w:r>
              <w:rPr>
                <w:rFonts w:ascii="Times New Roman" w:hAnsi="Times New Roman"/>
                <w:sz w:val="20"/>
              </w:rPr>
              <w:t>Suneel Pathipati</w:t>
            </w:r>
          </w:p>
        </w:tc>
        <w:tc>
          <w:tcPr>
            <w:tcW w:w="1800" w:type="dxa"/>
          </w:tcPr>
          <w:p w:rsidR="006A3B48" w:rsidRDefault="006A3B48" w:rsidP="00B01BDD">
            <w:pPr>
              <w:pStyle w:val="TableText"/>
              <w:rPr>
                <w:rFonts w:ascii="Times New Roman" w:hAnsi="Times New Roman"/>
                <w:sz w:val="20"/>
              </w:rPr>
            </w:pPr>
            <w:r>
              <w:rPr>
                <w:rFonts w:ascii="Times New Roman" w:hAnsi="Times New Roman"/>
                <w:sz w:val="20"/>
              </w:rPr>
              <w:t>1.4</w:t>
            </w:r>
          </w:p>
        </w:tc>
        <w:tc>
          <w:tcPr>
            <w:tcW w:w="4320" w:type="dxa"/>
          </w:tcPr>
          <w:p w:rsidR="006A3B48" w:rsidRDefault="006A3B48" w:rsidP="00B65313">
            <w:pPr>
              <w:pStyle w:val="TableText"/>
              <w:rPr>
                <w:rFonts w:ascii="Times New Roman" w:hAnsi="Times New Roman"/>
                <w:sz w:val="20"/>
              </w:rPr>
            </w:pPr>
            <w:r>
              <w:rPr>
                <w:rFonts w:ascii="Times New Roman" w:hAnsi="Times New Roman"/>
                <w:sz w:val="20"/>
              </w:rPr>
              <w:t xml:space="preserve">Added </w:t>
            </w:r>
            <w:proofErr w:type="spellStart"/>
            <w:r>
              <w:rPr>
                <w:rFonts w:ascii="Times New Roman" w:hAnsi="Times New Roman"/>
                <w:sz w:val="20"/>
              </w:rPr>
              <w:t>overrideCode</w:t>
            </w:r>
            <w:proofErr w:type="spellEnd"/>
            <w:r>
              <w:rPr>
                <w:rFonts w:ascii="Times New Roman" w:hAnsi="Times New Roman"/>
                <w:sz w:val="20"/>
              </w:rPr>
              <w:t xml:space="preserve"> field in input</w:t>
            </w:r>
          </w:p>
        </w:tc>
      </w:tr>
      <w:tr w:rsidR="00217D60" w:rsidRPr="00336F1A" w:rsidTr="00B01BDD">
        <w:tc>
          <w:tcPr>
            <w:tcW w:w="1362" w:type="dxa"/>
          </w:tcPr>
          <w:p w:rsidR="00217D60" w:rsidRDefault="00217D60" w:rsidP="00B65313">
            <w:pPr>
              <w:pStyle w:val="TableText"/>
              <w:rPr>
                <w:rFonts w:ascii="Times New Roman" w:hAnsi="Times New Roman"/>
                <w:sz w:val="20"/>
              </w:rPr>
            </w:pPr>
            <w:r>
              <w:rPr>
                <w:rFonts w:ascii="Times New Roman" w:hAnsi="Times New Roman"/>
                <w:sz w:val="20"/>
              </w:rPr>
              <w:t>12/20/2013</w:t>
            </w:r>
          </w:p>
        </w:tc>
        <w:tc>
          <w:tcPr>
            <w:tcW w:w="1986" w:type="dxa"/>
          </w:tcPr>
          <w:p w:rsidR="00217D60" w:rsidRDefault="00217D60" w:rsidP="00B01BDD">
            <w:pPr>
              <w:pStyle w:val="TableText"/>
              <w:rPr>
                <w:rFonts w:ascii="Times New Roman" w:hAnsi="Times New Roman"/>
                <w:sz w:val="20"/>
              </w:rPr>
            </w:pPr>
            <w:r>
              <w:rPr>
                <w:rFonts w:ascii="Times New Roman" w:hAnsi="Times New Roman"/>
                <w:sz w:val="20"/>
              </w:rPr>
              <w:t>Suneel Pathipati</w:t>
            </w:r>
          </w:p>
        </w:tc>
        <w:tc>
          <w:tcPr>
            <w:tcW w:w="1800" w:type="dxa"/>
          </w:tcPr>
          <w:p w:rsidR="00217D60" w:rsidRDefault="00217D60" w:rsidP="00B01BDD">
            <w:pPr>
              <w:pStyle w:val="TableText"/>
              <w:rPr>
                <w:rFonts w:ascii="Times New Roman" w:hAnsi="Times New Roman"/>
                <w:sz w:val="20"/>
              </w:rPr>
            </w:pPr>
            <w:r>
              <w:rPr>
                <w:rFonts w:ascii="Times New Roman" w:hAnsi="Times New Roman"/>
                <w:sz w:val="20"/>
              </w:rPr>
              <w:t>1.5</w:t>
            </w:r>
          </w:p>
        </w:tc>
        <w:tc>
          <w:tcPr>
            <w:tcW w:w="4320" w:type="dxa"/>
          </w:tcPr>
          <w:p w:rsidR="00217D60" w:rsidRDefault="00217D60" w:rsidP="00B65313">
            <w:pPr>
              <w:pStyle w:val="TableText"/>
              <w:rPr>
                <w:rFonts w:ascii="Times New Roman" w:hAnsi="Times New Roman"/>
                <w:sz w:val="20"/>
              </w:rPr>
            </w:pPr>
            <w:r>
              <w:rPr>
                <w:rFonts w:ascii="Times New Roman" w:hAnsi="Times New Roman"/>
                <w:sz w:val="20"/>
              </w:rPr>
              <w:t xml:space="preserve">Added </w:t>
            </w:r>
            <w:proofErr w:type="spellStart"/>
            <w:r>
              <w:rPr>
                <w:rFonts w:ascii="Times New Roman" w:hAnsi="Times New Roman"/>
                <w:sz w:val="20"/>
              </w:rPr>
              <w:t>deviceItemId</w:t>
            </w:r>
            <w:proofErr w:type="spellEnd"/>
            <w:r>
              <w:rPr>
                <w:rFonts w:ascii="Times New Roman" w:hAnsi="Times New Roman"/>
                <w:sz w:val="20"/>
              </w:rPr>
              <w:t xml:space="preserve"> in response.</w:t>
            </w:r>
          </w:p>
        </w:tc>
      </w:tr>
      <w:tr w:rsidR="00491A03" w:rsidRPr="00336F1A" w:rsidTr="00B01BDD">
        <w:trPr>
          <w:ins w:id="7" w:author="Pathipati, Suneel [IT]" w:date="2014-01-08T09:28:00Z"/>
        </w:trPr>
        <w:tc>
          <w:tcPr>
            <w:tcW w:w="1362" w:type="dxa"/>
          </w:tcPr>
          <w:p w:rsidR="00491A03" w:rsidRDefault="00491A03" w:rsidP="00491A03">
            <w:pPr>
              <w:pStyle w:val="TableText"/>
              <w:rPr>
                <w:ins w:id="8" w:author="Pathipati, Suneel [IT]" w:date="2014-01-08T09:28:00Z"/>
                <w:rFonts w:ascii="Times New Roman" w:hAnsi="Times New Roman"/>
                <w:sz w:val="20"/>
              </w:rPr>
            </w:pPr>
            <w:ins w:id="9" w:author="Pathipati, Suneel [IT]" w:date="2014-01-08T09:28:00Z">
              <w:r>
                <w:rPr>
                  <w:rFonts w:ascii="Times New Roman" w:hAnsi="Times New Roman"/>
                  <w:sz w:val="20"/>
                </w:rPr>
                <w:t>01/08</w:t>
              </w:r>
            </w:ins>
            <w:ins w:id="10" w:author="Pathipati, Suneel [IT]" w:date="2014-01-08T09:29:00Z">
              <w:r>
                <w:rPr>
                  <w:rFonts w:ascii="Times New Roman" w:hAnsi="Times New Roman"/>
                  <w:sz w:val="20"/>
                </w:rPr>
                <w:t>/2014</w:t>
              </w:r>
            </w:ins>
          </w:p>
        </w:tc>
        <w:tc>
          <w:tcPr>
            <w:tcW w:w="1986" w:type="dxa"/>
          </w:tcPr>
          <w:p w:rsidR="00491A03" w:rsidRDefault="00491A03" w:rsidP="00B01BDD">
            <w:pPr>
              <w:pStyle w:val="TableText"/>
              <w:rPr>
                <w:ins w:id="11" w:author="Pathipati, Suneel [IT]" w:date="2014-01-08T09:28:00Z"/>
                <w:rFonts w:ascii="Times New Roman" w:hAnsi="Times New Roman"/>
                <w:sz w:val="20"/>
              </w:rPr>
            </w:pPr>
            <w:ins w:id="12" w:author="Pathipati, Suneel [IT]" w:date="2014-01-08T09:29:00Z">
              <w:r>
                <w:rPr>
                  <w:rFonts w:ascii="Times New Roman" w:hAnsi="Times New Roman"/>
                  <w:sz w:val="20"/>
                </w:rPr>
                <w:t>Suneel Pathipati</w:t>
              </w:r>
            </w:ins>
          </w:p>
        </w:tc>
        <w:tc>
          <w:tcPr>
            <w:tcW w:w="1800" w:type="dxa"/>
          </w:tcPr>
          <w:p w:rsidR="00491A03" w:rsidRDefault="00491A03" w:rsidP="00B01BDD">
            <w:pPr>
              <w:pStyle w:val="TableText"/>
              <w:rPr>
                <w:ins w:id="13" w:author="Pathipati, Suneel [IT]" w:date="2014-01-08T09:28:00Z"/>
                <w:rFonts w:ascii="Times New Roman" w:hAnsi="Times New Roman"/>
                <w:sz w:val="20"/>
              </w:rPr>
            </w:pPr>
            <w:ins w:id="14" w:author="Pathipati, Suneel [IT]" w:date="2014-01-08T09:29:00Z">
              <w:r>
                <w:rPr>
                  <w:rFonts w:ascii="Times New Roman" w:hAnsi="Times New Roman"/>
                  <w:sz w:val="20"/>
                </w:rPr>
                <w:t>1.6</w:t>
              </w:r>
            </w:ins>
          </w:p>
        </w:tc>
        <w:tc>
          <w:tcPr>
            <w:tcW w:w="4320" w:type="dxa"/>
          </w:tcPr>
          <w:p w:rsidR="00491A03" w:rsidRDefault="00491A03" w:rsidP="00B65313">
            <w:pPr>
              <w:pStyle w:val="TableText"/>
              <w:rPr>
                <w:ins w:id="15" w:author="Pathipati, Suneel [IT]" w:date="2014-01-08T09:28:00Z"/>
                <w:rFonts w:ascii="Times New Roman" w:hAnsi="Times New Roman"/>
                <w:sz w:val="20"/>
              </w:rPr>
            </w:pPr>
            <w:ins w:id="16" w:author="Pathipati, Suneel [IT]" w:date="2014-01-08T09:29:00Z">
              <w:r>
                <w:rPr>
                  <w:rFonts w:ascii="Times New Roman" w:hAnsi="Times New Roman"/>
                  <w:sz w:val="20"/>
                </w:rPr>
                <w:t>Added matrix showing how to call the API for different scenarios.</w:t>
              </w:r>
            </w:ins>
          </w:p>
        </w:tc>
      </w:tr>
      <w:tr w:rsidR="00EC6284" w:rsidRPr="00336F1A" w:rsidTr="00B01BDD">
        <w:trPr>
          <w:ins w:id="17" w:author="Pathipati, Suneel [IT]" w:date="2014-01-02T10:00:00Z"/>
        </w:trPr>
        <w:tc>
          <w:tcPr>
            <w:tcW w:w="1362" w:type="dxa"/>
          </w:tcPr>
          <w:p w:rsidR="00EC6284" w:rsidRDefault="00EC6284" w:rsidP="00EC6284">
            <w:pPr>
              <w:pStyle w:val="TableText"/>
              <w:rPr>
                <w:ins w:id="18" w:author="Pathipati, Suneel [IT]" w:date="2014-01-02T10:00:00Z"/>
                <w:rFonts w:ascii="Times New Roman" w:hAnsi="Times New Roman"/>
                <w:sz w:val="20"/>
              </w:rPr>
            </w:pPr>
            <w:ins w:id="19" w:author="Pathipati, Suneel [IT]" w:date="2014-01-02T10:00:00Z">
              <w:r>
                <w:rPr>
                  <w:rFonts w:ascii="Times New Roman" w:hAnsi="Times New Roman"/>
                  <w:sz w:val="20"/>
                </w:rPr>
                <w:t>01/02/2014</w:t>
              </w:r>
            </w:ins>
          </w:p>
        </w:tc>
        <w:tc>
          <w:tcPr>
            <w:tcW w:w="1986" w:type="dxa"/>
          </w:tcPr>
          <w:p w:rsidR="00EC6284" w:rsidRDefault="00EC6284" w:rsidP="00B01BDD">
            <w:pPr>
              <w:pStyle w:val="TableText"/>
              <w:rPr>
                <w:ins w:id="20" w:author="Pathipati, Suneel [IT]" w:date="2014-01-02T10:00:00Z"/>
                <w:rFonts w:ascii="Times New Roman" w:hAnsi="Times New Roman"/>
                <w:sz w:val="20"/>
              </w:rPr>
            </w:pPr>
            <w:ins w:id="21" w:author="Pathipati, Suneel [IT]" w:date="2014-01-02T10:00:00Z">
              <w:r>
                <w:rPr>
                  <w:rFonts w:ascii="Times New Roman" w:hAnsi="Times New Roman"/>
                  <w:sz w:val="20"/>
                </w:rPr>
                <w:t>Suneel Pathipati</w:t>
              </w:r>
            </w:ins>
          </w:p>
        </w:tc>
        <w:tc>
          <w:tcPr>
            <w:tcW w:w="1800" w:type="dxa"/>
          </w:tcPr>
          <w:p w:rsidR="00EC6284" w:rsidRDefault="00EC6284" w:rsidP="00B01BDD">
            <w:pPr>
              <w:pStyle w:val="TableText"/>
              <w:rPr>
                <w:ins w:id="22" w:author="Pathipati, Suneel [IT]" w:date="2014-01-02T10:00:00Z"/>
                <w:rFonts w:ascii="Times New Roman" w:hAnsi="Times New Roman"/>
                <w:sz w:val="20"/>
              </w:rPr>
            </w:pPr>
            <w:ins w:id="23" w:author="Pathipati, Suneel [IT]" w:date="2014-01-02T10:00:00Z">
              <w:r>
                <w:rPr>
                  <w:rFonts w:ascii="Times New Roman" w:hAnsi="Times New Roman"/>
                  <w:sz w:val="20"/>
                </w:rPr>
                <w:t>2.0</w:t>
              </w:r>
            </w:ins>
          </w:p>
        </w:tc>
        <w:tc>
          <w:tcPr>
            <w:tcW w:w="4320" w:type="dxa"/>
          </w:tcPr>
          <w:p w:rsidR="00EC6284" w:rsidRDefault="00EC6284" w:rsidP="00B65313">
            <w:pPr>
              <w:pStyle w:val="TableText"/>
              <w:rPr>
                <w:ins w:id="24" w:author="Pathipati, Suneel [IT]" w:date="2014-01-02T10:00:00Z"/>
                <w:rFonts w:ascii="Times New Roman" w:hAnsi="Times New Roman"/>
                <w:sz w:val="20"/>
              </w:rPr>
            </w:pPr>
            <w:ins w:id="25" w:author="Pathipati, Suneel [IT]" w:date="2014-01-02T10:00:00Z">
              <w:r>
                <w:rPr>
                  <w:rFonts w:ascii="Times New Roman" w:hAnsi="Times New Roman"/>
                  <w:sz w:val="20"/>
                </w:rPr>
                <w:t xml:space="preserve">Added </w:t>
              </w:r>
              <w:proofErr w:type="spellStart"/>
              <w:r>
                <w:rPr>
                  <w:rFonts w:ascii="Times New Roman" w:hAnsi="Times New Roman"/>
                  <w:sz w:val="20"/>
                </w:rPr>
                <w:t>roleName</w:t>
              </w:r>
              <w:proofErr w:type="spellEnd"/>
              <w:r>
                <w:rPr>
                  <w:rFonts w:ascii="Times New Roman" w:hAnsi="Times New Roman"/>
                  <w:sz w:val="20"/>
                </w:rPr>
                <w:t xml:space="preserve"> field in input to accept the user role of the calling application</w:t>
              </w:r>
            </w:ins>
            <w:ins w:id="26" w:author="Pathipati, Suneel [IT]" w:date="2014-01-02T10:01:00Z">
              <w:r>
                <w:rPr>
                  <w:rFonts w:ascii="Times New Roman" w:hAnsi="Times New Roman"/>
                  <w:sz w:val="20"/>
                </w:rPr>
                <w:t>, which can be used to override certain rules in determining subscriber</w:t>
              </w:r>
            </w:ins>
            <w:ins w:id="27" w:author="Pathipati, Suneel [IT]" w:date="2014-01-02T10:02:00Z">
              <w:r>
                <w:rPr>
                  <w:rFonts w:ascii="Times New Roman" w:hAnsi="Times New Roman"/>
                  <w:sz w:val="20"/>
                </w:rPr>
                <w:t>’s eligibility to join a group.</w:t>
              </w:r>
            </w:ins>
            <w:ins w:id="28" w:author="Pathipati, Suneel [IT]" w:date="2014-01-02T10:00:00Z">
              <w:r>
                <w:rPr>
                  <w:rFonts w:ascii="Times New Roman" w:hAnsi="Times New Roman"/>
                  <w:sz w:val="20"/>
                </w:rPr>
                <w:t xml:space="preserve"> </w:t>
              </w:r>
            </w:ins>
          </w:p>
        </w:tc>
      </w:tr>
      <w:tr w:rsidR="005E5F8F" w:rsidRPr="00336F1A" w:rsidTr="00B01BDD">
        <w:trPr>
          <w:ins w:id="29" w:author="Pathipati, Suneel [IT]" w:date="2014-01-14T12:43:00Z"/>
        </w:trPr>
        <w:tc>
          <w:tcPr>
            <w:tcW w:w="1362" w:type="dxa"/>
          </w:tcPr>
          <w:p w:rsidR="005E5F8F" w:rsidRDefault="005E5F8F" w:rsidP="00EC6284">
            <w:pPr>
              <w:pStyle w:val="TableText"/>
              <w:rPr>
                <w:ins w:id="30" w:author="Pathipati, Suneel [IT]" w:date="2014-01-14T12:43:00Z"/>
                <w:rFonts w:ascii="Times New Roman" w:hAnsi="Times New Roman"/>
                <w:sz w:val="20"/>
              </w:rPr>
            </w:pPr>
            <w:ins w:id="31" w:author="Pathipati, Suneel [IT]" w:date="2014-01-14T12:43:00Z">
              <w:r>
                <w:rPr>
                  <w:rFonts w:ascii="Times New Roman" w:hAnsi="Times New Roman"/>
                  <w:sz w:val="20"/>
                </w:rPr>
                <w:t>01/14/2014</w:t>
              </w:r>
            </w:ins>
          </w:p>
        </w:tc>
        <w:tc>
          <w:tcPr>
            <w:tcW w:w="1986" w:type="dxa"/>
          </w:tcPr>
          <w:p w:rsidR="005E5F8F" w:rsidRDefault="005E5F8F" w:rsidP="00B01BDD">
            <w:pPr>
              <w:pStyle w:val="TableText"/>
              <w:rPr>
                <w:ins w:id="32" w:author="Pathipati, Suneel [IT]" w:date="2014-01-14T12:43:00Z"/>
                <w:rFonts w:ascii="Times New Roman" w:hAnsi="Times New Roman"/>
                <w:sz w:val="20"/>
              </w:rPr>
            </w:pPr>
            <w:ins w:id="33" w:author="Pathipati, Suneel [IT]" w:date="2014-01-14T12:43:00Z">
              <w:r>
                <w:rPr>
                  <w:rFonts w:ascii="Times New Roman" w:hAnsi="Times New Roman"/>
                  <w:sz w:val="20"/>
                </w:rPr>
                <w:t>Suneel Pathipati</w:t>
              </w:r>
            </w:ins>
          </w:p>
        </w:tc>
        <w:tc>
          <w:tcPr>
            <w:tcW w:w="1800" w:type="dxa"/>
          </w:tcPr>
          <w:p w:rsidR="005E5F8F" w:rsidRDefault="005E5F8F" w:rsidP="00B01BDD">
            <w:pPr>
              <w:pStyle w:val="TableText"/>
              <w:rPr>
                <w:ins w:id="34" w:author="Pathipati, Suneel [IT]" w:date="2014-01-14T12:43:00Z"/>
                <w:rFonts w:ascii="Times New Roman" w:hAnsi="Times New Roman"/>
                <w:sz w:val="20"/>
              </w:rPr>
            </w:pPr>
            <w:ins w:id="35" w:author="Pathipati, Suneel [IT]" w:date="2014-01-14T12:43:00Z">
              <w:r>
                <w:rPr>
                  <w:rFonts w:ascii="Times New Roman" w:hAnsi="Times New Roman"/>
                  <w:sz w:val="20"/>
                </w:rPr>
                <w:t>2.1</w:t>
              </w:r>
            </w:ins>
          </w:p>
        </w:tc>
        <w:tc>
          <w:tcPr>
            <w:tcW w:w="4320" w:type="dxa"/>
          </w:tcPr>
          <w:p w:rsidR="005E5F8F" w:rsidRDefault="005E5F8F" w:rsidP="005E5F8F">
            <w:pPr>
              <w:pStyle w:val="TableText"/>
              <w:rPr>
                <w:ins w:id="36" w:author="Pathipati, Suneel [IT]" w:date="2014-01-14T12:43:00Z"/>
                <w:rFonts w:ascii="Times New Roman" w:hAnsi="Times New Roman"/>
                <w:sz w:val="20"/>
              </w:rPr>
            </w:pPr>
            <w:ins w:id="37" w:author="Pathipati, Suneel [IT]" w:date="2014-01-14T12:43:00Z">
              <w:r>
                <w:rPr>
                  <w:rFonts w:ascii="Times New Roman" w:hAnsi="Times New Roman"/>
                  <w:sz w:val="20"/>
                </w:rPr>
                <w:t xml:space="preserve">Added </w:t>
              </w:r>
              <w:proofErr w:type="spellStart"/>
              <w:r>
                <w:rPr>
                  <w:rFonts w:ascii="Times New Roman" w:hAnsi="Times New Roman"/>
                  <w:sz w:val="20"/>
                </w:rPr>
                <w:t>orderTypeInfo</w:t>
              </w:r>
              <w:proofErr w:type="spellEnd"/>
              <w:r>
                <w:rPr>
                  <w:rFonts w:ascii="Times New Roman" w:hAnsi="Times New Roman"/>
                  <w:sz w:val="20"/>
                </w:rPr>
                <w:t xml:space="preserve"> in input and </w:t>
              </w:r>
              <w:proofErr w:type="spellStart"/>
              <w:r>
                <w:rPr>
                  <w:rFonts w:ascii="Times New Roman" w:hAnsi="Times New Roman"/>
                  <w:sz w:val="20"/>
                </w:rPr>
                <w:t>participationFeeDetails</w:t>
              </w:r>
              <w:proofErr w:type="spellEnd"/>
              <w:r>
                <w:rPr>
                  <w:rFonts w:ascii="Times New Roman" w:hAnsi="Times New Roman"/>
                  <w:sz w:val="20"/>
                </w:rPr>
                <w:t xml:space="preserve"> in response. Updated functionality section with </w:t>
              </w:r>
              <w:proofErr w:type="spellStart"/>
              <w:r>
                <w:rPr>
                  <w:rFonts w:ascii="Times New Roman" w:hAnsi="Times New Roman"/>
                  <w:sz w:val="20"/>
                </w:rPr>
                <w:t>Framily</w:t>
              </w:r>
              <w:proofErr w:type="spellEnd"/>
              <w:r>
                <w:rPr>
                  <w:rFonts w:ascii="Times New Roman" w:hAnsi="Times New Roman"/>
                  <w:sz w:val="20"/>
                </w:rPr>
                <w:t xml:space="preserve"> </w:t>
              </w:r>
            </w:ins>
            <w:ins w:id="38" w:author="Pathipati, Suneel [IT]" w:date="2014-01-14T12:44:00Z">
              <w:r>
                <w:rPr>
                  <w:rFonts w:ascii="Times New Roman" w:hAnsi="Times New Roman"/>
                  <w:sz w:val="20"/>
                </w:rPr>
                <w:t xml:space="preserve">participation </w:t>
              </w:r>
            </w:ins>
            <w:ins w:id="39" w:author="Pathipati, Suneel [IT]" w:date="2014-01-14T12:43:00Z">
              <w:r>
                <w:rPr>
                  <w:rFonts w:ascii="Times New Roman" w:hAnsi="Times New Roman"/>
                  <w:sz w:val="20"/>
                </w:rPr>
                <w:t>program</w:t>
              </w:r>
            </w:ins>
            <w:ins w:id="40" w:author="Pathipati, Suneel [IT]" w:date="2014-01-14T12:44:00Z">
              <w:r>
                <w:rPr>
                  <w:rFonts w:ascii="Times New Roman" w:hAnsi="Times New Roman"/>
                  <w:sz w:val="20"/>
                </w:rPr>
                <w:t xml:space="preserve"> rules</w:t>
              </w:r>
            </w:ins>
            <w:ins w:id="41" w:author="Pathipati, Suneel [IT]" w:date="2014-01-14T12:43:00Z">
              <w:r>
                <w:rPr>
                  <w:rFonts w:ascii="Times New Roman" w:hAnsi="Times New Roman"/>
                  <w:sz w:val="20"/>
                </w:rPr>
                <w:t>.</w:t>
              </w:r>
            </w:ins>
          </w:p>
        </w:tc>
      </w:tr>
    </w:tbl>
    <w:p w:rsidR="00A83644" w:rsidRPr="001D14F7" w:rsidRDefault="001B604C" w:rsidP="00A83644">
      <w:pPr>
        <w:pStyle w:val="Caption"/>
        <w:ind w:left="540"/>
        <w:rPr>
          <w:rFonts w:ascii="Times New Roman" w:hAnsi="Times New Roman"/>
        </w:rPr>
      </w:pPr>
      <w:r w:rsidRPr="001D14F7">
        <w:rPr>
          <w:rFonts w:ascii="Times New Roman" w:hAnsi="Times New Roman"/>
        </w:rPr>
        <w:tab/>
      </w:r>
      <w:r w:rsidRPr="001D14F7">
        <w:rPr>
          <w:rFonts w:ascii="Times New Roman" w:hAnsi="Times New Roman"/>
        </w:rPr>
        <w:tab/>
      </w:r>
      <w:r w:rsidRPr="001D14F7">
        <w:rPr>
          <w:rFonts w:ascii="Times New Roman" w:hAnsi="Times New Roman"/>
        </w:rPr>
        <w:tab/>
      </w:r>
      <w:r w:rsidRPr="001D14F7">
        <w:rPr>
          <w:rFonts w:ascii="Times New Roman" w:hAnsi="Times New Roman"/>
        </w:rPr>
        <w:tab/>
      </w:r>
      <w:r w:rsidRPr="001D14F7">
        <w:rPr>
          <w:rFonts w:ascii="Times New Roman" w:hAnsi="Times New Roman"/>
        </w:rPr>
        <w:tab/>
      </w:r>
      <w:r w:rsidRPr="001D14F7">
        <w:rPr>
          <w:rFonts w:ascii="Times New Roman" w:hAnsi="Times New Roman"/>
        </w:rPr>
        <w:tab/>
      </w:r>
      <w:r w:rsidRPr="001D14F7">
        <w:rPr>
          <w:rFonts w:ascii="Times New Roman" w:hAnsi="Times New Roman"/>
        </w:rPr>
        <w:tab/>
      </w:r>
      <w:r w:rsidR="007D258A" w:rsidRPr="001D14F7">
        <w:rPr>
          <w:rFonts w:ascii="Times New Roman" w:hAnsi="Times New Roman"/>
        </w:rPr>
        <w:br w:type="page"/>
      </w:r>
    </w:p>
    <w:p w:rsidR="00AF36E9" w:rsidRPr="00AF36E9" w:rsidRDefault="00D01836" w:rsidP="00B4537F">
      <w:pPr>
        <w:pStyle w:val="Heading1"/>
      </w:pPr>
      <w:bookmarkStart w:id="42" w:name="_Toc377466996"/>
      <w:r w:rsidRPr="00871803">
        <w:lastRenderedPageBreak/>
        <w:t>Functionality</w:t>
      </w:r>
      <w:bookmarkEnd w:id="42"/>
    </w:p>
    <w:p w:rsidR="0065409F" w:rsidRDefault="00F62BE3" w:rsidP="001B4650">
      <w:pPr>
        <w:pStyle w:val="BodyText"/>
        <w:spacing w:line="360" w:lineRule="auto"/>
        <w:ind w:firstLine="720"/>
        <w:rPr>
          <w:ins w:id="43" w:author="Pathipati, Suneel [IT]" w:date="2014-01-08T13:40:00Z"/>
          <w:rFonts w:ascii="Times New Roman" w:hAnsi="Times New Roman"/>
          <w:sz w:val="24"/>
        </w:rPr>
      </w:pPr>
      <w:ins w:id="44" w:author="Pathipati, Suneel [IT]" w:date="2014-01-08T14:06:00Z">
        <w:r>
          <w:rPr>
            <w:rFonts w:ascii="Times New Roman" w:hAnsi="Times New Roman"/>
            <w:sz w:val="24"/>
          </w:rPr>
          <w:t xml:space="preserve">This document uses RAMBO as the program name, however the market name for the program is Sprint </w:t>
        </w:r>
        <w:proofErr w:type="spellStart"/>
        <w:r>
          <w:rPr>
            <w:rFonts w:ascii="Times New Roman" w:hAnsi="Times New Roman"/>
            <w:sz w:val="24"/>
          </w:rPr>
          <w:t>Framily</w:t>
        </w:r>
        <w:proofErr w:type="spellEnd"/>
        <w:r>
          <w:rPr>
            <w:rFonts w:ascii="Times New Roman" w:hAnsi="Times New Roman"/>
            <w:sz w:val="24"/>
          </w:rPr>
          <w:t xml:space="preserve">. The words RAMBO and Sprint </w:t>
        </w:r>
        <w:proofErr w:type="spellStart"/>
        <w:r>
          <w:rPr>
            <w:rFonts w:ascii="Times New Roman" w:hAnsi="Times New Roman"/>
            <w:sz w:val="24"/>
          </w:rPr>
          <w:t>Framily</w:t>
        </w:r>
        <w:proofErr w:type="spellEnd"/>
        <w:r>
          <w:rPr>
            <w:rFonts w:ascii="Times New Roman" w:hAnsi="Times New Roman"/>
            <w:sz w:val="24"/>
          </w:rPr>
          <w:t xml:space="preserve"> will be used interchangeably throughout the document. </w:t>
        </w:r>
      </w:ins>
      <w:r w:rsidR="00941408" w:rsidRPr="006C678C">
        <w:rPr>
          <w:rFonts w:ascii="Times New Roman" w:hAnsi="Times New Roman"/>
          <w:sz w:val="24"/>
        </w:rPr>
        <w:t>This API</w:t>
      </w:r>
      <w:r w:rsidR="00941408">
        <w:rPr>
          <w:rFonts w:ascii="Times New Roman" w:hAnsi="Times New Roman"/>
          <w:sz w:val="24"/>
        </w:rPr>
        <w:t xml:space="preserve"> can be called in different modes. The primary use case for this API </w:t>
      </w:r>
      <w:del w:id="45" w:author="Pathipati, Suneel [IT]" w:date="2014-01-08T14:06:00Z">
        <w:r w:rsidR="00941408" w:rsidDel="00F62BE3">
          <w:rPr>
            <w:rFonts w:ascii="Times New Roman" w:hAnsi="Times New Roman"/>
            <w:sz w:val="24"/>
          </w:rPr>
          <w:delText>are</w:delText>
        </w:r>
      </w:del>
      <w:ins w:id="46" w:author="Pathipati, Suneel [IT]" w:date="2014-01-08T14:06:00Z">
        <w:r>
          <w:rPr>
            <w:rFonts w:ascii="Times New Roman" w:hAnsi="Times New Roman"/>
            <w:sz w:val="24"/>
          </w:rPr>
          <w:t>is</w:t>
        </w:r>
      </w:ins>
      <w:r w:rsidR="00941408">
        <w:rPr>
          <w:rFonts w:ascii="Times New Roman" w:hAnsi="Times New Roman"/>
          <w:sz w:val="24"/>
        </w:rPr>
        <w:t xml:space="preserve">, to lookup current RAMBO group information based on input </w:t>
      </w:r>
      <w:proofErr w:type="spellStart"/>
      <w:r w:rsidR="00941408">
        <w:rPr>
          <w:rFonts w:ascii="Times New Roman" w:hAnsi="Times New Roman"/>
          <w:sz w:val="24"/>
        </w:rPr>
        <w:t>groupId</w:t>
      </w:r>
      <w:proofErr w:type="spellEnd"/>
      <w:r w:rsidR="00941408">
        <w:rPr>
          <w:rFonts w:ascii="Times New Roman" w:hAnsi="Times New Roman"/>
          <w:sz w:val="24"/>
        </w:rPr>
        <w:t xml:space="preserve"> or subscriber/ban identifier. </w:t>
      </w:r>
    </w:p>
    <w:p w:rsidR="00AB7794" w:rsidRDefault="00941408" w:rsidP="001B4650">
      <w:pPr>
        <w:pStyle w:val="BodyText"/>
        <w:spacing w:line="360" w:lineRule="auto"/>
        <w:ind w:firstLine="720"/>
        <w:rPr>
          <w:rFonts w:ascii="Times New Roman" w:hAnsi="Times New Roman"/>
          <w:sz w:val="24"/>
        </w:rPr>
      </w:pPr>
      <w:r>
        <w:rPr>
          <w:rFonts w:ascii="Times New Roman" w:hAnsi="Times New Roman"/>
          <w:sz w:val="24"/>
        </w:rPr>
        <w:t>Following are the different modes this API can be called.</w:t>
      </w:r>
    </w:p>
    <w:p w:rsidR="00941408" w:rsidRDefault="00A50625" w:rsidP="006C678C">
      <w:pPr>
        <w:pStyle w:val="BodyText"/>
        <w:numPr>
          <w:ilvl w:val="0"/>
          <w:numId w:val="51"/>
        </w:numPr>
        <w:spacing w:line="360" w:lineRule="auto"/>
        <w:rPr>
          <w:rFonts w:ascii="Times New Roman" w:hAnsi="Times New Roman"/>
          <w:sz w:val="24"/>
        </w:rPr>
      </w:pPr>
      <w:r>
        <w:rPr>
          <w:rFonts w:ascii="Times New Roman" w:hAnsi="Times New Roman"/>
          <w:sz w:val="24"/>
        </w:rPr>
        <w:t xml:space="preserve">Mode#1: </w:t>
      </w:r>
      <w:r w:rsidR="00941408">
        <w:rPr>
          <w:rFonts w:ascii="Times New Roman" w:hAnsi="Times New Roman"/>
          <w:sz w:val="24"/>
        </w:rPr>
        <w:t xml:space="preserve">Lookup RAMBO group information by providing </w:t>
      </w:r>
      <w:r w:rsidR="00673126">
        <w:rPr>
          <w:rFonts w:ascii="Times New Roman" w:hAnsi="Times New Roman"/>
          <w:sz w:val="24"/>
        </w:rPr>
        <w:t xml:space="preserve">one of the fields under </w:t>
      </w:r>
      <w:proofErr w:type="spellStart"/>
      <w:r w:rsidR="00673126">
        <w:rPr>
          <w:rFonts w:ascii="Times New Roman" w:hAnsi="Times New Roman"/>
          <w:sz w:val="24"/>
        </w:rPr>
        <w:t>groupIdentifierInfo</w:t>
      </w:r>
      <w:proofErr w:type="spellEnd"/>
      <w:r w:rsidR="00BA7D82">
        <w:rPr>
          <w:rFonts w:ascii="Times New Roman" w:hAnsi="Times New Roman"/>
          <w:sz w:val="24"/>
        </w:rPr>
        <w:t xml:space="preserve"> structure</w:t>
      </w:r>
      <w:r w:rsidR="00941408">
        <w:rPr>
          <w:rFonts w:ascii="Times New Roman" w:hAnsi="Times New Roman"/>
          <w:sz w:val="24"/>
        </w:rPr>
        <w:t>.</w:t>
      </w:r>
      <w:r w:rsidR="009A5A91">
        <w:rPr>
          <w:rFonts w:ascii="Times New Roman" w:hAnsi="Times New Roman"/>
          <w:sz w:val="24"/>
        </w:rPr>
        <w:t xml:space="preserve"> The corresponding response structure for this input is, </w:t>
      </w:r>
      <w:proofErr w:type="spellStart"/>
      <w:r w:rsidR="009A5A91">
        <w:rPr>
          <w:rFonts w:ascii="Times New Roman" w:hAnsi="Times New Roman"/>
          <w:sz w:val="24"/>
        </w:rPr>
        <w:t>groupList.groupInfo</w:t>
      </w:r>
      <w:proofErr w:type="spellEnd"/>
      <w:r w:rsidR="009A5A91">
        <w:rPr>
          <w:rFonts w:ascii="Times New Roman" w:hAnsi="Times New Roman"/>
          <w:sz w:val="24"/>
        </w:rPr>
        <w:t>.</w:t>
      </w:r>
    </w:p>
    <w:p w:rsidR="00941408" w:rsidRDefault="0085356B" w:rsidP="006C678C">
      <w:pPr>
        <w:pStyle w:val="BodyText"/>
        <w:numPr>
          <w:ilvl w:val="1"/>
          <w:numId w:val="51"/>
        </w:numPr>
        <w:spacing w:line="360" w:lineRule="auto"/>
        <w:rPr>
          <w:rFonts w:ascii="Times New Roman" w:hAnsi="Times New Roman"/>
          <w:sz w:val="24"/>
        </w:rPr>
      </w:pPr>
      <w:r>
        <w:rPr>
          <w:rFonts w:ascii="Times New Roman" w:hAnsi="Times New Roman"/>
          <w:sz w:val="24"/>
        </w:rPr>
        <w:t xml:space="preserve">If BAN is provided in input, only group information for all groups under the BAN will be returned. </w:t>
      </w:r>
      <w:r w:rsidR="00983C14">
        <w:rPr>
          <w:rFonts w:ascii="Times New Roman" w:hAnsi="Times New Roman"/>
          <w:sz w:val="24"/>
        </w:rPr>
        <w:t>The other two modes of API use</w:t>
      </w:r>
      <w:r>
        <w:rPr>
          <w:rFonts w:ascii="Times New Roman" w:hAnsi="Times New Roman"/>
          <w:sz w:val="24"/>
        </w:rPr>
        <w:t xml:space="preserve"> will not be supported</w:t>
      </w:r>
      <w:r w:rsidR="00A73169">
        <w:rPr>
          <w:rFonts w:ascii="Times New Roman" w:hAnsi="Times New Roman"/>
          <w:sz w:val="24"/>
        </w:rPr>
        <w:t xml:space="preserve"> if BAN is input</w:t>
      </w:r>
      <w:r>
        <w:rPr>
          <w:rFonts w:ascii="Times New Roman" w:hAnsi="Times New Roman"/>
          <w:sz w:val="24"/>
        </w:rPr>
        <w:t>.</w:t>
      </w:r>
    </w:p>
    <w:p w:rsidR="0085356B" w:rsidRDefault="0085356B" w:rsidP="006C678C">
      <w:pPr>
        <w:pStyle w:val="BodyText"/>
        <w:numPr>
          <w:ilvl w:val="1"/>
          <w:numId w:val="51"/>
        </w:numPr>
        <w:spacing w:line="360" w:lineRule="auto"/>
        <w:rPr>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groupId</w:t>
      </w:r>
      <w:proofErr w:type="spellEnd"/>
      <w:r>
        <w:rPr>
          <w:rFonts w:ascii="Times New Roman" w:hAnsi="Times New Roman"/>
          <w:sz w:val="24"/>
        </w:rPr>
        <w:t xml:space="preserve"> is provided in input, then that particular group information will be returned.</w:t>
      </w:r>
    </w:p>
    <w:p w:rsidR="0085356B" w:rsidRDefault="0085356B" w:rsidP="006C678C">
      <w:pPr>
        <w:pStyle w:val="BodyText"/>
        <w:numPr>
          <w:ilvl w:val="1"/>
          <w:numId w:val="51"/>
        </w:numPr>
        <w:spacing w:line="360" w:lineRule="auto"/>
        <w:rPr>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subscriberId</w:t>
      </w:r>
      <w:proofErr w:type="spellEnd"/>
      <w:r>
        <w:rPr>
          <w:rFonts w:ascii="Times New Roman" w:hAnsi="Times New Roman"/>
          <w:sz w:val="24"/>
        </w:rPr>
        <w:t xml:space="preserve"> or </w:t>
      </w:r>
      <w:proofErr w:type="spellStart"/>
      <w:r>
        <w:rPr>
          <w:rFonts w:ascii="Times New Roman" w:hAnsi="Times New Roman"/>
          <w:sz w:val="24"/>
        </w:rPr>
        <w:t>mdn</w:t>
      </w:r>
      <w:proofErr w:type="spellEnd"/>
      <w:r>
        <w:rPr>
          <w:rFonts w:ascii="Times New Roman" w:hAnsi="Times New Roman"/>
          <w:sz w:val="24"/>
        </w:rPr>
        <w:t xml:space="preserve"> is provided, then </w:t>
      </w:r>
      <w:proofErr w:type="spellStart"/>
      <w:r>
        <w:rPr>
          <w:rFonts w:ascii="Times New Roman" w:hAnsi="Times New Roman"/>
          <w:sz w:val="24"/>
        </w:rPr>
        <w:t>groupId</w:t>
      </w:r>
      <w:proofErr w:type="spellEnd"/>
      <w:r>
        <w:rPr>
          <w:rFonts w:ascii="Times New Roman" w:hAnsi="Times New Roman"/>
          <w:sz w:val="24"/>
        </w:rPr>
        <w:t xml:space="preserve"> for </w:t>
      </w:r>
      <w:r w:rsidR="008702CC">
        <w:rPr>
          <w:rFonts w:ascii="Times New Roman" w:hAnsi="Times New Roman"/>
          <w:sz w:val="24"/>
        </w:rPr>
        <w:t xml:space="preserve">the </w:t>
      </w:r>
      <w:r>
        <w:rPr>
          <w:rFonts w:ascii="Times New Roman" w:hAnsi="Times New Roman"/>
          <w:sz w:val="24"/>
        </w:rPr>
        <w:t>subscriber will be retrieved first and then</w:t>
      </w:r>
      <w:r w:rsidR="00F36BB3">
        <w:rPr>
          <w:rFonts w:ascii="Times New Roman" w:hAnsi="Times New Roman"/>
          <w:sz w:val="24"/>
        </w:rPr>
        <w:t xml:space="preserve"> using </w:t>
      </w:r>
      <w:proofErr w:type="spellStart"/>
      <w:r w:rsidR="00F36BB3">
        <w:rPr>
          <w:rFonts w:ascii="Times New Roman" w:hAnsi="Times New Roman"/>
          <w:sz w:val="24"/>
        </w:rPr>
        <w:t>groupId</w:t>
      </w:r>
      <w:proofErr w:type="spellEnd"/>
      <w:r w:rsidR="00F36BB3">
        <w:rPr>
          <w:rFonts w:ascii="Times New Roman" w:hAnsi="Times New Roman"/>
          <w:sz w:val="24"/>
        </w:rPr>
        <w:t xml:space="preserve"> as key,</w:t>
      </w:r>
      <w:r>
        <w:rPr>
          <w:rFonts w:ascii="Times New Roman" w:hAnsi="Times New Roman"/>
          <w:sz w:val="24"/>
        </w:rPr>
        <w:t xml:space="preserve"> group information will be retrieved.</w:t>
      </w:r>
    </w:p>
    <w:p w:rsidR="00E02F73" w:rsidRDefault="00A50625" w:rsidP="006C678C">
      <w:pPr>
        <w:pStyle w:val="BodyText"/>
        <w:numPr>
          <w:ilvl w:val="0"/>
          <w:numId w:val="51"/>
        </w:numPr>
        <w:spacing w:line="360" w:lineRule="auto"/>
        <w:rPr>
          <w:rFonts w:ascii="Times New Roman" w:hAnsi="Times New Roman"/>
          <w:sz w:val="24"/>
        </w:rPr>
      </w:pPr>
      <w:r>
        <w:rPr>
          <w:rFonts w:ascii="Times New Roman" w:hAnsi="Times New Roman"/>
          <w:sz w:val="24"/>
        </w:rPr>
        <w:t xml:space="preserve">Mode#2: </w:t>
      </w:r>
      <w:r w:rsidR="00941408">
        <w:rPr>
          <w:rFonts w:ascii="Times New Roman" w:hAnsi="Times New Roman"/>
          <w:sz w:val="24"/>
        </w:rPr>
        <w:t>Check subscriber’s eligibility to participate in a RAMBO program</w:t>
      </w:r>
      <w:r w:rsidR="001F02C9">
        <w:rPr>
          <w:rFonts w:ascii="Times New Roman" w:hAnsi="Times New Roman"/>
          <w:sz w:val="24"/>
        </w:rPr>
        <w:t xml:space="preserve"> by providing subscriber identifier in </w:t>
      </w:r>
      <w:proofErr w:type="spellStart"/>
      <w:r w:rsidR="001F02C9">
        <w:rPr>
          <w:rFonts w:ascii="Times New Roman" w:hAnsi="Times New Roman"/>
          <w:sz w:val="24"/>
        </w:rPr>
        <w:t>subscriberJoiningGroup.joiningSubscriberInfo</w:t>
      </w:r>
      <w:proofErr w:type="spellEnd"/>
      <w:r w:rsidR="00941408">
        <w:rPr>
          <w:rFonts w:ascii="Times New Roman" w:hAnsi="Times New Roman"/>
          <w:sz w:val="24"/>
        </w:rPr>
        <w:t xml:space="preserve">. </w:t>
      </w:r>
      <w:r>
        <w:rPr>
          <w:rFonts w:ascii="Times New Roman" w:hAnsi="Times New Roman"/>
          <w:sz w:val="24"/>
        </w:rPr>
        <w:t>If Mode#1 and Mode#2 are executed together, then, in addition to checking if input subscriber can participate in RAM</w:t>
      </w:r>
      <w:del w:id="47" w:author="Pathipati, Suneel [IT]" w:date="2014-01-08T14:03:00Z">
        <w:r w:rsidDel="005016D2">
          <w:rPr>
            <w:rFonts w:ascii="Times New Roman" w:hAnsi="Times New Roman"/>
            <w:sz w:val="24"/>
          </w:rPr>
          <w:delText>G</w:delText>
        </w:r>
      </w:del>
      <w:ins w:id="48" w:author="Pathipati, Suneel [IT]" w:date="2014-01-08T14:03:00Z">
        <w:r w:rsidR="005016D2">
          <w:rPr>
            <w:rFonts w:ascii="Times New Roman" w:hAnsi="Times New Roman"/>
            <w:sz w:val="24"/>
          </w:rPr>
          <w:t>B</w:t>
        </w:r>
      </w:ins>
      <w:r>
        <w:rPr>
          <w:rFonts w:ascii="Times New Roman" w:hAnsi="Times New Roman"/>
          <w:sz w:val="24"/>
        </w:rPr>
        <w:t>O program, this API will check if input subscriber can join the group identified in Mode#1.</w:t>
      </w:r>
      <w:r w:rsidR="008918AA">
        <w:rPr>
          <w:rFonts w:ascii="Times New Roman" w:hAnsi="Times New Roman"/>
          <w:sz w:val="24"/>
        </w:rPr>
        <w:t xml:space="preserve"> Response structure related to the input </w:t>
      </w:r>
      <w:proofErr w:type="spellStart"/>
      <w:r w:rsidR="008918AA">
        <w:rPr>
          <w:rFonts w:ascii="Times New Roman" w:hAnsi="Times New Roman"/>
          <w:sz w:val="24"/>
        </w:rPr>
        <w:t>joiningSubscriberInfo</w:t>
      </w:r>
      <w:proofErr w:type="spellEnd"/>
      <w:r w:rsidR="008918AA">
        <w:rPr>
          <w:rFonts w:ascii="Times New Roman" w:hAnsi="Times New Roman"/>
          <w:sz w:val="24"/>
        </w:rPr>
        <w:t xml:space="preserve"> is </w:t>
      </w:r>
      <w:proofErr w:type="spellStart"/>
      <w:r w:rsidR="008918AA">
        <w:rPr>
          <w:rFonts w:ascii="Times New Roman" w:hAnsi="Times New Roman"/>
          <w:sz w:val="24"/>
        </w:rPr>
        <w:t>eligibilityInfoForInputSub</w:t>
      </w:r>
      <w:proofErr w:type="spellEnd"/>
      <w:r w:rsidR="008918AA">
        <w:rPr>
          <w:rFonts w:ascii="Times New Roman" w:hAnsi="Times New Roman"/>
          <w:sz w:val="24"/>
        </w:rPr>
        <w:t>.</w:t>
      </w:r>
    </w:p>
    <w:p w:rsidR="00E02F73" w:rsidRDefault="00E02F73" w:rsidP="006C678C">
      <w:pPr>
        <w:pStyle w:val="BodyText"/>
        <w:numPr>
          <w:ilvl w:val="1"/>
          <w:numId w:val="51"/>
        </w:numPr>
        <w:spacing w:line="360" w:lineRule="auto"/>
        <w:rPr>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accountTypeInfo</w:t>
      </w:r>
      <w:proofErr w:type="spellEnd"/>
      <w:r>
        <w:rPr>
          <w:rFonts w:ascii="Times New Roman" w:hAnsi="Times New Roman"/>
          <w:sz w:val="24"/>
        </w:rPr>
        <w:t xml:space="preserve"> is provided, then, the request is considered to be for a new BAN, and validations will be done just based on </w:t>
      </w:r>
      <w:proofErr w:type="spellStart"/>
      <w:r>
        <w:rPr>
          <w:rFonts w:ascii="Times New Roman" w:hAnsi="Times New Roman"/>
          <w:sz w:val="24"/>
        </w:rPr>
        <w:t>accountType</w:t>
      </w:r>
      <w:proofErr w:type="spellEnd"/>
      <w:r>
        <w:rPr>
          <w:rFonts w:ascii="Times New Roman" w:hAnsi="Times New Roman"/>
          <w:sz w:val="24"/>
        </w:rPr>
        <w:t xml:space="preserve">, </w:t>
      </w:r>
      <w:proofErr w:type="spellStart"/>
      <w:r>
        <w:rPr>
          <w:rFonts w:ascii="Times New Roman" w:hAnsi="Times New Roman"/>
          <w:sz w:val="24"/>
        </w:rPr>
        <w:t>accountSubType</w:t>
      </w:r>
      <w:proofErr w:type="spellEnd"/>
      <w:r w:rsidR="00A757F9">
        <w:rPr>
          <w:rFonts w:ascii="Times New Roman" w:hAnsi="Times New Roman"/>
          <w:sz w:val="24"/>
        </w:rPr>
        <w:t>.</w:t>
      </w:r>
      <w:r>
        <w:rPr>
          <w:rFonts w:ascii="Times New Roman" w:hAnsi="Times New Roman"/>
          <w:sz w:val="24"/>
        </w:rPr>
        <w:t xml:space="preserve"> </w:t>
      </w:r>
    </w:p>
    <w:p w:rsidR="00A757F9" w:rsidRDefault="00E02F73" w:rsidP="006C678C">
      <w:pPr>
        <w:pStyle w:val="BodyText"/>
        <w:numPr>
          <w:ilvl w:val="1"/>
          <w:numId w:val="51"/>
        </w:numPr>
        <w:spacing w:line="360" w:lineRule="auto"/>
        <w:rPr>
          <w:rFonts w:ascii="Times New Roman" w:hAnsi="Times New Roman"/>
          <w:sz w:val="24"/>
        </w:rPr>
      </w:pPr>
      <w:r>
        <w:rPr>
          <w:rFonts w:ascii="Times New Roman" w:hAnsi="Times New Roman"/>
          <w:sz w:val="24"/>
        </w:rPr>
        <w:t>If ban is provided, then the request is considered to be for a new subscriber under the ban provided in input, and validations will be done accordingly.</w:t>
      </w:r>
    </w:p>
    <w:p w:rsidR="00941408" w:rsidRDefault="00E02F73" w:rsidP="006C678C">
      <w:pPr>
        <w:pStyle w:val="BodyText"/>
        <w:numPr>
          <w:ilvl w:val="1"/>
          <w:numId w:val="51"/>
        </w:numPr>
        <w:spacing w:line="360" w:lineRule="auto"/>
        <w:rPr>
          <w:rFonts w:ascii="Times New Roman" w:hAnsi="Times New Roman"/>
          <w:sz w:val="24"/>
        </w:rPr>
      </w:pPr>
      <w:r>
        <w:rPr>
          <w:rFonts w:ascii="Times New Roman" w:hAnsi="Times New Roman"/>
          <w:sz w:val="24"/>
        </w:rPr>
        <w:lastRenderedPageBreak/>
        <w:t xml:space="preserve">If subscriber is provided, then validations will be done based on the input subscriber, and the BAN </w:t>
      </w:r>
      <w:r w:rsidR="00861307">
        <w:rPr>
          <w:rFonts w:ascii="Times New Roman" w:hAnsi="Times New Roman"/>
          <w:sz w:val="24"/>
        </w:rPr>
        <w:t xml:space="preserve">input </w:t>
      </w:r>
      <w:r>
        <w:rPr>
          <w:rFonts w:ascii="Times New Roman" w:hAnsi="Times New Roman"/>
          <w:sz w:val="24"/>
        </w:rPr>
        <w:t>subscriber belongs to.</w:t>
      </w:r>
    </w:p>
    <w:p w:rsidR="00B74A3D" w:rsidRDefault="00B74A3D" w:rsidP="006C678C">
      <w:pPr>
        <w:pStyle w:val="BodyText"/>
        <w:numPr>
          <w:ilvl w:val="1"/>
          <w:numId w:val="51"/>
        </w:numPr>
        <w:spacing w:line="360" w:lineRule="auto"/>
        <w:rPr>
          <w:ins w:id="49" w:author="Pathipati, Suneel [IT]" w:date="2014-01-02T10:04:00Z"/>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overrideCode</w:t>
      </w:r>
      <w:proofErr w:type="spellEnd"/>
      <w:r>
        <w:rPr>
          <w:rFonts w:ascii="Times New Roman" w:hAnsi="Times New Roman"/>
          <w:sz w:val="24"/>
        </w:rPr>
        <w:t xml:space="preserve"> value is ‘A’, then all the validations will be skipped, and </w:t>
      </w:r>
      <w:proofErr w:type="spellStart"/>
      <w:r>
        <w:rPr>
          <w:rFonts w:ascii="Times New Roman" w:hAnsi="Times New Roman"/>
          <w:sz w:val="24"/>
        </w:rPr>
        <w:t>canJoinGroupInd</w:t>
      </w:r>
      <w:proofErr w:type="spellEnd"/>
      <w:r>
        <w:rPr>
          <w:rFonts w:ascii="Times New Roman" w:hAnsi="Times New Roman"/>
          <w:sz w:val="24"/>
        </w:rPr>
        <w:t xml:space="preserve"> in response will be </w:t>
      </w:r>
      <w:r w:rsidR="00B44CFD">
        <w:rPr>
          <w:rFonts w:ascii="Times New Roman" w:hAnsi="Times New Roman"/>
          <w:sz w:val="24"/>
        </w:rPr>
        <w:t>returned</w:t>
      </w:r>
      <w:r>
        <w:rPr>
          <w:rFonts w:ascii="Times New Roman" w:hAnsi="Times New Roman"/>
          <w:sz w:val="24"/>
        </w:rPr>
        <w:t xml:space="preserve"> </w:t>
      </w:r>
      <w:r w:rsidR="00B44CFD">
        <w:rPr>
          <w:rFonts w:ascii="Times New Roman" w:hAnsi="Times New Roman"/>
          <w:sz w:val="24"/>
        </w:rPr>
        <w:t>as</w:t>
      </w:r>
      <w:r>
        <w:rPr>
          <w:rFonts w:ascii="Times New Roman" w:hAnsi="Times New Roman"/>
          <w:sz w:val="24"/>
        </w:rPr>
        <w:t xml:space="preserve"> true</w:t>
      </w:r>
      <w:r w:rsidR="00B44CFD">
        <w:rPr>
          <w:rFonts w:ascii="Times New Roman" w:hAnsi="Times New Roman"/>
          <w:sz w:val="24"/>
        </w:rPr>
        <w:t xml:space="preserve"> if subscriber is eligible for </w:t>
      </w:r>
      <w:proofErr w:type="spellStart"/>
      <w:r w:rsidR="00B44CFD">
        <w:rPr>
          <w:rFonts w:ascii="Times New Roman" w:hAnsi="Times New Roman"/>
          <w:sz w:val="24"/>
        </w:rPr>
        <w:t>pariticpating</w:t>
      </w:r>
      <w:proofErr w:type="spellEnd"/>
      <w:r w:rsidR="00B44CFD">
        <w:rPr>
          <w:rFonts w:ascii="Times New Roman" w:hAnsi="Times New Roman"/>
          <w:sz w:val="24"/>
        </w:rPr>
        <w:t xml:space="preserve"> in a RAMBO program</w:t>
      </w:r>
      <w:r>
        <w:rPr>
          <w:rFonts w:ascii="Times New Roman" w:hAnsi="Times New Roman"/>
          <w:sz w:val="24"/>
        </w:rPr>
        <w:t>.</w:t>
      </w:r>
    </w:p>
    <w:p w:rsidR="00CF0C37" w:rsidRPr="00CF0C37" w:rsidRDefault="00CC6C7A" w:rsidP="00CF0C37">
      <w:pPr>
        <w:pStyle w:val="BodyText"/>
        <w:numPr>
          <w:ilvl w:val="1"/>
          <w:numId w:val="51"/>
        </w:numPr>
        <w:spacing w:line="360" w:lineRule="auto"/>
        <w:rPr>
          <w:rFonts w:ascii="Times New Roman" w:hAnsi="Times New Roman"/>
          <w:sz w:val="24"/>
        </w:rPr>
      </w:pPr>
      <w:ins w:id="50" w:author="Pathipati, Suneel [IT]" w:date="2014-01-02T10:04:00Z">
        <w:r>
          <w:rPr>
            <w:rFonts w:ascii="Times New Roman" w:hAnsi="Times New Roman"/>
            <w:sz w:val="24"/>
          </w:rPr>
          <w:t>If</w:t>
        </w:r>
        <w:r w:rsidR="00CF0C37">
          <w:rPr>
            <w:rFonts w:ascii="Times New Roman" w:hAnsi="Times New Roman"/>
            <w:sz w:val="24"/>
          </w:rPr>
          <w:t xml:space="preserve"> </w:t>
        </w:r>
      </w:ins>
      <w:proofErr w:type="spellStart"/>
      <w:ins w:id="51" w:author="Pathipati, Suneel [IT]" w:date="2014-01-02T10:13:00Z">
        <w:r w:rsidR="00CF0C37">
          <w:rPr>
            <w:rFonts w:ascii="Times New Roman" w:hAnsi="Times New Roman"/>
            <w:sz w:val="24"/>
          </w:rPr>
          <w:t>applicationUserRole</w:t>
        </w:r>
        <w:proofErr w:type="spellEnd"/>
        <w:r w:rsidR="00CF0C37">
          <w:rPr>
            <w:rFonts w:ascii="Times New Roman" w:hAnsi="Times New Roman"/>
            <w:sz w:val="24"/>
          </w:rPr>
          <w:t xml:space="preserve"> is provided in input, then based on the role provided certain rules for determining subscriber’s eligibility to join a group will be overridden.</w:t>
        </w:r>
      </w:ins>
      <w:ins w:id="52" w:author="Pathipati, Suneel [IT]" w:date="2014-01-02T10:14:00Z">
        <w:r w:rsidR="00D7568E">
          <w:rPr>
            <w:rFonts w:ascii="Times New Roman" w:hAnsi="Times New Roman"/>
            <w:sz w:val="24"/>
          </w:rPr>
          <w:t xml:space="preserve"> (e.g., Manager Role can override all rules, Super visor can override certain rules, special </w:t>
        </w:r>
        <w:r w:rsidR="00D76B50">
          <w:rPr>
            <w:rFonts w:ascii="Times New Roman" w:hAnsi="Times New Roman"/>
            <w:sz w:val="24"/>
          </w:rPr>
          <w:t>role can override few specific r</w:t>
        </w:r>
        <w:r w:rsidR="00D7568E">
          <w:rPr>
            <w:rFonts w:ascii="Times New Roman" w:hAnsi="Times New Roman"/>
            <w:sz w:val="24"/>
          </w:rPr>
          <w:t>ules…etc.,)</w:t>
        </w:r>
      </w:ins>
    </w:p>
    <w:p w:rsidR="00941408" w:rsidRDefault="00A50625" w:rsidP="006C678C">
      <w:pPr>
        <w:pStyle w:val="BodyText"/>
        <w:numPr>
          <w:ilvl w:val="0"/>
          <w:numId w:val="51"/>
        </w:numPr>
        <w:spacing w:line="360" w:lineRule="auto"/>
        <w:rPr>
          <w:rFonts w:ascii="Times New Roman" w:hAnsi="Times New Roman"/>
          <w:sz w:val="24"/>
        </w:rPr>
      </w:pPr>
      <w:r>
        <w:rPr>
          <w:rFonts w:ascii="Times New Roman" w:hAnsi="Times New Roman"/>
          <w:sz w:val="24"/>
        </w:rPr>
        <w:t xml:space="preserve">Mode#3: </w:t>
      </w:r>
      <w:proofErr w:type="spellStart"/>
      <w:r w:rsidR="00592506">
        <w:rPr>
          <w:rFonts w:ascii="Times New Roman" w:hAnsi="Times New Roman"/>
          <w:sz w:val="24"/>
        </w:rPr>
        <w:t>groupActionCode</w:t>
      </w:r>
      <w:proofErr w:type="spellEnd"/>
      <w:r w:rsidR="00592506">
        <w:rPr>
          <w:rFonts w:ascii="Times New Roman" w:hAnsi="Times New Roman"/>
          <w:sz w:val="24"/>
        </w:rPr>
        <w:t xml:space="preserve"> to r</w:t>
      </w:r>
      <w:r w:rsidR="00941408">
        <w:rPr>
          <w:rFonts w:ascii="Times New Roman" w:hAnsi="Times New Roman"/>
          <w:sz w:val="24"/>
        </w:rPr>
        <w:t xml:space="preserve">equest a new </w:t>
      </w:r>
      <w:proofErr w:type="spellStart"/>
      <w:r w:rsidR="00941408">
        <w:rPr>
          <w:rFonts w:ascii="Times New Roman" w:hAnsi="Times New Roman"/>
          <w:sz w:val="24"/>
        </w:rPr>
        <w:t>groupId</w:t>
      </w:r>
      <w:proofErr w:type="spellEnd"/>
      <w:r w:rsidR="00592506">
        <w:rPr>
          <w:rFonts w:ascii="Times New Roman" w:hAnsi="Times New Roman"/>
          <w:sz w:val="24"/>
        </w:rPr>
        <w:t>. This can be done with other 2 Modes.</w:t>
      </w:r>
      <w:r w:rsidR="008344DE">
        <w:rPr>
          <w:rFonts w:ascii="Times New Roman" w:hAnsi="Times New Roman"/>
          <w:sz w:val="24"/>
        </w:rPr>
        <w:t xml:space="preserve"> If a new </w:t>
      </w:r>
      <w:proofErr w:type="spellStart"/>
      <w:r w:rsidR="008344DE">
        <w:rPr>
          <w:rFonts w:ascii="Times New Roman" w:hAnsi="Times New Roman"/>
          <w:sz w:val="24"/>
        </w:rPr>
        <w:t>groupId</w:t>
      </w:r>
      <w:proofErr w:type="spellEnd"/>
      <w:r w:rsidR="008344DE">
        <w:rPr>
          <w:rFonts w:ascii="Times New Roman" w:hAnsi="Times New Roman"/>
          <w:sz w:val="24"/>
        </w:rPr>
        <w:t xml:space="preserve"> is not requested, but, input </w:t>
      </w:r>
      <w:proofErr w:type="spellStart"/>
      <w:r w:rsidR="008344DE">
        <w:rPr>
          <w:rFonts w:ascii="Times New Roman" w:hAnsi="Times New Roman"/>
          <w:sz w:val="24"/>
        </w:rPr>
        <w:t>groupId</w:t>
      </w:r>
      <w:proofErr w:type="spellEnd"/>
      <w:r w:rsidR="008344DE">
        <w:rPr>
          <w:rFonts w:ascii="Times New Roman" w:hAnsi="Times New Roman"/>
          <w:sz w:val="24"/>
        </w:rPr>
        <w:t xml:space="preserve"> is maxed out, then a new </w:t>
      </w:r>
      <w:proofErr w:type="spellStart"/>
      <w:r w:rsidR="008344DE">
        <w:rPr>
          <w:rFonts w:ascii="Times New Roman" w:hAnsi="Times New Roman"/>
          <w:sz w:val="24"/>
        </w:rPr>
        <w:t>groupId</w:t>
      </w:r>
      <w:proofErr w:type="spellEnd"/>
      <w:r w:rsidR="008344DE">
        <w:rPr>
          <w:rFonts w:ascii="Times New Roman" w:hAnsi="Times New Roman"/>
          <w:sz w:val="24"/>
        </w:rPr>
        <w:t xml:space="preserve"> will be generated and returned in response.</w:t>
      </w:r>
      <w:r w:rsidR="00E17447">
        <w:rPr>
          <w:rFonts w:ascii="Times New Roman" w:hAnsi="Times New Roman"/>
          <w:sz w:val="24"/>
        </w:rPr>
        <w:t xml:space="preserve"> The corresponding output structure is, </w:t>
      </w:r>
      <w:proofErr w:type="spellStart"/>
      <w:r w:rsidR="00E17447">
        <w:rPr>
          <w:rFonts w:ascii="Times New Roman" w:hAnsi="Times New Roman"/>
          <w:sz w:val="24"/>
        </w:rPr>
        <w:t>groupList.groupInfo</w:t>
      </w:r>
      <w:proofErr w:type="spellEnd"/>
      <w:r w:rsidR="00E17447">
        <w:rPr>
          <w:rFonts w:ascii="Times New Roman" w:hAnsi="Times New Roman"/>
          <w:sz w:val="24"/>
        </w:rPr>
        <w:t>.</w:t>
      </w:r>
    </w:p>
    <w:p w:rsidR="00110661" w:rsidRDefault="00110661" w:rsidP="00EC6284">
      <w:pPr>
        <w:pStyle w:val="BodyText"/>
        <w:spacing w:line="360" w:lineRule="auto"/>
        <w:ind w:left="720"/>
        <w:rPr>
          <w:ins w:id="53" w:author="Pathipati, Suneel [IT]" w:date="2014-01-08T13:39:00Z"/>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joiningSubscriber</w:t>
      </w:r>
      <w:proofErr w:type="spellEnd"/>
      <w:r>
        <w:rPr>
          <w:rFonts w:ascii="Times New Roman" w:hAnsi="Times New Roman"/>
          <w:sz w:val="24"/>
        </w:rPr>
        <w:t xml:space="preserve"> already belongs to a group which is same as the group identified by </w:t>
      </w:r>
      <w:proofErr w:type="spellStart"/>
      <w:r>
        <w:rPr>
          <w:rFonts w:ascii="Times New Roman" w:hAnsi="Times New Roman"/>
          <w:sz w:val="24"/>
        </w:rPr>
        <w:t>groupIdentifier</w:t>
      </w:r>
      <w:proofErr w:type="spellEnd"/>
      <w:r>
        <w:rPr>
          <w:rFonts w:ascii="Times New Roman" w:hAnsi="Times New Roman"/>
          <w:sz w:val="24"/>
        </w:rPr>
        <w:t xml:space="preserve">, then </w:t>
      </w:r>
      <w:proofErr w:type="spellStart"/>
      <w:r>
        <w:rPr>
          <w:rFonts w:ascii="Times New Roman" w:hAnsi="Times New Roman"/>
          <w:sz w:val="24"/>
        </w:rPr>
        <w:t>canJoinGroupInd</w:t>
      </w:r>
      <w:proofErr w:type="spellEnd"/>
      <w:r>
        <w:rPr>
          <w:rFonts w:ascii="Times New Roman" w:hAnsi="Times New Roman"/>
          <w:sz w:val="24"/>
        </w:rPr>
        <w:t xml:space="preserve"> in response will be set to ‘false’, and reason text will be populated with appropriate message.</w:t>
      </w:r>
    </w:p>
    <w:p w:rsidR="0065409F" w:rsidRDefault="00A1147A">
      <w:pPr>
        <w:pStyle w:val="Heading2"/>
        <w:rPr>
          <w:ins w:id="54" w:author="Pathipati, Suneel [IT]" w:date="2014-01-10T13:53:00Z"/>
        </w:rPr>
        <w:pPrChange w:id="55" w:author="Pathipati, Suneel [IT]" w:date="2014-01-10T13:53:00Z">
          <w:pPr>
            <w:pStyle w:val="BodyText"/>
            <w:spacing w:line="360" w:lineRule="auto"/>
            <w:ind w:left="720"/>
          </w:pPr>
        </w:pPrChange>
      </w:pPr>
      <w:bookmarkStart w:id="56" w:name="_Toc377466997"/>
      <w:ins w:id="57" w:author="Pathipati, Suneel [IT]" w:date="2014-01-10T09:31:00Z">
        <w:r w:rsidRPr="00A1147A">
          <w:rPr>
            <w:rPrChange w:id="58" w:author="Pathipati, Suneel [IT]" w:date="2014-01-10T09:31:00Z">
              <w:rPr>
                <w:b/>
                <w:bCs/>
                <w:iCs/>
                <w:sz w:val="24"/>
              </w:rPr>
            </w:rPrChange>
          </w:rPr>
          <w:t>How to interpret the flags in response:</w:t>
        </w:r>
      </w:ins>
      <w:bookmarkEnd w:id="56"/>
    </w:p>
    <w:p w:rsidR="00425D16" w:rsidRPr="0099502D" w:rsidRDefault="00425D16">
      <w:pPr>
        <w:pStyle w:val="BodyText"/>
        <w:spacing w:line="360" w:lineRule="auto"/>
        <w:ind w:firstLine="720"/>
        <w:rPr>
          <w:ins w:id="59" w:author="Pathipati, Suneel [IT]" w:date="2014-01-10T09:51:00Z"/>
          <w:rFonts w:ascii="Times New Roman" w:hAnsi="Times New Roman"/>
          <w:sz w:val="24"/>
          <w:rPrChange w:id="60" w:author="Pathipati, Suneel [IT]" w:date="2014-01-10T11:26:00Z">
            <w:rPr>
              <w:ins w:id="61" w:author="Pathipati, Suneel [IT]" w:date="2014-01-10T09:51:00Z"/>
              <w:rFonts w:ascii="Times New Roman" w:hAnsi="Times New Roman"/>
              <w:sz w:val="24"/>
              <w:u w:val="single"/>
            </w:rPr>
          </w:rPrChange>
        </w:rPr>
        <w:pPrChange w:id="62" w:author="Pathipati, Suneel [IT]" w:date="2014-01-10T10:16:00Z">
          <w:pPr>
            <w:pStyle w:val="BodyText"/>
            <w:spacing w:line="360" w:lineRule="auto"/>
            <w:ind w:left="720"/>
          </w:pPr>
        </w:pPrChange>
      </w:pPr>
      <w:ins w:id="63" w:author="Pathipati, Suneel [IT]" w:date="2014-01-10T09:51:00Z">
        <w:r w:rsidRPr="0099502D">
          <w:rPr>
            <w:rFonts w:ascii="Times New Roman" w:hAnsi="Times New Roman"/>
            <w:sz w:val="24"/>
            <w:rPrChange w:id="64" w:author="Pathipati, Suneel [IT]" w:date="2014-01-10T11:26:00Z">
              <w:rPr>
                <w:rFonts w:ascii="Times New Roman" w:hAnsi="Times New Roman"/>
                <w:sz w:val="24"/>
                <w:u w:val="single"/>
              </w:rPr>
            </w:rPrChange>
          </w:rPr>
          <w:t xml:space="preserve">If </w:t>
        </w:r>
      </w:ins>
      <w:ins w:id="65" w:author="Pathipati, Suneel [IT]" w:date="2014-01-10T09:52:00Z">
        <w:r w:rsidRPr="0099502D">
          <w:rPr>
            <w:rFonts w:ascii="Times New Roman" w:hAnsi="Times New Roman"/>
            <w:sz w:val="24"/>
            <w:rPrChange w:id="66" w:author="Pathipati, Suneel [IT]" w:date="2014-01-10T11:26:00Z">
              <w:rPr>
                <w:rFonts w:ascii="Times New Roman" w:hAnsi="Times New Roman"/>
                <w:sz w:val="24"/>
                <w:u w:val="single"/>
              </w:rPr>
            </w:rPrChange>
          </w:rPr>
          <w:t xml:space="preserve">API is called with </w:t>
        </w:r>
        <w:proofErr w:type="spellStart"/>
        <w:r w:rsidRPr="0099502D">
          <w:rPr>
            <w:rFonts w:ascii="Times New Roman" w:hAnsi="Times New Roman"/>
            <w:sz w:val="24"/>
            <w:rPrChange w:id="67" w:author="Pathipati, Suneel [IT]" w:date="2014-01-10T11:26:00Z">
              <w:rPr>
                <w:rFonts w:ascii="Times New Roman" w:hAnsi="Times New Roman"/>
                <w:sz w:val="24"/>
                <w:u w:val="single"/>
              </w:rPr>
            </w:rPrChange>
          </w:rPr>
          <w:t>joiningSubscriber</w:t>
        </w:r>
      </w:ins>
      <w:proofErr w:type="spellEnd"/>
      <w:ins w:id="68" w:author="Pathipati, Suneel [IT]" w:date="2014-01-10T10:05:00Z">
        <w:r w:rsidR="00EA6451" w:rsidRPr="0099502D">
          <w:rPr>
            <w:rFonts w:ascii="Times New Roman" w:hAnsi="Times New Roman"/>
            <w:sz w:val="24"/>
            <w:rPrChange w:id="69" w:author="Pathipati, Suneel [IT]" w:date="2014-01-10T11:26:00Z">
              <w:rPr>
                <w:rFonts w:ascii="Times New Roman" w:hAnsi="Times New Roman"/>
                <w:sz w:val="24"/>
                <w:u w:val="single"/>
              </w:rPr>
            </w:rPrChange>
          </w:rPr>
          <w:t xml:space="preserve"> and </w:t>
        </w:r>
        <w:proofErr w:type="spellStart"/>
        <w:r w:rsidR="00EA6451" w:rsidRPr="0099502D">
          <w:rPr>
            <w:rFonts w:ascii="Times New Roman" w:hAnsi="Times New Roman"/>
            <w:sz w:val="24"/>
            <w:rPrChange w:id="70" w:author="Pathipati, Suneel [IT]" w:date="2014-01-10T11:26:00Z">
              <w:rPr>
                <w:rFonts w:ascii="Times New Roman" w:hAnsi="Times New Roman"/>
                <w:sz w:val="24"/>
                <w:u w:val="single"/>
              </w:rPr>
            </w:rPrChange>
          </w:rPr>
          <w:t>groupId</w:t>
        </w:r>
        <w:proofErr w:type="spellEnd"/>
        <w:r w:rsidR="00EA6451" w:rsidRPr="0099502D">
          <w:rPr>
            <w:rFonts w:ascii="Times New Roman" w:hAnsi="Times New Roman"/>
            <w:sz w:val="24"/>
            <w:rPrChange w:id="71" w:author="Pathipati, Suneel [IT]" w:date="2014-01-10T11:26:00Z">
              <w:rPr>
                <w:rFonts w:ascii="Times New Roman" w:hAnsi="Times New Roman"/>
                <w:sz w:val="24"/>
                <w:u w:val="single"/>
              </w:rPr>
            </w:rPrChange>
          </w:rPr>
          <w:t xml:space="preserve"> from different BAN.</w:t>
        </w:r>
      </w:ins>
    </w:p>
    <w:p w:rsidR="00425D16" w:rsidRPr="0099502D" w:rsidRDefault="00425D16">
      <w:pPr>
        <w:pStyle w:val="BodyText"/>
        <w:numPr>
          <w:ilvl w:val="1"/>
          <w:numId w:val="50"/>
        </w:numPr>
        <w:spacing w:line="360" w:lineRule="auto"/>
        <w:rPr>
          <w:ins w:id="72" w:author="Pathipati, Suneel [IT]" w:date="2014-01-10T09:53:00Z"/>
          <w:rFonts w:ascii="Times New Roman" w:hAnsi="Times New Roman"/>
          <w:sz w:val="24"/>
          <w:rPrChange w:id="73" w:author="Pathipati, Suneel [IT]" w:date="2014-01-10T11:26:00Z">
            <w:rPr>
              <w:ins w:id="74" w:author="Pathipati, Suneel [IT]" w:date="2014-01-10T09:53:00Z"/>
              <w:rFonts w:ascii="Times New Roman" w:hAnsi="Times New Roman"/>
              <w:sz w:val="24"/>
              <w:u w:val="single"/>
            </w:rPr>
          </w:rPrChange>
        </w:rPr>
        <w:pPrChange w:id="75" w:author="Pathipati, Suneel [IT]" w:date="2014-01-10T10:17:00Z">
          <w:pPr>
            <w:pStyle w:val="BodyText"/>
            <w:spacing w:line="360" w:lineRule="auto"/>
            <w:ind w:left="720"/>
          </w:pPr>
        </w:pPrChange>
      </w:pPr>
      <w:ins w:id="76" w:author="Pathipati, Suneel [IT]" w:date="2014-01-10T09:52:00Z">
        <w:r w:rsidRPr="0099502D">
          <w:rPr>
            <w:rFonts w:ascii="Times New Roman" w:hAnsi="Times New Roman"/>
            <w:sz w:val="24"/>
            <w:rPrChange w:id="77" w:author="Pathipati, Suneel [IT]" w:date="2014-01-10T11:26:00Z">
              <w:rPr>
                <w:rFonts w:ascii="Times New Roman" w:hAnsi="Times New Roman"/>
                <w:sz w:val="24"/>
                <w:u w:val="single"/>
              </w:rPr>
            </w:rPrChange>
          </w:rPr>
          <w:t xml:space="preserve">If in response </w:t>
        </w:r>
      </w:ins>
      <w:proofErr w:type="spellStart"/>
      <w:ins w:id="78" w:author="Pathipati, Suneel [IT]" w:date="2014-01-10T09:53:00Z">
        <w:r w:rsidRPr="0099502D">
          <w:rPr>
            <w:rFonts w:ascii="Times New Roman" w:hAnsi="Times New Roman"/>
            <w:sz w:val="24"/>
            <w:rPrChange w:id="79" w:author="Pathipati, Suneel [IT]" w:date="2014-01-10T11:26:00Z">
              <w:rPr>
                <w:rFonts w:ascii="Times New Roman" w:hAnsi="Times New Roman"/>
                <w:sz w:val="24"/>
                <w:u w:val="single"/>
              </w:rPr>
            </w:rPrChange>
          </w:rPr>
          <w:t>d</w:t>
        </w:r>
        <w:r w:rsidR="006359D1" w:rsidRPr="0099502D">
          <w:rPr>
            <w:rFonts w:ascii="Times New Roman" w:hAnsi="Times New Roman"/>
            <w:sz w:val="24"/>
            <w:rPrChange w:id="80" w:author="Pathipati, Suneel [IT]" w:date="2014-01-10T11:26:00Z">
              <w:rPr>
                <w:rFonts w:ascii="Times New Roman" w:hAnsi="Times New Roman"/>
                <w:sz w:val="24"/>
                <w:u w:val="single"/>
              </w:rPr>
            </w:rPrChange>
          </w:rPr>
          <w:t>iscountEligibleFlag</w:t>
        </w:r>
        <w:proofErr w:type="spellEnd"/>
        <w:r w:rsidR="006359D1" w:rsidRPr="0099502D">
          <w:rPr>
            <w:rFonts w:ascii="Times New Roman" w:hAnsi="Times New Roman"/>
            <w:sz w:val="24"/>
            <w:rPrChange w:id="81" w:author="Pathipati, Suneel [IT]" w:date="2014-01-10T11:26:00Z">
              <w:rPr>
                <w:rFonts w:ascii="Times New Roman" w:hAnsi="Times New Roman"/>
                <w:sz w:val="24"/>
                <w:u w:val="single"/>
              </w:rPr>
            </w:rPrChange>
          </w:rPr>
          <w:t xml:space="preserve"> is false, then subscriber cannot participate in </w:t>
        </w:r>
      </w:ins>
      <w:ins w:id="82" w:author="Pathipati, Suneel [IT]" w:date="2014-01-10T10:04:00Z">
        <w:r w:rsidR="006359D1" w:rsidRPr="0099502D">
          <w:rPr>
            <w:rFonts w:ascii="Times New Roman" w:hAnsi="Times New Roman"/>
            <w:sz w:val="24"/>
            <w:rPrChange w:id="83" w:author="Pathipati, Suneel [IT]" w:date="2014-01-10T11:26:00Z">
              <w:rPr>
                <w:rFonts w:ascii="Times New Roman" w:hAnsi="Times New Roman"/>
                <w:sz w:val="24"/>
                <w:u w:val="single"/>
              </w:rPr>
            </w:rPrChange>
          </w:rPr>
          <w:t xml:space="preserve">Sprint </w:t>
        </w:r>
      </w:ins>
      <w:proofErr w:type="spellStart"/>
      <w:ins w:id="84" w:author="Pathipati, Suneel [IT]" w:date="2014-01-10T09:53:00Z">
        <w:r w:rsidR="006359D1" w:rsidRPr="0099502D">
          <w:rPr>
            <w:rFonts w:ascii="Times New Roman" w:hAnsi="Times New Roman"/>
            <w:sz w:val="24"/>
            <w:rPrChange w:id="85" w:author="Pathipati, Suneel [IT]" w:date="2014-01-10T11:26:00Z">
              <w:rPr>
                <w:rFonts w:ascii="Times New Roman" w:hAnsi="Times New Roman"/>
                <w:sz w:val="24"/>
                <w:u w:val="single"/>
              </w:rPr>
            </w:rPrChange>
          </w:rPr>
          <w:t>Framily</w:t>
        </w:r>
        <w:proofErr w:type="spellEnd"/>
        <w:r w:rsidR="006359D1" w:rsidRPr="0099502D">
          <w:rPr>
            <w:rFonts w:ascii="Times New Roman" w:hAnsi="Times New Roman"/>
            <w:sz w:val="24"/>
            <w:rPrChange w:id="86" w:author="Pathipati, Suneel [IT]" w:date="2014-01-10T11:26:00Z">
              <w:rPr>
                <w:rFonts w:ascii="Times New Roman" w:hAnsi="Times New Roman"/>
                <w:sz w:val="24"/>
                <w:u w:val="single"/>
              </w:rPr>
            </w:rPrChange>
          </w:rPr>
          <w:t xml:space="preserve"> program.</w:t>
        </w:r>
      </w:ins>
    </w:p>
    <w:p w:rsidR="006359D1" w:rsidRPr="0099502D" w:rsidRDefault="006359D1">
      <w:pPr>
        <w:pStyle w:val="BodyText"/>
        <w:numPr>
          <w:ilvl w:val="1"/>
          <w:numId w:val="50"/>
        </w:numPr>
        <w:spacing w:line="360" w:lineRule="auto"/>
        <w:rPr>
          <w:ins w:id="87" w:author="Pathipati, Suneel [IT]" w:date="2014-01-10T09:56:00Z"/>
          <w:rFonts w:ascii="Times New Roman" w:hAnsi="Times New Roman"/>
          <w:sz w:val="24"/>
          <w:rPrChange w:id="88" w:author="Pathipati, Suneel [IT]" w:date="2014-01-10T11:26:00Z">
            <w:rPr>
              <w:ins w:id="89" w:author="Pathipati, Suneel [IT]" w:date="2014-01-10T09:56:00Z"/>
              <w:rFonts w:ascii="Times New Roman" w:hAnsi="Times New Roman"/>
              <w:sz w:val="24"/>
              <w:u w:val="single"/>
            </w:rPr>
          </w:rPrChange>
        </w:rPr>
        <w:pPrChange w:id="90" w:author="Pathipati, Suneel [IT]" w:date="2014-01-10T10:17:00Z">
          <w:pPr>
            <w:pStyle w:val="BodyText"/>
            <w:spacing w:line="360" w:lineRule="auto"/>
            <w:ind w:left="720"/>
          </w:pPr>
        </w:pPrChange>
      </w:pPr>
      <w:ins w:id="91" w:author="Pathipati, Suneel [IT]" w:date="2014-01-10T09:56:00Z">
        <w:r w:rsidRPr="0099502D">
          <w:rPr>
            <w:rFonts w:ascii="Times New Roman" w:hAnsi="Times New Roman"/>
            <w:sz w:val="24"/>
            <w:rPrChange w:id="92" w:author="Pathipati, Suneel [IT]" w:date="2014-01-10T11:26:00Z">
              <w:rPr>
                <w:rFonts w:ascii="Times New Roman" w:hAnsi="Times New Roman"/>
                <w:sz w:val="24"/>
                <w:u w:val="single"/>
              </w:rPr>
            </w:rPrChange>
          </w:rPr>
          <w:t xml:space="preserve">If in response </w:t>
        </w:r>
        <w:proofErr w:type="spellStart"/>
        <w:r w:rsidRPr="0099502D">
          <w:rPr>
            <w:rFonts w:ascii="Times New Roman" w:hAnsi="Times New Roman"/>
            <w:sz w:val="24"/>
            <w:rPrChange w:id="93" w:author="Pathipati, Suneel [IT]" w:date="2014-01-10T11:26:00Z">
              <w:rPr>
                <w:rFonts w:ascii="Times New Roman" w:hAnsi="Times New Roman"/>
                <w:sz w:val="24"/>
                <w:u w:val="single"/>
              </w:rPr>
            </w:rPrChange>
          </w:rPr>
          <w:t>discountEligibleFlag</w:t>
        </w:r>
        <w:proofErr w:type="spellEnd"/>
        <w:r w:rsidRPr="0099502D">
          <w:rPr>
            <w:rFonts w:ascii="Times New Roman" w:hAnsi="Times New Roman"/>
            <w:sz w:val="24"/>
            <w:rPrChange w:id="94" w:author="Pathipati, Suneel [IT]" w:date="2014-01-10T11:26:00Z">
              <w:rPr>
                <w:rFonts w:ascii="Times New Roman" w:hAnsi="Times New Roman"/>
                <w:sz w:val="24"/>
                <w:u w:val="single"/>
              </w:rPr>
            </w:rPrChange>
          </w:rPr>
          <w:t xml:space="preserve"> is true, then subscriber can participate in </w:t>
        </w:r>
      </w:ins>
      <w:ins w:id="95" w:author="Pathipati, Suneel [IT]" w:date="2014-01-10T10:04:00Z">
        <w:r w:rsidR="00A0767C" w:rsidRPr="0099502D">
          <w:rPr>
            <w:rFonts w:ascii="Times New Roman" w:hAnsi="Times New Roman"/>
            <w:sz w:val="24"/>
            <w:rPrChange w:id="96" w:author="Pathipati, Suneel [IT]" w:date="2014-01-10T11:26:00Z">
              <w:rPr>
                <w:rFonts w:ascii="Times New Roman" w:hAnsi="Times New Roman"/>
                <w:sz w:val="24"/>
                <w:u w:val="single"/>
              </w:rPr>
            </w:rPrChange>
          </w:rPr>
          <w:t xml:space="preserve">Sprint </w:t>
        </w:r>
      </w:ins>
      <w:proofErr w:type="spellStart"/>
      <w:ins w:id="97" w:author="Pathipati, Suneel [IT]" w:date="2014-01-10T09:56:00Z">
        <w:r w:rsidRPr="0099502D">
          <w:rPr>
            <w:rFonts w:ascii="Times New Roman" w:hAnsi="Times New Roman"/>
            <w:sz w:val="24"/>
            <w:rPrChange w:id="98" w:author="Pathipati, Suneel [IT]" w:date="2014-01-10T11:26:00Z">
              <w:rPr>
                <w:rFonts w:ascii="Times New Roman" w:hAnsi="Times New Roman"/>
                <w:sz w:val="24"/>
                <w:u w:val="single"/>
              </w:rPr>
            </w:rPrChange>
          </w:rPr>
          <w:t>Framily</w:t>
        </w:r>
        <w:proofErr w:type="spellEnd"/>
        <w:r w:rsidRPr="0099502D">
          <w:rPr>
            <w:rFonts w:ascii="Times New Roman" w:hAnsi="Times New Roman"/>
            <w:sz w:val="24"/>
            <w:rPrChange w:id="99" w:author="Pathipati, Suneel [IT]" w:date="2014-01-10T11:26:00Z">
              <w:rPr>
                <w:rFonts w:ascii="Times New Roman" w:hAnsi="Times New Roman"/>
                <w:sz w:val="24"/>
                <w:u w:val="single"/>
              </w:rPr>
            </w:rPrChange>
          </w:rPr>
          <w:t xml:space="preserve"> program and can join any open group from </w:t>
        </w:r>
      </w:ins>
      <w:ins w:id="100" w:author="Pathipati, Suneel [IT]" w:date="2014-01-10T10:05:00Z">
        <w:r w:rsidR="00EA6451" w:rsidRPr="0099502D">
          <w:rPr>
            <w:rFonts w:ascii="Times New Roman" w:hAnsi="Times New Roman"/>
            <w:sz w:val="24"/>
            <w:rPrChange w:id="101" w:author="Pathipati, Suneel [IT]" w:date="2014-01-10T11:26:00Z">
              <w:rPr>
                <w:rFonts w:ascii="Times New Roman" w:hAnsi="Times New Roman"/>
                <w:sz w:val="24"/>
                <w:u w:val="single"/>
              </w:rPr>
            </w:rPrChange>
          </w:rPr>
          <w:t>subscriber’s own</w:t>
        </w:r>
      </w:ins>
      <w:ins w:id="102" w:author="Pathipati, Suneel [IT]" w:date="2014-01-10T09:56:00Z">
        <w:r w:rsidRPr="0099502D">
          <w:rPr>
            <w:rFonts w:ascii="Times New Roman" w:hAnsi="Times New Roman"/>
            <w:sz w:val="24"/>
            <w:rPrChange w:id="103" w:author="Pathipati, Suneel [IT]" w:date="2014-01-10T11:26:00Z">
              <w:rPr>
                <w:rFonts w:ascii="Times New Roman" w:hAnsi="Times New Roman"/>
                <w:sz w:val="24"/>
                <w:u w:val="single"/>
              </w:rPr>
            </w:rPrChange>
          </w:rPr>
          <w:t xml:space="preserve"> BAN.</w:t>
        </w:r>
      </w:ins>
    </w:p>
    <w:p w:rsidR="006359D1" w:rsidRPr="0099502D" w:rsidRDefault="006359D1">
      <w:pPr>
        <w:pStyle w:val="BodyText"/>
        <w:numPr>
          <w:ilvl w:val="1"/>
          <w:numId w:val="50"/>
        </w:numPr>
        <w:spacing w:line="360" w:lineRule="auto"/>
        <w:rPr>
          <w:ins w:id="104" w:author="Pathipati, Suneel [IT]" w:date="2014-01-10T09:56:00Z"/>
          <w:rFonts w:ascii="Times New Roman" w:hAnsi="Times New Roman"/>
          <w:sz w:val="24"/>
          <w:rPrChange w:id="105" w:author="Pathipati, Suneel [IT]" w:date="2014-01-10T11:26:00Z">
            <w:rPr>
              <w:ins w:id="106" w:author="Pathipati, Suneel [IT]" w:date="2014-01-10T09:56:00Z"/>
              <w:rFonts w:ascii="Times New Roman" w:hAnsi="Times New Roman"/>
              <w:sz w:val="24"/>
              <w:u w:val="single"/>
            </w:rPr>
          </w:rPrChange>
        </w:rPr>
        <w:pPrChange w:id="107" w:author="Pathipati, Suneel [IT]" w:date="2014-01-10T10:17:00Z">
          <w:pPr>
            <w:pStyle w:val="BodyText"/>
            <w:spacing w:line="360" w:lineRule="auto"/>
            <w:ind w:left="720"/>
          </w:pPr>
        </w:pPrChange>
      </w:pPr>
      <w:ins w:id="108" w:author="Pathipati, Suneel [IT]" w:date="2014-01-10T09:56:00Z">
        <w:r w:rsidRPr="0099502D">
          <w:rPr>
            <w:rFonts w:ascii="Times New Roman" w:hAnsi="Times New Roman"/>
            <w:sz w:val="24"/>
            <w:rPrChange w:id="109" w:author="Pathipati, Suneel [IT]" w:date="2014-01-10T11:26:00Z">
              <w:rPr>
                <w:rFonts w:ascii="Times New Roman" w:hAnsi="Times New Roman"/>
                <w:sz w:val="24"/>
                <w:u w:val="single"/>
              </w:rPr>
            </w:rPrChange>
          </w:rPr>
          <w:t xml:space="preserve">If in response </w:t>
        </w:r>
        <w:proofErr w:type="spellStart"/>
        <w:r w:rsidRPr="0099502D">
          <w:rPr>
            <w:rFonts w:ascii="Times New Roman" w:hAnsi="Times New Roman"/>
            <w:sz w:val="24"/>
            <w:rPrChange w:id="110" w:author="Pathipati, Suneel [IT]" w:date="2014-01-10T11:26:00Z">
              <w:rPr>
                <w:rFonts w:ascii="Times New Roman" w:hAnsi="Times New Roman"/>
                <w:sz w:val="24"/>
                <w:u w:val="single"/>
              </w:rPr>
            </w:rPrChange>
          </w:rPr>
          <w:t>discountEligibleFlag</w:t>
        </w:r>
        <w:proofErr w:type="spellEnd"/>
        <w:r w:rsidRPr="0099502D">
          <w:rPr>
            <w:rFonts w:ascii="Times New Roman" w:hAnsi="Times New Roman"/>
            <w:sz w:val="24"/>
            <w:rPrChange w:id="111" w:author="Pathipati, Suneel [IT]" w:date="2014-01-10T11:26:00Z">
              <w:rPr>
                <w:rFonts w:ascii="Times New Roman" w:hAnsi="Times New Roman"/>
                <w:sz w:val="24"/>
                <w:u w:val="single"/>
              </w:rPr>
            </w:rPrChange>
          </w:rPr>
          <w:t xml:space="preserve"> is true, </w:t>
        </w:r>
        <w:proofErr w:type="spellStart"/>
        <w:r w:rsidRPr="0099502D">
          <w:rPr>
            <w:rFonts w:ascii="Times New Roman" w:hAnsi="Times New Roman"/>
            <w:sz w:val="24"/>
            <w:rPrChange w:id="112" w:author="Pathipati, Suneel [IT]" w:date="2014-01-10T11:26:00Z">
              <w:rPr>
                <w:rFonts w:ascii="Times New Roman" w:hAnsi="Times New Roman"/>
                <w:sz w:val="24"/>
                <w:u w:val="single"/>
              </w:rPr>
            </w:rPrChange>
          </w:rPr>
          <w:t>groupOpenInd</w:t>
        </w:r>
        <w:proofErr w:type="spellEnd"/>
        <w:r w:rsidRPr="0099502D">
          <w:rPr>
            <w:rFonts w:ascii="Times New Roman" w:hAnsi="Times New Roman"/>
            <w:sz w:val="24"/>
            <w:rPrChange w:id="113" w:author="Pathipati, Suneel [IT]" w:date="2014-01-10T11:26:00Z">
              <w:rPr>
                <w:rFonts w:ascii="Times New Roman" w:hAnsi="Times New Roman"/>
                <w:sz w:val="24"/>
                <w:u w:val="single"/>
              </w:rPr>
            </w:rPrChange>
          </w:rPr>
          <w:t xml:space="preserve"> is false, then FE will have to check if subscriber can join any other group</w:t>
        </w:r>
      </w:ins>
      <w:ins w:id="114" w:author="Pathipati, Suneel [IT]" w:date="2014-01-10T10:05:00Z">
        <w:r w:rsidR="00EA6451" w:rsidRPr="0099502D">
          <w:rPr>
            <w:rFonts w:ascii="Times New Roman" w:hAnsi="Times New Roman"/>
            <w:sz w:val="24"/>
            <w:rPrChange w:id="115" w:author="Pathipati, Suneel [IT]" w:date="2014-01-10T11:26:00Z">
              <w:rPr>
                <w:rFonts w:ascii="Times New Roman" w:hAnsi="Times New Roman"/>
                <w:sz w:val="24"/>
                <w:u w:val="single"/>
              </w:rPr>
            </w:rPrChange>
          </w:rPr>
          <w:t xml:space="preserve"> that customer can provide</w:t>
        </w:r>
      </w:ins>
      <w:ins w:id="116" w:author="Pathipati, Suneel [IT]" w:date="2014-01-10T09:56:00Z">
        <w:r w:rsidRPr="0099502D">
          <w:rPr>
            <w:rFonts w:ascii="Times New Roman" w:hAnsi="Times New Roman"/>
            <w:sz w:val="24"/>
            <w:rPrChange w:id="117" w:author="Pathipati, Suneel [IT]" w:date="2014-01-10T11:26:00Z">
              <w:rPr>
                <w:rFonts w:ascii="Times New Roman" w:hAnsi="Times New Roman"/>
                <w:sz w:val="24"/>
                <w:u w:val="single"/>
              </w:rPr>
            </w:rPrChange>
          </w:rPr>
          <w:t>.</w:t>
        </w:r>
      </w:ins>
    </w:p>
    <w:p w:rsidR="006359D1" w:rsidRDefault="006359D1">
      <w:pPr>
        <w:pStyle w:val="BodyText"/>
        <w:numPr>
          <w:ilvl w:val="1"/>
          <w:numId w:val="50"/>
        </w:numPr>
        <w:spacing w:line="360" w:lineRule="auto"/>
        <w:rPr>
          <w:ins w:id="118" w:author="Pathipati, Suneel [IT]" w:date="2014-01-17T09:21:00Z"/>
          <w:rFonts w:ascii="Times New Roman" w:hAnsi="Times New Roman"/>
          <w:sz w:val="24"/>
        </w:rPr>
        <w:pPrChange w:id="119" w:author="Pathipati, Suneel [IT]" w:date="2014-01-10T10:17:00Z">
          <w:pPr>
            <w:pStyle w:val="BodyText"/>
            <w:spacing w:line="360" w:lineRule="auto"/>
            <w:ind w:left="720"/>
          </w:pPr>
        </w:pPrChange>
      </w:pPr>
      <w:ins w:id="120" w:author="Pathipati, Suneel [IT]" w:date="2014-01-10T09:58:00Z">
        <w:r w:rsidRPr="0099502D">
          <w:rPr>
            <w:rFonts w:ascii="Times New Roman" w:hAnsi="Times New Roman"/>
            <w:sz w:val="24"/>
            <w:rPrChange w:id="121" w:author="Pathipati, Suneel [IT]" w:date="2014-01-10T11:26:00Z">
              <w:rPr>
                <w:rFonts w:ascii="Times New Roman" w:hAnsi="Times New Roman"/>
                <w:sz w:val="24"/>
                <w:u w:val="single"/>
              </w:rPr>
            </w:rPrChange>
          </w:rPr>
          <w:t xml:space="preserve">If in response </w:t>
        </w:r>
        <w:proofErr w:type="spellStart"/>
        <w:r w:rsidRPr="0099502D">
          <w:rPr>
            <w:rFonts w:ascii="Times New Roman" w:hAnsi="Times New Roman"/>
            <w:sz w:val="24"/>
            <w:rPrChange w:id="122" w:author="Pathipati, Suneel [IT]" w:date="2014-01-10T11:26:00Z">
              <w:rPr>
                <w:rFonts w:ascii="Times New Roman" w:hAnsi="Times New Roman"/>
                <w:sz w:val="24"/>
                <w:u w:val="single"/>
              </w:rPr>
            </w:rPrChange>
          </w:rPr>
          <w:t>discountEligibilityFlag</w:t>
        </w:r>
        <w:proofErr w:type="spellEnd"/>
        <w:r w:rsidRPr="0099502D">
          <w:rPr>
            <w:rFonts w:ascii="Times New Roman" w:hAnsi="Times New Roman"/>
            <w:sz w:val="24"/>
            <w:rPrChange w:id="123" w:author="Pathipati, Suneel [IT]" w:date="2014-01-10T11:26:00Z">
              <w:rPr>
                <w:rFonts w:ascii="Times New Roman" w:hAnsi="Times New Roman"/>
                <w:sz w:val="24"/>
                <w:u w:val="single"/>
              </w:rPr>
            </w:rPrChange>
          </w:rPr>
          <w:t xml:space="preserve"> is true, </w:t>
        </w:r>
      </w:ins>
      <w:proofErr w:type="spellStart"/>
      <w:ins w:id="124" w:author="Pathipati, Suneel [IT]" w:date="2014-01-10T10:05:00Z">
        <w:r w:rsidR="00EA6451" w:rsidRPr="0099502D">
          <w:rPr>
            <w:rFonts w:ascii="Times New Roman" w:hAnsi="Times New Roman"/>
            <w:sz w:val="24"/>
            <w:rPrChange w:id="125" w:author="Pathipati, Suneel [IT]" w:date="2014-01-10T11:26:00Z">
              <w:rPr>
                <w:rFonts w:ascii="Times New Roman" w:hAnsi="Times New Roman"/>
                <w:sz w:val="24"/>
                <w:u w:val="single"/>
              </w:rPr>
            </w:rPrChange>
          </w:rPr>
          <w:t>groupOpenInd</w:t>
        </w:r>
        <w:proofErr w:type="spellEnd"/>
        <w:r w:rsidR="00EA6451" w:rsidRPr="0099502D">
          <w:rPr>
            <w:rFonts w:ascii="Times New Roman" w:hAnsi="Times New Roman"/>
            <w:sz w:val="24"/>
            <w:rPrChange w:id="126" w:author="Pathipati, Suneel [IT]" w:date="2014-01-10T11:26:00Z">
              <w:rPr>
                <w:rFonts w:ascii="Times New Roman" w:hAnsi="Times New Roman"/>
                <w:sz w:val="24"/>
                <w:u w:val="single"/>
              </w:rPr>
            </w:rPrChange>
          </w:rPr>
          <w:t xml:space="preserve"> is true, and </w:t>
        </w:r>
        <w:proofErr w:type="spellStart"/>
        <w:r w:rsidR="00EA6451" w:rsidRPr="0099502D">
          <w:rPr>
            <w:rFonts w:ascii="Times New Roman" w:hAnsi="Times New Roman"/>
            <w:sz w:val="24"/>
            <w:rPrChange w:id="127" w:author="Pathipati, Suneel [IT]" w:date="2014-01-10T11:26:00Z">
              <w:rPr>
                <w:rFonts w:ascii="Times New Roman" w:hAnsi="Times New Roman"/>
                <w:sz w:val="24"/>
                <w:u w:val="single"/>
              </w:rPr>
            </w:rPrChange>
          </w:rPr>
          <w:t>canJoinInputGroupInd</w:t>
        </w:r>
      </w:ins>
      <w:proofErr w:type="spellEnd"/>
      <w:ins w:id="128" w:author="Pathipati, Suneel [IT]" w:date="2014-01-10T10:07:00Z">
        <w:r w:rsidR="00EA6451" w:rsidRPr="0099502D">
          <w:rPr>
            <w:rFonts w:ascii="Times New Roman" w:hAnsi="Times New Roman"/>
            <w:sz w:val="24"/>
            <w:rPrChange w:id="129" w:author="Pathipati, Suneel [IT]" w:date="2014-01-10T11:26:00Z">
              <w:rPr>
                <w:rFonts w:ascii="Times New Roman" w:hAnsi="Times New Roman"/>
                <w:sz w:val="24"/>
                <w:u w:val="single"/>
              </w:rPr>
            </w:rPrChange>
          </w:rPr>
          <w:t xml:space="preserve"> is false, then subscriber cannot join any group from different BANs. So, option to enter </w:t>
        </w:r>
        <w:proofErr w:type="spellStart"/>
        <w:r w:rsidR="00EA6451" w:rsidRPr="0099502D">
          <w:rPr>
            <w:rFonts w:ascii="Times New Roman" w:hAnsi="Times New Roman"/>
            <w:sz w:val="24"/>
            <w:rPrChange w:id="130" w:author="Pathipati, Suneel [IT]" w:date="2014-01-10T11:26:00Z">
              <w:rPr>
                <w:rFonts w:ascii="Times New Roman" w:hAnsi="Times New Roman"/>
                <w:sz w:val="24"/>
                <w:u w:val="single"/>
              </w:rPr>
            </w:rPrChange>
          </w:rPr>
          <w:t>groupId</w:t>
        </w:r>
        <w:proofErr w:type="spellEnd"/>
        <w:r w:rsidR="00EA6451" w:rsidRPr="0099502D">
          <w:rPr>
            <w:rFonts w:ascii="Times New Roman" w:hAnsi="Times New Roman"/>
            <w:sz w:val="24"/>
            <w:rPrChange w:id="131" w:author="Pathipati, Suneel [IT]" w:date="2014-01-10T11:26:00Z">
              <w:rPr>
                <w:rFonts w:ascii="Times New Roman" w:hAnsi="Times New Roman"/>
                <w:sz w:val="24"/>
                <w:u w:val="single"/>
              </w:rPr>
            </w:rPrChange>
          </w:rPr>
          <w:t xml:space="preserve"> should be disabled. The only options </w:t>
        </w:r>
        <w:r w:rsidR="00EA6451" w:rsidRPr="0099502D">
          <w:rPr>
            <w:rFonts w:ascii="Times New Roman" w:hAnsi="Times New Roman"/>
            <w:sz w:val="24"/>
            <w:rPrChange w:id="132" w:author="Pathipati, Suneel [IT]" w:date="2014-01-10T11:26:00Z">
              <w:rPr>
                <w:rFonts w:ascii="Times New Roman" w:hAnsi="Times New Roman"/>
                <w:sz w:val="24"/>
                <w:u w:val="single"/>
              </w:rPr>
            </w:rPrChange>
          </w:rPr>
          <w:lastRenderedPageBreak/>
          <w:t xml:space="preserve">in this scenario should be, either allowing subscriber to join a group from same BAN, or creating a new </w:t>
        </w:r>
        <w:proofErr w:type="spellStart"/>
        <w:r w:rsidR="00EA6451" w:rsidRPr="0099502D">
          <w:rPr>
            <w:rFonts w:ascii="Times New Roman" w:hAnsi="Times New Roman"/>
            <w:sz w:val="24"/>
            <w:rPrChange w:id="133" w:author="Pathipati, Suneel [IT]" w:date="2014-01-10T11:26:00Z">
              <w:rPr>
                <w:rFonts w:ascii="Times New Roman" w:hAnsi="Times New Roman"/>
                <w:sz w:val="24"/>
                <w:u w:val="single"/>
              </w:rPr>
            </w:rPrChange>
          </w:rPr>
          <w:t>groupId</w:t>
        </w:r>
        <w:proofErr w:type="spellEnd"/>
        <w:r w:rsidR="00EA6451" w:rsidRPr="0099502D">
          <w:rPr>
            <w:rFonts w:ascii="Times New Roman" w:hAnsi="Times New Roman"/>
            <w:sz w:val="24"/>
            <w:rPrChange w:id="134" w:author="Pathipati, Suneel [IT]" w:date="2014-01-10T11:26:00Z">
              <w:rPr>
                <w:rFonts w:ascii="Times New Roman" w:hAnsi="Times New Roman"/>
                <w:sz w:val="24"/>
                <w:u w:val="single"/>
              </w:rPr>
            </w:rPrChange>
          </w:rPr>
          <w:t>.</w:t>
        </w:r>
      </w:ins>
    </w:p>
    <w:p w:rsidR="00E41410" w:rsidRDefault="00497CED" w:rsidP="00E41410">
      <w:pPr>
        <w:pStyle w:val="BodyText"/>
        <w:spacing w:line="360" w:lineRule="auto"/>
        <w:ind w:left="1440"/>
        <w:rPr>
          <w:ins w:id="135" w:author="Pathipati, Suneel [IT]" w:date="2014-01-17T09:23:00Z"/>
          <w:rFonts w:ascii="Times New Roman" w:hAnsi="Times New Roman"/>
          <w:sz w:val="24"/>
        </w:rPr>
        <w:pPrChange w:id="136" w:author="Pathipati, Suneel [IT]" w:date="2014-01-17T09:21:00Z">
          <w:pPr>
            <w:pStyle w:val="BodyText"/>
            <w:spacing w:line="360" w:lineRule="auto"/>
            <w:ind w:left="720"/>
          </w:pPr>
        </w:pPrChange>
      </w:pPr>
      <w:ins w:id="137" w:author="Pathipati, Suneel [IT]" w:date="2014-01-17T09:22:00Z">
        <w:r>
          <w:rPr>
            <w:rFonts w:ascii="Times New Roman" w:hAnsi="Times New Roman"/>
            <w:sz w:val="24"/>
          </w:rPr>
          <w:t>Below is a reference matrix showing what the client behavior should be based on response flags.</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Change w:id="138" w:author="Pathipati, Suneel [IT]" w:date="2014-01-17T09:49:00Z">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PrChange>
      </w:tblPr>
      <w:tblGrid>
        <w:gridCol w:w="1458"/>
        <w:gridCol w:w="1350"/>
        <w:gridCol w:w="1440"/>
        <w:gridCol w:w="1440"/>
        <w:gridCol w:w="3888"/>
        <w:tblGridChange w:id="139">
          <w:tblGrid>
            <w:gridCol w:w="24"/>
            <w:gridCol w:w="900"/>
            <w:gridCol w:w="534"/>
            <w:gridCol w:w="1440"/>
            <w:gridCol w:w="1350"/>
            <w:gridCol w:w="990"/>
            <w:gridCol w:w="450"/>
            <w:gridCol w:w="2067"/>
            <w:gridCol w:w="1821"/>
          </w:tblGrid>
        </w:tblGridChange>
      </w:tblGrid>
      <w:tr w:rsidR="00CC0BB8" w:rsidRPr="000C7E2C" w:rsidTr="000C7E2C">
        <w:trPr>
          <w:ins w:id="140" w:author="Pathipati, Suneel [IT]" w:date="2014-01-17T09:23:00Z"/>
          <w:trPrChange w:id="141" w:author="Pathipati, Suneel [IT]" w:date="2014-01-17T09:49:00Z">
            <w:trPr>
              <w:gridBefore w:val="1"/>
              <w:gridAfter w:val="0"/>
            </w:trPr>
          </w:trPrChange>
        </w:trPr>
        <w:tc>
          <w:tcPr>
            <w:tcW w:w="761" w:type="pct"/>
            <w:shd w:val="clear" w:color="auto" w:fill="BFBFBF" w:themeFill="background1" w:themeFillShade="BF"/>
            <w:tcMar>
              <w:top w:w="0" w:type="dxa"/>
              <w:left w:w="108" w:type="dxa"/>
              <w:bottom w:w="0" w:type="dxa"/>
              <w:right w:w="108" w:type="dxa"/>
            </w:tcMar>
            <w:tcPrChange w:id="142" w:author="Pathipati, Suneel [IT]" w:date="2014-01-17T09:49:00Z">
              <w:tcPr>
                <w:tcW w:w="900" w:type="dxa"/>
                <w:tcMar>
                  <w:top w:w="0" w:type="dxa"/>
                  <w:left w:w="108" w:type="dxa"/>
                  <w:bottom w:w="0" w:type="dxa"/>
                  <w:right w:w="108" w:type="dxa"/>
                </w:tcMar>
              </w:tcPr>
            </w:tcPrChange>
          </w:tcPr>
          <w:p w:rsidR="00CC0BB8" w:rsidRPr="000C7E2C" w:rsidRDefault="00CC0BB8">
            <w:pPr>
              <w:rPr>
                <w:ins w:id="143" w:author="Pathipati, Suneel [IT]" w:date="2014-01-17T09:23:00Z"/>
                <w:rFonts w:ascii="Times New Roman" w:hAnsi="Times New Roman"/>
                <w:b/>
                <w:sz w:val="22"/>
                <w:szCs w:val="22"/>
                <w:rPrChange w:id="144" w:author="Pathipati, Suneel [IT]" w:date="2014-01-17T09:49:00Z">
                  <w:rPr>
                    <w:ins w:id="145" w:author="Pathipati, Suneel [IT]" w:date="2014-01-17T09:23:00Z"/>
                    <w:rFonts w:ascii="Calibri" w:hAnsi="Calibri"/>
                    <w:szCs w:val="22"/>
                  </w:rPr>
                </w:rPrChange>
              </w:rPr>
            </w:pPr>
          </w:p>
        </w:tc>
        <w:tc>
          <w:tcPr>
            <w:tcW w:w="2209" w:type="pct"/>
            <w:gridSpan w:val="3"/>
            <w:shd w:val="clear" w:color="auto" w:fill="BFBFBF" w:themeFill="background1" w:themeFillShade="BF"/>
            <w:tcMar>
              <w:top w:w="0" w:type="dxa"/>
              <w:left w:w="108" w:type="dxa"/>
              <w:bottom w:w="0" w:type="dxa"/>
              <w:right w:w="108" w:type="dxa"/>
            </w:tcMar>
            <w:hideMark/>
            <w:tcPrChange w:id="146" w:author="Pathipati, Suneel [IT]" w:date="2014-01-17T09:49:00Z">
              <w:tcPr>
                <w:tcW w:w="4314" w:type="dxa"/>
                <w:gridSpan w:val="4"/>
                <w:shd w:val="clear" w:color="auto" w:fill="FFFF00"/>
                <w:tcMar>
                  <w:top w:w="0" w:type="dxa"/>
                  <w:left w:w="108" w:type="dxa"/>
                  <w:bottom w:w="0" w:type="dxa"/>
                  <w:right w:w="108" w:type="dxa"/>
                </w:tcMar>
                <w:hideMark/>
              </w:tcPr>
            </w:tcPrChange>
          </w:tcPr>
          <w:p w:rsidR="00CC0BB8" w:rsidRPr="000C7E2C" w:rsidRDefault="00CC0BB8">
            <w:pPr>
              <w:jc w:val="center"/>
              <w:rPr>
                <w:ins w:id="147" w:author="Pathipati, Suneel [IT]" w:date="2014-01-17T09:23:00Z"/>
                <w:rFonts w:ascii="Times New Roman" w:hAnsi="Times New Roman"/>
                <w:b/>
                <w:sz w:val="22"/>
                <w:szCs w:val="22"/>
                <w:rPrChange w:id="148" w:author="Pathipati, Suneel [IT]" w:date="2014-01-17T09:49:00Z">
                  <w:rPr>
                    <w:ins w:id="149" w:author="Pathipati, Suneel [IT]" w:date="2014-01-17T09:23:00Z"/>
                  </w:rPr>
                </w:rPrChange>
              </w:rPr>
            </w:pPr>
            <w:ins w:id="150" w:author="Pathipati, Suneel [IT]" w:date="2014-01-17T09:23:00Z">
              <w:r w:rsidRPr="000C7E2C">
                <w:rPr>
                  <w:rFonts w:ascii="Times New Roman" w:hAnsi="Times New Roman"/>
                  <w:b/>
                  <w:sz w:val="22"/>
                  <w:szCs w:val="22"/>
                  <w:rPrChange w:id="151" w:author="Pathipati, Suneel [IT]" w:date="2014-01-17T09:49:00Z">
                    <w:rPr/>
                  </w:rPrChange>
                </w:rPr>
                <w:t>Response Indicators</w:t>
              </w:r>
            </w:ins>
          </w:p>
        </w:tc>
        <w:tc>
          <w:tcPr>
            <w:tcW w:w="2030" w:type="pct"/>
            <w:vMerge w:val="restart"/>
            <w:shd w:val="clear" w:color="auto" w:fill="BFBFBF" w:themeFill="background1" w:themeFillShade="BF"/>
            <w:tcMar>
              <w:top w:w="0" w:type="dxa"/>
              <w:left w:w="108" w:type="dxa"/>
              <w:bottom w:w="0" w:type="dxa"/>
              <w:right w:w="108" w:type="dxa"/>
            </w:tcMar>
            <w:hideMark/>
            <w:tcPrChange w:id="152" w:author="Pathipati, Suneel [IT]" w:date="2014-01-17T09:49:00Z">
              <w:tcPr>
                <w:tcW w:w="2517" w:type="dxa"/>
                <w:gridSpan w:val="2"/>
                <w:vMerge w:val="restart"/>
                <w:shd w:val="clear" w:color="auto" w:fill="92D050"/>
                <w:tcMar>
                  <w:top w:w="0" w:type="dxa"/>
                  <w:left w:w="108" w:type="dxa"/>
                  <w:bottom w:w="0" w:type="dxa"/>
                  <w:right w:w="108" w:type="dxa"/>
                </w:tcMar>
                <w:hideMark/>
              </w:tcPr>
            </w:tcPrChange>
          </w:tcPr>
          <w:p w:rsidR="00CC0BB8" w:rsidRPr="000C7E2C" w:rsidRDefault="00CC0BB8">
            <w:pPr>
              <w:rPr>
                <w:ins w:id="153" w:author="Pathipati, Suneel [IT]" w:date="2014-01-17T09:26:00Z"/>
                <w:rFonts w:ascii="Times New Roman" w:hAnsi="Times New Roman"/>
                <w:b/>
                <w:sz w:val="22"/>
                <w:szCs w:val="22"/>
                <w:rPrChange w:id="154" w:author="Pathipati, Suneel [IT]" w:date="2014-01-17T09:49:00Z">
                  <w:rPr>
                    <w:ins w:id="155" w:author="Pathipati, Suneel [IT]" w:date="2014-01-17T09:26:00Z"/>
                  </w:rPr>
                </w:rPrChange>
              </w:rPr>
            </w:pPr>
          </w:p>
          <w:p w:rsidR="00CC0BB8" w:rsidRPr="000C7E2C" w:rsidRDefault="00CC0BB8">
            <w:pPr>
              <w:rPr>
                <w:ins w:id="156" w:author="Pathipati, Suneel [IT]" w:date="2014-01-17T09:23:00Z"/>
                <w:rFonts w:ascii="Times New Roman" w:hAnsi="Times New Roman"/>
                <w:b/>
                <w:sz w:val="22"/>
                <w:szCs w:val="22"/>
                <w:rPrChange w:id="157" w:author="Pathipati, Suneel [IT]" w:date="2014-01-17T09:49:00Z">
                  <w:rPr>
                    <w:ins w:id="158" w:author="Pathipati, Suneel [IT]" w:date="2014-01-17T09:23:00Z"/>
                  </w:rPr>
                </w:rPrChange>
              </w:rPr>
            </w:pPr>
            <w:ins w:id="159" w:author="Pathipati, Suneel [IT]" w:date="2014-01-17T09:23:00Z">
              <w:r w:rsidRPr="000C7E2C">
                <w:rPr>
                  <w:rFonts w:ascii="Times New Roman" w:hAnsi="Times New Roman"/>
                  <w:b/>
                  <w:sz w:val="22"/>
                  <w:szCs w:val="22"/>
                  <w:rPrChange w:id="160" w:author="Pathipati, Suneel [IT]" w:date="2014-01-17T09:49:00Z">
                    <w:rPr/>
                  </w:rPrChange>
                </w:rPr>
                <w:t>Client behavior</w:t>
              </w:r>
            </w:ins>
          </w:p>
        </w:tc>
      </w:tr>
      <w:tr w:rsidR="000C7E2C" w:rsidRPr="000C7E2C" w:rsidTr="000C7E2C">
        <w:tblPrEx>
          <w:tblPrExChange w:id="161" w:author="Pathipati, Suneel [IT]" w:date="2014-01-17T09:49:00Z">
            <w:tblPrEx>
              <w:tblW w:w="5000" w:type="pct"/>
              <w:tblInd w:w="0" w:type="dxa"/>
            </w:tblPrEx>
          </w:tblPrExChange>
        </w:tblPrEx>
        <w:trPr>
          <w:ins w:id="162" w:author="Pathipati, Suneel [IT]" w:date="2014-01-17T09:23:00Z"/>
        </w:trPr>
        <w:tc>
          <w:tcPr>
            <w:tcW w:w="761" w:type="pct"/>
            <w:shd w:val="clear" w:color="auto" w:fill="BFBFBF" w:themeFill="background1" w:themeFillShade="BF"/>
            <w:tcMar>
              <w:top w:w="0" w:type="dxa"/>
              <w:left w:w="108" w:type="dxa"/>
              <w:bottom w:w="0" w:type="dxa"/>
              <w:right w:w="108" w:type="dxa"/>
            </w:tcMar>
            <w:hideMark/>
            <w:tcPrChange w:id="163" w:author="Pathipati, Suneel [IT]" w:date="2014-01-17T09:49:00Z">
              <w:tcPr>
                <w:tcW w:w="761" w:type="pct"/>
                <w:gridSpan w:val="3"/>
                <w:shd w:val="clear" w:color="auto" w:fill="BFBFBF" w:themeFill="background1" w:themeFillShade="BF"/>
                <w:tcMar>
                  <w:top w:w="0" w:type="dxa"/>
                  <w:left w:w="108" w:type="dxa"/>
                  <w:bottom w:w="0" w:type="dxa"/>
                  <w:right w:w="108" w:type="dxa"/>
                </w:tcMar>
                <w:hideMark/>
              </w:tcPr>
            </w:tcPrChange>
          </w:tcPr>
          <w:p w:rsidR="00CC0BB8" w:rsidRPr="000C7E2C" w:rsidRDefault="00CC0BB8">
            <w:pPr>
              <w:rPr>
                <w:ins w:id="164" w:author="Pathipati, Suneel [IT]" w:date="2014-01-17T09:23:00Z"/>
                <w:rFonts w:ascii="Times New Roman" w:hAnsi="Times New Roman"/>
                <w:b/>
                <w:sz w:val="22"/>
                <w:szCs w:val="22"/>
                <w:rPrChange w:id="165" w:author="Pathipati, Suneel [IT]" w:date="2014-01-17T09:49:00Z">
                  <w:rPr>
                    <w:ins w:id="166" w:author="Pathipati, Suneel [IT]" w:date="2014-01-17T09:23:00Z"/>
                  </w:rPr>
                </w:rPrChange>
              </w:rPr>
            </w:pPr>
            <w:ins w:id="167" w:author="Pathipati, Suneel [IT]" w:date="2014-01-17T09:23:00Z">
              <w:r w:rsidRPr="000C7E2C">
                <w:rPr>
                  <w:rFonts w:ascii="Times New Roman" w:hAnsi="Times New Roman"/>
                  <w:b/>
                  <w:sz w:val="22"/>
                  <w:szCs w:val="22"/>
                  <w:rPrChange w:id="168" w:author="Pathipati, Suneel [IT]" w:date="2014-01-17T09:49:00Z">
                    <w:rPr/>
                  </w:rPrChange>
                </w:rPr>
                <w:t>Mode</w:t>
              </w:r>
            </w:ins>
          </w:p>
        </w:tc>
        <w:tc>
          <w:tcPr>
            <w:tcW w:w="705" w:type="pct"/>
            <w:shd w:val="clear" w:color="auto" w:fill="BFBFBF" w:themeFill="background1" w:themeFillShade="BF"/>
            <w:tcMar>
              <w:top w:w="0" w:type="dxa"/>
              <w:left w:w="108" w:type="dxa"/>
              <w:bottom w:w="0" w:type="dxa"/>
              <w:right w:w="108" w:type="dxa"/>
            </w:tcMar>
            <w:hideMark/>
            <w:tcPrChange w:id="169" w:author="Pathipati, Suneel [IT]" w:date="2014-01-17T09:49:00Z">
              <w:tcPr>
                <w:tcW w:w="752" w:type="pct"/>
                <w:shd w:val="clear" w:color="auto" w:fill="BFBFBF" w:themeFill="background1" w:themeFillShade="BF"/>
                <w:tcMar>
                  <w:top w:w="0" w:type="dxa"/>
                  <w:left w:w="108" w:type="dxa"/>
                  <w:bottom w:w="0" w:type="dxa"/>
                  <w:right w:w="108" w:type="dxa"/>
                </w:tcMar>
                <w:hideMark/>
              </w:tcPr>
            </w:tcPrChange>
          </w:tcPr>
          <w:p w:rsidR="00CC0BB8" w:rsidRPr="000C7E2C" w:rsidRDefault="00CC0BB8">
            <w:pPr>
              <w:rPr>
                <w:ins w:id="170" w:author="Pathipati, Suneel [IT]" w:date="2014-01-17T09:23:00Z"/>
                <w:rFonts w:ascii="Times New Roman" w:hAnsi="Times New Roman"/>
                <w:b/>
                <w:bCs/>
                <w:sz w:val="22"/>
                <w:szCs w:val="22"/>
                <w:rPrChange w:id="171" w:author="Pathipati, Suneel [IT]" w:date="2014-01-17T09:49:00Z">
                  <w:rPr>
                    <w:ins w:id="172" w:author="Pathipati, Suneel [IT]" w:date="2014-01-17T09:23:00Z"/>
                    <w:b/>
                    <w:bCs/>
                    <w:szCs w:val="20"/>
                  </w:rPr>
                </w:rPrChange>
              </w:rPr>
            </w:pPr>
            <w:proofErr w:type="spellStart"/>
            <w:ins w:id="173" w:author="Pathipati, Suneel [IT]" w:date="2014-01-17T09:23:00Z">
              <w:r w:rsidRPr="000C7E2C">
                <w:rPr>
                  <w:rFonts w:ascii="Times New Roman" w:hAnsi="Times New Roman"/>
                  <w:b/>
                  <w:bCs/>
                  <w:sz w:val="22"/>
                  <w:szCs w:val="22"/>
                  <w:rPrChange w:id="174" w:author="Pathipati, Suneel [IT]" w:date="2014-01-17T09:49:00Z">
                    <w:rPr>
                      <w:b/>
                      <w:bCs/>
                      <w:szCs w:val="20"/>
                    </w:rPr>
                  </w:rPrChange>
                </w:rPr>
                <w:t>groupOpenInd</w:t>
              </w:r>
              <w:proofErr w:type="spellEnd"/>
            </w:ins>
          </w:p>
        </w:tc>
        <w:tc>
          <w:tcPr>
            <w:tcW w:w="752" w:type="pct"/>
            <w:shd w:val="clear" w:color="auto" w:fill="BFBFBF" w:themeFill="background1" w:themeFillShade="BF"/>
            <w:tcMar>
              <w:top w:w="0" w:type="dxa"/>
              <w:left w:w="108" w:type="dxa"/>
              <w:bottom w:w="0" w:type="dxa"/>
              <w:right w:w="108" w:type="dxa"/>
            </w:tcMar>
            <w:hideMark/>
            <w:tcPrChange w:id="175" w:author="Pathipati, Suneel [IT]" w:date="2014-01-17T09:49:00Z">
              <w:tcPr>
                <w:tcW w:w="705" w:type="pct"/>
                <w:shd w:val="clear" w:color="auto" w:fill="BFBFBF" w:themeFill="background1" w:themeFillShade="BF"/>
                <w:tcMar>
                  <w:top w:w="0" w:type="dxa"/>
                  <w:left w:w="108" w:type="dxa"/>
                  <w:bottom w:w="0" w:type="dxa"/>
                  <w:right w:w="108" w:type="dxa"/>
                </w:tcMar>
                <w:hideMark/>
              </w:tcPr>
            </w:tcPrChange>
          </w:tcPr>
          <w:p w:rsidR="00CC0BB8" w:rsidRPr="000C7E2C" w:rsidRDefault="00CC0BB8">
            <w:pPr>
              <w:rPr>
                <w:ins w:id="176" w:author="Pathipati, Suneel [IT]" w:date="2014-01-17T09:23:00Z"/>
                <w:rFonts w:ascii="Times New Roman" w:hAnsi="Times New Roman"/>
                <w:b/>
                <w:bCs/>
                <w:sz w:val="22"/>
                <w:szCs w:val="22"/>
                <w:rPrChange w:id="177" w:author="Pathipati, Suneel [IT]" w:date="2014-01-17T09:49:00Z">
                  <w:rPr>
                    <w:ins w:id="178" w:author="Pathipati, Suneel [IT]" w:date="2014-01-17T09:23:00Z"/>
                    <w:b/>
                    <w:bCs/>
                    <w:szCs w:val="20"/>
                  </w:rPr>
                </w:rPrChange>
              </w:rPr>
            </w:pPr>
            <w:proofErr w:type="spellStart"/>
            <w:ins w:id="179" w:author="Pathipati, Suneel [IT]" w:date="2014-01-17T09:23:00Z">
              <w:r w:rsidRPr="000C7E2C">
                <w:rPr>
                  <w:rFonts w:ascii="Times New Roman" w:hAnsi="Times New Roman"/>
                  <w:b/>
                  <w:bCs/>
                  <w:sz w:val="22"/>
                  <w:szCs w:val="22"/>
                  <w:rPrChange w:id="180" w:author="Pathipati, Suneel [IT]" w:date="2014-01-17T09:49:00Z">
                    <w:rPr>
                      <w:b/>
                      <w:bCs/>
                      <w:szCs w:val="20"/>
                    </w:rPr>
                  </w:rPrChange>
                </w:rPr>
                <w:t>discountEligibilityFlag</w:t>
              </w:r>
              <w:proofErr w:type="spellEnd"/>
            </w:ins>
          </w:p>
        </w:tc>
        <w:tc>
          <w:tcPr>
            <w:tcW w:w="752" w:type="pct"/>
            <w:shd w:val="clear" w:color="auto" w:fill="BFBFBF" w:themeFill="background1" w:themeFillShade="BF"/>
            <w:tcMar>
              <w:top w:w="0" w:type="dxa"/>
              <w:left w:w="108" w:type="dxa"/>
              <w:bottom w:w="0" w:type="dxa"/>
              <w:right w:w="108" w:type="dxa"/>
            </w:tcMar>
            <w:hideMark/>
            <w:tcPrChange w:id="181" w:author="Pathipati, Suneel [IT]" w:date="2014-01-17T09:49:00Z">
              <w:tcPr>
                <w:tcW w:w="752" w:type="pct"/>
                <w:gridSpan w:val="2"/>
                <w:shd w:val="clear" w:color="auto" w:fill="BFBFBF" w:themeFill="background1" w:themeFillShade="BF"/>
                <w:tcMar>
                  <w:top w:w="0" w:type="dxa"/>
                  <w:left w:w="108" w:type="dxa"/>
                  <w:bottom w:w="0" w:type="dxa"/>
                  <w:right w:w="108" w:type="dxa"/>
                </w:tcMar>
                <w:hideMark/>
              </w:tcPr>
            </w:tcPrChange>
          </w:tcPr>
          <w:p w:rsidR="00CC0BB8" w:rsidRPr="000C7E2C" w:rsidRDefault="00CC0BB8">
            <w:pPr>
              <w:rPr>
                <w:ins w:id="182" w:author="Pathipati, Suneel [IT]" w:date="2014-01-17T09:23:00Z"/>
                <w:rFonts w:ascii="Times New Roman" w:hAnsi="Times New Roman"/>
                <w:b/>
                <w:bCs/>
                <w:sz w:val="22"/>
                <w:szCs w:val="22"/>
                <w:rPrChange w:id="183" w:author="Pathipati, Suneel [IT]" w:date="2014-01-17T09:49:00Z">
                  <w:rPr>
                    <w:ins w:id="184" w:author="Pathipati, Suneel [IT]" w:date="2014-01-17T09:23:00Z"/>
                    <w:b/>
                    <w:bCs/>
                    <w:szCs w:val="20"/>
                  </w:rPr>
                </w:rPrChange>
              </w:rPr>
            </w:pPr>
            <w:proofErr w:type="spellStart"/>
            <w:ins w:id="185" w:author="Pathipati, Suneel [IT]" w:date="2014-01-17T09:23:00Z">
              <w:r w:rsidRPr="000C7E2C">
                <w:rPr>
                  <w:rFonts w:ascii="Times New Roman" w:hAnsi="Times New Roman"/>
                  <w:b/>
                  <w:bCs/>
                  <w:sz w:val="22"/>
                  <w:szCs w:val="22"/>
                  <w:rPrChange w:id="186" w:author="Pathipati, Suneel [IT]" w:date="2014-01-17T09:49:00Z">
                    <w:rPr>
                      <w:b/>
                      <w:bCs/>
                      <w:szCs w:val="20"/>
                    </w:rPr>
                  </w:rPrChange>
                </w:rPr>
                <w:t>canJoinInputGroupInd</w:t>
              </w:r>
              <w:proofErr w:type="spellEnd"/>
            </w:ins>
          </w:p>
        </w:tc>
        <w:tc>
          <w:tcPr>
            <w:tcW w:w="2030" w:type="pct"/>
            <w:vMerge/>
            <w:shd w:val="clear" w:color="auto" w:fill="BFBFBF" w:themeFill="background1" w:themeFillShade="BF"/>
            <w:vAlign w:val="center"/>
            <w:hideMark/>
            <w:tcPrChange w:id="187" w:author="Pathipati, Suneel [IT]" w:date="2014-01-17T09:49:00Z">
              <w:tcPr>
                <w:tcW w:w="2030" w:type="pct"/>
                <w:gridSpan w:val="2"/>
                <w:vMerge/>
                <w:shd w:val="clear" w:color="auto" w:fill="BFBFBF" w:themeFill="background1" w:themeFillShade="BF"/>
                <w:vAlign w:val="center"/>
                <w:hideMark/>
              </w:tcPr>
            </w:tcPrChange>
          </w:tcPr>
          <w:p w:rsidR="00CC0BB8" w:rsidRPr="000C7E2C" w:rsidRDefault="00CC0BB8">
            <w:pPr>
              <w:rPr>
                <w:ins w:id="188" w:author="Pathipati, Suneel [IT]" w:date="2014-01-17T09:23:00Z"/>
                <w:rFonts w:ascii="Times New Roman" w:eastAsiaTheme="minorHAnsi" w:hAnsi="Times New Roman"/>
                <w:b/>
                <w:sz w:val="22"/>
                <w:szCs w:val="22"/>
                <w:rPrChange w:id="189" w:author="Pathipati, Suneel [IT]" w:date="2014-01-17T09:49:00Z">
                  <w:rPr>
                    <w:ins w:id="190" w:author="Pathipati, Suneel [IT]" w:date="2014-01-17T09:23:00Z"/>
                    <w:rFonts w:ascii="Calibri" w:eastAsiaTheme="minorHAnsi" w:hAnsi="Calibri"/>
                    <w:sz w:val="22"/>
                    <w:szCs w:val="22"/>
                  </w:rPr>
                </w:rPrChange>
              </w:rPr>
            </w:pPr>
          </w:p>
        </w:tc>
      </w:tr>
      <w:tr w:rsidR="000C7E2C" w:rsidRPr="00A7701A" w:rsidTr="000C7E2C">
        <w:tblPrEx>
          <w:tblPrExChange w:id="191" w:author="Pathipati, Suneel [IT]" w:date="2014-01-17T09:49:00Z">
            <w:tblPrEx>
              <w:tblW w:w="5000" w:type="pct"/>
              <w:tblInd w:w="0" w:type="dxa"/>
            </w:tblPrEx>
          </w:tblPrExChange>
        </w:tblPrEx>
        <w:trPr>
          <w:ins w:id="192" w:author="Pathipati, Suneel [IT]" w:date="2014-01-17T09:23:00Z"/>
        </w:trPr>
        <w:tc>
          <w:tcPr>
            <w:tcW w:w="761" w:type="pct"/>
            <w:tcMar>
              <w:top w:w="0" w:type="dxa"/>
              <w:left w:w="108" w:type="dxa"/>
              <w:bottom w:w="0" w:type="dxa"/>
              <w:right w:w="108" w:type="dxa"/>
            </w:tcMar>
            <w:hideMark/>
            <w:tcPrChange w:id="193"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194" w:author="Pathipati, Suneel [IT]" w:date="2014-01-17T09:23:00Z"/>
                <w:rFonts w:ascii="Times New Roman" w:hAnsi="Times New Roman"/>
                <w:sz w:val="24"/>
                <w:rPrChange w:id="195" w:author="Pathipati, Suneel [IT]" w:date="2014-01-17T09:47:00Z">
                  <w:rPr>
                    <w:ins w:id="196" w:author="Pathipati, Suneel [IT]" w:date="2014-01-17T09:23:00Z"/>
                  </w:rPr>
                </w:rPrChange>
              </w:rPr>
            </w:pPr>
            <w:ins w:id="197" w:author="Pathipati, Suneel [IT]" w:date="2014-01-17T09:23:00Z">
              <w:r w:rsidRPr="00A7701A">
                <w:rPr>
                  <w:rFonts w:ascii="Times New Roman" w:hAnsi="Times New Roman"/>
                  <w:sz w:val="24"/>
                  <w:rPrChange w:id="198" w:author="Pathipati, Suneel [IT]" w:date="2014-01-17T09:47:00Z">
                    <w:rPr/>
                  </w:rPrChange>
                </w:rPr>
                <w:t>A – Listing ban’s groups</w:t>
              </w:r>
            </w:ins>
          </w:p>
        </w:tc>
        <w:tc>
          <w:tcPr>
            <w:tcW w:w="705" w:type="pct"/>
            <w:tcMar>
              <w:top w:w="0" w:type="dxa"/>
              <w:left w:w="108" w:type="dxa"/>
              <w:bottom w:w="0" w:type="dxa"/>
              <w:right w:w="108" w:type="dxa"/>
            </w:tcMar>
            <w:hideMark/>
            <w:tcPrChange w:id="199"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200" w:author="Pathipati, Suneel [IT]" w:date="2014-01-17T09:23:00Z"/>
                <w:rFonts w:ascii="Times New Roman" w:hAnsi="Times New Roman"/>
                <w:sz w:val="24"/>
                <w:rPrChange w:id="201" w:author="Pathipati, Suneel [IT]" w:date="2014-01-17T09:47:00Z">
                  <w:rPr>
                    <w:ins w:id="202" w:author="Pathipati, Suneel [IT]" w:date="2014-01-17T09:23:00Z"/>
                  </w:rPr>
                </w:rPrChange>
              </w:rPr>
            </w:pPr>
            <w:ins w:id="203" w:author="Pathipati, Suneel [IT]" w:date="2014-01-17T09:23:00Z">
              <w:r w:rsidRPr="00A7701A">
                <w:rPr>
                  <w:rFonts w:ascii="Times New Roman" w:hAnsi="Times New Roman"/>
                  <w:sz w:val="24"/>
                  <w:rPrChange w:id="204" w:author="Pathipati, Suneel [IT]" w:date="2014-01-17T09:47:00Z">
                    <w:rPr/>
                  </w:rPrChange>
                </w:rPr>
                <w:t>false</w:t>
              </w:r>
            </w:ins>
          </w:p>
        </w:tc>
        <w:tc>
          <w:tcPr>
            <w:tcW w:w="752" w:type="pct"/>
            <w:tcMar>
              <w:top w:w="0" w:type="dxa"/>
              <w:left w:w="108" w:type="dxa"/>
              <w:bottom w:w="0" w:type="dxa"/>
              <w:right w:w="108" w:type="dxa"/>
            </w:tcMar>
            <w:hideMark/>
            <w:tcPrChange w:id="205"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206" w:author="Pathipati, Suneel [IT]" w:date="2014-01-17T09:23:00Z"/>
                <w:rFonts w:ascii="Times New Roman" w:hAnsi="Times New Roman"/>
                <w:sz w:val="24"/>
                <w:rPrChange w:id="207" w:author="Pathipati, Suneel [IT]" w:date="2014-01-17T09:47:00Z">
                  <w:rPr>
                    <w:ins w:id="208" w:author="Pathipati, Suneel [IT]" w:date="2014-01-17T09:23:00Z"/>
                  </w:rPr>
                </w:rPrChange>
              </w:rPr>
            </w:pPr>
            <w:ins w:id="209" w:author="Pathipati, Suneel [IT]" w:date="2014-01-17T09:23:00Z">
              <w:r w:rsidRPr="00A7701A">
                <w:rPr>
                  <w:rFonts w:ascii="Times New Roman" w:hAnsi="Times New Roman"/>
                  <w:sz w:val="24"/>
                  <w:rPrChange w:id="210" w:author="Pathipati, Suneel [IT]" w:date="2014-01-17T09:47:00Z">
                    <w:rPr/>
                  </w:rPrChange>
                </w:rPr>
                <w:t>N/A</w:t>
              </w:r>
            </w:ins>
          </w:p>
        </w:tc>
        <w:tc>
          <w:tcPr>
            <w:tcW w:w="752" w:type="pct"/>
            <w:tcMar>
              <w:top w:w="0" w:type="dxa"/>
              <w:left w:w="108" w:type="dxa"/>
              <w:bottom w:w="0" w:type="dxa"/>
              <w:right w:w="108" w:type="dxa"/>
            </w:tcMar>
            <w:hideMark/>
            <w:tcPrChange w:id="211"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212" w:author="Pathipati, Suneel [IT]" w:date="2014-01-17T09:23:00Z"/>
                <w:rFonts w:ascii="Times New Roman" w:hAnsi="Times New Roman"/>
                <w:sz w:val="24"/>
                <w:rPrChange w:id="213" w:author="Pathipati, Suneel [IT]" w:date="2014-01-17T09:47:00Z">
                  <w:rPr>
                    <w:ins w:id="214" w:author="Pathipati, Suneel [IT]" w:date="2014-01-17T09:23:00Z"/>
                  </w:rPr>
                </w:rPrChange>
              </w:rPr>
            </w:pPr>
            <w:ins w:id="215" w:author="Pathipati, Suneel [IT]" w:date="2014-01-17T09:23:00Z">
              <w:r w:rsidRPr="00A7701A">
                <w:rPr>
                  <w:rFonts w:ascii="Times New Roman" w:hAnsi="Times New Roman"/>
                  <w:sz w:val="24"/>
                  <w:rPrChange w:id="216" w:author="Pathipati, Suneel [IT]" w:date="2014-01-17T09:47:00Z">
                    <w:rPr/>
                  </w:rPrChange>
                </w:rPr>
                <w:t>N/A</w:t>
              </w:r>
            </w:ins>
          </w:p>
        </w:tc>
        <w:tc>
          <w:tcPr>
            <w:tcW w:w="2030" w:type="pct"/>
            <w:tcMar>
              <w:top w:w="0" w:type="dxa"/>
              <w:left w:w="108" w:type="dxa"/>
              <w:bottom w:w="0" w:type="dxa"/>
              <w:right w:w="108" w:type="dxa"/>
            </w:tcMar>
            <w:hideMark/>
            <w:tcPrChange w:id="217" w:author="Pathipati, Suneel [IT]" w:date="2014-01-17T09:49:00Z">
              <w:tcPr>
                <w:tcW w:w="2030" w:type="pct"/>
                <w:gridSpan w:val="2"/>
                <w:tcMar>
                  <w:top w:w="0" w:type="dxa"/>
                  <w:left w:w="108" w:type="dxa"/>
                  <w:bottom w:w="0" w:type="dxa"/>
                  <w:right w:w="108" w:type="dxa"/>
                </w:tcMar>
                <w:hideMark/>
              </w:tcPr>
            </w:tcPrChange>
          </w:tcPr>
          <w:p w:rsidR="00CC0BB8" w:rsidRPr="00A7701A" w:rsidRDefault="00CC0BB8" w:rsidP="00CC0BB8">
            <w:pPr>
              <w:rPr>
                <w:ins w:id="218" w:author="Pathipati, Suneel [IT]" w:date="2014-01-17T09:23:00Z"/>
                <w:rFonts w:ascii="Times New Roman" w:hAnsi="Times New Roman"/>
                <w:sz w:val="24"/>
                <w:rPrChange w:id="219" w:author="Pathipati, Suneel [IT]" w:date="2014-01-17T09:47:00Z">
                  <w:rPr>
                    <w:ins w:id="220" w:author="Pathipati, Suneel [IT]" w:date="2014-01-17T09:23:00Z"/>
                  </w:rPr>
                </w:rPrChange>
              </w:rPr>
            </w:pPr>
            <w:ins w:id="221" w:author="Pathipati, Suneel [IT]" w:date="2014-01-17T09:30:00Z">
              <w:r w:rsidRPr="00A7701A">
                <w:rPr>
                  <w:rFonts w:ascii="Times New Roman" w:hAnsi="Times New Roman"/>
                  <w:sz w:val="24"/>
                  <w:rPrChange w:id="222" w:author="Pathipati, Suneel [IT]" w:date="2014-01-17T09:47:00Z">
                    <w:rPr/>
                  </w:rPrChange>
                </w:rPr>
                <w:t>Client</w:t>
              </w:r>
            </w:ins>
            <w:ins w:id="223" w:author="Pathipati, Suneel [IT]" w:date="2014-01-17T09:23:00Z">
              <w:r w:rsidRPr="00A7701A">
                <w:rPr>
                  <w:rFonts w:ascii="Times New Roman" w:hAnsi="Times New Roman"/>
                  <w:sz w:val="24"/>
                  <w:rPrChange w:id="224" w:author="Pathipati, Suneel [IT]" w:date="2014-01-17T09:47:00Z">
                    <w:rPr/>
                  </w:rPrChange>
                </w:rPr>
                <w:t xml:space="preserve"> </w:t>
              </w:r>
            </w:ins>
            <w:ins w:id="225" w:author="Pathipati, Suneel [IT]" w:date="2014-01-17T09:30:00Z">
              <w:r w:rsidRPr="00A7701A">
                <w:rPr>
                  <w:rFonts w:ascii="Times New Roman" w:hAnsi="Times New Roman"/>
                  <w:sz w:val="24"/>
                  <w:rPrChange w:id="226" w:author="Pathipati, Suneel [IT]" w:date="2014-01-17T09:47:00Z">
                    <w:rPr/>
                  </w:rPrChange>
                </w:rPr>
                <w:t>should</w:t>
              </w:r>
            </w:ins>
            <w:ins w:id="227" w:author="Pathipati, Suneel [IT]" w:date="2014-01-17T09:23:00Z">
              <w:r w:rsidRPr="00A7701A">
                <w:rPr>
                  <w:rFonts w:ascii="Times New Roman" w:hAnsi="Times New Roman"/>
                  <w:sz w:val="24"/>
                  <w:rPrChange w:id="228" w:author="Pathipati, Suneel [IT]" w:date="2014-01-17T09:47:00Z">
                    <w:rPr/>
                  </w:rPrChange>
                </w:rPr>
                <w:t xml:space="preserve"> set the closed group id to red font.</w:t>
              </w:r>
            </w:ins>
          </w:p>
        </w:tc>
      </w:tr>
      <w:tr w:rsidR="000C7E2C" w:rsidRPr="00A7701A" w:rsidTr="000C7E2C">
        <w:tblPrEx>
          <w:tblPrExChange w:id="229" w:author="Pathipati, Suneel [IT]" w:date="2014-01-17T09:49:00Z">
            <w:tblPrEx>
              <w:tblW w:w="5000" w:type="pct"/>
              <w:tblInd w:w="0" w:type="dxa"/>
            </w:tblPrEx>
          </w:tblPrExChange>
        </w:tblPrEx>
        <w:trPr>
          <w:ins w:id="230" w:author="Pathipati, Suneel [IT]" w:date="2014-01-17T09:23:00Z"/>
        </w:trPr>
        <w:tc>
          <w:tcPr>
            <w:tcW w:w="761" w:type="pct"/>
            <w:tcMar>
              <w:top w:w="0" w:type="dxa"/>
              <w:left w:w="108" w:type="dxa"/>
              <w:bottom w:w="0" w:type="dxa"/>
              <w:right w:w="108" w:type="dxa"/>
            </w:tcMar>
            <w:hideMark/>
            <w:tcPrChange w:id="231"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232" w:author="Pathipati, Suneel [IT]" w:date="2014-01-17T09:23:00Z"/>
                <w:rFonts w:ascii="Times New Roman" w:hAnsi="Times New Roman"/>
                <w:sz w:val="24"/>
                <w:rPrChange w:id="233" w:author="Pathipati, Suneel [IT]" w:date="2014-01-17T09:47:00Z">
                  <w:rPr>
                    <w:ins w:id="234" w:author="Pathipati, Suneel [IT]" w:date="2014-01-17T09:23:00Z"/>
                  </w:rPr>
                </w:rPrChange>
              </w:rPr>
            </w:pPr>
            <w:ins w:id="235" w:author="Pathipati, Suneel [IT]" w:date="2014-01-17T09:23:00Z">
              <w:r w:rsidRPr="00A7701A">
                <w:rPr>
                  <w:rFonts w:ascii="Times New Roman" w:hAnsi="Times New Roman"/>
                  <w:sz w:val="24"/>
                  <w:rPrChange w:id="236" w:author="Pathipati, Suneel [IT]" w:date="2014-01-17T09:47:00Z">
                    <w:rPr/>
                  </w:rPrChange>
                </w:rPr>
                <w:t>A – Listing ban’s groups</w:t>
              </w:r>
            </w:ins>
          </w:p>
        </w:tc>
        <w:tc>
          <w:tcPr>
            <w:tcW w:w="705" w:type="pct"/>
            <w:tcMar>
              <w:top w:w="0" w:type="dxa"/>
              <w:left w:w="108" w:type="dxa"/>
              <w:bottom w:w="0" w:type="dxa"/>
              <w:right w:w="108" w:type="dxa"/>
            </w:tcMar>
            <w:hideMark/>
            <w:tcPrChange w:id="237"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238" w:author="Pathipati, Suneel [IT]" w:date="2014-01-17T09:23:00Z"/>
                <w:rFonts w:ascii="Times New Roman" w:hAnsi="Times New Roman"/>
                <w:sz w:val="24"/>
                <w:rPrChange w:id="239" w:author="Pathipati, Suneel [IT]" w:date="2014-01-17T09:47:00Z">
                  <w:rPr>
                    <w:ins w:id="240" w:author="Pathipati, Suneel [IT]" w:date="2014-01-17T09:23:00Z"/>
                  </w:rPr>
                </w:rPrChange>
              </w:rPr>
            </w:pPr>
            <w:ins w:id="241" w:author="Pathipati, Suneel [IT]" w:date="2014-01-17T09:23:00Z">
              <w:r w:rsidRPr="00A7701A">
                <w:rPr>
                  <w:rFonts w:ascii="Times New Roman" w:hAnsi="Times New Roman"/>
                  <w:sz w:val="24"/>
                  <w:rPrChange w:id="242" w:author="Pathipati, Suneel [IT]" w:date="2014-01-17T09:47:00Z">
                    <w:rPr/>
                  </w:rPrChange>
                </w:rPr>
                <w:t>true</w:t>
              </w:r>
            </w:ins>
          </w:p>
        </w:tc>
        <w:tc>
          <w:tcPr>
            <w:tcW w:w="752" w:type="pct"/>
            <w:tcMar>
              <w:top w:w="0" w:type="dxa"/>
              <w:left w:w="108" w:type="dxa"/>
              <w:bottom w:w="0" w:type="dxa"/>
              <w:right w:w="108" w:type="dxa"/>
            </w:tcMar>
            <w:hideMark/>
            <w:tcPrChange w:id="243"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244" w:author="Pathipati, Suneel [IT]" w:date="2014-01-17T09:23:00Z"/>
                <w:rFonts w:ascii="Times New Roman" w:hAnsi="Times New Roman"/>
                <w:sz w:val="24"/>
                <w:rPrChange w:id="245" w:author="Pathipati, Suneel [IT]" w:date="2014-01-17T09:47:00Z">
                  <w:rPr>
                    <w:ins w:id="246" w:author="Pathipati, Suneel [IT]" w:date="2014-01-17T09:23:00Z"/>
                  </w:rPr>
                </w:rPrChange>
              </w:rPr>
            </w:pPr>
            <w:ins w:id="247" w:author="Pathipati, Suneel [IT]" w:date="2014-01-17T09:23:00Z">
              <w:r w:rsidRPr="00A7701A">
                <w:rPr>
                  <w:rFonts w:ascii="Times New Roman" w:hAnsi="Times New Roman"/>
                  <w:sz w:val="24"/>
                  <w:rPrChange w:id="248" w:author="Pathipati, Suneel [IT]" w:date="2014-01-17T09:47:00Z">
                    <w:rPr/>
                  </w:rPrChange>
                </w:rPr>
                <w:t>N/A</w:t>
              </w:r>
            </w:ins>
          </w:p>
        </w:tc>
        <w:tc>
          <w:tcPr>
            <w:tcW w:w="752" w:type="pct"/>
            <w:tcMar>
              <w:top w:w="0" w:type="dxa"/>
              <w:left w:w="108" w:type="dxa"/>
              <w:bottom w:w="0" w:type="dxa"/>
              <w:right w:w="108" w:type="dxa"/>
            </w:tcMar>
            <w:hideMark/>
            <w:tcPrChange w:id="249"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250" w:author="Pathipati, Suneel [IT]" w:date="2014-01-17T09:23:00Z"/>
                <w:rFonts w:ascii="Times New Roman" w:hAnsi="Times New Roman"/>
                <w:sz w:val="24"/>
                <w:rPrChange w:id="251" w:author="Pathipati, Suneel [IT]" w:date="2014-01-17T09:47:00Z">
                  <w:rPr>
                    <w:ins w:id="252" w:author="Pathipati, Suneel [IT]" w:date="2014-01-17T09:23:00Z"/>
                  </w:rPr>
                </w:rPrChange>
              </w:rPr>
            </w:pPr>
            <w:ins w:id="253" w:author="Pathipati, Suneel [IT]" w:date="2014-01-17T09:23:00Z">
              <w:r w:rsidRPr="00A7701A">
                <w:rPr>
                  <w:rFonts w:ascii="Times New Roman" w:hAnsi="Times New Roman"/>
                  <w:sz w:val="24"/>
                  <w:rPrChange w:id="254" w:author="Pathipati, Suneel [IT]" w:date="2014-01-17T09:47:00Z">
                    <w:rPr/>
                  </w:rPrChange>
                </w:rPr>
                <w:t>N/A</w:t>
              </w:r>
            </w:ins>
          </w:p>
        </w:tc>
        <w:tc>
          <w:tcPr>
            <w:tcW w:w="2030" w:type="pct"/>
            <w:tcMar>
              <w:top w:w="0" w:type="dxa"/>
              <w:left w:w="108" w:type="dxa"/>
              <w:bottom w:w="0" w:type="dxa"/>
              <w:right w:w="108" w:type="dxa"/>
            </w:tcMar>
            <w:hideMark/>
            <w:tcPrChange w:id="255" w:author="Pathipati, Suneel [IT]" w:date="2014-01-17T09:49:00Z">
              <w:tcPr>
                <w:tcW w:w="2030" w:type="pct"/>
                <w:gridSpan w:val="2"/>
                <w:tcMar>
                  <w:top w:w="0" w:type="dxa"/>
                  <w:left w:w="108" w:type="dxa"/>
                  <w:bottom w:w="0" w:type="dxa"/>
                  <w:right w:w="108" w:type="dxa"/>
                </w:tcMar>
                <w:hideMark/>
              </w:tcPr>
            </w:tcPrChange>
          </w:tcPr>
          <w:p w:rsidR="00CC0BB8" w:rsidRPr="00A7701A" w:rsidRDefault="00CC0BB8" w:rsidP="00CC0BB8">
            <w:pPr>
              <w:rPr>
                <w:ins w:id="256" w:author="Pathipati, Suneel [IT]" w:date="2014-01-17T09:23:00Z"/>
                <w:rFonts w:ascii="Times New Roman" w:hAnsi="Times New Roman"/>
                <w:sz w:val="24"/>
                <w:rPrChange w:id="257" w:author="Pathipati, Suneel [IT]" w:date="2014-01-17T09:47:00Z">
                  <w:rPr>
                    <w:ins w:id="258" w:author="Pathipati, Suneel [IT]" w:date="2014-01-17T09:23:00Z"/>
                  </w:rPr>
                </w:rPrChange>
              </w:rPr>
            </w:pPr>
            <w:ins w:id="259" w:author="Pathipati, Suneel [IT]" w:date="2014-01-17T09:23:00Z">
              <w:r w:rsidRPr="00A7701A">
                <w:rPr>
                  <w:rFonts w:ascii="Times New Roman" w:hAnsi="Times New Roman"/>
                  <w:sz w:val="24"/>
                  <w:rPrChange w:id="260" w:author="Pathipati, Suneel [IT]" w:date="2014-01-17T09:47:00Z">
                    <w:rPr/>
                  </w:rPrChange>
                </w:rPr>
                <w:t>C</w:t>
              </w:r>
            </w:ins>
            <w:ins w:id="261" w:author="Pathipati, Suneel [IT]" w:date="2014-01-17T09:30:00Z">
              <w:r w:rsidRPr="00A7701A">
                <w:rPr>
                  <w:rFonts w:ascii="Times New Roman" w:hAnsi="Times New Roman"/>
                  <w:sz w:val="24"/>
                  <w:rPrChange w:id="262" w:author="Pathipati, Suneel [IT]" w:date="2014-01-17T09:47:00Z">
                    <w:rPr/>
                  </w:rPrChange>
                </w:rPr>
                <w:t>lient</w:t>
              </w:r>
            </w:ins>
            <w:ins w:id="263" w:author="Pathipati, Suneel [IT]" w:date="2014-01-17T09:23:00Z">
              <w:r w:rsidRPr="00A7701A">
                <w:rPr>
                  <w:rFonts w:ascii="Times New Roman" w:hAnsi="Times New Roman"/>
                  <w:sz w:val="24"/>
                  <w:rPrChange w:id="264" w:author="Pathipati, Suneel [IT]" w:date="2014-01-17T09:47:00Z">
                    <w:rPr/>
                  </w:rPrChange>
                </w:rPr>
                <w:t xml:space="preserve"> </w:t>
              </w:r>
            </w:ins>
            <w:ins w:id="265" w:author="Pathipati, Suneel [IT]" w:date="2014-01-17T09:30:00Z">
              <w:r w:rsidRPr="00A7701A">
                <w:rPr>
                  <w:rFonts w:ascii="Times New Roman" w:hAnsi="Times New Roman"/>
                  <w:sz w:val="24"/>
                  <w:rPrChange w:id="266" w:author="Pathipati, Suneel [IT]" w:date="2014-01-17T09:47:00Z">
                    <w:rPr/>
                  </w:rPrChange>
                </w:rPr>
                <w:t>should</w:t>
              </w:r>
            </w:ins>
            <w:ins w:id="267" w:author="Pathipati, Suneel [IT]" w:date="2014-01-17T09:23:00Z">
              <w:r w:rsidRPr="00A7701A">
                <w:rPr>
                  <w:rFonts w:ascii="Times New Roman" w:hAnsi="Times New Roman"/>
                  <w:sz w:val="24"/>
                  <w:rPrChange w:id="268" w:author="Pathipati, Suneel [IT]" w:date="2014-01-17T09:47:00Z">
                    <w:rPr/>
                  </w:rPrChange>
                </w:rPr>
                <w:t xml:space="preserve"> display the opened groups above the closed groups.</w:t>
              </w:r>
            </w:ins>
          </w:p>
        </w:tc>
      </w:tr>
      <w:tr w:rsidR="000C7E2C" w:rsidRPr="00A7701A" w:rsidTr="000C7E2C">
        <w:tblPrEx>
          <w:tblPrExChange w:id="269" w:author="Pathipati, Suneel [IT]" w:date="2014-01-17T09:49:00Z">
            <w:tblPrEx>
              <w:tblW w:w="5000" w:type="pct"/>
              <w:tblInd w:w="0" w:type="dxa"/>
            </w:tblPrEx>
          </w:tblPrExChange>
        </w:tblPrEx>
        <w:trPr>
          <w:ins w:id="270" w:author="Pathipati, Suneel [IT]" w:date="2014-01-17T09:23:00Z"/>
        </w:trPr>
        <w:tc>
          <w:tcPr>
            <w:tcW w:w="761" w:type="pct"/>
            <w:tcMar>
              <w:top w:w="0" w:type="dxa"/>
              <w:left w:w="108" w:type="dxa"/>
              <w:bottom w:w="0" w:type="dxa"/>
              <w:right w:w="108" w:type="dxa"/>
            </w:tcMar>
            <w:hideMark/>
            <w:tcPrChange w:id="271"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272" w:author="Pathipati, Suneel [IT]" w:date="2014-01-17T09:23:00Z"/>
                <w:rFonts w:ascii="Times New Roman" w:hAnsi="Times New Roman"/>
                <w:sz w:val="24"/>
                <w:rPrChange w:id="273" w:author="Pathipati, Suneel [IT]" w:date="2014-01-17T09:47:00Z">
                  <w:rPr>
                    <w:ins w:id="274" w:author="Pathipati, Suneel [IT]" w:date="2014-01-17T09:23:00Z"/>
                  </w:rPr>
                </w:rPrChange>
              </w:rPr>
            </w:pPr>
            <w:ins w:id="275" w:author="Pathipati, Suneel [IT]" w:date="2014-01-17T09:23:00Z">
              <w:r w:rsidRPr="00A7701A">
                <w:rPr>
                  <w:rFonts w:ascii="Times New Roman" w:hAnsi="Times New Roman"/>
                  <w:sz w:val="24"/>
                  <w:rPrChange w:id="276" w:author="Pathipati, Suneel [IT]" w:date="2014-01-17T09:47:00Z">
                    <w:rPr/>
                  </w:rPrChange>
                </w:rPr>
                <w:t>B – Join current ban’s groups.</w:t>
              </w:r>
            </w:ins>
          </w:p>
        </w:tc>
        <w:tc>
          <w:tcPr>
            <w:tcW w:w="705" w:type="pct"/>
            <w:tcMar>
              <w:top w:w="0" w:type="dxa"/>
              <w:left w:w="108" w:type="dxa"/>
              <w:bottom w:w="0" w:type="dxa"/>
              <w:right w:w="108" w:type="dxa"/>
            </w:tcMar>
            <w:hideMark/>
            <w:tcPrChange w:id="277"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278" w:author="Pathipati, Suneel [IT]" w:date="2014-01-17T09:23:00Z"/>
                <w:rFonts w:ascii="Times New Roman" w:hAnsi="Times New Roman"/>
                <w:sz w:val="24"/>
                <w:rPrChange w:id="279" w:author="Pathipati, Suneel [IT]" w:date="2014-01-17T09:47:00Z">
                  <w:rPr>
                    <w:ins w:id="280" w:author="Pathipati, Suneel [IT]" w:date="2014-01-17T09:23:00Z"/>
                  </w:rPr>
                </w:rPrChange>
              </w:rPr>
            </w:pPr>
            <w:proofErr w:type="spellStart"/>
            <w:ins w:id="281" w:author="Pathipati, Suneel [IT]" w:date="2014-01-17T09:27:00Z">
              <w:r w:rsidRPr="00A7701A">
                <w:rPr>
                  <w:rFonts w:ascii="Times New Roman" w:hAnsi="Times New Roman"/>
                  <w:sz w:val="24"/>
                  <w:rPrChange w:id="282" w:author="Pathipati, Suneel [IT]" w:date="2014-01-17T09:47:00Z">
                    <w:rPr/>
                  </w:rPrChange>
                </w:rPr>
                <w:t>f</w:t>
              </w:r>
            </w:ins>
            <w:ins w:id="283" w:author="Pathipati, Suneel [IT]" w:date="2014-01-17T09:23:00Z">
              <w:r w:rsidRPr="00A7701A">
                <w:rPr>
                  <w:rFonts w:ascii="Times New Roman" w:hAnsi="Times New Roman"/>
                  <w:sz w:val="24"/>
                  <w:rPrChange w:id="284" w:author="Pathipati, Suneel [IT]" w:date="2014-01-17T09:47:00Z">
                    <w:rPr/>
                  </w:rPrChange>
                </w:rPr>
                <w:t>rue</w:t>
              </w:r>
              <w:proofErr w:type="spellEnd"/>
            </w:ins>
          </w:p>
        </w:tc>
        <w:tc>
          <w:tcPr>
            <w:tcW w:w="752" w:type="pct"/>
            <w:tcMar>
              <w:top w:w="0" w:type="dxa"/>
              <w:left w:w="108" w:type="dxa"/>
              <w:bottom w:w="0" w:type="dxa"/>
              <w:right w:w="108" w:type="dxa"/>
            </w:tcMar>
            <w:hideMark/>
            <w:tcPrChange w:id="285"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286" w:author="Pathipati, Suneel [IT]" w:date="2014-01-17T09:23:00Z"/>
                <w:rFonts w:ascii="Times New Roman" w:hAnsi="Times New Roman"/>
                <w:sz w:val="24"/>
                <w:rPrChange w:id="287" w:author="Pathipati, Suneel [IT]" w:date="2014-01-17T09:47:00Z">
                  <w:rPr>
                    <w:ins w:id="288" w:author="Pathipati, Suneel [IT]" w:date="2014-01-17T09:23:00Z"/>
                  </w:rPr>
                </w:rPrChange>
              </w:rPr>
            </w:pPr>
            <w:ins w:id="289" w:author="Pathipati, Suneel [IT]" w:date="2014-01-17T09:27:00Z">
              <w:r w:rsidRPr="00A7701A">
                <w:rPr>
                  <w:rFonts w:ascii="Times New Roman" w:hAnsi="Times New Roman"/>
                  <w:sz w:val="24"/>
                  <w:rPrChange w:id="290" w:author="Pathipati, Suneel [IT]" w:date="2014-01-17T09:47:00Z">
                    <w:rPr/>
                  </w:rPrChange>
                </w:rPr>
                <w:t>t</w:t>
              </w:r>
            </w:ins>
            <w:ins w:id="291" w:author="Pathipati, Suneel [IT]" w:date="2014-01-17T09:23:00Z">
              <w:r w:rsidRPr="00A7701A">
                <w:rPr>
                  <w:rFonts w:ascii="Times New Roman" w:hAnsi="Times New Roman"/>
                  <w:sz w:val="24"/>
                  <w:rPrChange w:id="292" w:author="Pathipati, Suneel [IT]" w:date="2014-01-17T09:47:00Z">
                    <w:rPr/>
                  </w:rPrChange>
                </w:rPr>
                <w:t>rue</w:t>
              </w:r>
            </w:ins>
          </w:p>
        </w:tc>
        <w:tc>
          <w:tcPr>
            <w:tcW w:w="752" w:type="pct"/>
            <w:tcMar>
              <w:top w:w="0" w:type="dxa"/>
              <w:left w:w="108" w:type="dxa"/>
              <w:bottom w:w="0" w:type="dxa"/>
              <w:right w:w="108" w:type="dxa"/>
            </w:tcMar>
            <w:hideMark/>
            <w:tcPrChange w:id="293"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294" w:author="Pathipati, Suneel [IT]" w:date="2014-01-17T09:23:00Z"/>
                <w:rFonts w:ascii="Times New Roman" w:hAnsi="Times New Roman"/>
                <w:sz w:val="24"/>
                <w:rPrChange w:id="295" w:author="Pathipati, Suneel [IT]" w:date="2014-01-17T09:47:00Z">
                  <w:rPr>
                    <w:ins w:id="296" w:author="Pathipati, Suneel [IT]" w:date="2014-01-17T09:23:00Z"/>
                  </w:rPr>
                </w:rPrChange>
              </w:rPr>
            </w:pPr>
            <w:ins w:id="297" w:author="Pathipati, Suneel [IT]" w:date="2014-01-17T09:27:00Z">
              <w:r w:rsidRPr="00A7701A">
                <w:rPr>
                  <w:rFonts w:ascii="Times New Roman" w:hAnsi="Times New Roman"/>
                  <w:sz w:val="24"/>
                  <w:rPrChange w:id="298" w:author="Pathipati, Suneel [IT]" w:date="2014-01-17T09:47:00Z">
                    <w:rPr/>
                  </w:rPrChange>
                </w:rPr>
                <w:t>t</w:t>
              </w:r>
            </w:ins>
            <w:ins w:id="299" w:author="Pathipati, Suneel [IT]" w:date="2014-01-17T09:23:00Z">
              <w:r w:rsidRPr="00A7701A">
                <w:rPr>
                  <w:rFonts w:ascii="Times New Roman" w:hAnsi="Times New Roman"/>
                  <w:sz w:val="24"/>
                  <w:rPrChange w:id="300" w:author="Pathipati, Suneel [IT]" w:date="2014-01-17T09:47:00Z">
                    <w:rPr/>
                  </w:rPrChange>
                </w:rPr>
                <w:t>rue</w:t>
              </w:r>
            </w:ins>
          </w:p>
        </w:tc>
        <w:tc>
          <w:tcPr>
            <w:tcW w:w="2030" w:type="pct"/>
            <w:tcMar>
              <w:top w:w="0" w:type="dxa"/>
              <w:left w:w="108" w:type="dxa"/>
              <w:bottom w:w="0" w:type="dxa"/>
              <w:right w:w="108" w:type="dxa"/>
            </w:tcMar>
            <w:hideMark/>
            <w:tcPrChange w:id="301" w:author="Pathipati, Suneel [IT]" w:date="2014-01-17T09:49:00Z">
              <w:tcPr>
                <w:tcW w:w="2030" w:type="pct"/>
                <w:gridSpan w:val="2"/>
                <w:tcMar>
                  <w:top w:w="0" w:type="dxa"/>
                  <w:left w:w="108" w:type="dxa"/>
                  <w:bottom w:w="0" w:type="dxa"/>
                  <w:right w:w="108" w:type="dxa"/>
                </w:tcMar>
                <w:hideMark/>
              </w:tcPr>
            </w:tcPrChange>
          </w:tcPr>
          <w:p w:rsidR="00CC0BB8" w:rsidRPr="00A7701A" w:rsidRDefault="00CC0BB8">
            <w:pPr>
              <w:rPr>
                <w:ins w:id="302" w:author="Pathipati, Suneel [IT]" w:date="2014-01-17T09:23:00Z"/>
                <w:rFonts w:ascii="Times New Roman" w:hAnsi="Times New Roman"/>
                <w:sz w:val="24"/>
                <w:rPrChange w:id="303" w:author="Pathipati, Suneel [IT]" w:date="2014-01-17T09:47:00Z">
                  <w:rPr>
                    <w:ins w:id="304" w:author="Pathipati, Suneel [IT]" w:date="2014-01-17T09:23:00Z"/>
                  </w:rPr>
                </w:rPrChange>
              </w:rPr>
            </w:pPr>
            <w:ins w:id="305" w:author="Pathipati, Suneel [IT]" w:date="2014-01-17T09:23:00Z">
              <w:r w:rsidRPr="00A7701A">
                <w:rPr>
                  <w:rFonts w:ascii="Times New Roman" w:hAnsi="Times New Roman"/>
                  <w:sz w:val="24"/>
                  <w:rPrChange w:id="306" w:author="Pathipati, Suneel [IT]" w:date="2014-01-17T09:47:00Z">
                    <w:rPr/>
                  </w:rPrChange>
                </w:rPr>
                <w:t>Can apply the joining to the requested group ID.</w:t>
              </w:r>
            </w:ins>
          </w:p>
        </w:tc>
      </w:tr>
      <w:tr w:rsidR="000C7E2C" w:rsidRPr="00A7701A" w:rsidTr="000C7E2C">
        <w:tblPrEx>
          <w:tblPrExChange w:id="307" w:author="Pathipati, Suneel [IT]" w:date="2014-01-17T09:49:00Z">
            <w:tblPrEx>
              <w:tblW w:w="5000" w:type="pct"/>
              <w:tblInd w:w="0" w:type="dxa"/>
            </w:tblPrEx>
          </w:tblPrExChange>
        </w:tblPrEx>
        <w:trPr>
          <w:ins w:id="308" w:author="Pathipati, Suneel [IT]" w:date="2014-01-17T09:23:00Z"/>
        </w:trPr>
        <w:tc>
          <w:tcPr>
            <w:tcW w:w="761" w:type="pct"/>
            <w:tcMar>
              <w:top w:w="0" w:type="dxa"/>
              <w:left w:w="108" w:type="dxa"/>
              <w:bottom w:w="0" w:type="dxa"/>
              <w:right w:w="108" w:type="dxa"/>
            </w:tcMar>
            <w:hideMark/>
            <w:tcPrChange w:id="309"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310" w:author="Pathipati, Suneel [IT]" w:date="2014-01-17T09:23:00Z"/>
                <w:rFonts w:ascii="Times New Roman" w:hAnsi="Times New Roman"/>
                <w:sz w:val="24"/>
                <w:rPrChange w:id="311" w:author="Pathipati, Suneel [IT]" w:date="2014-01-17T09:47:00Z">
                  <w:rPr>
                    <w:ins w:id="312" w:author="Pathipati, Suneel [IT]" w:date="2014-01-17T09:23:00Z"/>
                  </w:rPr>
                </w:rPrChange>
              </w:rPr>
            </w:pPr>
            <w:ins w:id="313" w:author="Pathipati, Suneel [IT]" w:date="2014-01-17T09:23:00Z">
              <w:r w:rsidRPr="00A7701A">
                <w:rPr>
                  <w:rFonts w:ascii="Times New Roman" w:hAnsi="Times New Roman"/>
                  <w:sz w:val="24"/>
                  <w:rPrChange w:id="314" w:author="Pathipati, Suneel [IT]" w:date="2014-01-17T09:47:00Z">
                    <w:rPr/>
                  </w:rPrChange>
                </w:rPr>
                <w:t>B – Join current ban’s groups.</w:t>
              </w:r>
            </w:ins>
          </w:p>
        </w:tc>
        <w:tc>
          <w:tcPr>
            <w:tcW w:w="705" w:type="pct"/>
            <w:tcMar>
              <w:top w:w="0" w:type="dxa"/>
              <w:left w:w="108" w:type="dxa"/>
              <w:bottom w:w="0" w:type="dxa"/>
              <w:right w:w="108" w:type="dxa"/>
            </w:tcMar>
            <w:hideMark/>
            <w:tcPrChange w:id="315"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316" w:author="Pathipati, Suneel [IT]" w:date="2014-01-17T09:23:00Z"/>
                <w:rFonts w:ascii="Times New Roman" w:hAnsi="Times New Roman"/>
                <w:sz w:val="24"/>
                <w:rPrChange w:id="317" w:author="Pathipati, Suneel [IT]" w:date="2014-01-17T09:47:00Z">
                  <w:rPr>
                    <w:ins w:id="318" w:author="Pathipati, Suneel [IT]" w:date="2014-01-17T09:23:00Z"/>
                  </w:rPr>
                </w:rPrChange>
              </w:rPr>
            </w:pPr>
            <w:ins w:id="319" w:author="Pathipati, Suneel [IT]" w:date="2014-01-17T09:27:00Z">
              <w:r w:rsidRPr="00A7701A">
                <w:rPr>
                  <w:rFonts w:ascii="Times New Roman" w:hAnsi="Times New Roman"/>
                  <w:sz w:val="24"/>
                  <w:rPrChange w:id="320" w:author="Pathipati, Suneel [IT]" w:date="2014-01-17T09:47:00Z">
                    <w:rPr/>
                  </w:rPrChange>
                </w:rPr>
                <w:t>f</w:t>
              </w:r>
            </w:ins>
            <w:ins w:id="321" w:author="Pathipati, Suneel [IT]" w:date="2014-01-17T09:23:00Z">
              <w:r w:rsidRPr="00A7701A">
                <w:rPr>
                  <w:rFonts w:ascii="Times New Roman" w:hAnsi="Times New Roman"/>
                  <w:sz w:val="24"/>
                  <w:rPrChange w:id="322" w:author="Pathipati, Suneel [IT]" w:date="2014-01-17T09:47:00Z">
                    <w:rPr/>
                  </w:rPrChange>
                </w:rPr>
                <w:t>alse</w:t>
              </w:r>
            </w:ins>
          </w:p>
        </w:tc>
        <w:tc>
          <w:tcPr>
            <w:tcW w:w="752" w:type="pct"/>
            <w:tcMar>
              <w:top w:w="0" w:type="dxa"/>
              <w:left w:w="108" w:type="dxa"/>
              <w:bottom w:w="0" w:type="dxa"/>
              <w:right w:w="108" w:type="dxa"/>
            </w:tcMar>
            <w:hideMark/>
            <w:tcPrChange w:id="323"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324" w:author="Pathipati, Suneel [IT]" w:date="2014-01-17T09:23:00Z"/>
                <w:rFonts w:ascii="Times New Roman" w:hAnsi="Times New Roman"/>
                <w:sz w:val="24"/>
                <w:rPrChange w:id="325" w:author="Pathipati, Suneel [IT]" w:date="2014-01-17T09:47:00Z">
                  <w:rPr>
                    <w:ins w:id="326" w:author="Pathipati, Suneel [IT]" w:date="2014-01-17T09:23:00Z"/>
                  </w:rPr>
                </w:rPrChange>
              </w:rPr>
            </w:pPr>
            <w:ins w:id="327" w:author="Pathipati, Suneel [IT]" w:date="2014-01-17T09:23:00Z">
              <w:r w:rsidRPr="00A7701A">
                <w:rPr>
                  <w:rFonts w:ascii="Times New Roman" w:hAnsi="Times New Roman"/>
                  <w:sz w:val="24"/>
                  <w:rPrChange w:id="328" w:author="Pathipati, Suneel [IT]" w:date="2014-01-17T09:47:00Z">
                    <w:rPr/>
                  </w:rPrChange>
                </w:rPr>
                <w:t>N/A</w:t>
              </w:r>
            </w:ins>
          </w:p>
        </w:tc>
        <w:tc>
          <w:tcPr>
            <w:tcW w:w="752" w:type="pct"/>
            <w:tcMar>
              <w:top w:w="0" w:type="dxa"/>
              <w:left w:w="108" w:type="dxa"/>
              <w:bottom w:w="0" w:type="dxa"/>
              <w:right w:w="108" w:type="dxa"/>
            </w:tcMar>
            <w:hideMark/>
            <w:tcPrChange w:id="329"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330" w:author="Pathipati, Suneel [IT]" w:date="2014-01-17T09:23:00Z"/>
                <w:rFonts w:ascii="Times New Roman" w:hAnsi="Times New Roman"/>
                <w:sz w:val="24"/>
                <w:rPrChange w:id="331" w:author="Pathipati, Suneel [IT]" w:date="2014-01-17T09:47:00Z">
                  <w:rPr>
                    <w:ins w:id="332" w:author="Pathipati, Suneel [IT]" w:date="2014-01-17T09:23:00Z"/>
                  </w:rPr>
                </w:rPrChange>
              </w:rPr>
            </w:pPr>
            <w:ins w:id="333" w:author="Pathipati, Suneel [IT]" w:date="2014-01-17T09:23:00Z">
              <w:r w:rsidRPr="00A7701A">
                <w:rPr>
                  <w:rFonts w:ascii="Times New Roman" w:hAnsi="Times New Roman"/>
                  <w:sz w:val="24"/>
                  <w:rPrChange w:id="334" w:author="Pathipati, Suneel [IT]" w:date="2014-01-17T09:47:00Z">
                    <w:rPr/>
                  </w:rPrChange>
                </w:rPr>
                <w:t>N/A</w:t>
              </w:r>
            </w:ins>
          </w:p>
        </w:tc>
        <w:tc>
          <w:tcPr>
            <w:tcW w:w="2030" w:type="pct"/>
            <w:tcMar>
              <w:top w:w="0" w:type="dxa"/>
              <w:left w:w="108" w:type="dxa"/>
              <w:bottom w:w="0" w:type="dxa"/>
              <w:right w:w="108" w:type="dxa"/>
            </w:tcMar>
            <w:hideMark/>
            <w:tcPrChange w:id="335" w:author="Pathipati, Suneel [IT]" w:date="2014-01-17T09:49:00Z">
              <w:tcPr>
                <w:tcW w:w="2030" w:type="pct"/>
                <w:gridSpan w:val="2"/>
                <w:tcMar>
                  <w:top w:w="0" w:type="dxa"/>
                  <w:left w:w="108" w:type="dxa"/>
                  <w:bottom w:w="0" w:type="dxa"/>
                  <w:right w:w="108" w:type="dxa"/>
                </w:tcMar>
                <w:hideMark/>
              </w:tcPr>
            </w:tcPrChange>
          </w:tcPr>
          <w:p w:rsidR="00CC0BB8" w:rsidRPr="00A7701A" w:rsidRDefault="00CC0BB8">
            <w:pPr>
              <w:rPr>
                <w:ins w:id="336" w:author="Pathipati, Suneel [IT]" w:date="2014-01-17T09:23:00Z"/>
                <w:rFonts w:ascii="Times New Roman" w:hAnsi="Times New Roman"/>
                <w:i/>
                <w:iCs/>
                <w:color w:val="000000"/>
                <w:sz w:val="24"/>
                <w:rPrChange w:id="337" w:author="Pathipati, Suneel [IT]" w:date="2014-01-17T09:47:00Z">
                  <w:rPr>
                    <w:ins w:id="338" w:author="Pathipati, Suneel [IT]" w:date="2014-01-17T09:23:00Z"/>
                    <w:i/>
                    <w:iCs/>
                    <w:color w:val="000000"/>
                  </w:rPr>
                </w:rPrChange>
              </w:rPr>
            </w:pPr>
            <w:ins w:id="339" w:author="Pathipati, Suneel [IT]" w:date="2014-01-17T09:30:00Z">
              <w:r w:rsidRPr="00A7701A">
                <w:rPr>
                  <w:rFonts w:ascii="Times New Roman" w:hAnsi="Times New Roman"/>
                  <w:sz w:val="24"/>
                  <w:rPrChange w:id="340" w:author="Pathipati, Suneel [IT]" w:date="2014-01-17T09:47:00Z">
                    <w:rPr/>
                  </w:rPrChange>
                </w:rPr>
                <w:t>Client</w:t>
              </w:r>
            </w:ins>
            <w:ins w:id="341" w:author="Pathipati, Suneel [IT]" w:date="2014-01-17T09:23:00Z">
              <w:r w:rsidRPr="00A7701A">
                <w:rPr>
                  <w:rFonts w:ascii="Times New Roman" w:hAnsi="Times New Roman"/>
                  <w:sz w:val="24"/>
                  <w:rPrChange w:id="342" w:author="Pathipati, Suneel [IT]" w:date="2014-01-17T09:47:00Z">
                    <w:rPr/>
                  </w:rPrChange>
                </w:rPr>
                <w:t xml:space="preserve"> </w:t>
              </w:r>
            </w:ins>
            <w:ins w:id="343" w:author="Pathipati, Suneel [IT]" w:date="2014-01-17T09:31:00Z">
              <w:r w:rsidRPr="00A7701A">
                <w:rPr>
                  <w:rFonts w:ascii="Times New Roman" w:hAnsi="Times New Roman"/>
                  <w:sz w:val="24"/>
                  <w:rPrChange w:id="344" w:author="Pathipati, Suneel [IT]" w:date="2014-01-17T09:47:00Z">
                    <w:rPr/>
                  </w:rPrChange>
                </w:rPr>
                <w:t>should</w:t>
              </w:r>
            </w:ins>
            <w:ins w:id="345" w:author="Pathipati, Suneel [IT]" w:date="2014-01-17T09:23:00Z">
              <w:r w:rsidRPr="00A7701A">
                <w:rPr>
                  <w:rFonts w:ascii="Times New Roman" w:hAnsi="Times New Roman"/>
                  <w:sz w:val="24"/>
                  <w:rPrChange w:id="346" w:author="Pathipati, Suneel [IT]" w:date="2014-01-17T09:47:00Z">
                    <w:rPr/>
                  </w:rPrChange>
                </w:rPr>
                <w:t xml:space="preserve"> display a message: “</w:t>
              </w:r>
              <w:r w:rsidRPr="00A7701A">
                <w:rPr>
                  <w:rFonts w:ascii="Times New Roman" w:hAnsi="Times New Roman"/>
                  <w:i/>
                  <w:iCs/>
                  <w:color w:val="000000"/>
                  <w:sz w:val="24"/>
                  <w:rPrChange w:id="347" w:author="Pathipati, Suneel [IT]" w:date="2014-01-17T09:47:00Z">
                    <w:rPr>
                      <w:i/>
                      <w:iCs/>
                      <w:color w:val="000000"/>
                    </w:rPr>
                  </w:rPrChange>
                </w:rPr>
                <w:t xml:space="preserve">Selected group is </w:t>
              </w:r>
            </w:ins>
            <w:ins w:id="348" w:author="Pathipati, Suneel [IT]" w:date="2014-01-17T09:46:00Z">
              <w:r w:rsidR="00E31ED9" w:rsidRPr="00A7701A">
                <w:rPr>
                  <w:rFonts w:ascii="Times New Roman" w:hAnsi="Times New Roman"/>
                  <w:i/>
                  <w:iCs/>
                  <w:color w:val="000000"/>
                  <w:sz w:val="24"/>
                  <w:rPrChange w:id="349" w:author="Pathipati, Suneel [IT]" w:date="2014-01-17T09:47:00Z">
                    <w:rPr>
                      <w:i/>
                      <w:iCs/>
                      <w:color w:val="000000"/>
                    </w:rPr>
                  </w:rPrChange>
                </w:rPr>
                <w:t>at max</w:t>
              </w:r>
            </w:ins>
            <w:ins w:id="350" w:author="Pathipati, Suneel [IT]" w:date="2014-01-17T09:47:00Z">
              <w:r w:rsidR="00280775" w:rsidRPr="00A7701A">
                <w:rPr>
                  <w:rFonts w:ascii="Times New Roman" w:hAnsi="Times New Roman"/>
                  <w:i/>
                  <w:iCs/>
                  <w:color w:val="000000"/>
                  <w:sz w:val="24"/>
                  <w:rPrChange w:id="351" w:author="Pathipati, Suneel [IT]" w:date="2014-01-17T09:47:00Z">
                    <w:rPr>
                      <w:i/>
                      <w:iCs/>
                      <w:color w:val="000000"/>
                    </w:rPr>
                  </w:rPrChange>
                </w:rPr>
                <w:t xml:space="preserve"> limit</w:t>
              </w:r>
            </w:ins>
            <w:ins w:id="352" w:author="Pathipati, Suneel [IT]" w:date="2014-01-17T09:46:00Z">
              <w:r w:rsidR="00E31ED9" w:rsidRPr="00A7701A">
                <w:rPr>
                  <w:rFonts w:ascii="Times New Roman" w:hAnsi="Times New Roman"/>
                  <w:i/>
                  <w:iCs/>
                  <w:color w:val="000000"/>
                  <w:sz w:val="24"/>
                  <w:rPrChange w:id="353" w:author="Pathipati, Suneel [IT]" w:date="2014-01-17T09:47:00Z">
                    <w:rPr>
                      <w:i/>
                      <w:iCs/>
                      <w:color w:val="000000"/>
                    </w:rPr>
                  </w:rPrChange>
                </w:rPr>
                <w:t>,</w:t>
              </w:r>
            </w:ins>
            <w:ins w:id="354" w:author="Pathipati, Suneel [IT]" w:date="2014-01-17T09:23:00Z">
              <w:r w:rsidRPr="00A7701A">
                <w:rPr>
                  <w:rFonts w:ascii="Times New Roman" w:hAnsi="Times New Roman"/>
                  <w:i/>
                  <w:iCs/>
                  <w:color w:val="000000"/>
                  <w:sz w:val="24"/>
                  <w:rPrChange w:id="355" w:author="Pathipati, Suneel [IT]" w:date="2014-01-17T09:47:00Z">
                    <w:rPr>
                      <w:i/>
                      <w:iCs/>
                      <w:color w:val="000000"/>
                    </w:rPr>
                  </w:rPrChange>
                </w:rPr>
                <w:t xml:space="preserve"> please choose another group”.</w:t>
              </w:r>
            </w:ins>
          </w:p>
          <w:p w:rsidR="00CC0BB8" w:rsidRPr="00A7701A" w:rsidRDefault="00CC0BB8">
            <w:pPr>
              <w:rPr>
                <w:ins w:id="356" w:author="Pathipati, Suneel [IT]" w:date="2014-01-17T09:23:00Z"/>
                <w:rFonts w:ascii="Times New Roman" w:hAnsi="Times New Roman"/>
                <w:sz w:val="24"/>
                <w:rPrChange w:id="357" w:author="Pathipati, Suneel [IT]" w:date="2014-01-17T09:47:00Z">
                  <w:rPr>
                    <w:ins w:id="358" w:author="Pathipati, Suneel [IT]" w:date="2014-01-17T09:23:00Z"/>
                  </w:rPr>
                </w:rPrChange>
              </w:rPr>
            </w:pPr>
            <w:ins w:id="359" w:author="Pathipati, Suneel [IT]" w:date="2014-01-17T09:23:00Z">
              <w:r w:rsidRPr="00A7701A">
                <w:rPr>
                  <w:rFonts w:ascii="Times New Roman" w:hAnsi="Times New Roman"/>
                  <w:sz w:val="24"/>
                  <w:rPrChange w:id="360" w:author="Pathipati, Suneel [IT]" w:date="2014-01-17T09:47:00Z">
                    <w:rPr/>
                  </w:rPrChange>
                </w:rPr>
                <w:t>User will able to choose another group or option.</w:t>
              </w:r>
            </w:ins>
          </w:p>
        </w:tc>
      </w:tr>
      <w:tr w:rsidR="000C7E2C" w:rsidRPr="00A7701A" w:rsidTr="000C7E2C">
        <w:tblPrEx>
          <w:tblPrExChange w:id="361" w:author="Pathipati, Suneel [IT]" w:date="2014-01-17T09:49:00Z">
            <w:tblPrEx>
              <w:tblW w:w="5000" w:type="pct"/>
              <w:tblInd w:w="0" w:type="dxa"/>
            </w:tblPrEx>
          </w:tblPrExChange>
        </w:tblPrEx>
        <w:trPr>
          <w:ins w:id="362" w:author="Pathipati, Suneel [IT]" w:date="2014-01-17T09:23:00Z"/>
        </w:trPr>
        <w:tc>
          <w:tcPr>
            <w:tcW w:w="761" w:type="pct"/>
            <w:tcMar>
              <w:top w:w="0" w:type="dxa"/>
              <w:left w:w="108" w:type="dxa"/>
              <w:bottom w:w="0" w:type="dxa"/>
              <w:right w:w="108" w:type="dxa"/>
            </w:tcMar>
            <w:hideMark/>
            <w:tcPrChange w:id="363"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364" w:author="Pathipati, Suneel [IT]" w:date="2014-01-17T09:23:00Z"/>
                <w:rFonts w:ascii="Times New Roman" w:hAnsi="Times New Roman"/>
                <w:sz w:val="24"/>
                <w:rPrChange w:id="365" w:author="Pathipati, Suneel [IT]" w:date="2014-01-17T09:47:00Z">
                  <w:rPr>
                    <w:ins w:id="366" w:author="Pathipati, Suneel [IT]" w:date="2014-01-17T09:23:00Z"/>
                  </w:rPr>
                </w:rPrChange>
              </w:rPr>
            </w:pPr>
            <w:ins w:id="367" w:author="Pathipati, Suneel [IT]" w:date="2014-01-17T09:23:00Z">
              <w:r w:rsidRPr="00A7701A">
                <w:rPr>
                  <w:rFonts w:ascii="Times New Roman" w:hAnsi="Times New Roman"/>
                  <w:sz w:val="24"/>
                  <w:rPrChange w:id="368" w:author="Pathipati, Suneel [IT]" w:date="2014-01-17T09:47:00Z">
                    <w:rPr/>
                  </w:rPrChange>
                </w:rPr>
                <w:t>B – Join current ban’s groups.</w:t>
              </w:r>
            </w:ins>
          </w:p>
        </w:tc>
        <w:tc>
          <w:tcPr>
            <w:tcW w:w="705" w:type="pct"/>
            <w:tcMar>
              <w:top w:w="0" w:type="dxa"/>
              <w:left w:w="108" w:type="dxa"/>
              <w:bottom w:w="0" w:type="dxa"/>
              <w:right w:w="108" w:type="dxa"/>
            </w:tcMar>
            <w:hideMark/>
            <w:tcPrChange w:id="369"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370" w:author="Pathipati, Suneel [IT]" w:date="2014-01-17T09:23:00Z"/>
                <w:rFonts w:ascii="Times New Roman" w:hAnsi="Times New Roman"/>
                <w:sz w:val="24"/>
                <w:rPrChange w:id="371" w:author="Pathipati, Suneel [IT]" w:date="2014-01-17T09:47:00Z">
                  <w:rPr>
                    <w:ins w:id="372" w:author="Pathipati, Suneel [IT]" w:date="2014-01-17T09:23:00Z"/>
                  </w:rPr>
                </w:rPrChange>
              </w:rPr>
            </w:pPr>
            <w:ins w:id="373" w:author="Pathipati, Suneel [IT]" w:date="2014-01-17T09:26:00Z">
              <w:r w:rsidRPr="00A7701A">
                <w:rPr>
                  <w:rFonts w:ascii="Times New Roman" w:hAnsi="Times New Roman"/>
                  <w:sz w:val="24"/>
                  <w:rPrChange w:id="374" w:author="Pathipati, Suneel [IT]" w:date="2014-01-17T09:47:00Z">
                    <w:rPr/>
                  </w:rPrChange>
                </w:rPr>
                <w:t>t</w:t>
              </w:r>
            </w:ins>
            <w:ins w:id="375" w:author="Pathipati, Suneel [IT]" w:date="2014-01-17T09:23:00Z">
              <w:r w:rsidRPr="00A7701A">
                <w:rPr>
                  <w:rFonts w:ascii="Times New Roman" w:hAnsi="Times New Roman"/>
                  <w:sz w:val="24"/>
                  <w:rPrChange w:id="376" w:author="Pathipati, Suneel [IT]" w:date="2014-01-17T09:47:00Z">
                    <w:rPr/>
                  </w:rPrChange>
                </w:rPr>
                <w:t>rue</w:t>
              </w:r>
            </w:ins>
          </w:p>
        </w:tc>
        <w:tc>
          <w:tcPr>
            <w:tcW w:w="752" w:type="pct"/>
            <w:tcMar>
              <w:top w:w="0" w:type="dxa"/>
              <w:left w:w="108" w:type="dxa"/>
              <w:bottom w:w="0" w:type="dxa"/>
              <w:right w:w="108" w:type="dxa"/>
            </w:tcMar>
            <w:hideMark/>
            <w:tcPrChange w:id="377"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378" w:author="Pathipati, Suneel [IT]" w:date="2014-01-17T09:23:00Z"/>
                <w:rFonts w:ascii="Times New Roman" w:hAnsi="Times New Roman"/>
                <w:sz w:val="24"/>
                <w:rPrChange w:id="379" w:author="Pathipati, Suneel [IT]" w:date="2014-01-17T09:47:00Z">
                  <w:rPr>
                    <w:ins w:id="380" w:author="Pathipati, Suneel [IT]" w:date="2014-01-17T09:23:00Z"/>
                  </w:rPr>
                </w:rPrChange>
              </w:rPr>
            </w:pPr>
            <w:ins w:id="381" w:author="Pathipati, Suneel [IT]" w:date="2014-01-17T09:23:00Z">
              <w:r w:rsidRPr="00A7701A">
                <w:rPr>
                  <w:rFonts w:ascii="Times New Roman" w:hAnsi="Times New Roman"/>
                  <w:sz w:val="24"/>
                  <w:rPrChange w:id="382" w:author="Pathipati, Suneel [IT]" w:date="2014-01-17T09:47:00Z">
                    <w:rPr/>
                  </w:rPrChange>
                </w:rPr>
                <w:t>false</w:t>
              </w:r>
            </w:ins>
          </w:p>
        </w:tc>
        <w:tc>
          <w:tcPr>
            <w:tcW w:w="752" w:type="pct"/>
            <w:tcMar>
              <w:top w:w="0" w:type="dxa"/>
              <w:left w:w="108" w:type="dxa"/>
              <w:bottom w:w="0" w:type="dxa"/>
              <w:right w:w="108" w:type="dxa"/>
            </w:tcMar>
            <w:hideMark/>
            <w:tcPrChange w:id="383"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384" w:author="Pathipati, Suneel [IT]" w:date="2014-01-17T09:23:00Z"/>
                <w:rFonts w:ascii="Times New Roman" w:hAnsi="Times New Roman"/>
                <w:sz w:val="24"/>
                <w:rPrChange w:id="385" w:author="Pathipati, Suneel [IT]" w:date="2014-01-17T09:47:00Z">
                  <w:rPr>
                    <w:ins w:id="386" w:author="Pathipati, Suneel [IT]" w:date="2014-01-17T09:23:00Z"/>
                  </w:rPr>
                </w:rPrChange>
              </w:rPr>
            </w:pPr>
            <w:ins w:id="387" w:author="Pathipati, Suneel [IT]" w:date="2014-01-17T09:26:00Z">
              <w:r w:rsidRPr="00A7701A">
                <w:rPr>
                  <w:rFonts w:ascii="Times New Roman" w:hAnsi="Times New Roman"/>
                  <w:sz w:val="24"/>
                  <w:rPrChange w:id="388" w:author="Pathipati, Suneel [IT]" w:date="2014-01-17T09:47:00Z">
                    <w:rPr/>
                  </w:rPrChange>
                </w:rPr>
                <w:t>f</w:t>
              </w:r>
            </w:ins>
            <w:ins w:id="389" w:author="Pathipati, Suneel [IT]" w:date="2014-01-17T09:23:00Z">
              <w:r w:rsidRPr="00A7701A">
                <w:rPr>
                  <w:rFonts w:ascii="Times New Roman" w:hAnsi="Times New Roman"/>
                  <w:sz w:val="24"/>
                  <w:rPrChange w:id="390" w:author="Pathipati, Suneel [IT]" w:date="2014-01-17T09:47:00Z">
                    <w:rPr/>
                  </w:rPrChange>
                </w:rPr>
                <w:t>alse</w:t>
              </w:r>
            </w:ins>
          </w:p>
        </w:tc>
        <w:tc>
          <w:tcPr>
            <w:tcW w:w="2030" w:type="pct"/>
            <w:tcMar>
              <w:top w:w="0" w:type="dxa"/>
              <w:left w:w="108" w:type="dxa"/>
              <w:bottom w:w="0" w:type="dxa"/>
              <w:right w:w="108" w:type="dxa"/>
            </w:tcMar>
            <w:tcPrChange w:id="391" w:author="Pathipati, Suneel [IT]" w:date="2014-01-17T09:49:00Z">
              <w:tcPr>
                <w:tcW w:w="2030" w:type="pct"/>
                <w:gridSpan w:val="2"/>
                <w:tcMar>
                  <w:top w:w="0" w:type="dxa"/>
                  <w:left w:w="108" w:type="dxa"/>
                  <w:bottom w:w="0" w:type="dxa"/>
                  <w:right w:w="108" w:type="dxa"/>
                </w:tcMar>
              </w:tcPr>
            </w:tcPrChange>
          </w:tcPr>
          <w:p w:rsidR="00CC0BB8" w:rsidRPr="00A7701A" w:rsidRDefault="00CC0BB8">
            <w:pPr>
              <w:rPr>
                <w:ins w:id="392" w:author="Pathipati, Suneel [IT]" w:date="2014-01-17T09:23:00Z"/>
                <w:rFonts w:ascii="Times New Roman" w:hAnsi="Times New Roman"/>
                <w:sz w:val="24"/>
                <w:rPrChange w:id="393" w:author="Pathipati, Suneel [IT]" w:date="2014-01-17T09:47:00Z">
                  <w:rPr>
                    <w:ins w:id="394" w:author="Pathipati, Suneel [IT]" w:date="2014-01-17T09:23:00Z"/>
                  </w:rPr>
                </w:rPrChange>
              </w:rPr>
            </w:pPr>
            <w:ins w:id="395" w:author="Pathipati, Suneel [IT]" w:date="2014-01-17T09:30:00Z">
              <w:r w:rsidRPr="00A7701A">
                <w:rPr>
                  <w:rFonts w:ascii="Times New Roman" w:hAnsi="Times New Roman"/>
                  <w:sz w:val="24"/>
                  <w:rPrChange w:id="396" w:author="Pathipati, Suneel [IT]" w:date="2014-01-17T09:47:00Z">
                    <w:rPr/>
                  </w:rPrChange>
                </w:rPr>
                <w:t>Client</w:t>
              </w:r>
            </w:ins>
            <w:ins w:id="397" w:author="Pathipati, Suneel [IT]" w:date="2014-01-17T09:23:00Z">
              <w:r w:rsidRPr="00A7701A">
                <w:rPr>
                  <w:rFonts w:ascii="Times New Roman" w:hAnsi="Times New Roman"/>
                  <w:sz w:val="24"/>
                  <w:rPrChange w:id="398" w:author="Pathipati, Suneel [IT]" w:date="2014-01-17T09:47:00Z">
                    <w:rPr/>
                  </w:rPrChange>
                </w:rPr>
                <w:t xml:space="preserve"> </w:t>
              </w:r>
            </w:ins>
            <w:ins w:id="399" w:author="Pathipati, Suneel [IT]" w:date="2014-01-17T09:31:00Z">
              <w:r w:rsidRPr="00A7701A">
                <w:rPr>
                  <w:rFonts w:ascii="Times New Roman" w:hAnsi="Times New Roman"/>
                  <w:sz w:val="24"/>
                  <w:rPrChange w:id="400" w:author="Pathipati, Suneel [IT]" w:date="2014-01-17T09:47:00Z">
                    <w:rPr/>
                  </w:rPrChange>
                </w:rPr>
                <w:t>should</w:t>
              </w:r>
            </w:ins>
            <w:ins w:id="401" w:author="Pathipati, Suneel [IT]" w:date="2014-01-17T09:23:00Z">
              <w:r w:rsidRPr="00A7701A">
                <w:rPr>
                  <w:rFonts w:ascii="Times New Roman" w:hAnsi="Times New Roman"/>
                  <w:sz w:val="24"/>
                  <w:rPrChange w:id="402" w:author="Pathipati, Suneel [IT]" w:date="2014-01-17T09:47:00Z">
                    <w:rPr/>
                  </w:rPrChange>
                </w:rPr>
                <w:t xml:space="preserve"> display </w:t>
              </w:r>
            </w:ins>
            <w:ins w:id="403" w:author="Pathipati, Suneel [IT]" w:date="2014-01-17T09:41:00Z">
              <w:r w:rsidR="00674BE1" w:rsidRPr="00A7701A">
                <w:rPr>
                  <w:rFonts w:ascii="Times New Roman" w:hAnsi="Times New Roman"/>
                  <w:sz w:val="24"/>
                  <w:rPrChange w:id="404" w:author="Pathipati, Suneel [IT]" w:date="2014-01-17T09:47:00Z">
                    <w:rPr/>
                  </w:rPrChange>
                </w:rPr>
                <w:t>appropriate</w:t>
              </w:r>
            </w:ins>
            <w:ins w:id="405" w:author="Pathipati, Suneel [IT]" w:date="2014-01-17T09:23:00Z">
              <w:r w:rsidRPr="00A7701A">
                <w:rPr>
                  <w:rFonts w:ascii="Times New Roman" w:hAnsi="Times New Roman"/>
                  <w:sz w:val="24"/>
                  <w:rPrChange w:id="406" w:author="Pathipati, Suneel [IT]" w:date="2014-01-17T09:47:00Z">
                    <w:rPr/>
                  </w:rPrChange>
                </w:rPr>
                <w:t xml:space="preserve"> inelig</w:t>
              </w:r>
              <w:r w:rsidR="00674BE1" w:rsidRPr="00A7701A">
                <w:rPr>
                  <w:rFonts w:ascii="Times New Roman" w:hAnsi="Times New Roman"/>
                  <w:sz w:val="24"/>
                  <w:rPrChange w:id="407" w:author="Pathipati, Suneel [IT]" w:date="2014-01-17T09:47:00Z">
                    <w:rPr/>
                  </w:rPrChange>
                </w:rPr>
                <w:t xml:space="preserve">ibility message </w:t>
              </w:r>
            </w:ins>
            <w:ins w:id="408" w:author="Pathipati, Suneel [IT]" w:date="2014-01-17T09:41:00Z">
              <w:r w:rsidR="00674BE1" w:rsidRPr="00A7701A">
                <w:rPr>
                  <w:rFonts w:ascii="Times New Roman" w:hAnsi="Times New Roman"/>
                  <w:sz w:val="24"/>
                  <w:rPrChange w:id="409" w:author="Pathipati, Suneel [IT]" w:date="2014-01-17T09:47:00Z">
                    <w:rPr/>
                  </w:rPrChange>
                </w:rPr>
                <w:t xml:space="preserve">or use </w:t>
              </w:r>
              <w:proofErr w:type="spellStart"/>
              <w:r w:rsidR="00674BE1" w:rsidRPr="00A7701A">
                <w:rPr>
                  <w:rFonts w:ascii="Times New Roman" w:hAnsi="Times New Roman"/>
                  <w:sz w:val="24"/>
                  <w:rPrChange w:id="410" w:author="Pathipati, Suneel [IT]" w:date="2014-01-17T09:47:00Z">
                    <w:rPr/>
                  </w:rPrChange>
                </w:rPr>
                <w:t>eligibilityInfoForInputSub.ineligibleReason</w:t>
              </w:r>
              <w:proofErr w:type="spellEnd"/>
              <w:r w:rsidR="00674BE1" w:rsidRPr="00A7701A">
                <w:rPr>
                  <w:rFonts w:ascii="Times New Roman" w:hAnsi="Times New Roman"/>
                  <w:sz w:val="24"/>
                  <w:rPrChange w:id="411" w:author="Pathipati, Suneel [IT]" w:date="2014-01-17T09:47:00Z">
                    <w:rPr/>
                  </w:rPrChange>
                </w:rPr>
                <w:t xml:space="preserve"> from API:</w:t>
              </w:r>
            </w:ins>
          </w:p>
          <w:p w:rsidR="00CC0BB8" w:rsidRPr="00A7701A" w:rsidRDefault="00CC0BB8">
            <w:pPr>
              <w:rPr>
                <w:ins w:id="412" w:author="Pathipati, Suneel [IT]" w:date="2014-01-17T09:23:00Z"/>
                <w:rFonts w:ascii="Times New Roman" w:hAnsi="Times New Roman"/>
                <w:sz w:val="24"/>
                <w:rPrChange w:id="413" w:author="Pathipati, Suneel [IT]" w:date="2014-01-17T09:47:00Z">
                  <w:rPr>
                    <w:ins w:id="414" w:author="Pathipati, Suneel [IT]" w:date="2014-01-17T09:23:00Z"/>
                  </w:rPr>
                </w:rPrChange>
              </w:rPr>
            </w:pPr>
            <w:ins w:id="415" w:author="Pathipati, Suneel [IT]" w:date="2014-01-17T09:23:00Z">
              <w:r w:rsidRPr="00A7701A">
                <w:rPr>
                  <w:rFonts w:ascii="Times New Roman" w:hAnsi="Times New Roman"/>
                  <w:sz w:val="24"/>
                  <w:rPrChange w:id="416" w:author="Pathipati, Suneel [IT]" w:date="2014-01-17T09:47:00Z">
                    <w:rPr/>
                  </w:rPrChange>
                </w:rPr>
                <w:t xml:space="preserve">“The subscriber is not eligible for the Sprint </w:t>
              </w:r>
              <w:proofErr w:type="spellStart"/>
              <w:r w:rsidRPr="00A7701A">
                <w:rPr>
                  <w:rFonts w:ascii="Times New Roman" w:hAnsi="Times New Roman"/>
                  <w:sz w:val="24"/>
                  <w:rPrChange w:id="417" w:author="Pathipati, Suneel [IT]" w:date="2014-01-17T09:47:00Z">
                    <w:rPr/>
                  </w:rPrChange>
                </w:rPr>
                <w:t>Framily</w:t>
              </w:r>
              <w:proofErr w:type="spellEnd"/>
              <w:r w:rsidRPr="00A7701A">
                <w:rPr>
                  <w:rFonts w:ascii="Times New Roman" w:hAnsi="Times New Roman"/>
                  <w:sz w:val="24"/>
                  <w:rPrChange w:id="418" w:author="Pathipati, Suneel [IT]" w:date="2014-01-17T09:47:00Z">
                    <w:rPr/>
                  </w:rPrChange>
                </w:rPr>
                <w:t xml:space="preserve"> Plan, click Cancel to keep current plan or Previous Step to select different plan.” </w:t>
              </w:r>
            </w:ins>
          </w:p>
          <w:p w:rsidR="00CC0BB8" w:rsidRPr="00A7701A" w:rsidRDefault="00A660C2">
            <w:pPr>
              <w:rPr>
                <w:ins w:id="419" w:author="Pathipati, Suneel [IT]" w:date="2014-01-17T09:23:00Z"/>
                <w:rFonts w:ascii="Times New Roman" w:hAnsi="Times New Roman"/>
                <w:sz w:val="24"/>
                <w:rPrChange w:id="420" w:author="Pathipati, Suneel [IT]" w:date="2014-01-17T09:47:00Z">
                  <w:rPr>
                    <w:ins w:id="421" w:author="Pathipati, Suneel [IT]" w:date="2014-01-17T09:23:00Z"/>
                  </w:rPr>
                </w:rPrChange>
              </w:rPr>
            </w:pPr>
            <w:ins w:id="422" w:author="Pathipati, Suneel [IT]" w:date="2014-01-17T09:43:00Z">
              <w:r w:rsidRPr="00A7701A">
                <w:rPr>
                  <w:rFonts w:ascii="Times New Roman" w:hAnsi="Times New Roman"/>
                  <w:sz w:val="24"/>
                  <w:rPrChange w:id="423" w:author="Pathipati, Suneel [IT]" w:date="2014-01-17T09:47:00Z">
                    <w:rPr/>
                  </w:rPrChange>
                </w:rPr>
                <w:t xml:space="preserve">Do not allow </w:t>
              </w:r>
              <w:proofErr w:type="spellStart"/>
              <w:r w:rsidRPr="00A7701A">
                <w:rPr>
                  <w:rFonts w:ascii="Times New Roman" w:hAnsi="Times New Roman"/>
                  <w:sz w:val="24"/>
                  <w:rPrChange w:id="424" w:author="Pathipati, Suneel [IT]" w:date="2014-01-17T09:47:00Z">
                    <w:rPr/>
                  </w:rPrChange>
                </w:rPr>
                <w:t>Framily</w:t>
              </w:r>
              <w:proofErr w:type="spellEnd"/>
              <w:r w:rsidRPr="00A7701A">
                <w:rPr>
                  <w:rFonts w:ascii="Times New Roman" w:hAnsi="Times New Roman"/>
                  <w:sz w:val="24"/>
                  <w:rPrChange w:id="425" w:author="Pathipati, Suneel [IT]" w:date="2014-01-17T09:47:00Z">
                    <w:rPr/>
                  </w:rPrChange>
                </w:rPr>
                <w:t xml:space="preserve"> Plan to be selected on the subscriber.</w:t>
              </w:r>
            </w:ins>
          </w:p>
        </w:tc>
      </w:tr>
      <w:tr w:rsidR="000C7E2C" w:rsidRPr="00A7701A" w:rsidTr="000C7E2C">
        <w:tblPrEx>
          <w:tblPrExChange w:id="426" w:author="Pathipati, Suneel [IT]" w:date="2014-01-17T09:49:00Z">
            <w:tblPrEx>
              <w:tblW w:w="5000" w:type="pct"/>
              <w:tblInd w:w="0" w:type="dxa"/>
            </w:tblPrEx>
          </w:tblPrExChange>
        </w:tblPrEx>
        <w:trPr>
          <w:ins w:id="427" w:author="Pathipati, Suneel [IT]" w:date="2014-01-17T09:23:00Z"/>
        </w:trPr>
        <w:tc>
          <w:tcPr>
            <w:tcW w:w="761" w:type="pct"/>
            <w:tcMar>
              <w:top w:w="0" w:type="dxa"/>
              <w:left w:w="108" w:type="dxa"/>
              <w:bottom w:w="0" w:type="dxa"/>
              <w:right w:w="108" w:type="dxa"/>
            </w:tcMar>
            <w:hideMark/>
            <w:tcPrChange w:id="428"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429" w:author="Pathipati, Suneel [IT]" w:date="2014-01-17T09:23:00Z"/>
                <w:rFonts w:ascii="Times New Roman" w:hAnsi="Times New Roman"/>
                <w:sz w:val="24"/>
                <w:rPrChange w:id="430" w:author="Pathipati, Suneel [IT]" w:date="2014-01-17T09:47:00Z">
                  <w:rPr>
                    <w:ins w:id="431" w:author="Pathipati, Suneel [IT]" w:date="2014-01-17T09:23:00Z"/>
                  </w:rPr>
                </w:rPrChange>
              </w:rPr>
            </w:pPr>
            <w:ins w:id="432" w:author="Pathipati, Suneel [IT]" w:date="2014-01-17T09:23:00Z">
              <w:r w:rsidRPr="00A7701A">
                <w:rPr>
                  <w:rFonts w:ascii="Times New Roman" w:hAnsi="Times New Roman"/>
                  <w:sz w:val="24"/>
                  <w:rPrChange w:id="433" w:author="Pathipati, Suneel [IT]" w:date="2014-01-17T09:47:00Z">
                    <w:rPr/>
                  </w:rPrChange>
                </w:rPr>
                <w:t>B – Join other ban’s groups.</w:t>
              </w:r>
            </w:ins>
          </w:p>
        </w:tc>
        <w:tc>
          <w:tcPr>
            <w:tcW w:w="705" w:type="pct"/>
            <w:tcMar>
              <w:top w:w="0" w:type="dxa"/>
              <w:left w:w="108" w:type="dxa"/>
              <w:bottom w:w="0" w:type="dxa"/>
              <w:right w:w="108" w:type="dxa"/>
            </w:tcMar>
            <w:hideMark/>
            <w:tcPrChange w:id="434"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435" w:author="Pathipati, Suneel [IT]" w:date="2014-01-17T09:23:00Z"/>
                <w:rFonts w:ascii="Times New Roman" w:hAnsi="Times New Roman"/>
                <w:sz w:val="24"/>
                <w:rPrChange w:id="436" w:author="Pathipati, Suneel [IT]" w:date="2014-01-17T09:47:00Z">
                  <w:rPr>
                    <w:ins w:id="437" w:author="Pathipati, Suneel [IT]" w:date="2014-01-17T09:23:00Z"/>
                  </w:rPr>
                </w:rPrChange>
              </w:rPr>
            </w:pPr>
            <w:ins w:id="438" w:author="Pathipati, Suneel [IT]" w:date="2014-01-17T09:27:00Z">
              <w:r w:rsidRPr="00A7701A">
                <w:rPr>
                  <w:rFonts w:ascii="Times New Roman" w:hAnsi="Times New Roman"/>
                  <w:sz w:val="24"/>
                  <w:rPrChange w:id="439" w:author="Pathipati, Suneel [IT]" w:date="2014-01-17T09:47:00Z">
                    <w:rPr/>
                  </w:rPrChange>
                </w:rPr>
                <w:t>t</w:t>
              </w:r>
            </w:ins>
            <w:ins w:id="440" w:author="Pathipati, Suneel [IT]" w:date="2014-01-17T09:23:00Z">
              <w:r w:rsidRPr="00A7701A">
                <w:rPr>
                  <w:rFonts w:ascii="Times New Roman" w:hAnsi="Times New Roman"/>
                  <w:sz w:val="24"/>
                  <w:rPrChange w:id="441" w:author="Pathipati, Suneel [IT]" w:date="2014-01-17T09:47:00Z">
                    <w:rPr/>
                  </w:rPrChange>
                </w:rPr>
                <w:t>rue</w:t>
              </w:r>
            </w:ins>
          </w:p>
        </w:tc>
        <w:tc>
          <w:tcPr>
            <w:tcW w:w="752" w:type="pct"/>
            <w:tcMar>
              <w:top w:w="0" w:type="dxa"/>
              <w:left w:w="108" w:type="dxa"/>
              <w:bottom w:w="0" w:type="dxa"/>
              <w:right w:w="108" w:type="dxa"/>
            </w:tcMar>
            <w:hideMark/>
            <w:tcPrChange w:id="442"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443" w:author="Pathipati, Suneel [IT]" w:date="2014-01-17T09:23:00Z"/>
                <w:rFonts w:ascii="Times New Roman" w:hAnsi="Times New Roman"/>
                <w:sz w:val="24"/>
                <w:rPrChange w:id="444" w:author="Pathipati, Suneel [IT]" w:date="2014-01-17T09:47:00Z">
                  <w:rPr>
                    <w:ins w:id="445" w:author="Pathipati, Suneel [IT]" w:date="2014-01-17T09:23:00Z"/>
                  </w:rPr>
                </w:rPrChange>
              </w:rPr>
            </w:pPr>
            <w:ins w:id="446" w:author="Pathipati, Suneel [IT]" w:date="2014-01-17T09:27:00Z">
              <w:r w:rsidRPr="00A7701A">
                <w:rPr>
                  <w:rFonts w:ascii="Times New Roman" w:hAnsi="Times New Roman"/>
                  <w:sz w:val="24"/>
                  <w:rPrChange w:id="447" w:author="Pathipati, Suneel [IT]" w:date="2014-01-17T09:47:00Z">
                    <w:rPr/>
                  </w:rPrChange>
                </w:rPr>
                <w:t>t</w:t>
              </w:r>
            </w:ins>
            <w:ins w:id="448" w:author="Pathipati, Suneel [IT]" w:date="2014-01-17T09:23:00Z">
              <w:r w:rsidRPr="00A7701A">
                <w:rPr>
                  <w:rFonts w:ascii="Times New Roman" w:hAnsi="Times New Roman"/>
                  <w:sz w:val="24"/>
                  <w:rPrChange w:id="449" w:author="Pathipati, Suneel [IT]" w:date="2014-01-17T09:47:00Z">
                    <w:rPr/>
                  </w:rPrChange>
                </w:rPr>
                <w:t>rue</w:t>
              </w:r>
            </w:ins>
          </w:p>
        </w:tc>
        <w:tc>
          <w:tcPr>
            <w:tcW w:w="752" w:type="pct"/>
            <w:tcMar>
              <w:top w:w="0" w:type="dxa"/>
              <w:left w:w="108" w:type="dxa"/>
              <w:bottom w:w="0" w:type="dxa"/>
              <w:right w:w="108" w:type="dxa"/>
            </w:tcMar>
            <w:hideMark/>
            <w:tcPrChange w:id="450"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451" w:author="Pathipati, Suneel [IT]" w:date="2014-01-17T09:23:00Z"/>
                <w:rFonts w:ascii="Times New Roman" w:hAnsi="Times New Roman"/>
                <w:sz w:val="24"/>
                <w:rPrChange w:id="452" w:author="Pathipati, Suneel [IT]" w:date="2014-01-17T09:47:00Z">
                  <w:rPr>
                    <w:ins w:id="453" w:author="Pathipati, Suneel [IT]" w:date="2014-01-17T09:23:00Z"/>
                  </w:rPr>
                </w:rPrChange>
              </w:rPr>
            </w:pPr>
            <w:ins w:id="454" w:author="Pathipati, Suneel [IT]" w:date="2014-01-17T09:27:00Z">
              <w:r w:rsidRPr="00A7701A">
                <w:rPr>
                  <w:rFonts w:ascii="Times New Roman" w:hAnsi="Times New Roman"/>
                  <w:sz w:val="24"/>
                  <w:rPrChange w:id="455" w:author="Pathipati, Suneel [IT]" w:date="2014-01-17T09:47:00Z">
                    <w:rPr/>
                  </w:rPrChange>
                </w:rPr>
                <w:t>t</w:t>
              </w:r>
            </w:ins>
            <w:ins w:id="456" w:author="Pathipati, Suneel [IT]" w:date="2014-01-17T09:23:00Z">
              <w:r w:rsidRPr="00A7701A">
                <w:rPr>
                  <w:rFonts w:ascii="Times New Roman" w:hAnsi="Times New Roman"/>
                  <w:sz w:val="24"/>
                  <w:rPrChange w:id="457" w:author="Pathipati, Suneel [IT]" w:date="2014-01-17T09:47:00Z">
                    <w:rPr/>
                  </w:rPrChange>
                </w:rPr>
                <w:t>rue</w:t>
              </w:r>
            </w:ins>
          </w:p>
        </w:tc>
        <w:tc>
          <w:tcPr>
            <w:tcW w:w="2030" w:type="pct"/>
            <w:tcMar>
              <w:top w:w="0" w:type="dxa"/>
              <w:left w:w="108" w:type="dxa"/>
              <w:bottom w:w="0" w:type="dxa"/>
              <w:right w:w="108" w:type="dxa"/>
            </w:tcMar>
            <w:hideMark/>
            <w:tcPrChange w:id="458" w:author="Pathipati, Suneel [IT]" w:date="2014-01-17T09:49:00Z">
              <w:tcPr>
                <w:tcW w:w="2030" w:type="pct"/>
                <w:gridSpan w:val="2"/>
                <w:tcMar>
                  <w:top w:w="0" w:type="dxa"/>
                  <w:left w:w="108" w:type="dxa"/>
                  <w:bottom w:w="0" w:type="dxa"/>
                  <w:right w:w="108" w:type="dxa"/>
                </w:tcMar>
                <w:hideMark/>
              </w:tcPr>
            </w:tcPrChange>
          </w:tcPr>
          <w:p w:rsidR="00CC0BB8" w:rsidRPr="00A7701A" w:rsidRDefault="00CC0BB8">
            <w:pPr>
              <w:rPr>
                <w:ins w:id="459" w:author="Pathipati, Suneel [IT]" w:date="2014-01-17T09:23:00Z"/>
                <w:rFonts w:ascii="Times New Roman" w:hAnsi="Times New Roman"/>
                <w:sz w:val="24"/>
                <w:rPrChange w:id="460" w:author="Pathipati, Suneel [IT]" w:date="2014-01-17T09:47:00Z">
                  <w:rPr>
                    <w:ins w:id="461" w:author="Pathipati, Suneel [IT]" w:date="2014-01-17T09:23:00Z"/>
                  </w:rPr>
                </w:rPrChange>
              </w:rPr>
            </w:pPr>
            <w:ins w:id="462" w:author="Pathipati, Suneel [IT]" w:date="2014-01-17T09:23:00Z">
              <w:r w:rsidRPr="00A7701A">
                <w:rPr>
                  <w:rFonts w:ascii="Times New Roman" w:hAnsi="Times New Roman"/>
                  <w:sz w:val="24"/>
                  <w:rPrChange w:id="463" w:author="Pathipati, Suneel [IT]" w:date="2014-01-17T09:47:00Z">
                    <w:rPr/>
                  </w:rPrChange>
                </w:rPr>
                <w:t>Can apply the joining to the requested group ID.</w:t>
              </w:r>
            </w:ins>
          </w:p>
        </w:tc>
      </w:tr>
      <w:tr w:rsidR="000C7E2C" w:rsidRPr="00A7701A" w:rsidTr="000C7E2C">
        <w:tblPrEx>
          <w:tblPrExChange w:id="464" w:author="Pathipati, Suneel [IT]" w:date="2014-01-17T09:49:00Z">
            <w:tblPrEx>
              <w:tblW w:w="5000" w:type="pct"/>
              <w:tblInd w:w="0" w:type="dxa"/>
            </w:tblPrEx>
          </w:tblPrExChange>
        </w:tblPrEx>
        <w:trPr>
          <w:ins w:id="465" w:author="Pathipati, Suneel [IT]" w:date="2014-01-17T09:23:00Z"/>
        </w:trPr>
        <w:tc>
          <w:tcPr>
            <w:tcW w:w="761" w:type="pct"/>
            <w:tcMar>
              <w:top w:w="0" w:type="dxa"/>
              <w:left w:w="108" w:type="dxa"/>
              <w:bottom w:w="0" w:type="dxa"/>
              <w:right w:w="108" w:type="dxa"/>
            </w:tcMar>
            <w:hideMark/>
            <w:tcPrChange w:id="466"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467" w:author="Pathipati, Suneel [IT]" w:date="2014-01-17T09:23:00Z"/>
                <w:rFonts w:ascii="Times New Roman" w:hAnsi="Times New Roman"/>
                <w:sz w:val="24"/>
                <w:rPrChange w:id="468" w:author="Pathipati, Suneel [IT]" w:date="2014-01-17T09:47:00Z">
                  <w:rPr>
                    <w:ins w:id="469" w:author="Pathipati, Suneel [IT]" w:date="2014-01-17T09:23:00Z"/>
                  </w:rPr>
                </w:rPrChange>
              </w:rPr>
            </w:pPr>
            <w:ins w:id="470" w:author="Pathipati, Suneel [IT]" w:date="2014-01-17T09:23:00Z">
              <w:r w:rsidRPr="00A7701A">
                <w:rPr>
                  <w:rFonts w:ascii="Times New Roman" w:hAnsi="Times New Roman"/>
                  <w:sz w:val="24"/>
                  <w:rPrChange w:id="471" w:author="Pathipati, Suneel [IT]" w:date="2014-01-17T09:47:00Z">
                    <w:rPr/>
                  </w:rPrChange>
                </w:rPr>
                <w:t>B – Join other ban’s groups.</w:t>
              </w:r>
            </w:ins>
          </w:p>
        </w:tc>
        <w:tc>
          <w:tcPr>
            <w:tcW w:w="705" w:type="pct"/>
            <w:tcMar>
              <w:top w:w="0" w:type="dxa"/>
              <w:left w:w="108" w:type="dxa"/>
              <w:bottom w:w="0" w:type="dxa"/>
              <w:right w:w="108" w:type="dxa"/>
            </w:tcMar>
            <w:hideMark/>
            <w:tcPrChange w:id="472" w:author="Pathipati, Suneel [IT]" w:date="2014-01-17T09:49:00Z">
              <w:tcPr>
                <w:tcW w:w="752" w:type="pct"/>
                <w:tcMar>
                  <w:top w:w="0" w:type="dxa"/>
                  <w:left w:w="108" w:type="dxa"/>
                  <w:bottom w:w="0" w:type="dxa"/>
                  <w:right w:w="108" w:type="dxa"/>
                </w:tcMar>
                <w:hideMark/>
              </w:tcPr>
            </w:tcPrChange>
          </w:tcPr>
          <w:p w:rsidR="00CC0BB8" w:rsidRPr="00A7701A" w:rsidRDefault="00CC0BB8" w:rsidP="00CC0BB8">
            <w:pPr>
              <w:rPr>
                <w:ins w:id="473" w:author="Pathipati, Suneel [IT]" w:date="2014-01-17T09:23:00Z"/>
                <w:rFonts w:ascii="Times New Roman" w:hAnsi="Times New Roman"/>
                <w:sz w:val="24"/>
                <w:rPrChange w:id="474" w:author="Pathipati, Suneel [IT]" w:date="2014-01-17T09:47:00Z">
                  <w:rPr>
                    <w:ins w:id="475" w:author="Pathipati, Suneel [IT]" w:date="2014-01-17T09:23:00Z"/>
                  </w:rPr>
                </w:rPrChange>
              </w:rPr>
            </w:pPr>
            <w:ins w:id="476" w:author="Pathipati, Suneel [IT]" w:date="2014-01-17T09:26:00Z">
              <w:r w:rsidRPr="00A7701A">
                <w:rPr>
                  <w:rFonts w:ascii="Times New Roman" w:hAnsi="Times New Roman"/>
                  <w:sz w:val="24"/>
                  <w:rPrChange w:id="477" w:author="Pathipati, Suneel [IT]" w:date="2014-01-17T09:47:00Z">
                    <w:rPr/>
                  </w:rPrChange>
                </w:rPr>
                <w:t>t</w:t>
              </w:r>
            </w:ins>
            <w:ins w:id="478" w:author="Pathipati, Suneel [IT]" w:date="2014-01-17T09:23:00Z">
              <w:r w:rsidRPr="00A7701A">
                <w:rPr>
                  <w:rFonts w:ascii="Times New Roman" w:hAnsi="Times New Roman"/>
                  <w:sz w:val="24"/>
                  <w:rPrChange w:id="479" w:author="Pathipati, Suneel [IT]" w:date="2014-01-17T09:47:00Z">
                    <w:rPr/>
                  </w:rPrChange>
                </w:rPr>
                <w:t>rue/</w:t>
              </w:r>
            </w:ins>
            <w:ins w:id="480" w:author="Pathipati, Suneel [IT]" w:date="2014-01-17T09:26:00Z">
              <w:r w:rsidRPr="00A7701A">
                <w:rPr>
                  <w:rFonts w:ascii="Times New Roman" w:hAnsi="Times New Roman"/>
                  <w:sz w:val="24"/>
                  <w:rPrChange w:id="481" w:author="Pathipati, Suneel [IT]" w:date="2014-01-17T09:47:00Z">
                    <w:rPr/>
                  </w:rPrChange>
                </w:rPr>
                <w:t>f</w:t>
              </w:r>
            </w:ins>
            <w:ins w:id="482" w:author="Pathipati, Suneel [IT]" w:date="2014-01-17T09:23:00Z">
              <w:r w:rsidRPr="00A7701A">
                <w:rPr>
                  <w:rFonts w:ascii="Times New Roman" w:hAnsi="Times New Roman"/>
                  <w:sz w:val="24"/>
                  <w:rPrChange w:id="483" w:author="Pathipati, Suneel [IT]" w:date="2014-01-17T09:47:00Z">
                    <w:rPr/>
                  </w:rPrChange>
                </w:rPr>
                <w:t>alse</w:t>
              </w:r>
            </w:ins>
          </w:p>
        </w:tc>
        <w:tc>
          <w:tcPr>
            <w:tcW w:w="752" w:type="pct"/>
            <w:tcMar>
              <w:top w:w="0" w:type="dxa"/>
              <w:left w:w="108" w:type="dxa"/>
              <w:bottom w:w="0" w:type="dxa"/>
              <w:right w:w="108" w:type="dxa"/>
            </w:tcMar>
            <w:hideMark/>
            <w:tcPrChange w:id="484"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485" w:author="Pathipati, Suneel [IT]" w:date="2014-01-17T09:23:00Z"/>
                <w:rFonts w:ascii="Times New Roman" w:hAnsi="Times New Roman"/>
                <w:sz w:val="24"/>
                <w:rPrChange w:id="486" w:author="Pathipati, Suneel [IT]" w:date="2014-01-17T09:47:00Z">
                  <w:rPr>
                    <w:ins w:id="487" w:author="Pathipati, Suneel [IT]" w:date="2014-01-17T09:23:00Z"/>
                  </w:rPr>
                </w:rPrChange>
              </w:rPr>
            </w:pPr>
            <w:ins w:id="488" w:author="Pathipati, Suneel [IT]" w:date="2014-01-17T09:23:00Z">
              <w:r w:rsidRPr="00A7701A">
                <w:rPr>
                  <w:rFonts w:ascii="Times New Roman" w:hAnsi="Times New Roman"/>
                  <w:sz w:val="24"/>
                  <w:rPrChange w:id="489" w:author="Pathipati, Suneel [IT]" w:date="2014-01-17T09:47:00Z">
                    <w:rPr/>
                  </w:rPrChange>
                </w:rPr>
                <w:t>false</w:t>
              </w:r>
            </w:ins>
          </w:p>
        </w:tc>
        <w:tc>
          <w:tcPr>
            <w:tcW w:w="752" w:type="pct"/>
            <w:tcMar>
              <w:top w:w="0" w:type="dxa"/>
              <w:left w:w="108" w:type="dxa"/>
              <w:bottom w:w="0" w:type="dxa"/>
              <w:right w:w="108" w:type="dxa"/>
            </w:tcMar>
            <w:hideMark/>
            <w:tcPrChange w:id="490"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rsidP="00CC0BB8">
            <w:pPr>
              <w:rPr>
                <w:ins w:id="491" w:author="Pathipati, Suneel [IT]" w:date="2014-01-17T09:23:00Z"/>
                <w:rFonts w:ascii="Times New Roman" w:hAnsi="Times New Roman"/>
                <w:sz w:val="24"/>
                <w:rPrChange w:id="492" w:author="Pathipati, Suneel [IT]" w:date="2014-01-17T09:47:00Z">
                  <w:rPr>
                    <w:ins w:id="493" w:author="Pathipati, Suneel [IT]" w:date="2014-01-17T09:23:00Z"/>
                  </w:rPr>
                </w:rPrChange>
              </w:rPr>
            </w:pPr>
            <w:ins w:id="494" w:author="Pathipati, Suneel [IT]" w:date="2014-01-17T09:26:00Z">
              <w:r w:rsidRPr="00A7701A">
                <w:rPr>
                  <w:rFonts w:ascii="Times New Roman" w:hAnsi="Times New Roman"/>
                  <w:sz w:val="24"/>
                  <w:rPrChange w:id="495" w:author="Pathipati, Suneel [IT]" w:date="2014-01-17T09:47:00Z">
                    <w:rPr/>
                  </w:rPrChange>
                </w:rPr>
                <w:t>t</w:t>
              </w:r>
            </w:ins>
            <w:ins w:id="496" w:author="Pathipati, Suneel [IT]" w:date="2014-01-17T09:23:00Z">
              <w:r w:rsidRPr="00A7701A">
                <w:rPr>
                  <w:rFonts w:ascii="Times New Roman" w:hAnsi="Times New Roman"/>
                  <w:sz w:val="24"/>
                  <w:rPrChange w:id="497" w:author="Pathipati, Suneel [IT]" w:date="2014-01-17T09:47:00Z">
                    <w:rPr/>
                  </w:rPrChange>
                </w:rPr>
                <w:t>rue/</w:t>
              </w:r>
            </w:ins>
            <w:ins w:id="498" w:author="Pathipati, Suneel [IT]" w:date="2014-01-17T09:26:00Z">
              <w:r w:rsidRPr="00A7701A">
                <w:rPr>
                  <w:rFonts w:ascii="Times New Roman" w:hAnsi="Times New Roman"/>
                  <w:sz w:val="24"/>
                  <w:rPrChange w:id="499" w:author="Pathipati, Suneel [IT]" w:date="2014-01-17T09:47:00Z">
                    <w:rPr/>
                  </w:rPrChange>
                </w:rPr>
                <w:t>f</w:t>
              </w:r>
            </w:ins>
            <w:ins w:id="500" w:author="Pathipati, Suneel [IT]" w:date="2014-01-17T09:23:00Z">
              <w:r w:rsidRPr="00A7701A">
                <w:rPr>
                  <w:rFonts w:ascii="Times New Roman" w:hAnsi="Times New Roman"/>
                  <w:sz w:val="24"/>
                  <w:rPrChange w:id="501" w:author="Pathipati, Suneel [IT]" w:date="2014-01-17T09:47:00Z">
                    <w:rPr/>
                  </w:rPrChange>
                </w:rPr>
                <w:t>alse</w:t>
              </w:r>
            </w:ins>
          </w:p>
        </w:tc>
        <w:tc>
          <w:tcPr>
            <w:tcW w:w="2030" w:type="pct"/>
            <w:tcMar>
              <w:top w:w="0" w:type="dxa"/>
              <w:left w:w="108" w:type="dxa"/>
              <w:bottom w:w="0" w:type="dxa"/>
              <w:right w:w="108" w:type="dxa"/>
            </w:tcMar>
            <w:tcPrChange w:id="502" w:author="Pathipati, Suneel [IT]" w:date="2014-01-17T09:49:00Z">
              <w:tcPr>
                <w:tcW w:w="2030" w:type="pct"/>
                <w:gridSpan w:val="2"/>
                <w:tcMar>
                  <w:top w:w="0" w:type="dxa"/>
                  <w:left w:w="108" w:type="dxa"/>
                  <w:bottom w:w="0" w:type="dxa"/>
                  <w:right w:w="108" w:type="dxa"/>
                </w:tcMar>
              </w:tcPr>
            </w:tcPrChange>
          </w:tcPr>
          <w:p w:rsidR="00CC0BB8" w:rsidRPr="00A7701A" w:rsidRDefault="00CC0BB8">
            <w:pPr>
              <w:rPr>
                <w:ins w:id="503" w:author="Pathipati, Suneel [IT]" w:date="2014-01-17T09:23:00Z"/>
                <w:rFonts w:ascii="Times New Roman" w:hAnsi="Times New Roman"/>
                <w:sz w:val="24"/>
                <w:rPrChange w:id="504" w:author="Pathipati, Suneel [IT]" w:date="2014-01-17T09:47:00Z">
                  <w:rPr>
                    <w:ins w:id="505" w:author="Pathipati, Suneel [IT]" w:date="2014-01-17T09:23:00Z"/>
                  </w:rPr>
                </w:rPrChange>
              </w:rPr>
            </w:pPr>
            <w:ins w:id="506" w:author="Pathipati, Suneel [IT]" w:date="2014-01-17T09:31:00Z">
              <w:r w:rsidRPr="00A7701A">
                <w:rPr>
                  <w:rFonts w:ascii="Times New Roman" w:hAnsi="Times New Roman"/>
                  <w:sz w:val="24"/>
                  <w:rPrChange w:id="507" w:author="Pathipati, Suneel [IT]" w:date="2014-01-17T09:47:00Z">
                    <w:rPr/>
                  </w:rPrChange>
                </w:rPr>
                <w:t>Client</w:t>
              </w:r>
            </w:ins>
            <w:ins w:id="508" w:author="Pathipati, Suneel [IT]" w:date="2014-01-17T09:23:00Z">
              <w:r w:rsidRPr="00A7701A">
                <w:rPr>
                  <w:rFonts w:ascii="Times New Roman" w:hAnsi="Times New Roman"/>
                  <w:sz w:val="24"/>
                  <w:rPrChange w:id="509" w:author="Pathipati, Suneel [IT]" w:date="2014-01-17T09:47:00Z">
                    <w:rPr/>
                  </w:rPrChange>
                </w:rPr>
                <w:t xml:space="preserve"> </w:t>
              </w:r>
            </w:ins>
            <w:ins w:id="510" w:author="Pathipati, Suneel [IT]" w:date="2014-01-17T09:31:00Z">
              <w:r w:rsidRPr="00A7701A">
                <w:rPr>
                  <w:rFonts w:ascii="Times New Roman" w:hAnsi="Times New Roman"/>
                  <w:sz w:val="24"/>
                  <w:rPrChange w:id="511" w:author="Pathipati, Suneel [IT]" w:date="2014-01-17T09:47:00Z">
                    <w:rPr/>
                  </w:rPrChange>
                </w:rPr>
                <w:t xml:space="preserve">should </w:t>
              </w:r>
            </w:ins>
            <w:ins w:id="512" w:author="Pathipati, Suneel [IT]" w:date="2014-01-17T09:23:00Z">
              <w:r w:rsidRPr="00A7701A">
                <w:rPr>
                  <w:rFonts w:ascii="Times New Roman" w:hAnsi="Times New Roman"/>
                  <w:sz w:val="24"/>
                  <w:rPrChange w:id="513" w:author="Pathipati, Suneel [IT]" w:date="2014-01-17T09:47:00Z">
                    <w:rPr/>
                  </w:rPrChange>
                </w:rPr>
                <w:t xml:space="preserve">display </w:t>
              </w:r>
            </w:ins>
            <w:ins w:id="514" w:author="Pathipati, Suneel [IT]" w:date="2014-01-17T09:38:00Z">
              <w:r w:rsidR="004B6FC8" w:rsidRPr="00A7701A">
                <w:rPr>
                  <w:rFonts w:ascii="Times New Roman" w:hAnsi="Times New Roman"/>
                  <w:sz w:val="24"/>
                  <w:rPrChange w:id="515" w:author="Pathipati, Suneel [IT]" w:date="2014-01-17T09:47:00Z">
                    <w:rPr/>
                  </w:rPrChange>
                </w:rPr>
                <w:t xml:space="preserve">appropriate </w:t>
              </w:r>
            </w:ins>
            <w:ins w:id="516" w:author="Pathipati, Suneel [IT]" w:date="2014-01-17T09:23:00Z">
              <w:r w:rsidRPr="00A7701A">
                <w:rPr>
                  <w:rFonts w:ascii="Times New Roman" w:hAnsi="Times New Roman"/>
                  <w:sz w:val="24"/>
                  <w:rPrChange w:id="517" w:author="Pathipati, Suneel [IT]" w:date="2014-01-17T09:47:00Z">
                    <w:rPr/>
                  </w:rPrChange>
                </w:rPr>
                <w:t>ineligibility message</w:t>
              </w:r>
            </w:ins>
            <w:ins w:id="518" w:author="Pathipati, Suneel [IT]" w:date="2014-01-17T09:39:00Z">
              <w:r w:rsidR="00C44E4E" w:rsidRPr="00A7701A">
                <w:rPr>
                  <w:rFonts w:ascii="Times New Roman" w:hAnsi="Times New Roman"/>
                  <w:sz w:val="24"/>
                  <w:rPrChange w:id="519" w:author="Pathipati, Suneel [IT]" w:date="2014-01-17T09:47:00Z">
                    <w:rPr/>
                  </w:rPrChange>
                </w:rPr>
                <w:t xml:space="preserve"> </w:t>
              </w:r>
              <w:r w:rsidR="00C44E4E" w:rsidRPr="00A7701A">
                <w:rPr>
                  <w:rFonts w:ascii="Times New Roman" w:hAnsi="Times New Roman"/>
                  <w:sz w:val="24"/>
                  <w:rPrChange w:id="520" w:author="Pathipati, Suneel [IT]" w:date="2014-01-17T09:47:00Z">
                    <w:rPr/>
                  </w:rPrChange>
                </w:rPr>
                <w:t xml:space="preserve">or use </w:t>
              </w:r>
              <w:proofErr w:type="spellStart"/>
              <w:r w:rsidR="00C44E4E" w:rsidRPr="00A7701A">
                <w:rPr>
                  <w:rFonts w:ascii="Times New Roman" w:hAnsi="Times New Roman"/>
                  <w:sz w:val="24"/>
                  <w:rPrChange w:id="521" w:author="Pathipati, Suneel [IT]" w:date="2014-01-17T09:47:00Z">
                    <w:rPr/>
                  </w:rPrChange>
                </w:rPr>
                <w:t>eligibilityInfoForInputSub.ineligibleReason</w:t>
              </w:r>
              <w:proofErr w:type="spellEnd"/>
              <w:r w:rsidR="00C44E4E" w:rsidRPr="00A7701A">
                <w:rPr>
                  <w:rFonts w:ascii="Times New Roman" w:hAnsi="Times New Roman"/>
                  <w:sz w:val="24"/>
                  <w:rPrChange w:id="522" w:author="Pathipati, Suneel [IT]" w:date="2014-01-17T09:47:00Z">
                    <w:rPr/>
                  </w:rPrChange>
                </w:rPr>
                <w:t xml:space="preserve"> from API:</w:t>
              </w:r>
            </w:ins>
          </w:p>
          <w:p w:rsidR="00CC0BB8" w:rsidRPr="00A7701A" w:rsidRDefault="00CC0BB8">
            <w:pPr>
              <w:rPr>
                <w:ins w:id="523" w:author="Pathipati, Suneel [IT]" w:date="2014-01-17T09:23:00Z"/>
                <w:rFonts w:ascii="Times New Roman" w:hAnsi="Times New Roman"/>
                <w:sz w:val="24"/>
                <w:rPrChange w:id="524" w:author="Pathipati, Suneel [IT]" w:date="2014-01-17T09:47:00Z">
                  <w:rPr>
                    <w:ins w:id="525" w:author="Pathipati, Suneel [IT]" w:date="2014-01-17T09:23:00Z"/>
                  </w:rPr>
                </w:rPrChange>
              </w:rPr>
            </w:pPr>
            <w:ins w:id="526" w:author="Pathipati, Suneel [IT]" w:date="2014-01-17T09:23:00Z">
              <w:r w:rsidRPr="00A7701A">
                <w:rPr>
                  <w:rFonts w:ascii="Times New Roman" w:hAnsi="Times New Roman"/>
                  <w:sz w:val="24"/>
                  <w:rPrChange w:id="527" w:author="Pathipati, Suneel [IT]" w:date="2014-01-17T09:47:00Z">
                    <w:rPr/>
                  </w:rPrChange>
                </w:rPr>
                <w:t xml:space="preserve">“The subscriber is not eligible for the Sprint </w:t>
              </w:r>
              <w:proofErr w:type="spellStart"/>
              <w:r w:rsidRPr="00A7701A">
                <w:rPr>
                  <w:rFonts w:ascii="Times New Roman" w:hAnsi="Times New Roman"/>
                  <w:sz w:val="24"/>
                  <w:rPrChange w:id="528" w:author="Pathipati, Suneel [IT]" w:date="2014-01-17T09:47:00Z">
                    <w:rPr/>
                  </w:rPrChange>
                </w:rPr>
                <w:t>Framily</w:t>
              </w:r>
              <w:proofErr w:type="spellEnd"/>
              <w:r w:rsidRPr="00A7701A">
                <w:rPr>
                  <w:rFonts w:ascii="Times New Roman" w:hAnsi="Times New Roman"/>
                  <w:sz w:val="24"/>
                  <w:rPrChange w:id="529" w:author="Pathipati, Suneel [IT]" w:date="2014-01-17T09:47:00Z">
                    <w:rPr/>
                  </w:rPrChange>
                </w:rPr>
                <w:t xml:space="preserve"> Plan, click Cancel to keep current plan or Previous Step to select different plan.” </w:t>
              </w:r>
            </w:ins>
          </w:p>
          <w:p w:rsidR="00CC0BB8" w:rsidRPr="00A7701A" w:rsidRDefault="00A660C2">
            <w:pPr>
              <w:rPr>
                <w:ins w:id="530" w:author="Pathipati, Suneel [IT]" w:date="2014-01-17T09:23:00Z"/>
                <w:rFonts w:ascii="Times New Roman" w:hAnsi="Times New Roman"/>
                <w:sz w:val="24"/>
                <w:rPrChange w:id="531" w:author="Pathipati, Suneel [IT]" w:date="2014-01-17T09:47:00Z">
                  <w:rPr>
                    <w:ins w:id="532" w:author="Pathipati, Suneel [IT]" w:date="2014-01-17T09:23:00Z"/>
                  </w:rPr>
                </w:rPrChange>
              </w:rPr>
            </w:pPr>
            <w:ins w:id="533" w:author="Pathipati, Suneel [IT]" w:date="2014-01-17T09:43:00Z">
              <w:r w:rsidRPr="00A7701A">
                <w:rPr>
                  <w:rFonts w:ascii="Times New Roman" w:hAnsi="Times New Roman"/>
                  <w:sz w:val="24"/>
                  <w:rPrChange w:id="534" w:author="Pathipati, Suneel [IT]" w:date="2014-01-17T09:47:00Z">
                    <w:rPr/>
                  </w:rPrChange>
                </w:rPr>
                <w:lastRenderedPageBreak/>
                <w:t xml:space="preserve">Do not allow </w:t>
              </w:r>
              <w:proofErr w:type="spellStart"/>
              <w:r w:rsidRPr="00A7701A">
                <w:rPr>
                  <w:rFonts w:ascii="Times New Roman" w:hAnsi="Times New Roman"/>
                  <w:sz w:val="24"/>
                  <w:rPrChange w:id="535" w:author="Pathipati, Suneel [IT]" w:date="2014-01-17T09:47:00Z">
                    <w:rPr/>
                  </w:rPrChange>
                </w:rPr>
                <w:t>Framily</w:t>
              </w:r>
              <w:proofErr w:type="spellEnd"/>
              <w:r w:rsidRPr="00A7701A">
                <w:rPr>
                  <w:rFonts w:ascii="Times New Roman" w:hAnsi="Times New Roman"/>
                  <w:sz w:val="24"/>
                  <w:rPrChange w:id="536" w:author="Pathipati, Suneel [IT]" w:date="2014-01-17T09:47:00Z">
                    <w:rPr/>
                  </w:rPrChange>
                </w:rPr>
                <w:t xml:space="preserve"> plan </w:t>
              </w:r>
            </w:ins>
            <w:ins w:id="537" w:author="Pathipati, Suneel [IT]" w:date="2014-01-17T09:44:00Z">
              <w:r w:rsidRPr="00A7701A">
                <w:rPr>
                  <w:rFonts w:ascii="Times New Roman" w:hAnsi="Times New Roman"/>
                  <w:sz w:val="24"/>
                  <w:rPrChange w:id="538" w:author="Pathipati, Suneel [IT]" w:date="2014-01-17T09:47:00Z">
                    <w:rPr/>
                  </w:rPrChange>
                </w:rPr>
                <w:t>for the</w:t>
              </w:r>
            </w:ins>
            <w:ins w:id="539" w:author="Pathipati, Suneel [IT]" w:date="2014-01-17T09:43:00Z">
              <w:r w:rsidRPr="00A7701A">
                <w:rPr>
                  <w:rFonts w:ascii="Times New Roman" w:hAnsi="Times New Roman"/>
                  <w:sz w:val="24"/>
                  <w:rPrChange w:id="540" w:author="Pathipati, Suneel [IT]" w:date="2014-01-17T09:47:00Z">
                    <w:rPr/>
                  </w:rPrChange>
                </w:rPr>
                <w:t xml:space="preserve"> subscriber</w:t>
              </w:r>
            </w:ins>
            <w:ins w:id="541" w:author="Pathipati, Suneel [IT]" w:date="2014-01-17T09:44:00Z">
              <w:r w:rsidRPr="00A7701A">
                <w:rPr>
                  <w:rFonts w:ascii="Times New Roman" w:hAnsi="Times New Roman"/>
                  <w:sz w:val="24"/>
                  <w:rPrChange w:id="542" w:author="Pathipati, Suneel [IT]" w:date="2014-01-17T09:47:00Z">
                    <w:rPr/>
                  </w:rPrChange>
                </w:rPr>
                <w:t xml:space="preserve"> again.</w:t>
              </w:r>
            </w:ins>
          </w:p>
        </w:tc>
      </w:tr>
      <w:tr w:rsidR="000C7E2C" w:rsidRPr="00A7701A" w:rsidTr="000C7E2C">
        <w:tblPrEx>
          <w:tblPrExChange w:id="543" w:author="Pathipati, Suneel [IT]" w:date="2014-01-17T09:49:00Z">
            <w:tblPrEx>
              <w:tblW w:w="5000" w:type="pct"/>
              <w:tblInd w:w="0" w:type="dxa"/>
            </w:tblPrEx>
          </w:tblPrExChange>
        </w:tblPrEx>
        <w:trPr>
          <w:ins w:id="544" w:author="Pathipati, Suneel [IT]" w:date="2014-01-17T09:23:00Z"/>
        </w:trPr>
        <w:tc>
          <w:tcPr>
            <w:tcW w:w="761" w:type="pct"/>
            <w:tcMar>
              <w:top w:w="0" w:type="dxa"/>
              <w:left w:w="108" w:type="dxa"/>
              <w:bottom w:w="0" w:type="dxa"/>
              <w:right w:w="108" w:type="dxa"/>
            </w:tcMar>
            <w:hideMark/>
            <w:tcPrChange w:id="545"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546" w:author="Pathipati, Suneel [IT]" w:date="2014-01-17T09:23:00Z"/>
                <w:rFonts w:ascii="Times New Roman" w:hAnsi="Times New Roman"/>
                <w:sz w:val="24"/>
                <w:rPrChange w:id="547" w:author="Pathipati, Suneel [IT]" w:date="2014-01-17T09:47:00Z">
                  <w:rPr>
                    <w:ins w:id="548" w:author="Pathipati, Suneel [IT]" w:date="2014-01-17T09:23:00Z"/>
                  </w:rPr>
                </w:rPrChange>
              </w:rPr>
            </w:pPr>
            <w:ins w:id="549" w:author="Pathipati, Suneel [IT]" w:date="2014-01-17T09:23:00Z">
              <w:r w:rsidRPr="00A7701A">
                <w:rPr>
                  <w:rFonts w:ascii="Times New Roman" w:hAnsi="Times New Roman"/>
                  <w:sz w:val="24"/>
                  <w:rPrChange w:id="550" w:author="Pathipati, Suneel [IT]" w:date="2014-01-17T09:47:00Z">
                    <w:rPr/>
                  </w:rPrChange>
                </w:rPr>
                <w:lastRenderedPageBreak/>
                <w:t>B – Join other ban’s groups.</w:t>
              </w:r>
            </w:ins>
          </w:p>
        </w:tc>
        <w:tc>
          <w:tcPr>
            <w:tcW w:w="705" w:type="pct"/>
            <w:tcMar>
              <w:top w:w="0" w:type="dxa"/>
              <w:left w:w="108" w:type="dxa"/>
              <w:bottom w:w="0" w:type="dxa"/>
              <w:right w:w="108" w:type="dxa"/>
            </w:tcMar>
            <w:hideMark/>
            <w:tcPrChange w:id="551"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552" w:author="Pathipati, Suneel [IT]" w:date="2014-01-17T09:23:00Z"/>
                <w:rFonts w:ascii="Times New Roman" w:hAnsi="Times New Roman"/>
                <w:sz w:val="24"/>
                <w:rPrChange w:id="553" w:author="Pathipati, Suneel [IT]" w:date="2014-01-17T09:47:00Z">
                  <w:rPr>
                    <w:ins w:id="554" w:author="Pathipati, Suneel [IT]" w:date="2014-01-17T09:23:00Z"/>
                  </w:rPr>
                </w:rPrChange>
              </w:rPr>
            </w:pPr>
            <w:ins w:id="555" w:author="Pathipati, Suneel [IT]" w:date="2014-01-17T09:23:00Z">
              <w:r w:rsidRPr="00A7701A">
                <w:rPr>
                  <w:rFonts w:ascii="Times New Roman" w:hAnsi="Times New Roman"/>
                  <w:sz w:val="24"/>
                  <w:rPrChange w:id="556" w:author="Pathipati, Suneel [IT]" w:date="2014-01-17T09:47:00Z">
                    <w:rPr/>
                  </w:rPrChange>
                </w:rPr>
                <w:t>false</w:t>
              </w:r>
            </w:ins>
          </w:p>
        </w:tc>
        <w:tc>
          <w:tcPr>
            <w:tcW w:w="752" w:type="pct"/>
            <w:tcMar>
              <w:top w:w="0" w:type="dxa"/>
              <w:left w:w="108" w:type="dxa"/>
              <w:bottom w:w="0" w:type="dxa"/>
              <w:right w:w="108" w:type="dxa"/>
            </w:tcMar>
            <w:hideMark/>
            <w:tcPrChange w:id="557"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558" w:author="Pathipati, Suneel [IT]" w:date="2014-01-17T09:23:00Z"/>
                <w:rFonts w:ascii="Times New Roman" w:hAnsi="Times New Roman"/>
                <w:sz w:val="24"/>
                <w:rPrChange w:id="559" w:author="Pathipati, Suneel [IT]" w:date="2014-01-17T09:47:00Z">
                  <w:rPr>
                    <w:ins w:id="560" w:author="Pathipati, Suneel [IT]" w:date="2014-01-17T09:23:00Z"/>
                  </w:rPr>
                </w:rPrChange>
              </w:rPr>
            </w:pPr>
            <w:ins w:id="561" w:author="Pathipati, Suneel [IT]" w:date="2014-01-17T09:23:00Z">
              <w:r w:rsidRPr="00A7701A">
                <w:rPr>
                  <w:rFonts w:ascii="Times New Roman" w:hAnsi="Times New Roman"/>
                  <w:sz w:val="24"/>
                  <w:rPrChange w:id="562" w:author="Pathipati, Suneel [IT]" w:date="2014-01-17T09:47:00Z">
                    <w:rPr/>
                  </w:rPrChange>
                </w:rPr>
                <w:t>true</w:t>
              </w:r>
            </w:ins>
          </w:p>
        </w:tc>
        <w:tc>
          <w:tcPr>
            <w:tcW w:w="752" w:type="pct"/>
            <w:tcMar>
              <w:top w:w="0" w:type="dxa"/>
              <w:left w:w="108" w:type="dxa"/>
              <w:bottom w:w="0" w:type="dxa"/>
              <w:right w:w="108" w:type="dxa"/>
            </w:tcMar>
            <w:hideMark/>
            <w:tcPrChange w:id="563"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564" w:author="Pathipati, Suneel [IT]" w:date="2014-01-17T09:23:00Z"/>
                <w:rFonts w:ascii="Times New Roman" w:hAnsi="Times New Roman"/>
                <w:sz w:val="24"/>
                <w:rPrChange w:id="565" w:author="Pathipati, Suneel [IT]" w:date="2014-01-17T09:47:00Z">
                  <w:rPr>
                    <w:ins w:id="566" w:author="Pathipati, Suneel [IT]" w:date="2014-01-17T09:23:00Z"/>
                  </w:rPr>
                </w:rPrChange>
              </w:rPr>
            </w:pPr>
            <w:ins w:id="567" w:author="Pathipati, Suneel [IT]" w:date="2014-01-17T09:23:00Z">
              <w:r w:rsidRPr="00A7701A">
                <w:rPr>
                  <w:rFonts w:ascii="Times New Roman" w:hAnsi="Times New Roman"/>
                  <w:sz w:val="24"/>
                  <w:rPrChange w:id="568" w:author="Pathipati, Suneel [IT]" w:date="2014-01-17T09:47:00Z">
                    <w:rPr/>
                  </w:rPrChange>
                </w:rPr>
                <w:t>true</w:t>
              </w:r>
            </w:ins>
          </w:p>
        </w:tc>
        <w:tc>
          <w:tcPr>
            <w:tcW w:w="2030" w:type="pct"/>
            <w:tcMar>
              <w:top w:w="0" w:type="dxa"/>
              <w:left w:w="108" w:type="dxa"/>
              <w:bottom w:w="0" w:type="dxa"/>
              <w:right w:w="108" w:type="dxa"/>
            </w:tcMar>
            <w:tcPrChange w:id="569" w:author="Pathipati, Suneel [IT]" w:date="2014-01-17T09:49:00Z">
              <w:tcPr>
                <w:tcW w:w="2030" w:type="pct"/>
                <w:gridSpan w:val="2"/>
                <w:tcMar>
                  <w:top w:w="0" w:type="dxa"/>
                  <w:left w:w="108" w:type="dxa"/>
                  <w:bottom w:w="0" w:type="dxa"/>
                  <w:right w:w="108" w:type="dxa"/>
                </w:tcMar>
              </w:tcPr>
            </w:tcPrChange>
          </w:tcPr>
          <w:p w:rsidR="00CC0BB8" w:rsidRPr="00A7701A" w:rsidRDefault="00CC0BB8">
            <w:pPr>
              <w:rPr>
                <w:ins w:id="570" w:author="Pathipati, Suneel [IT]" w:date="2014-01-17T09:23:00Z"/>
                <w:rFonts w:ascii="Times New Roman" w:hAnsi="Times New Roman"/>
                <w:sz w:val="24"/>
                <w:rPrChange w:id="571" w:author="Pathipati, Suneel [IT]" w:date="2014-01-17T09:47:00Z">
                  <w:rPr>
                    <w:ins w:id="572" w:author="Pathipati, Suneel [IT]" w:date="2014-01-17T09:23:00Z"/>
                  </w:rPr>
                </w:rPrChange>
              </w:rPr>
            </w:pPr>
            <w:ins w:id="573" w:author="Pathipati, Suneel [IT]" w:date="2014-01-17T09:31:00Z">
              <w:r w:rsidRPr="00A7701A">
                <w:rPr>
                  <w:rFonts w:ascii="Times New Roman" w:hAnsi="Times New Roman"/>
                  <w:sz w:val="24"/>
                  <w:rPrChange w:id="574" w:author="Pathipati, Suneel [IT]" w:date="2014-01-17T09:47:00Z">
                    <w:rPr/>
                  </w:rPrChange>
                </w:rPr>
                <w:t>Client</w:t>
              </w:r>
            </w:ins>
            <w:ins w:id="575" w:author="Pathipati, Suneel [IT]" w:date="2014-01-17T09:23:00Z">
              <w:r w:rsidRPr="00A7701A">
                <w:rPr>
                  <w:rFonts w:ascii="Times New Roman" w:hAnsi="Times New Roman"/>
                  <w:sz w:val="24"/>
                  <w:rPrChange w:id="576" w:author="Pathipati, Suneel [IT]" w:date="2014-01-17T09:47:00Z">
                    <w:rPr/>
                  </w:rPrChange>
                </w:rPr>
                <w:t xml:space="preserve"> </w:t>
              </w:r>
            </w:ins>
            <w:ins w:id="577" w:author="Pathipati, Suneel [IT]" w:date="2014-01-17T09:31:00Z">
              <w:r w:rsidRPr="00A7701A">
                <w:rPr>
                  <w:rFonts w:ascii="Times New Roman" w:hAnsi="Times New Roman"/>
                  <w:sz w:val="24"/>
                  <w:rPrChange w:id="578" w:author="Pathipati, Suneel [IT]" w:date="2014-01-17T09:47:00Z">
                    <w:rPr/>
                  </w:rPrChange>
                </w:rPr>
                <w:t>should</w:t>
              </w:r>
            </w:ins>
            <w:ins w:id="579" w:author="Pathipati, Suneel [IT]" w:date="2014-01-17T09:23:00Z">
              <w:r w:rsidRPr="00A7701A">
                <w:rPr>
                  <w:rFonts w:ascii="Times New Roman" w:hAnsi="Times New Roman"/>
                  <w:sz w:val="24"/>
                  <w:rPrChange w:id="580" w:author="Pathipati, Suneel [IT]" w:date="2014-01-17T09:47:00Z">
                    <w:rPr/>
                  </w:rPrChange>
                </w:rPr>
                <w:t xml:space="preserve"> display </w:t>
              </w:r>
            </w:ins>
            <w:ins w:id="581" w:author="Pathipati, Suneel [IT]" w:date="2014-01-17T09:36:00Z">
              <w:r w:rsidR="00FE4FF3" w:rsidRPr="00A7701A">
                <w:rPr>
                  <w:rFonts w:ascii="Times New Roman" w:hAnsi="Times New Roman"/>
                  <w:sz w:val="24"/>
                  <w:rPrChange w:id="582" w:author="Pathipati, Suneel [IT]" w:date="2014-01-17T09:47:00Z">
                    <w:rPr/>
                  </w:rPrChange>
                </w:rPr>
                <w:t>appropriate</w:t>
              </w:r>
            </w:ins>
            <w:ins w:id="583" w:author="Pathipati, Suneel [IT]" w:date="2014-01-17T09:23:00Z">
              <w:r w:rsidRPr="00A7701A">
                <w:rPr>
                  <w:rFonts w:ascii="Times New Roman" w:hAnsi="Times New Roman"/>
                  <w:sz w:val="24"/>
                  <w:rPrChange w:id="584" w:author="Pathipati, Suneel [IT]" w:date="2014-01-17T09:47:00Z">
                    <w:rPr/>
                  </w:rPrChange>
                </w:rPr>
                <w:t xml:space="preserve"> ineligibility message</w:t>
              </w:r>
            </w:ins>
            <w:ins w:id="585" w:author="Pathipati, Suneel [IT]" w:date="2014-01-17T09:36:00Z">
              <w:r w:rsidR="00FE4FF3" w:rsidRPr="00A7701A">
                <w:rPr>
                  <w:rFonts w:ascii="Times New Roman" w:hAnsi="Times New Roman"/>
                  <w:sz w:val="24"/>
                  <w:rPrChange w:id="586" w:author="Pathipati, Suneel [IT]" w:date="2014-01-17T09:47:00Z">
                    <w:rPr/>
                  </w:rPrChange>
                </w:rPr>
                <w:t xml:space="preserve"> or use </w:t>
              </w:r>
              <w:proofErr w:type="spellStart"/>
              <w:r w:rsidR="00FE4FF3" w:rsidRPr="00A7701A">
                <w:rPr>
                  <w:rFonts w:ascii="Times New Roman" w:hAnsi="Times New Roman"/>
                  <w:sz w:val="24"/>
                  <w:rPrChange w:id="587" w:author="Pathipati, Suneel [IT]" w:date="2014-01-17T09:47:00Z">
                    <w:rPr/>
                  </w:rPrChange>
                </w:rPr>
                <w:t>groupInfo.ineligibleReason</w:t>
              </w:r>
              <w:proofErr w:type="spellEnd"/>
              <w:r w:rsidR="00FE4FF3" w:rsidRPr="00A7701A">
                <w:rPr>
                  <w:rFonts w:ascii="Times New Roman" w:hAnsi="Times New Roman"/>
                  <w:sz w:val="24"/>
                  <w:rPrChange w:id="588" w:author="Pathipati, Suneel [IT]" w:date="2014-01-17T09:47:00Z">
                    <w:rPr/>
                  </w:rPrChange>
                </w:rPr>
                <w:t xml:space="preserve"> from API</w:t>
              </w:r>
            </w:ins>
            <w:ins w:id="589" w:author="Pathipati, Suneel [IT]" w:date="2014-01-17T09:23:00Z">
              <w:r w:rsidRPr="00A7701A">
                <w:rPr>
                  <w:rFonts w:ascii="Times New Roman" w:hAnsi="Times New Roman"/>
                  <w:sz w:val="24"/>
                  <w:rPrChange w:id="590" w:author="Pathipati, Suneel [IT]" w:date="2014-01-17T09:47:00Z">
                    <w:rPr/>
                  </w:rPrChange>
                </w:rPr>
                <w:t>:</w:t>
              </w:r>
            </w:ins>
          </w:p>
          <w:p w:rsidR="00CC0BB8" w:rsidRPr="00A7701A" w:rsidRDefault="00CC0BB8">
            <w:pPr>
              <w:rPr>
                <w:ins w:id="591" w:author="Pathipati, Suneel [IT]" w:date="2014-01-17T09:23:00Z"/>
                <w:rFonts w:ascii="Times New Roman" w:hAnsi="Times New Roman"/>
                <w:sz w:val="24"/>
                <w:rPrChange w:id="592" w:author="Pathipati, Suneel [IT]" w:date="2014-01-17T09:47:00Z">
                  <w:rPr>
                    <w:ins w:id="593" w:author="Pathipati, Suneel [IT]" w:date="2014-01-17T09:23:00Z"/>
                  </w:rPr>
                </w:rPrChange>
              </w:rPr>
            </w:pPr>
            <w:ins w:id="594" w:author="Pathipati, Suneel [IT]" w:date="2014-01-17T09:23:00Z">
              <w:r w:rsidRPr="00A7701A">
                <w:rPr>
                  <w:rFonts w:ascii="Times New Roman" w:hAnsi="Times New Roman"/>
                  <w:sz w:val="24"/>
                  <w:rPrChange w:id="595" w:author="Pathipati, Suneel [IT]" w:date="2014-01-17T09:47:00Z">
                    <w:rPr/>
                  </w:rPrChange>
                </w:rPr>
                <w:t>“Group ID &lt;group number&gt; is at maximum line limit, inform customer they will need a new Group ID.”</w:t>
              </w:r>
            </w:ins>
          </w:p>
          <w:p w:rsidR="00CC0BB8" w:rsidRPr="00A7701A" w:rsidRDefault="00CC0BB8" w:rsidP="004D6DC4">
            <w:pPr>
              <w:rPr>
                <w:ins w:id="596" w:author="Pathipati, Suneel [IT]" w:date="2014-01-17T09:23:00Z"/>
                <w:rFonts w:ascii="Times New Roman" w:hAnsi="Times New Roman"/>
                <w:sz w:val="24"/>
                <w:rPrChange w:id="597" w:author="Pathipati, Suneel [IT]" w:date="2014-01-17T09:47:00Z">
                  <w:rPr>
                    <w:ins w:id="598" w:author="Pathipati, Suneel [IT]" w:date="2014-01-17T09:23:00Z"/>
                  </w:rPr>
                </w:rPrChange>
              </w:rPr>
            </w:pPr>
            <w:ins w:id="599" w:author="Pathipati, Suneel [IT]" w:date="2014-01-17T09:23:00Z">
              <w:r w:rsidRPr="00A7701A">
                <w:rPr>
                  <w:rFonts w:ascii="Times New Roman" w:hAnsi="Times New Roman"/>
                  <w:sz w:val="24"/>
                  <w:rPrChange w:id="600" w:author="Pathipati, Suneel [IT]" w:date="2014-01-17T09:47:00Z">
                    <w:rPr/>
                  </w:rPrChange>
                </w:rPr>
                <w:t>A new group ID will</w:t>
              </w:r>
            </w:ins>
            <w:ins w:id="601" w:author="Pathipati, Suneel [IT]" w:date="2014-01-17T09:37:00Z">
              <w:r w:rsidR="004D6DC4" w:rsidRPr="00A7701A">
                <w:rPr>
                  <w:rFonts w:ascii="Times New Roman" w:hAnsi="Times New Roman"/>
                  <w:sz w:val="24"/>
                  <w:rPrChange w:id="602" w:author="Pathipati, Suneel [IT]" w:date="2014-01-17T09:47:00Z">
                    <w:rPr/>
                  </w:rPrChange>
                </w:rPr>
                <w:t xml:space="preserve"> also</w:t>
              </w:r>
            </w:ins>
            <w:ins w:id="603" w:author="Pathipati, Suneel [IT]" w:date="2014-01-17T09:23:00Z">
              <w:r w:rsidRPr="00A7701A">
                <w:rPr>
                  <w:rFonts w:ascii="Times New Roman" w:hAnsi="Times New Roman"/>
                  <w:sz w:val="24"/>
                  <w:rPrChange w:id="604" w:author="Pathipati, Suneel [IT]" w:date="2014-01-17T09:47:00Z">
                    <w:rPr/>
                  </w:rPrChange>
                </w:rPr>
                <w:t xml:space="preserve"> be returned under the field “</w:t>
              </w:r>
              <w:proofErr w:type="spellStart"/>
              <w:r w:rsidRPr="00A7701A">
                <w:rPr>
                  <w:rFonts w:ascii="Times New Roman" w:hAnsi="Times New Roman"/>
                  <w:sz w:val="24"/>
                  <w:rPrChange w:id="605" w:author="Pathipati, Suneel [IT]" w:date="2014-01-17T09:47:00Z">
                    <w:rPr/>
                  </w:rPrChange>
                </w:rPr>
                <w:t>newGroupId</w:t>
              </w:r>
              <w:proofErr w:type="spellEnd"/>
              <w:r w:rsidRPr="00A7701A">
                <w:rPr>
                  <w:rFonts w:ascii="Times New Roman" w:hAnsi="Times New Roman"/>
                  <w:sz w:val="24"/>
                  <w:rPrChange w:id="606" w:author="Pathipati, Suneel [IT]" w:date="2014-01-17T09:47:00Z">
                    <w:rPr/>
                  </w:rPrChange>
                </w:rPr>
                <w:t xml:space="preserve">” </w:t>
              </w:r>
            </w:ins>
            <w:ins w:id="607" w:author="Pathipati, Suneel [IT]" w:date="2014-01-17T09:37:00Z">
              <w:r w:rsidR="004D6DC4" w:rsidRPr="00A7701A">
                <w:rPr>
                  <w:rFonts w:ascii="Times New Roman" w:hAnsi="Times New Roman"/>
                  <w:sz w:val="24"/>
                  <w:rPrChange w:id="608" w:author="Pathipati, Suneel [IT]" w:date="2014-01-17T09:47:00Z">
                    <w:rPr/>
                  </w:rPrChange>
                </w:rPr>
                <w:t xml:space="preserve">in API response which can be used by client if customer chose to proceed with a new </w:t>
              </w:r>
              <w:proofErr w:type="spellStart"/>
              <w:r w:rsidR="004D6DC4" w:rsidRPr="00A7701A">
                <w:rPr>
                  <w:rFonts w:ascii="Times New Roman" w:hAnsi="Times New Roman"/>
                  <w:sz w:val="24"/>
                  <w:rPrChange w:id="609" w:author="Pathipati, Suneel [IT]" w:date="2014-01-17T09:47:00Z">
                    <w:rPr/>
                  </w:rPrChange>
                </w:rPr>
                <w:t>groupId</w:t>
              </w:r>
            </w:ins>
            <w:proofErr w:type="spellEnd"/>
            <w:ins w:id="610" w:author="Pathipati, Suneel [IT]" w:date="2014-01-17T09:23:00Z">
              <w:r w:rsidRPr="00A7701A">
                <w:rPr>
                  <w:rFonts w:ascii="Times New Roman" w:hAnsi="Times New Roman"/>
                  <w:sz w:val="24"/>
                  <w:rPrChange w:id="611" w:author="Pathipati, Suneel [IT]" w:date="2014-01-17T09:47:00Z">
                    <w:rPr/>
                  </w:rPrChange>
                </w:rPr>
                <w:t>.</w:t>
              </w:r>
            </w:ins>
            <w:ins w:id="612" w:author="Pathipati, Suneel [IT]" w:date="2014-01-17T09:37:00Z">
              <w:r w:rsidR="004D6DC4" w:rsidRPr="00A7701A">
                <w:rPr>
                  <w:rFonts w:ascii="Times New Roman" w:hAnsi="Times New Roman"/>
                  <w:sz w:val="24"/>
                  <w:rPrChange w:id="613" w:author="Pathipati, Suneel [IT]" w:date="2014-01-17T09:47:00Z">
                    <w:rPr/>
                  </w:rPrChange>
                </w:rPr>
                <w:t xml:space="preserve"> And this new </w:t>
              </w:r>
              <w:proofErr w:type="spellStart"/>
              <w:r w:rsidR="004D6DC4" w:rsidRPr="00A7701A">
                <w:rPr>
                  <w:rFonts w:ascii="Times New Roman" w:hAnsi="Times New Roman"/>
                  <w:sz w:val="24"/>
                  <w:rPrChange w:id="614" w:author="Pathipati, Suneel [IT]" w:date="2014-01-17T09:47:00Z">
                    <w:rPr/>
                  </w:rPrChange>
                </w:rPr>
                <w:t>groupId</w:t>
              </w:r>
              <w:proofErr w:type="spellEnd"/>
              <w:r w:rsidR="004D6DC4" w:rsidRPr="00A7701A">
                <w:rPr>
                  <w:rFonts w:ascii="Times New Roman" w:hAnsi="Times New Roman"/>
                  <w:sz w:val="24"/>
                  <w:rPrChange w:id="615" w:author="Pathipati, Suneel [IT]" w:date="2014-01-17T09:47:00Z">
                    <w:rPr/>
                  </w:rPrChange>
                </w:rPr>
                <w:t xml:space="preserve"> can be used for additional subscribers under the same BAN within the same transaction.</w:t>
              </w:r>
            </w:ins>
          </w:p>
        </w:tc>
      </w:tr>
      <w:tr w:rsidR="000C7E2C" w:rsidRPr="00A7701A" w:rsidTr="000C7E2C">
        <w:tblPrEx>
          <w:tblPrExChange w:id="616" w:author="Pathipati, Suneel [IT]" w:date="2014-01-17T09:49:00Z">
            <w:tblPrEx>
              <w:tblW w:w="5000" w:type="pct"/>
              <w:tblInd w:w="0" w:type="dxa"/>
            </w:tblPrEx>
          </w:tblPrExChange>
        </w:tblPrEx>
        <w:trPr>
          <w:ins w:id="617" w:author="Pathipati, Suneel [IT]" w:date="2014-01-17T09:23:00Z"/>
        </w:trPr>
        <w:tc>
          <w:tcPr>
            <w:tcW w:w="761" w:type="pct"/>
            <w:tcMar>
              <w:top w:w="0" w:type="dxa"/>
              <w:left w:w="108" w:type="dxa"/>
              <w:bottom w:w="0" w:type="dxa"/>
              <w:right w:w="108" w:type="dxa"/>
            </w:tcMar>
            <w:hideMark/>
            <w:tcPrChange w:id="618"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619" w:author="Pathipati, Suneel [IT]" w:date="2014-01-17T09:23:00Z"/>
                <w:rFonts w:ascii="Times New Roman" w:hAnsi="Times New Roman"/>
                <w:sz w:val="24"/>
                <w:rPrChange w:id="620" w:author="Pathipati, Suneel [IT]" w:date="2014-01-17T09:47:00Z">
                  <w:rPr>
                    <w:ins w:id="621" w:author="Pathipati, Suneel [IT]" w:date="2014-01-17T09:23:00Z"/>
                  </w:rPr>
                </w:rPrChange>
              </w:rPr>
            </w:pPr>
            <w:ins w:id="622" w:author="Pathipati, Suneel [IT]" w:date="2014-01-17T09:23:00Z">
              <w:r w:rsidRPr="00A7701A">
                <w:rPr>
                  <w:rFonts w:ascii="Times New Roman" w:hAnsi="Times New Roman"/>
                  <w:sz w:val="24"/>
                  <w:rPrChange w:id="623" w:author="Pathipati, Suneel [IT]" w:date="2014-01-17T09:47:00Z">
                    <w:rPr/>
                  </w:rPrChange>
                </w:rPr>
                <w:t>C – generate new group</w:t>
              </w:r>
            </w:ins>
          </w:p>
        </w:tc>
        <w:tc>
          <w:tcPr>
            <w:tcW w:w="705" w:type="pct"/>
            <w:tcMar>
              <w:top w:w="0" w:type="dxa"/>
              <w:left w:w="108" w:type="dxa"/>
              <w:bottom w:w="0" w:type="dxa"/>
              <w:right w:w="108" w:type="dxa"/>
            </w:tcMar>
            <w:hideMark/>
            <w:tcPrChange w:id="624"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625" w:author="Pathipati, Suneel [IT]" w:date="2014-01-17T09:23:00Z"/>
                <w:rFonts w:ascii="Times New Roman" w:hAnsi="Times New Roman"/>
                <w:sz w:val="24"/>
                <w:rPrChange w:id="626" w:author="Pathipati, Suneel [IT]" w:date="2014-01-17T09:47:00Z">
                  <w:rPr>
                    <w:ins w:id="627" w:author="Pathipati, Suneel [IT]" w:date="2014-01-17T09:23:00Z"/>
                  </w:rPr>
                </w:rPrChange>
              </w:rPr>
            </w:pPr>
            <w:ins w:id="628" w:author="Pathipati, Suneel [IT]" w:date="2014-01-17T09:23:00Z">
              <w:r w:rsidRPr="00A7701A">
                <w:rPr>
                  <w:rFonts w:ascii="Times New Roman" w:hAnsi="Times New Roman"/>
                  <w:sz w:val="24"/>
                  <w:rPrChange w:id="629" w:author="Pathipati, Suneel [IT]" w:date="2014-01-17T09:47:00Z">
                    <w:rPr/>
                  </w:rPrChange>
                </w:rPr>
                <w:t>true</w:t>
              </w:r>
            </w:ins>
          </w:p>
        </w:tc>
        <w:tc>
          <w:tcPr>
            <w:tcW w:w="752" w:type="pct"/>
            <w:tcMar>
              <w:top w:w="0" w:type="dxa"/>
              <w:left w:w="108" w:type="dxa"/>
              <w:bottom w:w="0" w:type="dxa"/>
              <w:right w:w="108" w:type="dxa"/>
            </w:tcMar>
            <w:hideMark/>
            <w:tcPrChange w:id="630"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631" w:author="Pathipati, Suneel [IT]" w:date="2014-01-17T09:23:00Z"/>
                <w:rFonts w:ascii="Times New Roman" w:hAnsi="Times New Roman"/>
                <w:sz w:val="24"/>
                <w:rPrChange w:id="632" w:author="Pathipati, Suneel [IT]" w:date="2014-01-17T09:47:00Z">
                  <w:rPr>
                    <w:ins w:id="633" w:author="Pathipati, Suneel [IT]" w:date="2014-01-17T09:23:00Z"/>
                  </w:rPr>
                </w:rPrChange>
              </w:rPr>
            </w:pPr>
            <w:ins w:id="634" w:author="Pathipati, Suneel [IT]" w:date="2014-01-17T09:25:00Z">
              <w:r w:rsidRPr="00A7701A">
                <w:rPr>
                  <w:rFonts w:ascii="Times New Roman" w:hAnsi="Times New Roman"/>
                  <w:sz w:val="24"/>
                  <w:rPrChange w:id="635" w:author="Pathipati, Suneel [IT]" w:date="2014-01-17T09:47:00Z">
                    <w:rPr/>
                  </w:rPrChange>
                </w:rPr>
                <w:t>t</w:t>
              </w:r>
            </w:ins>
            <w:ins w:id="636" w:author="Pathipati, Suneel [IT]" w:date="2014-01-17T09:23:00Z">
              <w:r w:rsidRPr="00A7701A">
                <w:rPr>
                  <w:rFonts w:ascii="Times New Roman" w:hAnsi="Times New Roman"/>
                  <w:sz w:val="24"/>
                  <w:rPrChange w:id="637" w:author="Pathipati, Suneel [IT]" w:date="2014-01-17T09:47:00Z">
                    <w:rPr/>
                  </w:rPrChange>
                </w:rPr>
                <w:t>rue</w:t>
              </w:r>
            </w:ins>
          </w:p>
        </w:tc>
        <w:tc>
          <w:tcPr>
            <w:tcW w:w="752" w:type="pct"/>
            <w:tcMar>
              <w:top w:w="0" w:type="dxa"/>
              <w:left w:w="108" w:type="dxa"/>
              <w:bottom w:w="0" w:type="dxa"/>
              <w:right w:w="108" w:type="dxa"/>
            </w:tcMar>
            <w:hideMark/>
            <w:tcPrChange w:id="638"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639" w:author="Pathipati, Suneel [IT]" w:date="2014-01-17T09:23:00Z"/>
                <w:rFonts w:ascii="Times New Roman" w:hAnsi="Times New Roman"/>
                <w:sz w:val="24"/>
                <w:rPrChange w:id="640" w:author="Pathipati, Suneel [IT]" w:date="2014-01-17T09:47:00Z">
                  <w:rPr>
                    <w:ins w:id="641" w:author="Pathipati, Suneel [IT]" w:date="2014-01-17T09:23:00Z"/>
                  </w:rPr>
                </w:rPrChange>
              </w:rPr>
            </w:pPr>
            <w:ins w:id="642" w:author="Pathipati, Suneel [IT]" w:date="2014-01-17T09:25:00Z">
              <w:r w:rsidRPr="00A7701A">
                <w:rPr>
                  <w:rFonts w:ascii="Times New Roman" w:hAnsi="Times New Roman"/>
                  <w:sz w:val="24"/>
                  <w:rPrChange w:id="643" w:author="Pathipati, Suneel [IT]" w:date="2014-01-17T09:47:00Z">
                    <w:rPr/>
                  </w:rPrChange>
                </w:rPr>
                <w:t>t</w:t>
              </w:r>
            </w:ins>
            <w:ins w:id="644" w:author="Pathipati, Suneel [IT]" w:date="2014-01-17T09:23:00Z">
              <w:r w:rsidRPr="00A7701A">
                <w:rPr>
                  <w:rFonts w:ascii="Times New Roman" w:hAnsi="Times New Roman"/>
                  <w:sz w:val="24"/>
                  <w:rPrChange w:id="645" w:author="Pathipati, Suneel [IT]" w:date="2014-01-17T09:47:00Z">
                    <w:rPr/>
                  </w:rPrChange>
                </w:rPr>
                <w:t>rue</w:t>
              </w:r>
            </w:ins>
          </w:p>
        </w:tc>
        <w:tc>
          <w:tcPr>
            <w:tcW w:w="2030" w:type="pct"/>
            <w:tcMar>
              <w:top w:w="0" w:type="dxa"/>
              <w:left w:w="108" w:type="dxa"/>
              <w:bottom w:w="0" w:type="dxa"/>
              <w:right w:w="108" w:type="dxa"/>
            </w:tcMar>
            <w:hideMark/>
            <w:tcPrChange w:id="646" w:author="Pathipati, Suneel [IT]" w:date="2014-01-17T09:49:00Z">
              <w:tcPr>
                <w:tcW w:w="2030" w:type="pct"/>
                <w:gridSpan w:val="2"/>
                <w:tcMar>
                  <w:top w:w="0" w:type="dxa"/>
                  <w:left w:w="108" w:type="dxa"/>
                  <w:bottom w:w="0" w:type="dxa"/>
                  <w:right w:w="108" w:type="dxa"/>
                </w:tcMar>
                <w:hideMark/>
              </w:tcPr>
            </w:tcPrChange>
          </w:tcPr>
          <w:p w:rsidR="00CC0BB8" w:rsidRPr="00A7701A" w:rsidRDefault="00CC0BB8">
            <w:pPr>
              <w:rPr>
                <w:ins w:id="647" w:author="Pathipati, Suneel [IT]" w:date="2014-01-17T09:23:00Z"/>
                <w:rFonts w:ascii="Times New Roman" w:hAnsi="Times New Roman"/>
                <w:sz w:val="24"/>
                <w:rPrChange w:id="648" w:author="Pathipati, Suneel [IT]" w:date="2014-01-17T09:47:00Z">
                  <w:rPr>
                    <w:ins w:id="649" w:author="Pathipati, Suneel [IT]" w:date="2014-01-17T09:23:00Z"/>
                  </w:rPr>
                </w:rPrChange>
              </w:rPr>
            </w:pPr>
            <w:ins w:id="650" w:author="Pathipati, Suneel [IT]" w:date="2014-01-17T09:23:00Z">
              <w:r w:rsidRPr="00A7701A">
                <w:rPr>
                  <w:rFonts w:ascii="Times New Roman" w:hAnsi="Times New Roman"/>
                  <w:sz w:val="24"/>
                  <w:rPrChange w:id="651" w:author="Pathipati, Suneel [IT]" w:date="2014-01-17T09:47:00Z">
                    <w:rPr/>
                  </w:rPrChange>
                </w:rPr>
                <w:t>Can apply the joining to the new group.</w:t>
              </w:r>
            </w:ins>
          </w:p>
        </w:tc>
      </w:tr>
      <w:tr w:rsidR="000C7E2C" w:rsidRPr="00A7701A" w:rsidTr="000C7E2C">
        <w:tblPrEx>
          <w:tblPrExChange w:id="652" w:author="Pathipati, Suneel [IT]" w:date="2014-01-17T09:49:00Z">
            <w:tblPrEx>
              <w:tblW w:w="5000" w:type="pct"/>
              <w:tblInd w:w="0" w:type="dxa"/>
            </w:tblPrEx>
          </w:tblPrExChange>
        </w:tblPrEx>
        <w:trPr>
          <w:ins w:id="653" w:author="Pathipati, Suneel [IT]" w:date="2014-01-17T09:23:00Z"/>
        </w:trPr>
        <w:tc>
          <w:tcPr>
            <w:tcW w:w="761" w:type="pct"/>
            <w:tcMar>
              <w:top w:w="0" w:type="dxa"/>
              <w:left w:w="108" w:type="dxa"/>
              <w:bottom w:w="0" w:type="dxa"/>
              <w:right w:w="108" w:type="dxa"/>
            </w:tcMar>
            <w:hideMark/>
            <w:tcPrChange w:id="654" w:author="Pathipati, Suneel [IT]" w:date="2014-01-17T09:49:00Z">
              <w:tcPr>
                <w:tcW w:w="761" w:type="pct"/>
                <w:gridSpan w:val="3"/>
                <w:tcMar>
                  <w:top w:w="0" w:type="dxa"/>
                  <w:left w:w="108" w:type="dxa"/>
                  <w:bottom w:w="0" w:type="dxa"/>
                  <w:right w:w="108" w:type="dxa"/>
                </w:tcMar>
                <w:hideMark/>
              </w:tcPr>
            </w:tcPrChange>
          </w:tcPr>
          <w:p w:rsidR="00CC0BB8" w:rsidRPr="00A7701A" w:rsidRDefault="00CC0BB8">
            <w:pPr>
              <w:rPr>
                <w:ins w:id="655" w:author="Pathipati, Suneel [IT]" w:date="2014-01-17T09:23:00Z"/>
                <w:rFonts w:ascii="Times New Roman" w:hAnsi="Times New Roman"/>
                <w:sz w:val="24"/>
                <w:rPrChange w:id="656" w:author="Pathipati, Suneel [IT]" w:date="2014-01-17T09:47:00Z">
                  <w:rPr>
                    <w:ins w:id="657" w:author="Pathipati, Suneel [IT]" w:date="2014-01-17T09:23:00Z"/>
                  </w:rPr>
                </w:rPrChange>
              </w:rPr>
            </w:pPr>
            <w:ins w:id="658" w:author="Pathipati, Suneel [IT]" w:date="2014-01-17T09:23:00Z">
              <w:r w:rsidRPr="00A7701A">
                <w:rPr>
                  <w:rFonts w:ascii="Times New Roman" w:hAnsi="Times New Roman"/>
                  <w:sz w:val="24"/>
                  <w:rPrChange w:id="659" w:author="Pathipati, Suneel [IT]" w:date="2014-01-17T09:47:00Z">
                    <w:rPr/>
                  </w:rPrChange>
                </w:rPr>
                <w:t>C – generate new group</w:t>
              </w:r>
            </w:ins>
          </w:p>
        </w:tc>
        <w:tc>
          <w:tcPr>
            <w:tcW w:w="705" w:type="pct"/>
            <w:tcMar>
              <w:top w:w="0" w:type="dxa"/>
              <w:left w:w="108" w:type="dxa"/>
              <w:bottom w:w="0" w:type="dxa"/>
              <w:right w:w="108" w:type="dxa"/>
            </w:tcMar>
            <w:hideMark/>
            <w:tcPrChange w:id="660" w:author="Pathipati, Suneel [IT]" w:date="2014-01-17T09:49:00Z">
              <w:tcPr>
                <w:tcW w:w="752" w:type="pct"/>
                <w:tcMar>
                  <w:top w:w="0" w:type="dxa"/>
                  <w:left w:w="108" w:type="dxa"/>
                  <w:bottom w:w="0" w:type="dxa"/>
                  <w:right w:w="108" w:type="dxa"/>
                </w:tcMar>
                <w:hideMark/>
              </w:tcPr>
            </w:tcPrChange>
          </w:tcPr>
          <w:p w:rsidR="00CC0BB8" w:rsidRPr="00A7701A" w:rsidRDefault="00CC0BB8">
            <w:pPr>
              <w:rPr>
                <w:ins w:id="661" w:author="Pathipati, Suneel [IT]" w:date="2014-01-17T09:23:00Z"/>
                <w:rFonts w:ascii="Times New Roman" w:hAnsi="Times New Roman"/>
                <w:sz w:val="24"/>
                <w:rPrChange w:id="662" w:author="Pathipati, Suneel [IT]" w:date="2014-01-17T09:47:00Z">
                  <w:rPr>
                    <w:ins w:id="663" w:author="Pathipati, Suneel [IT]" w:date="2014-01-17T09:23:00Z"/>
                  </w:rPr>
                </w:rPrChange>
              </w:rPr>
            </w:pPr>
            <w:ins w:id="664" w:author="Pathipati, Suneel [IT]" w:date="2014-01-17T09:23:00Z">
              <w:r w:rsidRPr="00A7701A">
                <w:rPr>
                  <w:rFonts w:ascii="Times New Roman" w:hAnsi="Times New Roman"/>
                  <w:sz w:val="24"/>
                  <w:rPrChange w:id="665" w:author="Pathipati, Suneel [IT]" w:date="2014-01-17T09:47:00Z">
                    <w:rPr/>
                  </w:rPrChange>
                </w:rPr>
                <w:t>true</w:t>
              </w:r>
            </w:ins>
          </w:p>
        </w:tc>
        <w:tc>
          <w:tcPr>
            <w:tcW w:w="752" w:type="pct"/>
            <w:tcMar>
              <w:top w:w="0" w:type="dxa"/>
              <w:left w:w="108" w:type="dxa"/>
              <w:bottom w:w="0" w:type="dxa"/>
              <w:right w:w="108" w:type="dxa"/>
            </w:tcMar>
            <w:hideMark/>
            <w:tcPrChange w:id="666" w:author="Pathipati, Suneel [IT]" w:date="2014-01-17T09:49:00Z">
              <w:tcPr>
                <w:tcW w:w="705" w:type="pct"/>
                <w:tcMar>
                  <w:top w:w="0" w:type="dxa"/>
                  <w:left w:w="108" w:type="dxa"/>
                  <w:bottom w:w="0" w:type="dxa"/>
                  <w:right w:w="108" w:type="dxa"/>
                </w:tcMar>
                <w:hideMark/>
              </w:tcPr>
            </w:tcPrChange>
          </w:tcPr>
          <w:p w:rsidR="00CC0BB8" w:rsidRPr="00A7701A" w:rsidRDefault="00CC0BB8">
            <w:pPr>
              <w:rPr>
                <w:ins w:id="667" w:author="Pathipati, Suneel [IT]" w:date="2014-01-17T09:23:00Z"/>
                <w:rFonts w:ascii="Times New Roman" w:hAnsi="Times New Roman"/>
                <w:sz w:val="24"/>
                <w:rPrChange w:id="668" w:author="Pathipati, Suneel [IT]" w:date="2014-01-17T09:47:00Z">
                  <w:rPr>
                    <w:ins w:id="669" w:author="Pathipati, Suneel [IT]" w:date="2014-01-17T09:23:00Z"/>
                  </w:rPr>
                </w:rPrChange>
              </w:rPr>
            </w:pPr>
            <w:ins w:id="670" w:author="Pathipati, Suneel [IT]" w:date="2014-01-17T09:23:00Z">
              <w:r w:rsidRPr="00A7701A">
                <w:rPr>
                  <w:rFonts w:ascii="Times New Roman" w:hAnsi="Times New Roman"/>
                  <w:sz w:val="24"/>
                  <w:rPrChange w:id="671" w:author="Pathipati, Suneel [IT]" w:date="2014-01-17T09:47:00Z">
                    <w:rPr/>
                  </w:rPrChange>
                </w:rPr>
                <w:t>false</w:t>
              </w:r>
            </w:ins>
          </w:p>
        </w:tc>
        <w:tc>
          <w:tcPr>
            <w:tcW w:w="752" w:type="pct"/>
            <w:tcMar>
              <w:top w:w="0" w:type="dxa"/>
              <w:left w:w="108" w:type="dxa"/>
              <w:bottom w:w="0" w:type="dxa"/>
              <w:right w:w="108" w:type="dxa"/>
            </w:tcMar>
            <w:hideMark/>
            <w:tcPrChange w:id="672" w:author="Pathipati, Suneel [IT]" w:date="2014-01-17T09:49:00Z">
              <w:tcPr>
                <w:tcW w:w="752" w:type="pct"/>
                <w:gridSpan w:val="2"/>
                <w:tcMar>
                  <w:top w:w="0" w:type="dxa"/>
                  <w:left w:w="108" w:type="dxa"/>
                  <w:bottom w:w="0" w:type="dxa"/>
                  <w:right w:w="108" w:type="dxa"/>
                </w:tcMar>
                <w:hideMark/>
              </w:tcPr>
            </w:tcPrChange>
          </w:tcPr>
          <w:p w:rsidR="00CC0BB8" w:rsidRPr="00A7701A" w:rsidRDefault="00CC0BB8">
            <w:pPr>
              <w:rPr>
                <w:ins w:id="673" w:author="Pathipati, Suneel [IT]" w:date="2014-01-17T09:23:00Z"/>
                <w:rFonts w:ascii="Times New Roman" w:hAnsi="Times New Roman"/>
                <w:sz w:val="24"/>
                <w:rPrChange w:id="674" w:author="Pathipati, Suneel [IT]" w:date="2014-01-17T09:47:00Z">
                  <w:rPr>
                    <w:ins w:id="675" w:author="Pathipati, Suneel [IT]" w:date="2014-01-17T09:23:00Z"/>
                  </w:rPr>
                </w:rPrChange>
              </w:rPr>
            </w:pPr>
            <w:ins w:id="676" w:author="Pathipati, Suneel [IT]" w:date="2014-01-17T09:25:00Z">
              <w:r w:rsidRPr="00A7701A">
                <w:rPr>
                  <w:rFonts w:ascii="Times New Roman" w:hAnsi="Times New Roman"/>
                  <w:sz w:val="24"/>
                  <w:rPrChange w:id="677" w:author="Pathipati, Suneel [IT]" w:date="2014-01-17T09:47:00Z">
                    <w:rPr/>
                  </w:rPrChange>
                </w:rPr>
                <w:t>false</w:t>
              </w:r>
            </w:ins>
          </w:p>
        </w:tc>
        <w:tc>
          <w:tcPr>
            <w:tcW w:w="2030" w:type="pct"/>
            <w:tcMar>
              <w:top w:w="0" w:type="dxa"/>
              <w:left w:w="108" w:type="dxa"/>
              <w:bottom w:w="0" w:type="dxa"/>
              <w:right w:w="108" w:type="dxa"/>
            </w:tcMar>
            <w:tcPrChange w:id="678" w:author="Pathipati, Suneel [IT]" w:date="2014-01-17T09:49:00Z">
              <w:tcPr>
                <w:tcW w:w="2030" w:type="pct"/>
                <w:gridSpan w:val="2"/>
                <w:tcMar>
                  <w:top w:w="0" w:type="dxa"/>
                  <w:left w:w="108" w:type="dxa"/>
                  <w:bottom w:w="0" w:type="dxa"/>
                  <w:right w:w="108" w:type="dxa"/>
                </w:tcMar>
              </w:tcPr>
            </w:tcPrChange>
          </w:tcPr>
          <w:p w:rsidR="00CC0BB8" w:rsidRPr="00A7701A" w:rsidRDefault="00CC0BB8">
            <w:pPr>
              <w:rPr>
                <w:ins w:id="679" w:author="Pathipati, Suneel [IT]" w:date="2014-01-17T09:23:00Z"/>
                <w:rFonts w:ascii="Times New Roman" w:hAnsi="Times New Roman"/>
                <w:sz w:val="24"/>
                <w:rPrChange w:id="680" w:author="Pathipati, Suneel [IT]" w:date="2014-01-17T09:47:00Z">
                  <w:rPr>
                    <w:ins w:id="681" w:author="Pathipati, Suneel [IT]" w:date="2014-01-17T09:23:00Z"/>
                  </w:rPr>
                </w:rPrChange>
              </w:rPr>
            </w:pPr>
            <w:ins w:id="682" w:author="Pathipati, Suneel [IT]" w:date="2014-01-17T09:31:00Z">
              <w:r w:rsidRPr="00A7701A">
                <w:rPr>
                  <w:rFonts w:ascii="Times New Roman" w:hAnsi="Times New Roman"/>
                  <w:sz w:val="24"/>
                  <w:rPrChange w:id="683" w:author="Pathipati, Suneel [IT]" w:date="2014-01-17T09:47:00Z">
                    <w:rPr/>
                  </w:rPrChange>
                </w:rPr>
                <w:t>Client</w:t>
              </w:r>
            </w:ins>
            <w:ins w:id="684" w:author="Pathipati, Suneel [IT]" w:date="2014-01-17T09:23:00Z">
              <w:r w:rsidRPr="00A7701A">
                <w:rPr>
                  <w:rFonts w:ascii="Times New Roman" w:hAnsi="Times New Roman"/>
                  <w:sz w:val="24"/>
                  <w:rPrChange w:id="685" w:author="Pathipati, Suneel [IT]" w:date="2014-01-17T09:47:00Z">
                    <w:rPr/>
                  </w:rPrChange>
                </w:rPr>
                <w:t xml:space="preserve"> </w:t>
              </w:r>
            </w:ins>
            <w:ins w:id="686" w:author="Pathipati, Suneel [IT]" w:date="2014-01-17T09:31:00Z">
              <w:r w:rsidRPr="00A7701A">
                <w:rPr>
                  <w:rFonts w:ascii="Times New Roman" w:hAnsi="Times New Roman"/>
                  <w:sz w:val="24"/>
                  <w:rPrChange w:id="687" w:author="Pathipati, Suneel [IT]" w:date="2014-01-17T09:47:00Z">
                    <w:rPr/>
                  </w:rPrChange>
                </w:rPr>
                <w:t xml:space="preserve">should </w:t>
              </w:r>
            </w:ins>
            <w:ins w:id="688" w:author="Pathipati, Suneel [IT]" w:date="2014-01-17T09:23:00Z">
              <w:r w:rsidRPr="00A7701A">
                <w:rPr>
                  <w:rFonts w:ascii="Times New Roman" w:hAnsi="Times New Roman"/>
                  <w:sz w:val="24"/>
                  <w:rPrChange w:id="689" w:author="Pathipati, Suneel [IT]" w:date="2014-01-17T09:47:00Z">
                    <w:rPr/>
                  </w:rPrChange>
                </w:rPr>
                <w:t xml:space="preserve">display </w:t>
              </w:r>
            </w:ins>
            <w:ins w:id="690" w:author="Pathipati, Suneel [IT]" w:date="2014-01-17T09:34:00Z">
              <w:r w:rsidR="00FE4FF3" w:rsidRPr="00A7701A">
                <w:rPr>
                  <w:rFonts w:ascii="Times New Roman" w:hAnsi="Times New Roman"/>
                  <w:sz w:val="24"/>
                  <w:rPrChange w:id="691" w:author="Pathipati, Suneel [IT]" w:date="2014-01-17T09:47:00Z">
                    <w:rPr/>
                  </w:rPrChange>
                </w:rPr>
                <w:t>appropriate</w:t>
              </w:r>
            </w:ins>
            <w:ins w:id="692" w:author="Pathipati, Suneel [IT]" w:date="2014-01-17T09:23:00Z">
              <w:r w:rsidRPr="00A7701A">
                <w:rPr>
                  <w:rFonts w:ascii="Times New Roman" w:hAnsi="Times New Roman"/>
                  <w:sz w:val="24"/>
                  <w:rPrChange w:id="693" w:author="Pathipati, Suneel [IT]" w:date="2014-01-17T09:47:00Z">
                    <w:rPr/>
                  </w:rPrChange>
                </w:rPr>
                <w:t xml:space="preserve"> ineligibility message</w:t>
              </w:r>
            </w:ins>
            <w:ins w:id="694" w:author="Pathipati, Suneel [IT]" w:date="2014-01-17T09:34:00Z">
              <w:r w:rsidR="00FE4FF3" w:rsidRPr="00A7701A">
                <w:rPr>
                  <w:rFonts w:ascii="Times New Roman" w:hAnsi="Times New Roman"/>
                  <w:sz w:val="24"/>
                  <w:rPrChange w:id="695" w:author="Pathipati, Suneel [IT]" w:date="2014-01-17T09:47:00Z">
                    <w:rPr/>
                  </w:rPrChange>
                </w:rPr>
                <w:t xml:space="preserve"> or use </w:t>
              </w:r>
            </w:ins>
            <w:proofErr w:type="spellStart"/>
            <w:ins w:id="696" w:author="Pathipati, Suneel [IT]" w:date="2014-01-17T09:35:00Z">
              <w:r w:rsidR="00FE4FF3" w:rsidRPr="00A7701A">
                <w:rPr>
                  <w:rFonts w:ascii="Times New Roman" w:hAnsi="Times New Roman"/>
                  <w:sz w:val="24"/>
                  <w:rPrChange w:id="697" w:author="Pathipati, Suneel [IT]" w:date="2014-01-17T09:47:00Z">
                    <w:rPr/>
                  </w:rPrChange>
                </w:rPr>
                <w:t>eligibilityInfoForInputSub.</w:t>
              </w:r>
            </w:ins>
            <w:ins w:id="698" w:author="Pathipati, Suneel [IT]" w:date="2014-01-17T09:36:00Z">
              <w:r w:rsidR="00FE4FF3" w:rsidRPr="00A7701A">
                <w:rPr>
                  <w:rFonts w:ascii="Times New Roman" w:hAnsi="Times New Roman"/>
                  <w:sz w:val="24"/>
                  <w:rPrChange w:id="699" w:author="Pathipati, Suneel [IT]" w:date="2014-01-17T09:47:00Z">
                    <w:rPr/>
                  </w:rPrChange>
                </w:rPr>
                <w:t>ineligibleReason</w:t>
              </w:r>
              <w:proofErr w:type="spellEnd"/>
              <w:r w:rsidR="00FE4FF3" w:rsidRPr="00A7701A">
                <w:rPr>
                  <w:rFonts w:ascii="Times New Roman" w:hAnsi="Times New Roman"/>
                  <w:sz w:val="24"/>
                  <w:rPrChange w:id="700" w:author="Pathipati, Suneel [IT]" w:date="2014-01-17T09:47:00Z">
                    <w:rPr/>
                  </w:rPrChange>
                </w:rPr>
                <w:t xml:space="preserve"> </w:t>
              </w:r>
            </w:ins>
            <w:ins w:id="701" w:author="Pathipati, Suneel [IT]" w:date="2014-01-17T09:34:00Z">
              <w:r w:rsidR="00FE4FF3" w:rsidRPr="00A7701A">
                <w:rPr>
                  <w:rFonts w:ascii="Times New Roman" w:hAnsi="Times New Roman"/>
                  <w:sz w:val="24"/>
                  <w:rPrChange w:id="702" w:author="Pathipati, Suneel [IT]" w:date="2014-01-17T09:47:00Z">
                    <w:rPr/>
                  </w:rPrChange>
                </w:rPr>
                <w:t>from API</w:t>
              </w:r>
            </w:ins>
            <w:ins w:id="703" w:author="Pathipati, Suneel [IT]" w:date="2014-01-17T09:23:00Z">
              <w:r w:rsidRPr="00A7701A">
                <w:rPr>
                  <w:rFonts w:ascii="Times New Roman" w:hAnsi="Times New Roman"/>
                  <w:sz w:val="24"/>
                  <w:rPrChange w:id="704" w:author="Pathipati, Suneel [IT]" w:date="2014-01-17T09:47:00Z">
                    <w:rPr/>
                  </w:rPrChange>
                </w:rPr>
                <w:t>:</w:t>
              </w:r>
            </w:ins>
          </w:p>
          <w:p w:rsidR="00CC0BB8" w:rsidRPr="00A7701A" w:rsidRDefault="00CC0BB8">
            <w:pPr>
              <w:rPr>
                <w:ins w:id="705" w:author="Pathipati, Suneel [IT]" w:date="2014-01-17T09:23:00Z"/>
                <w:rFonts w:ascii="Times New Roman" w:hAnsi="Times New Roman"/>
                <w:sz w:val="24"/>
                <w:rPrChange w:id="706" w:author="Pathipati, Suneel [IT]" w:date="2014-01-17T09:47:00Z">
                  <w:rPr>
                    <w:ins w:id="707" w:author="Pathipati, Suneel [IT]" w:date="2014-01-17T09:23:00Z"/>
                  </w:rPr>
                </w:rPrChange>
              </w:rPr>
            </w:pPr>
            <w:ins w:id="708" w:author="Pathipati, Suneel [IT]" w:date="2014-01-17T09:23:00Z">
              <w:r w:rsidRPr="00A7701A">
                <w:rPr>
                  <w:rFonts w:ascii="Times New Roman" w:hAnsi="Times New Roman"/>
                  <w:sz w:val="24"/>
                  <w:rPrChange w:id="709" w:author="Pathipati, Suneel [IT]" w:date="2014-01-17T09:47:00Z">
                    <w:rPr/>
                  </w:rPrChange>
                </w:rPr>
                <w:t>“The subscriber is not eligi</w:t>
              </w:r>
              <w:r w:rsidR="00CE64C9" w:rsidRPr="00A7701A">
                <w:rPr>
                  <w:rFonts w:ascii="Times New Roman" w:hAnsi="Times New Roman"/>
                  <w:sz w:val="24"/>
                  <w:rPrChange w:id="710" w:author="Pathipati, Suneel [IT]" w:date="2014-01-17T09:47:00Z">
                    <w:rPr/>
                  </w:rPrChange>
                </w:rPr>
                <w:t xml:space="preserve">ble for the Sprint </w:t>
              </w:r>
              <w:proofErr w:type="spellStart"/>
              <w:r w:rsidR="00CE64C9" w:rsidRPr="00A7701A">
                <w:rPr>
                  <w:rFonts w:ascii="Times New Roman" w:hAnsi="Times New Roman"/>
                  <w:sz w:val="24"/>
                  <w:rPrChange w:id="711" w:author="Pathipati, Suneel [IT]" w:date="2014-01-17T09:47:00Z">
                    <w:rPr/>
                  </w:rPrChange>
                </w:rPr>
                <w:t>Framily</w:t>
              </w:r>
              <w:proofErr w:type="spellEnd"/>
              <w:r w:rsidR="00CE64C9" w:rsidRPr="00A7701A">
                <w:rPr>
                  <w:rFonts w:ascii="Times New Roman" w:hAnsi="Times New Roman"/>
                  <w:sz w:val="24"/>
                  <w:rPrChange w:id="712" w:author="Pathipati, Suneel [IT]" w:date="2014-01-17T09:47:00Z">
                    <w:rPr/>
                  </w:rPrChange>
                </w:rPr>
                <w:t xml:space="preserve"> Plan</w:t>
              </w:r>
              <w:r w:rsidRPr="00A7701A">
                <w:rPr>
                  <w:rFonts w:ascii="Times New Roman" w:hAnsi="Times New Roman"/>
                  <w:sz w:val="24"/>
                  <w:rPrChange w:id="713" w:author="Pathipati, Suneel [IT]" w:date="2014-01-17T09:47:00Z">
                    <w:rPr/>
                  </w:rPrChange>
                </w:rPr>
                <w:t xml:space="preserve">.” </w:t>
              </w:r>
            </w:ins>
          </w:p>
          <w:p w:rsidR="00CC0BB8" w:rsidRPr="00A7701A" w:rsidRDefault="00CE64C9" w:rsidP="00CE64C9">
            <w:pPr>
              <w:rPr>
                <w:ins w:id="714" w:author="Pathipati, Suneel [IT]" w:date="2014-01-17T09:23:00Z"/>
                <w:rFonts w:ascii="Times New Roman" w:hAnsi="Times New Roman"/>
                <w:sz w:val="24"/>
                <w:rPrChange w:id="715" w:author="Pathipati, Suneel [IT]" w:date="2014-01-17T09:47:00Z">
                  <w:rPr>
                    <w:ins w:id="716" w:author="Pathipati, Suneel [IT]" w:date="2014-01-17T09:23:00Z"/>
                  </w:rPr>
                </w:rPrChange>
              </w:rPr>
            </w:pPr>
            <w:ins w:id="717" w:author="Pathipati, Suneel [IT]" w:date="2014-01-17T09:44:00Z">
              <w:r w:rsidRPr="00A7701A">
                <w:rPr>
                  <w:rFonts w:ascii="Times New Roman" w:hAnsi="Times New Roman"/>
                  <w:sz w:val="24"/>
                  <w:rPrChange w:id="718" w:author="Pathipati, Suneel [IT]" w:date="2014-01-17T09:47:00Z">
                    <w:rPr/>
                  </w:rPrChange>
                </w:rPr>
                <w:t xml:space="preserve">Do not show </w:t>
              </w:r>
            </w:ins>
            <w:proofErr w:type="spellStart"/>
            <w:ins w:id="719" w:author="Pathipati, Suneel [IT]" w:date="2014-01-17T09:23:00Z">
              <w:r w:rsidR="00CC0BB8" w:rsidRPr="00A7701A">
                <w:rPr>
                  <w:rFonts w:ascii="Times New Roman" w:hAnsi="Times New Roman"/>
                  <w:sz w:val="24"/>
                  <w:rPrChange w:id="720" w:author="Pathipati, Suneel [IT]" w:date="2014-01-17T09:47:00Z">
                    <w:rPr/>
                  </w:rPrChange>
                </w:rPr>
                <w:t>Framily</w:t>
              </w:r>
              <w:proofErr w:type="spellEnd"/>
              <w:r w:rsidR="00CC0BB8" w:rsidRPr="00A7701A">
                <w:rPr>
                  <w:rFonts w:ascii="Times New Roman" w:hAnsi="Times New Roman"/>
                  <w:sz w:val="24"/>
                  <w:rPrChange w:id="721" w:author="Pathipati, Suneel [IT]" w:date="2014-01-17T09:47:00Z">
                    <w:rPr/>
                  </w:rPrChange>
                </w:rPr>
                <w:t xml:space="preserve"> </w:t>
              </w:r>
            </w:ins>
            <w:ins w:id="722" w:author="Pathipati, Suneel [IT]" w:date="2014-01-17T09:44:00Z">
              <w:r w:rsidRPr="00A7701A">
                <w:rPr>
                  <w:rFonts w:ascii="Times New Roman" w:hAnsi="Times New Roman"/>
                  <w:sz w:val="24"/>
                  <w:rPrChange w:id="723" w:author="Pathipati, Suneel [IT]" w:date="2014-01-17T09:47:00Z">
                    <w:rPr/>
                  </w:rPrChange>
                </w:rPr>
                <w:t>plan to subscriber</w:t>
              </w:r>
            </w:ins>
          </w:p>
        </w:tc>
      </w:tr>
    </w:tbl>
    <w:p w:rsidR="00CC0BB8" w:rsidRDefault="00CC0BB8" w:rsidP="00E41410">
      <w:pPr>
        <w:pStyle w:val="BodyText"/>
        <w:spacing w:line="360" w:lineRule="auto"/>
        <w:ind w:left="1440"/>
        <w:rPr>
          <w:ins w:id="724" w:author="Pathipati, Suneel [IT]" w:date="2014-01-10T12:11:00Z"/>
          <w:rFonts w:ascii="Times New Roman" w:hAnsi="Times New Roman"/>
          <w:sz w:val="24"/>
        </w:rPr>
        <w:pPrChange w:id="725" w:author="Pathipati, Suneel [IT]" w:date="2014-01-17T09:21:00Z">
          <w:pPr>
            <w:pStyle w:val="BodyText"/>
            <w:spacing w:line="360" w:lineRule="auto"/>
            <w:ind w:left="720"/>
          </w:pPr>
        </w:pPrChange>
      </w:pPr>
    </w:p>
    <w:p w:rsidR="00C72369" w:rsidRDefault="00CF4F69">
      <w:pPr>
        <w:pStyle w:val="Heading2"/>
        <w:rPr>
          <w:ins w:id="726" w:author="Pathipati, Suneel [IT]" w:date="2014-01-10T13:53:00Z"/>
        </w:rPr>
        <w:pPrChange w:id="727" w:author="Pathipati, Suneel [IT]" w:date="2014-01-10T13:53:00Z">
          <w:pPr>
            <w:pStyle w:val="BodyText"/>
            <w:spacing w:line="360" w:lineRule="auto"/>
            <w:ind w:left="720"/>
          </w:pPr>
        </w:pPrChange>
      </w:pPr>
      <w:bookmarkStart w:id="728" w:name="_Toc377466998"/>
      <w:ins w:id="729" w:author="Pathipati, Suneel [IT]" w:date="2014-01-10T13:40:00Z">
        <w:r w:rsidRPr="00CF4F69">
          <w:rPr>
            <w:rPrChange w:id="730" w:author="Pathipati, Suneel [IT]" w:date="2014-01-10T13:40:00Z">
              <w:rPr>
                <w:b/>
                <w:bCs/>
                <w:iCs/>
                <w:sz w:val="24"/>
              </w:rPr>
            </w:rPrChange>
          </w:rPr>
          <w:t>Participation Fee Details:</w:t>
        </w:r>
      </w:ins>
      <w:bookmarkEnd w:id="728"/>
    </w:p>
    <w:p w:rsidR="002F6868" w:rsidRDefault="002F6868" w:rsidP="00CF4F69">
      <w:pPr>
        <w:pStyle w:val="BodyText"/>
        <w:spacing w:line="360" w:lineRule="auto"/>
        <w:ind w:left="720"/>
        <w:rPr>
          <w:ins w:id="731" w:author="Pathipati, Suneel [IT]" w:date="2014-01-10T13:41:00Z"/>
          <w:rFonts w:ascii="Times New Roman" w:hAnsi="Times New Roman"/>
          <w:sz w:val="24"/>
        </w:rPr>
      </w:pPr>
      <w:proofErr w:type="spellStart"/>
      <w:ins w:id="732" w:author="Pathipati, Suneel [IT]" w:date="2014-01-10T13:40:00Z">
        <w:r>
          <w:rPr>
            <w:rFonts w:ascii="Times New Roman" w:hAnsi="Times New Roman"/>
            <w:sz w:val="24"/>
          </w:rPr>
          <w:t>Subcribers</w:t>
        </w:r>
        <w:proofErr w:type="spellEnd"/>
        <w:r>
          <w:rPr>
            <w:rFonts w:ascii="Times New Roman" w:hAnsi="Times New Roman"/>
            <w:sz w:val="24"/>
          </w:rPr>
          <w:t xml:space="preserve">’ participating in </w:t>
        </w:r>
      </w:ins>
      <w:ins w:id="733" w:author="Pathipati, Suneel [IT]" w:date="2014-01-10T13:41:00Z">
        <w:r>
          <w:rPr>
            <w:rFonts w:ascii="Times New Roman" w:hAnsi="Times New Roman"/>
            <w:sz w:val="24"/>
          </w:rPr>
          <w:t xml:space="preserve">Sprint </w:t>
        </w:r>
      </w:ins>
      <w:proofErr w:type="spellStart"/>
      <w:ins w:id="734" w:author="Pathipati, Suneel [IT]" w:date="2014-01-10T13:40:00Z">
        <w:r>
          <w:rPr>
            <w:rFonts w:ascii="Times New Roman" w:hAnsi="Times New Roman"/>
            <w:sz w:val="24"/>
          </w:rPr>
          <w:t>Framily</w:t>
        </w:r>
        <w:proofErr w:type="spellEnd"/>
        <w:r>
          <w:rPr>
            <w:rFonts w:ascii="Times New Roman" w:hAnsi="Times New Roman"/>
            <w:sz w:val="24"/>
          </w:rPr>
          <w:t xml:space="preserve"> </w:t>
        </w:r>
      </w:ins>
      <w:ins w:id="735" w:author="Pathipati, Suneel [IT]" w:date="2014-01-10T13:41:00Z">
        <w:r>
          <w:rPr>
            <w:rFonts w:ascii="Times New Roman" w:hAnsi="Times New Roman"/>
            <w:sz w:val="24"/>
          </w:rPr>
          <w:t>program may incur an additional fee of $15 (can be variable) per month if they do not meet certain criteria.</w:t>
        </w:r>
      </w:ins>
    </w:p>
    <w:p w:rsidR="002F6868" w:rsidRDefault="002F6868">
      <w:pPr>
        <w:pStyle w:val="BodyText"/>
        <w:numPr>
          <w:ilvl w:val="1"/>
          <w:numId w:val="50"/>
        </w:numPr>
        <w:spacing w:line="360" w:lineRule="auto"/>
        <w:rPr>
          <w:ins w:id="736" w:author="Pathipati, Suneel [IT]" w:date="2014-01-10T13:50:00Z"/>
          <w:rFonts w:ascii="Times New Roman" w:hAnsi="Times New Roman"/>
          <w:sz w:val="24"/>
        </w:rPr>
        <w:pPrChange w:id="737" w:author="Pathipati, Suneel [IT]" w:date="2014-01-10T13:41:00Z">
          <w:pPr>
            <w:pStyle w:val="BodyText"/>
            <w:spacing w:line="360" w:lineRule="auto"/>
          </w:pPr>
        </w:pPrChange>
      </w:pPr>
      <w:ins w:id="738" w:author="Pathipati, Suneel [IT]" w:date="2014-01-10T13:48:00Z">
        <w:r w:rsidRPr="002F6868">
          <w:rPr>
            <w:rFonts w:ascii="Times New Roman" w:hAnsi="Times New Roman"/>
            <w:sz w:val="24"/>
          </w:rPr>
          <w:t>If subsc</w:t>
        </w:r>
      </w:ins>
      <w:ins w:id="739" w:author="Pathipati, Suneel [IT]" w:date="2014-01-10T13:49:00Z">
        <w:r w:rsidRPr="002F6868">
          <w:rPr>
            <w:rFonts w:ascii="Times New Roman" w:hAnsi="Times New Roman"/>
            <w:sz w:val="24"/>
          </w:rPr>
          <w:t xml:space="preserve">riber is not on IB </w:t>
        </w:r>
      </w:ins>
      <w:ins w:id="740" w:author="Pathipati, Suneel [IT]" w:date="2014-01-10T13:50:00Z">
        <w:r>
          <w:rPr>
            <w:rFonts w:ascii="Times New Roman" w:hAnsi="Times New Roman"/>
            <w:sz w:val="24"/>
          </w:rPr>
          <w:t>and i</w:t>
        </w:r>
      </w:ins>
      <w:ins w:id="741" w:author="Pathipati, Suneel [IT]" w:date="2014-01-10T13:41:00Z">
        <w:r w:rsidRPr="002F6868">
          <w:rPr>
            <w:rFonts w:ascii="Times New Roman" w:hAnsi="Times New Roman"/>
            <w:sz w:val="24"/>
          </w:rPr>
          <w:t>f Subscriber is currently on a subsidized equipment contract (i.e., subscriber is not tier#2 eligible) and would like to participa</w:t>
        </w:r>
        <w:r w:rsidRPr="00100A0D">
          <w:rPr>
            <w:rFonts w:ascii="Times New Roman" w:hAnsi="Times New Roman"/>
            <w:sz w:val="24"/>
          </w:rPr>
          <w:t xml:space="preserve">te in RAMBO program, then there will be </w:t>
        </w:r>
      </w:ins>
      <w:ins w:id="742" w:author="Pathipati, Suneel [IT]" w:date="2014-01-10T13:50:00Z">
        <w:r w:rsidR="00100A0D">
          <w:rPr>
            <w:rFonts w:ascii="Times New Roman" w:hAnsi="Times New Roman"/>
            <w:sz w:val="24"/>
          </w:rPr>
          <w:t xml:space="preserve">a </w:t>
        </w:r>
      </w:ins>
      <w:ins w:id="743" w:author="Pathipati, Suneel [IT]" w:date="2014-01-10T13:51:00Z">
        <w:r w:rsidR="00A37B83">
          <w:rPr>
            <w:rFonts w:ascii="Times New Roman" w:hAnsi="Times New Roman"/>
            <w:sz w:val="24"/>
          </w:rPr>
          <w:t>monthly charge</w:t>
        </w:r>
      </w:ins>
      <w:ins w:id="744" w:author="Pathipati, Suneel [IT]" w:date="2014-01-10T13:50:00Z">
        <w:r w:rsidR="00100A0D">
          <w:rPr>
            <w:rFonts w:ascii="Times New Roman" w:hAnsi="Times New Roman"/>
            <w:sz w:val="24"/>
          </w:rPr>
          <w:t xml:space="preserve"> </w:t>
        </w:r>
      </w:ins>
      <w:ins w:id="745" w:author="Pathipati, Suneel [IT]" w:date="2014-01-10T13:51:00Z">
        <w:r w:rsidR="00A37B83">
          <w:rPr>
            <w:rFonts w:ascii="Times New Roman" w:hAnsi="Times New Roman"/>
            <w:sz w:val="24"/>
          </w:rPr>
          <w:t>subscriber will be charged until subscriber is upgrade eligible</w:t>
        </w:r>
      </w:ins>
      <w:ins w:id="746" w:author="Pathipati, Suneel [IT]" w:date="2014-01-10T13:50:00Z">
        <w:r w:rsidR="00100A0D">
          <w:rPr>
            <w:rFonts w:ascii="Times New Roman" w:hAnsi="Times New Roman"/>
            <w:sz w:val="24"/>
          </w:rPr>
          <w:t xml:space="preserve">. This fee information will be returned under </w:t>
        </w:r>
        <w:proofErr w:type="spellStart"/>
        <w:r w:rsidR="00100A0D">
          <w:rPr>
            <w:rFonts w:ascii="Times New Roman" w:hAnsi="Times New Roman"/>
            <w:sz w:val="24"/>
          </w:rPr>
          <w:t>participationFeeDetails</w:t>
        </w:r>
        <w:proofErr w:type="spellEnd"/>
        <w:r w:rsidR="00100A0D">
          <w:rPr>
            <w:rFonts w:ascii="Times New Roman" w:hAnsi="Times New Roman"/>
            <w:sz w:val="24"/>
          </w:rPr>
          <w:t xml:space="preserve"> in API response.</w:t>
        </w:r>
      </w:ins>
    </w:p>
    <w:p w:rsidR="0011543F" w:rsidRPr="00A37B83" w:rsidDel="000F1EFE" w:rsidRDefault="0011543F">
      <w:pPr>
        <w:pStyle w:val="Heading2"/>
        <w:rPr>
          <w:del w:id="747" w:author="Pathipati, Suneel [IT]" w:date="2014-01-10T10:17:00Z"/>
          <w:rPrChange w:id="748" w:author="Pathipati, Suneel [IT]" w:date="2014-01-10T13:52:00Z">
            <w:rPr>
              <w:del w:id="749" w:author="Pathipati, Suneel [IT]" w:date="2014-01-10T10:17:00Z"/>
              <w:rFonts w:ascii="Times New Roman" w:hAnsi="Times New Roman"/>
              <w:sz w:val="24"/>
            </w:rPr>
          </w:rPrChange>
        </w:rPr>
        <w:pPrChange w:id="750" w:author="Pathipati, Suneel [IT]" w:date="2014-01-10T13:54:00Z">
          <w:pPr>
            <w:pStyle w:val="BodyText"/>
            <w:spacing w:line="360" w:lineRule="auto"/>
            <w:ind w:left="720"/>
          </w:pPr>
        </w:pPrChange>
      </w:pPr>
      <w:bookmarkStart w:id="751" w:name="_Toc377466999"/>
      <w:bookmarkEnd w:id="751"/>
    </w:p>
    <w:p w:rsidR="00DF2DA3" w:rsidRDefault="00DF2DA3">
      <w:pPr>
        <w:pStyle w:val="Heading2"/>
        <w:rPr>
          <w:ins w:id="752" w:author="Pathipati, Suneel [IT]" w:date="2014-01-08T11:26:00Z"/>
        </w:rPr>
        <w:pPrChange w:id="753" w:author="Pathipati, Suneel [IT]" w:date="2014-01-10T13:54:00Z">
          <w:pPr>
            <w:pStyle w:val="BodyText"/>
            <w:spacing w:line="360" w:lineRule="auto"/>
            <w:ind w:left="720"/>
          </w:pPr>
        </w:pPrChange>
      </w:pPr>
      <w:bookmarkStart w:id="754" w:name="_Toc377467000"/>
      <w:ins w:id="755" w:author="Pathipati, Suneel [IT]" w:date="2014-01-08T09:31:00Z">
        <w:r>
          <w:t>Below table shows what inputs can be passed for different scenarios:</w:t>
        </w:r>
      </w:ins>
      <w:bookmarkEnd w:id="754"/>
    </w:p>
    <w:p w:rsidR="00A03F18" w:rsidRDefault="00A03F18">
      <w:pPr>
        <w:pStyle w:val="Heading3"/>
        <w:rPr>
          <w:ins w:id="756" w:author="Pathipati, Suneel [IT]" w:date="2014-01-14T11:33:00Z"/>
        </w:rPr>
        <w:pPrChange w:id="757" w:author="Pathipati, Suneel [IT]" w:date="2014-01-10T13:54:00Z">
          <w:pPr>
            <w:pStyle w:val="BodyText"/>
            <w:spacing w:line="360" w:lineRule="auto"/>
            <w:ind w:left="720"/>
          </w:pPr>
        </w:pPrChange>
      </w:pPr>
      <w:bookmarkStart w:id="758" w:name="_Toc377467001"/>
      <w:ins w:id="759" w:author="Pathipati, Suneel [IT]" w:date="2014-01-14T11:33:00Z">
        <w:r>
          <w:t xml:space="preserve">Required inputs with </w:t>
        </w:r>
        <w:proofErr w:type="spellStart"/>
        <w:r>
          <w:t>orderTypeInfo</w:t>
        </w:r>
        <w:proofErr w:type="spellEnd"/>
        <w:r>
          <w:t>:</w:t>
        </w:r>
        <w:bookmarkEnd w:id="758"/>
      </w:ins>
    </w:p>
    <w:p w:rsidR="00A03F18" w:rsidRDefault="00E054CC">
      <w:pPr>
        <w:rPr>
          <w:ins w:id="760" w:author="Pathipati, Suneel [IT]" w:date="2014-01-15T10:24:00Z"/>
          <w:rFonts w:ascii="Times New Roman" w:hAnsi="Times New Roman"/>
          <w:sz w:val="24"/>
        </w:rPr>
        <w:pPrChange w:id="761" w:author="Pathipati, Suneel [IT]" w:date="2014-01-14T11:33:00Z">
          <w:pPr>
            <w:pStyle w:val="BodyText"/>
            <w:spacing w:line="360" w:lineRule="auto"/>
            <w:ind w:left="720"/>
          </w:pPr>
        </w:pPrChange>
      </w:pPr>
      <w:ins w:id="762" w:author="Pathipati, Suneel [IT]" w:date="2014-01-14T11:33:00Z">
        <w:r w:rsidRPr="00897DFA">
          <w:rPr>
            <w:rFonts w:ascii="Times New Roman" w:hAnsi="Times New Roman"/>
            <w:sz w:val="24"/>
            <w:rPrChange w:id="763" w:author="Pathipati, Suneel [IT]" w:date="2014-01-14T11:54:00Z">
              <w:rPr/>
            </w:rPrChange>
          </w:rPr>
          <w:t xml:space="preserve">Following </w:t>
        </w:r>
      </w:ins>
      <w:ins w:id="764" w:author="Pathipati, Suneel [IT]" w:date="2014-01-14T11:34:00Z">
        <w:r w:rsidRPr="00897DFA">
          <w:rPr>
            <w:rFonts w:ascii="Times New Roman" w:hAnsi="Times New Roman"/>
            <w:sz w:val="24"/>
            <w:rPrChange w:id="765" w:author="Pathipati, Suneel [IT]" w:date="2014-01-14T11:54:00Z">
              <w:rPr/>
            </w:rPrChange>
          </w:rPr>
          <w:t>table shows what inputs are required for different order types.</w:t>
        </w:r>
      </w:ins>
      <w:ins w:id="766" w:author="Pathipati, Suneel [IT]" w:date="2014-01-14T12:27:00Z">
        <w:r w:rsidR="009C6894">
          <w:rPr>
            <w:rFonts w:ascii="Times New Roman" w:hAnsi="Times New Roman"/>
            <w:sz w:val="24"/>
          </w:rPr>
          <w:t xml:space="preserve"> If </w:t>
        </w:r>
        <w:proofErr w:type="spellStart"/>
        <w:r w:rsidR="009C6894">
          <w:rPr>
            <w:rFonts w:ascii="Times New Roman" w:hAnsi="Times New Roman"/>
            <w:sz w:val="24"/>
          </w:rPr>
          <w:t>orderTypeCode</w:t>
        </w:r>
        <w:proofErr w:type="spellEnd"/>
        <w:r w:rsidR="009C6894">
          <w:rPr>
            <w:rFonts w:ascii="Times New Roman" w:hAnsi="Times New Roman"/>
            <w:sz w:val="24"/>
          </w:rPr>
          <w:t xml:space="preserve"> is provided in input, API will perform validations for presence of appropriate fields as shown in below table.</w:t>
        </w:r>
      </w:ins>
    </w:p>
    <w:p w:rsidR="006C3234" w:rsidRDefault="006C3234">
      <w:pPr>
        <w:pStyle w:val="ListParagraph"/>
        <w:numPr>
          <w:ilvl w:val="0"/>
          <w:numId w:val="50"/>
        </w:numPr>
        <w:rPr>
          <w:ins w:id="767" w:author="Pathipati, Suneel [IT]" w:date="2014-01-15T10:24:00Z"/>
          <w:rFonts w:ascii="Times New Roman" w:hAnsi="Times New Roman"/>
          <w:sz w:val="24"/>
        </w:rPr>
        <w:pPrChange w:id="768" w:author="Pathipati, Suneel [IT]" w:date="2014-01-15T10:24:00Z">
          <w:pPr>
            <w:pStyle w:val="BodyText"/>
            <w:spacing w:line="360" w:lineRule="auto"/>
            <w:ind w:left="720"/>
          </w:pPr>
        </w:pPrChange>
      </w:pPr>
      <w:ins w:id="769" w:author="Pathipati, Suneel [IT]" w:date="2014-01-15T10:24:00Z">
        <w:r>
          <w:rPr>
            <w:rFonts w:ascii="Times New Roman" w:hAnsi="Times New Roman"/>
            <w:sz w:val="24"/>
          </w:rPr>
          <w:t xml:space="preserve">A new </w:t>
        </w:r>
        <w:proofErr w:type="spellStart"/>
        <w:r>
          <w:rPr>
            <w:rFonts w:ascii="Times New Roman" w:hAnsi="Times New Roman"/>
            <w:sz w:val="24"/>
          </w:rPr>
          <w:t>groupId</w:t>
        </w:r>
        <w:proofErr w:type="spellEnd"/>
        <w:r>
          <w:rPr>
            <w:rFonts w:ascii="Times New Roman" w:hAnsi="Times New Roman"/>
            <w:sz w:val="24"/>
          </w:rPr>
          <w:t xml:space="preserve"> generated using this API cannot be retrieved by sending the </w:t>
        </w:r>
        <w:proofErr w:type="spellStart"/>
        <w:r>
          <w:rPr>
            <w:rFonts w:ascii="Times New Roman" w:hAnsi="Times New Roman"/>
            <w:sz w:val="24"/>
          </w:rPr>
          <w:t>groupId</w:t>
        </w:r>
        <w:proofErr w:type="spellEnd"/>
        <w:r>
          <w:rPr>
            <w:rFonts w:ascii="Times New Roman" w:hAnsi="Times New Roman"/>
            <w:sz w:val="24"/>
          </w:rPr>
          <w:t xml:space="preserve"> in </w:t>
        </w:r>
        <w:proofErr w:type="spellStart"/>
        <w:r>
          <w:rPr>
            <w:rFonts w:ascii="Times New Roman" w:hAnsi="Times New Roman"/>
            <w:sz w:val="24"/>
          </w:rPr>
          <w:t>groupIdentifierInfo</w:t>
        </w:r>
        <w:proofErr w:type="spellEnd"/>
        <w:r>
          <w:rPr>
            <w:rFonts w:ascii="Times New Roman" w:hAnsi="Times New Roman"/>
            <w:sz w:val="24"/>
          </w:rPr>
          <w:t xml:space="preserve"> until the </w:t>
        </w:r>
        <w:proofErr w:type="spellStart"/>
        <w:r>
          <w:rPr>
            <w:rFonts w:ascii="Times New Roman" w:hAnsi="Times New Roman"/>
            <w:sz w:val="24"/>
          </w:rPr>
          <w:t>groupId</w:t>
        </w:r>
        <w:proofErr w:type="spellEnd"/>
        <w:r>
          <w:rPr>
            <w:rFonts w:ascii="Times New Roman" w:hAnsi="Times New Roman"/>
            <w:sz w:val="24"/>
          </w:rPr>
          <w:t xml:space="preserve"> is assigned to a subscriber and the transaction is saved/completed.</w:t>
        </w:r>
      </w:ins>
    </w:p>
    <w:p w:rsidR="006C3234" w:rsidRPr="006C3234" w:rsidRDefault="006C3234">
      <w:pPr>
        <w:pStyle w:val="ListParagraph"/>
        <w:numPr>
          <w:ilvl w:val="0"/>
          <w:numId w:val="50"/>
        </w:numPr>
        <w:rPr>
          <w:ins w:id="770" w:author="Pathipati, Suneel [IT]" w:date="2014-01-14T11:34:00Z"/>
          <w:rFonts w:ascii="Times New Roman" w:hAnsi="Times New Roman"/>
          <w:sz w:val="24"/>
          <w:rPrChange w:id="771" w:author="Pathipati, Suneel [IT]" w:date="2014-01-15T10:24:00Z">
            <w:rPr>
              <w:ins w:id="772" w:author="Pathipati, Suneel [IT]" w:date="2014-01-14T11:34:00Z"/>
            </w:rPr>
          </w:rPrChange>
        </w:rPr>
        <w:pPrChange w:id="773" w:author="Pathipati, Suneel [IT]" w:date="2014-01-15T10:24:00Z">
          <w:pPr>
            <w:pStyle w:val="BodyText"/>
            <w:spacing w:line="360" w:lineRule="auto"/>
            <w:ind w:left="720"/>
          </w:pPr>
        </w:pPrChange>
      </w:pPr>
      <w:ins w:id="774" w:author="Pathipati, Suneel [IT]" w:date="2014-01-15T10:25:00Z">
        <w:r>
          <w:rPr>
            <w:rFonts w:ascii="Times New Roman" w:hAnsi="Times New Roman"/>
            <w:sz w:val="24"/>
          </w:rPr>
          <w:t xml:space="preserve">After generating a new </w:t>
        </w:r>
        <w:proofErr w:type="spellStart"/>
        <w:r>
          <w:rPr>
            <w:rFonts w:ascii="Times New Roman" w:hAnsi="Times New Roman"/>
            <w:sz w:val="24"/>
          </w:rPr>
          <w:t>groupId</w:t>
        </w:r>
        <w:proofErr w:type="spellEnd"/>
        <w:r>
          <w:rPr>
            <w:rFonts w:ascii="Times New Roman" w:hAnsi="Times New Roman"/>
            <w:sz w:val="24"/>
          </w:rPr>
          <w:t xml:space="preserve">, for subsequent transactions, the newly generated </w:t>
        </w:r>
        <w:proofErr w:type="spellStart"/>
        <w:r>
          <w:rPr>
            <w:rFonts w:ascii="Times New Roman" w:hAnsi="Times New Roman"/>
            <w:sz w:val="24"/>
          </w:rPr>
          <w:t>groupId</w:t>
        </w:r>
        <w:proofErr w:type="spellEnd"/>
        <w:r>
          <w:rPr>
            <w:rFonts w:ascii="Times New Roman" w:hAnsi="Times New Roman"/>
            <w:sz w:val="24"/>
          </w:rPr>
          <w:t xml:space="preserve"> should not be passed on this API request </w:t>
        </w:r>
      </w:ins>
      <w:ins w:id="775" w:author="Pathipati, Suneel [IT]" w:date="2014-01-15T10:26:00Z">
        <w:r>
          <w:rPr>
            <w:rFonts w:ascii="Times New Roman" w:hAnsi="Times New Roman"/>
            <w:sz w:val="24"/>
          </w:rPr>
          <w:t>while</w:t>
        </w:r>
      </w:ins>
      <w:ins w:id="776" w:author="Pathipati, Suneel [IT]" w:date="2014-01-15T10:25:00Z">
        <w:r>
          <w:rPr>
            <w:rFonts w:ascii="Times New Roman" w:hAnsi="Times New Roman"/>
            <w:sz w:val="24"/>
          </w:rPr>
          <w:t xml:space="preserve"> check</w:t>
        </w:r>
      </w:ins>
      <w:ins w:id="777" w:author="Pathipati, Suneel [IT]" w:date="2014-01-15T10:26:00Z">
        <w:r>
          <w:rPr>
            <w:rFonts w:ascii="Times New Roman" w:hAnsi="Times New Roman"/>
            <w:sz w:val="24"/>
          </w:rPr>
          <w:t>ing a subscriber’s</w:t>
        </w:r>
      </w:ins>
      <w:ins w:id="778" w:author="Pathipati, Suneel [IT]" w:date="2014-01-15T10:25:00Z">
        <w:r>
          <w:rPr>
            <w:rFonts w:ascii="Times New Roman" w:hAnsi="Times New Roman"/>
            <w:sz w:val="24"/>
          </w:rPr>
          <w:t xml:space="preserve"> eligibility </w:t>
        </w:r>
      </w:ins>
      <w:ins w:id="779" w:author="Pathipati, Suneel [IT]" w:date="2014-01-15T10:26:00Z">
        <w:r>
          <w:rPr>
            <w:rFonts w:ascii="Times New Roman" w:hAnsi="Times New Roman"/>
            <w:sz w:val="24"/>
          </w:rPr>
          <w:t xml:space="preserve">to </w:t>
        </w:r>
      </w:ins>
      <w:ins w:id="780" w:author="Pathipati, Suneel [IT]" w:date="2014-01-15T10:28:00Z">
        <w:r>
          <w:rPr>
            <w:rFonts w:ascii="Times New Roman" w:hAnsi="Times New Roman"/>
            <w:sz w:val="24"/>
          </w:rPr>
          <w:t xml:space="preserve">participate in </w:t>
        </w:r>
        <w:proofErr w:type="spellStart"/>
        <w:r>
          <w:rPr>
            <w:rFonts w:ascii="Times New Roman" w:hAnsi="Times New Roman"/>
            <w:sz w:val="24"/>
          </w:rPr>
          <w:t>Framily</w:t>
        </w:r>
        <w:proofErr w:type="spellEnd"/>
        <w:r>
          <w:rPr>
            <w:rFonts w:ascii="Times New Roman" w:hAnsi="Times New Roman"/>
            <w:sz w:val="24"/>
          </w:rPr>
          <w:t xml:space="preserve"> program.</w:t>
        </w:r>
      </w:ins>
      <w:ins w:id="781" w:author="Pathipati, Suneel [IT]" w:date="2014-01-15T10:26:00Z">
        <w:r>
          <w:rPr>
            <w:rFonts w:ascii="Times New Roman" w:hAnsi="Times New Roman"/>
            <w:sz w:val="24"/>
          </w:rPr>
          <w:t xml:space="preserve"> </w:t>
        </w:r>
      </w:ins>
    </w:p>
    <w:tbl>
      <w:tblPr>
        <w:tblStyle w:val="TableGrid"/>
        <w:tblW w:w="0" w:type="auto"/>
        <w:tblLayout w:type="fixed"/>
        <w:tblLook w:val="04A0" w:firstRow="1" w:lastRow="0" w:firstColumn="1" w:lastColumn="0" w:noHBand="0" w:noVBand="1"/>
        <w:tblPrChange w:id="782" w:author="Pathipati, Suneel [IT]" w:date="2014-01-15T10:21:00Z">
          <w:tblPr>
            <w:tblStyle w:val="TableGrid"/>
            <w:tblW w:w="0" w:type="auto"/>
            <w:tblLook w:val="04A0" w:firstRow="1" w:lastRow="0" w:firstColumn="1" w:lastColumn="0" w:noHBand="0" w:noVBand="1"/>
          </w:tblPr>
        </w:tblPrChange>
      </w:tblPr>
      <w:tblGrid>
        <w:gridCol w:w="1368"/>
        <w:gridCol w:w="3048"/>
        <w:gridCol w:w="1267"/>
        <w:gridCol w:w="1213"/>
        <w:gridCol w:w="1400"/>
        <w:gridCol w:w="1280"/>
        <w:tblGridChange w:id="783">
          <w:tblGrid>
            <w:gridCol w:w="1241"/>
            <w:gridCol w:w="1"/>
            <w:gridCol w:w="2889"/>
            <w:gridCol w:w="285"/>
            <w:gridCol w:w="985"/>
            <w:gridCol w:w="282"/>
            <w:gridCol w:w="1047"/>
            <w:gridCol w:w="166"/>
            <w:gridCol w:w="1296"/>
            <w:gridCol w:w="104"/>
            <w:gridCol w:w="1280"/>
          </w:tblGrid>
        </w:tblGridChange>
      </w:tblGrid>
      <w:tr w:rsidR="00320B40" w:rsidRPr="00897DFA" w:rsidTr="005E50DF">
        <w:trPr>
          <w:ins w:id="784" w:author="Pathipati, Suneel [IT]" w:date="2014-01-14T11:45:00Z"/>
        </w:trPr>
        <w:tc>
          <w:tcPr>
            <w:tcW w:w="1368" w:type="dxa"/>
            <w:vMerge w:val="restart"/>
            <w:shd w:val="clear" w:color="auto" w:fill="BFBFBF" w:themeFill="background1" w:themeFillShade="BF"/>
            <w:tcPrChange w:id="785" w:author="Pathipati, Suneel [IT]" w:date="2014-01-15T10:21:00Z">
              <w:tcPr>
                <w:tcW w:w="1420" w:type="dxa"/>
                <w:gridSpan w:val="2"/>
                <w:vMerge w:val="restart"/>
                <w:shd w:val="clear" w:color="auto" w:fill="BFBFBF" w:themeFill="background1" w:themeFillShade="BF"/>
              </w:tcPr>
            </w:tcPrChange>
          </w:tcPr>
          <w:p w:rsidR="00320B40" w:rsidRPr="00897DFA" w:rsidRDefault="00320B40" w:rsidP="00A03F18">
            <w:pPr>
              <w:rPr>
                <w:ins w:id="786" w:author="Pathipati, Suneel [IT]" w:date="2014-01-14T11:46:00Z"/>
                <w:rFonts w:ascii="Times New Roman" w:hAnsi="Times New Roman"/>
                <w:b/>
                <w:sz w:val="24"/>
                <w:rPrChange w:id="787" w:author="Pathipati, Suneel [IT]" w:date="2014-01-14T11:54:00Z">
                  <w:rPr>
                    <w:ins w:id="788" w:author="Pathipati, Suneel [IT]" w:date="2014-01-14T11:46:00Z"/>
                    <w:b/>
                  </w:rPr>
                </w:rPrChange>
              </w:rPr>
            </w:pPr>
            <w:ins w:id="789" w:author="Pathipati, Suneel [IT]" w:date="2014-01-14T11:48:00Z">
              <w:r w:rsidRPr="00897DFA">
                <w:rPr>
                  <w:rFonts w:ascii="Times New Roman" w:hAnsi="Times New Roman"/>
                  <w:b/>
                  <w:sz w:val="24"/>
                  <w:rPrChange w:id="790" w:author="Pathipati, Suneel [IT]" w:date="2014-01-14T11:54:00Z">
                    <w:rPr>
                      <w:b/>
                    </w:rPr>
                  </w:rPrChange>
                </w:rPr>
                <w:t>Group</w:t>
              </w:r>
            </w:ins>
          </w:p>
        </w:tc>
        <w:tc>
          <w:tcPr>
            <w:tcW w:w="3048" w:type="dxa"/>
            <w:vMerge w:val="restart"/>
            <w:shd w:val="clear" w:color="auto" w:fill="BFBFBF" w:themeFill="background1" w:themeFillShade="BF"/>
            <w:tcPrChange w:id="791" w:author="Pathipati, Suneel [IT]" w:date="2014-01-15T10:21:00Z">
              <w:tcPr>
                <w:tcW w:w="2563" w:type="dxa"/>
                <w:vMerge w:val="restart"/>
                <w:shd w:val="clear" w:color="auto" w:fill="BFBFBF" w:themeFill="background1" w:themeFillShade="BF"/>
              </w:tcPr>
            </w:tcPrChange>
          </w:tcPr>
          <w:p w:rsidR="00320B40" w:rsidRPr="00897DFA" w:rsidRDefault="00320B40" w:rsidP="00A03F18">
            <w:pPr>
              <w:rPr>
                <w:ins w:id="792" w:author="Pathipati, Suneel [IT]" w:date="2014-01-14T11:45:00Z"/>
                <w:rFonts w:ascii="Times New Roman" w:hAnsi="Times New Roman"/>
                <w:b/>
                <w:sz w:val="24"/>
                <w:rPrChange w:id="793" w:author="Pathipati, Suneel [IT]" w:date="2014-01-14T11:54:00Z">
                  <w:rPr>
                    <w:ins w:id="794" w:author="Pathipati, Suneel [IT]" w:date="2014-01-14T11:45:00Z"/>
                    <w:b/>
                  </w:rPr>
                </w:rPrChange>
              </w:rPr>
            </w:pPr>
            <w:ins w:id="795" w:author="Pathipati, Suneel [IT]" w:date="2014-01-14T11:47:00Z">
              <w:r w:rsidRPr="00897DFA">
                <w:rPr>
                  <w:rFonts w:ascii="Times New Roman" w:hAnsi="Times New Roman"/>
                  <w:b/>
                  <w:sz w:val="24"/>
                  <w:rPrChange w:id="796" w:author="Pathipati, Suneel [IT]" w:date="2014-01-14T11:54:00Z">
                    <w:rPr>
                      <w:b/>
                    </w:rPr>
                  </w:rPrChange>
                </w:rPr>
                <w:t>Input fields/structures</w:t>
              </w:r>
            </w:ins>
          </w:p>
        </w:tc>
        <w:tc>
          <w:tcPr>
            <w:tcW w:w="5160" w:type="dxa"/>
            <w:gridSpan w:val="4"/>
            <w:shd w:val="clear" w:color="auto" w:fill="BFBFBF" w:themeFill="background1" w:themeFillShade="BF"/>
            <w:tcPrChange w:id="797" w:author="Pathipati, Suneel [IT]" w:date="2014-01-15T10:21:00Z">
              <w:tcPr>
                <w:tcW w:w="5593" w:type="dxa"/>
                <w:gridSpan w:val="8"/>
                <w:shd w:val="clear" w:color="auto" w:fill="BFBFBF" w:themeFill="background1" w:themeFillShade="BF"/>
              </w:tcPr>
            </w:tcPrChange>
          </w:tcPr>
          <w:p w:rsidR="00320B40" w:rsidRPr="00897DFA" w:rsidRDefault="00320B40">
            <w:pPr>
              <w:jc w:val="center"/>
              <w:rPr>
                <w:ins w:id="798" w:author="Pathipati, Suneel [IT]" w:date="2014-01-14T11:45:00Z"/>
                <w:rFonts w:ascii="Times New Roman" w:hAnsi="Times New Roman"/>
                <w:b/>
                <w:sz w:val="24"/>
                <w:rPrChange w:id="799" w:author="Pathipati, Suneel [IT]" w:date="2014-01-14T11:54:00Z">
                  <w:rPr>
                    <w:ins w:id="800" w:author="Pathipati, Suneel [IT]" w:date="2014-01-14T11:45:00Z"/>
                    <w:b/>
                  </w:rPr>
                </w:rPrChange>
              </w:rPr>
              <w:pPrChange w:id="801" w:author="Pathipati, Suneel [IT]" w:date="2014-01-14T11:46:00Z">
                <w:pPr/>
              </w:pPrChange>
            </w:pPr>
            <w:proofErr w:type="spellStart"/>
            <w:ins w:id="802" w:author="Pathipati, Suneel [IT]" w:date="2014-01-14T11:46:00Z">
              <w:r w:rsidRPr="00897DFA">
                <w:rPr>
                  <w:rFonts w:ascii="Times New Roman" w:hAnsi="Times New Roman"/>
                  <w:b/>
                  <w:sz w:val="24"/>
                  <w:rPrChange w:id="803" w:author="Pathipati, Suneel [IT]" w:date="2014-01-14T11:54:00Z">
                    <w:rPr>
                      <w:b/>
                    </w:rPr>
                  </w:rPrChange>
                </w:rPr>
                <w:t>orderTypeCode</w:t>
              </w:r>
            </w:ins>
            <w:proofErr w:type="spellEnd"/>
          </w:p>
        </w:tc>
      </w:tr>
      <w:tr w:rsidR="00320B40" w:rsidRPr="00897DFA" w:rsidTr="005E50DF">
        <w:trPr>
          <w:ins w:id="804" w:author="Pathipati, Suneel [IT]" w:date="2014-01-14T11:36:00Z"/>
        </w:trPr>
        <w:tc>
          <w:tcPr>
            <w:tcW w:w="1368" w:type="dxa"/>
            <w:vMerge/>
            <w:shd w:val="clear" w:color="auto" w:fill="BFBFBF" w:themeFill="background1" w:themeFillShade="BF"/>
            <w:tcPrChange w:id="805" w:author="Pathipati, Suneel [IT]" w:date="2014-01-15T10:21:00Z">
              <w:tcPr>
                <w:tcW w:w="1420" w:type="dxa"/>
                <w:gridSpan w:val="2"/>
                <w:vMerge/>
                <w:shd w:val="clear" w:color="auto" w:fill="BFBFBF" w:themeFill="background1" w:themeFillShade="BF"/>
              </w:tcPr>
            </w:tcPrChange>
          </w:tcPr>
          <w:p w:rsidR="00320B40" w:rsidRPr="00897DFA" w:rsidRDefault="00320B40" w:rsidP="00A03F18">
            <w:pPr>
              <w:rPr>
                <w:ins w:id="806" w:author="Pathipati, Suneel [IT]" w:date="2014-01-14T11:46:00Z"/>
                <w:rFonts w:ascii="Times New Roman" w:hAnsi="Times New Roman"/>
                <w:b/>
                <w:sz w:val="24"/>
                <w:rPrChange w:id="807" w:author="Pathipati, Suneel [IT]" w:date="2014-01-14T11:54:00Z">
                  <w:rPr>
                    <w:ins w:id="808" w:author="Pathipati, Suneel [IT]" w:date="2014-01-14T11:46:00Z"/>
                    <w:b/>
                  </w:rPr>
                </w:rPrChange>
              </w:rPr>
            </w:pPr>
          </w:p>
        </w:tc>
        <w:tc>
          <w:tcPr>
            <w:tcW w:w="3048" w:type="dxa"/>
            <w:vMerge/>
            <w:shd w:val="clear" w:color="auto" w:fill="BFBFBF" w:themeFill="background1" w:themeFillShade="BF"/>
            <w:tcPrChange w:id="809" w:author="Pathipati, Suneel [IT]" w:date="2014-01-15T10:21:00Z">
              <w:tcPr>
                <w:tcW w:w="2563" w:type="dxa"/>
                <w:vMerge/>
                <w:shd w:val="clear" w:color="auto" w:fill="BFBFBF" w:themeFill="background1" w:themeFillShade="BF"/>
              </w:tcPr>
            </w:tcPrChange>
          </w:tcPr>
          <w:p w:rsidR="00320B40" w:rsidRPr="00897DFA" w:rsidRDefault="00320B40" w:rsidP="00A03F18">
            <w:pPr>
              <w:rPr>
                <w:ins w:id="810" w:author="Pathipati, Suneel [IT]" w:date="2014-01-14T11:36:00Z"/>
                <w:rFonts w:ascii="Times New Roman" w:hAnsi="Times New Roman"/>
                <w:b/>
                <w:sz w:val="24"/>
                <w:rPrChange w:id="811" w:author="Pathipati, Suneel [IT]" w:date="2014-01-14T11:54:00Z">
                  <w:rPr>
                    <w:ins w:id="812" w:author="Pathipati, Suneel [IT]" w:date="2014-01-14T11:36:00Z"/>
                  </w:rPr>
                </w:rPrChange>
              </w:rPr>
            </w:pPr>
          </w:p>
        </w:tc>
        <w:tc>
          <w:tcPr>
            <w:tcW w:w="1267" w:type="dxa"/>
            <w:shd w:val="clear" w:color="auto" w:fill="BFBFBF" w:themeFill="background1" w:themeFillShade="BF"/>
            <w:tcPrChange w:id="813" w:author="Pathipati, Suneel [IT]" w:date="2014-01-15T10:21:00Z">
              <w:tcPr>
                <w:tcW w:w="1200" w:type="dxa"/>
                <w:gridSpan w:val="2"/>
                <w:shd w:val="clear" w:color="auto" w:fill="BFBFBF" w:themeFill="background1" w:themeFillShade="BF"/>
              </w:tcPr>
            </w:tcPrChange>
          </w:tcPr>
          <w:p w:rsidR="00320B40" w:rsidRPr="00897DFA" w:rsidRDefault="00320B40" w:rsidP="00A03F18">
            <w:pPr>
              <w:rPr>
                <w:ins w:id="814" w:author="Pathipati, Suneel [IT]" w:date="2014-01-14T11:36:00Z"/>
                <w:rFonts w:ascii="Times New Roman" w:hAnsi="Times New Roman"/>
                <w:b/>
                <w:sz w:val="24"/>
                <w:rPrChange w:id="815" w:author="Pathipati, Suneel [IT]" w:date="2014-01-14T11:54:00Z">
                  <w:rPr>
                    <w:ins w:id="816" w:author="Pathipati, Suneel [IT]" w:date="2014-01-14T11:36:00Z"/>
                  </w:rPr>
                </w:rPrChange>
              </w:rPr>
            </w:pPr>
            <w:ins w:id="817" w:author="Pathipati, Suneel [IT]" w:date="2014-01-14T11:37:00Z">
              <w:r w:rsidRPr="00897DFA">
                <w:rPr>
                  <w:rFonts w:ascii="Times New Roman" w:hAnsi="Times New Roman"/>
                  <w:b/>
                  <w:sz w:val="24"/>
                  <w:rPrChange w:id="818" w:author="Pathipati, Suneel [IT]" w:date="2014-01-14T11:54:00Z">
                    <w:rPr/>
                  </w:rPrChange>
                </w:rPr>
                <w:t>NEW</w:t>
              </w:r>
            </w:ins>
          </w:p>
        </w:tc>
        <w:tc>
          <w:tcPr>
            <w:tcW w:w="1213" w:type="dxa"/>
            <w:shd w:val="clear" w:color="auto" w:fill="BFBFBF" w:themeFill="background1" w:themeFillShade="BF"/>
            <w:tcPrChange w:id="819" w:author="Pathipati, Suneel [IT]" w:date="2014-01-15T10:21:00Z">
              <w:tcPr>
                <w:tcW w:w="1419" w:type="dxa"/>
                <w:gridSpan w:val="2"/>
                <w:shd w:val="clear" w:color="auto" w:fill="BFBFBF" w:themeFill="background1" w:themeFillShade="BF"/>
              </w:tcPr>
            </w:tcPrChange>
          </w:tcPr>
          <w:p w:rsidR="00320B40" w:rsidRPr="00897DFA" w:rsidRDefault="00320B40" w:rsidP="00A03F18">
            <w:pPr>
              <w:rPr>
                <w:ins w:id="820" w:author="Pathipati, Suneel [IT]" w:date="2014-01-14T11:36:00Z"/>
                <w:rFonts w:ascii="Times New Roman" w:hAnsi="Times New Roman"/>
                <w:b/>
                <w:sz w:val="24"/>
                <w:rPrChange w:id="821" w:author="Pathipati, Suneel [IT]" w:date="2014-01-14T11:54:00Z">
                  <w:rPr>
                    <w:ins w:id="822" w:author="Pathipati, Suneel [IT]" w:date="2014-01-14T11:36:00Z"/>
                  </w:rPr>
                </w:rPrChange>
              </w:rPr>
            </w:pPr>
            <w:ins w:id="823" w:author="Pathipati, Suneel [IT]" w:date="2014-01-14T11:37:00Z">
              <w:r w:rsidRPr="00897DFA">
                <w:rPr>
                  <w:rFonts w:ascii="Times New Roman" w:hAnsi="Times New Roman"/>
                  <w:b/>
                  <w:sz w:val="24"/>
                  <w:rPrChange w:id="824" w:author="Pathipati, Suneel [IT]" w:date="2014-01-14T11:54:00Z">
                    <w:rPr/>
                  </w:rPrChange>
                </w:rPr>
                <w:t>ADD_ON</w:t>
              </w:r>
            </w:ins>
          </w:p>
        </w:tc>
        <w:tc>
          <w:tcPr>
            <w:tcW w:w="1400" w:type="dxa"/>
            <w:shd w:val="clear" w:color="auto" w:fill="BFBFBF" w:themeFill="background1" w:themeFillShade="BF"/>
            <w:tcPrChange w:id="825" w:author="Pathipati, Suneel [IT]" w:date="2014-01-15T10:21:00Z">
              <w:tcPr>
                <w:tcW w:w="1509" w:type="dxa"/>
                <w:gridSpan w:val="2"/>
                <w:shd w:val="clear" w:color="auto" w:fill="BFBFBF" w:themeFill="background1" w:themeFillShade="BF"/>
              </w:tcPr>
            </w:tcPrChange>
          </w:tcPr>
          <w:p w:rsidR="00320B40" w:rsidRPr="00897DFA" w:rsidRDefault="00320B40" w:rsidP="00A03F18">
            <w:pPr>
              <w:rPr>
                <w:ins w:id="826" w:author="Pathipati, Suneel [IT]" w:date="2014-01-14T11:36:00Z"/>
                <w:rFonts w:ascii="Times New Roman" w:hAnsi="Times New Roman"/>
                <w:b/>
                <w:sz w:val="24"/>
                <w:rPrChange w:id="827" w:author="Pathipati, Suneel [IT]" w:date="2014-01-14T11:54:00Z">
                  <w:rPr>
                    <w:ins w:id="828" w:author="Pathipati, Suneel [IT]" w:date="2014-01-14T11:36:00Z"/>
                  </w:rPr>
                </w:rPrChange>
              </w:rPr>
            </w:pPr>
            <w:ins w:id="829" w:author="Pathipati, Suneel [IT]" w:date="2014-01-14T11:37:00Z">
              <w:r w:rsidRPr="00897DFA">
                <w:rPr>
                  <w:rFonts w:ascii="Times New Roman" w:hAnsi="Times New Roman"/>
                  <w:b/>
                  <w:sz w:val="24"/>
                  <w:rPrChange w:id="830" w:author="Pathipati, Suneel [IT]" w:date="2014-01-14T11:54:00Z">
                    <w:rPr/>
                  </w:rPrChange>
                </w:rPr>
                <w:t>UPGRADE</w:t>
              </w:r>
            </w:ins>
          </w:p>
        </w:tc>
        <w:tc>
          <w:tcPr>
            <w:tcW w:w="1280" w:type="dxa"/>
            <w:shd w:val="clear" w:color="auto" w:fill="BFBFBF" w:themeFill="background1" w:themeFillShade="BF"/>
            <w:tcPrChange w:id="831" w:author="Pathipati, Suneel [IT]" w:date="2014-01-15T10:21:00Z">
              <w:tcPr>
                <w:tcW w:w="1465" w:type="dxa"/>
                <w:gridSpan w:val="2"/>
                <w:shd w:val="clear" w:color="auto" w:fill="BFBFBF" w:themeFill="background1" w:themeFillShade="BF"/>
              </w:tcPr>
            </w:tcPrChange>
          </w:tcPr>
          <w:p w:rsidR="00320B40" w:rsidRPr="00897DFA" w:rsidRDefault="00320B40" w:rsidP="00A03F18">
            <w:pPr>
              <w:rPr>
                <w:ins w:id="832" w:author="Pathipati, Suneel [IT]" w:date="2014-01-14T11:36:00Z"/>
                <w:rFonts w:ascii="Times New Roman" w:hAnsi="Times New Roman"/>
                <w:b/>
                <w:sz w:val="24"/>
                <w:rPrChange w:id="833" w:author="Pathipati, Suneel [IT]" w:date="2014-01-14T11:54:00Z">
                  <w:rPr>
                    <w:ins w:id="834" w:author="Pathipati, Suneel [IT]" w:date="2014-01-14T11:36:00Z"/>
                  </w:rPr>
                </w:rPrChange>
              </w:rPr>
            </w:pPr>
            <w:ins w:id="835" w:author="Pathipati, Suneel [IT]" w:date="2014-01-14T11:37:00Z">
              <w:r w:rsidRPr="00897DFA">
                <w:rPr>
                  <w:rFonts w:ascii="Times New Roman" w:hAnsi="Times New Roman"/>
                  <w:b/>
                  <w:sz w:val="24"/>
                  <w:rPrChange w:id="836" w:author="Pathipati, Suneel [IT]" w:date="2014-01-14T11:54:00Z">
                    <w:rPr/>
                  </w:rPrChange>
                </w:rPr>
                <w:t>SERVICE</w:t>
              </w:r>
            </w:ins>
          </w:p>
        </w:tc>
      </w:tr>
      <w:tr w:rsidR="00897DFA" w:rsidRPr="00897DFA" w:rsidTr="005E50DF">
        <w:trPr>
          <w:ins w:id="837" w:author="Pathipati, Suneel [IT]" w:date="2014-01-14T11:56:00Z"/>
        </w:trPr>
        <w:tc>
          <w:tcPr>
            <w:tcW w:w="1368" w:type="dxa"/>
            <w:vMerge w:val="restart"/>
            <w:shd w:val="clear" w:color="auto" w:fill="BFBFBF" w:themeFill="background1" w:themeFillShade="BF"/>
            <w:tcPrChange w:id="838" w:author="Pathipati, Suneel [IT]" w:date="2014-01-15T10:21:00Z">
              <w:tcPr>
                <w:tcW w:w="1017" w:type="dxa"/>
                <w:vMerge w:val="restart"/>
                <w:shd w:val="clear" w:color="auto" w:fill="BFBFBF" w:themeFill="background1" w:themeFillShade="BF"/>
              </w:tcPr>
            </w:tcPrChange>
          </w:tcPr>
          <w:p w:rsidR="00897DFA" w:rsidRPr="00897DFA" w:rsidRDefault="00897DFA" w:rsidP="00A03F18">
            <w:pPr>
              <w:rPr>
                <w:ins w:id="839" w:author="Pathipati, Suneel [IT]" w:date="2014-01-14T11:56:00Z"/>
                <w:rFonts w:ascii="Times New Roman" w:hAnsi="Times New Roman"/>
                <w:sz w:val="24"/>
              </w:rPr>
            </w:pPr>
            <w:ins w:id="840" w:author="Pathipati, Suneel [IT]" w:date="2014-01-14T11:48:00Z">
              <w:r w:rsidRPr="00897DFA">
                <w:rPr>
                  <w:rFonts w:ascii="Times New Roman" w:hAnsi="Times New Roman"/>
                  <w:sz w:val="24"/>
                  <w:rPrChange w:id="841" w:author="Pathipati, Suneel [IT]" w:date="2014-01-14T11:54:00Z">
                    <w:rPr/>
                  </w:rPrChange>
                </w:rPr>
                <w:t>Existing</w:t>
              </w:r>
            </w:ins>
          </w:p>
        </w:tc>
        <w:tc>
          <w:tcPr>
            <w:tcW w:w="3048" w:type="dxa"/>
            <w:tcPrChange w:id="842" w:author="Pathipati, Suneel [IT]" w:date="2014-01-15T10:21:00Z">
              <w:tcPr>
                <w:tcW w:w="2889" w:type="dxa"/>
                <w:gridSpan w:val="3"/>
              </w:tcPr>
            </w:tcPrChange>
          </w:tcPr>
          <w:p w:rsidR="00897DFA" w:rsidRPr="00897DFA" w:rsidRDefault="00897DFA" w:rsidP="00A03F18">
            <w:pPr>
              <w:rPr>
                <w:ins w:id="843" w:author="Pathipati, Suneel [IT]" w:date="2014-01-14T11:56:00Z"/>
                <w:rFonts w:ascii="Times New Roman" w:hAnsi="Times New Roman"/>
                <w:sz w:val="24"/>
              </w:rPr>
            </w:pPr>
            <w:proofErr w:type="spellStart"/>
            <w:ins w:id="844" w:author="Pathipati, Suneel [IT]" w:date="2014-01-14T11:56:00Z">
              <w:r>
                <w:rPr>
                  <w:rFonts w:ascii="Times New Roman" w:hAnsi="Times New Roman"/>
                  <w:sz w:val="24"/>
                </w:rPr>
                <w:t>orderTypeInfo.orderTypeCode</w:t>
              </w:r>
              <w:proofErr w:type="spellEnd"/>
            </w:ins>
          </w:p>
        </w:tc>
        <w:tc>
          <w:tcPr>
            <w:tcW w:w="1267" w:type="dxa"/>
            <w:tcPrChange w:id="845" w:author="Pathipati, Suneel [IT]" w:date="2014-01-15T10:21:00Z">
              <w:tcPr>
                <w:tcW w:w="1495" w:type="dxa"/>
                <w:gridSpan w:val="2"/>
              </w:tcPr>
            </w:tcPrChange>
          </w:tcPr>
          <w:p w:rsidR="00897DFA" w:rsidRPr="00897DFA" w:rsidRDefault="00897DFA" w:rsidP="00A03F18">
            <w:pPr>
              <w:rPr>
                <w:ins w:id="846" w:author="Pathipati, Suneel [IT]" w:date="2014-01-14T11:56:00Z"/>
                <w:rFonts w:ascii="Times New Roman" w:hAnsi="Times New Roman"/>
                <w:sz w:val="24"/>
              </w:rPr>
            </w:pPr>
            <w:ins w:id="847" w:author="Pathipati, Suneel [IT]" w:date="2014-01-14T11:57:00Z">
              <w:r>
                <w:rPr>
                  <w:rFonts w:ascii="Times New Roman" w:hAnsi="Times New Roman"/>
                  <w:sz w:val="24"/>
                </w:rPr>
                <w:t>N</w:t>
              </w:r>
            </w:ins>
          </w:p>
        </w:tc>
        <w:tc>
          <w:tcPr>
            <w:tcW w:w="1213" w:type="dxa"/>
            <w:tcPrChange w:id="848" w:author="Pathipati, Suneel [IT]" w:date="2014-01-15T10:21:00Z">
              <w:tcPr>
                <w:tcW w:w="1329" w:type="dxa"/>
                <w:gridSpan w:val="2"/>
              </w:tcPr>
            </w:tcPrChange>
          </w:tcPr>
          <w:p w:rsidR="00897DFA" w:rsidRPr="00897DFA" w:rsidRDefault="00897DFA" w:rsidP="00A03F18">
            <w:pPr>
              <w:rPr>
                <w:ins w:id="849" w:author="Pathipati, Suneel [IT]" w:date="2014-01-14T11:56:00Z"/>
                <w:rFonts w:ascii="Times New Roman" w:hAnsi="Times New Roman"/>
                <w:sz w:val="24"/>
              </w:rPr>
            </w:pPr>
            <w:ins w:id="850" w:author="Pathipati, Suneel [IT]" w:date="2014-01-14T11:57:00Z">
              <w:r>
                <w:rPr>
                  <w:rFonts w:ascii="Times New Roman" w:hAnsi="Times New Roman"/>
                  <w:sz w:val="24"/>
                </w:rPr>
                <w:t>A</w:t>
              </w:r>
            </w:ins>
          </w:p>
        </w:tc>
        <w:tc>
          <w:tcPr>
            <w:tcW w:w="1400" w:type="dxa"/>
            <w:tcPrChange w:id="851" w:author="Pathipati, Suneel [IT]" w:date="2014-01-15T10:21:00Z">
              <w:tcPr>
                <w:tcW w:w="1462" w:type="dxa"/>
                <w:gridSpan w:val="2"/>
              </w:tcPr>
            </w:tcPrChange>
          </w:tcPr>
          <w:p w:rsidR="00897DFA" w:rsidRPr="00897DFA" w:rsidRDefault="00897DFA" w:rsidP="00A03F18">
            <w:pPr>
              <w:rPr>
                <w:ins w:id="852" w:author="Pathipati, Suneel [IT]" w:date="2014-01-14T11:56:00Z"/>
                <w:rFonts w:ascii="Times New Roman" w:hAnsi="Times New Roman"/>
                <w:sz w:val="24"/>
              </w:rPr>
            </w:pPr>
            <w:ins w:id="853" w:author="Pathipati, Suneel [IT]" w:date="2014-01-14T11:57:00Z">
              <w:r>
                <w:rPr>
                  <w:rFonts w:ascii="Times New Roman" w:hAnsi="Times New Roman"/>
                  <w:sz w:val="24"/>
                </w:rPr>
                <w:t>U</w:t>
              </w:r>
            </w:ins>
          </w:p>
        </w:tc>
        <w:tc>
          <w:tcPr>
            <w:tcW w:w="1280" w:type="dxa"/>
            <w:tcPrChange w:id="854" w:author="Pathipati, Suneel [IT]" w:date="2014-01-15T10:21:00Z">
              <w:tcPr>
                <w:tcW w:w="1384" w:type="dxa"/>
              </w:tcPr>
            </w:tcPrChange>
          </w:tcPr>
          <w:p w:rsidR="00897DFA" w:rsidRPr="00897DFA" w:rsidRDefault="00897DFA" w:rsidP="00A03F18">
            <w:pPr>
              <w:rPr>
                <w:ins w:id="855" w:author="Pathipati, Suneel [IT]" w:date="2014-01-14T11:56:00Z"/>
                <w:rFonts w:ascii="Times New Roman" w:hAnsi="Times New Roman"/>
                <w:sz w:val="24"/>
              </w:rPr>
            </w:pPr>
            <w:ins w:id="856" w:author="Pathipati, Suneel [IT]" w:date="2014-01-14T11:57:00Z">
              <w:r>
                <w:rPr>
                  <w:rFonts w:ascii="Times New Roman" w:hAnsi="Times New Roman"/>
                  <w:sz w:val="24"/>
                </w:rPr>
                <w:t>S</w:t>
              </w:r>
            </w:ins>
          </w:p>
        </w:tc>
      </w:tr>
      <w:tr w:rsidR="00897DFA" w:rsidRPr="00897DFA" w:rsidTr="005E50DF">
        <w:trPr>
          <w:ins w:id="857" w:author="Pathipati, Suneel [IT]" w:date="2014-01-14T11:36:00Z"/>
        </w:trPr>
        <w:tc>
          <w:tcPr>
            <w:tcW w:w="1368" w:type="dxa"/>
            <w:vMerge/>
            <w:shd w:val="clear" w:color="auto" w:fill="BFBFBF" w:themeFill="background1" w:themeFillShade="BF"/>
            <w:tcPrChange w:id="858" w:author="Pathipati, Suneel [IT]" w:date="2014-01-15T10:21:00Z">
              <w:tcPr>
                <w:tcW w:w="1017" w:type="dxa"/>
                <w:vMerge/>
                <w:shd w:val="clear" w:color="auto" w:fill="BFBFBF" w:themeFill="background1" w:themeFillShade="BF"/>
              </w:tcPr>
            </w:tcPrChange>
          </w:tcPr>
          <w:p w:rsidR="00897DFA" w:rsidRPr="00897DFA" w:rsidRDefault="00897DFA" w:rsidP="00A03F18">
            <w:pPr>
              <w:rPr>
                <w:ins w:id="859" w:author="Pathipati, Suneel [IT]" w:date="2014-01-14T11:46:00Z"/>
                <w:rFonts w:ascii="Times New Roman" w:hAnsi="Times New Roman"/>
                <w:sz w:val="24"/>
                <w:rPrChange w:id="860" w:author="Pathipati, Suneel [IT]" w:date="2014-01-14T11:54:00Z">
                  <w:rPr>
                    <w:ins w:id="861" w:author="Pathipati, Suneel [IT]" w:date="2014-01-14T11:46:00Z"/>
                  </w:rPr>
                </w:rPrChange>
              </w:rPr>
            </w:pPr>
          </w:p>
        </w:tc>
        <w:tc>
          <w:tcPr>
            <w:tcW w:w="3048" w:type="dxa"/>
            <w:tcPrChange w:id="862" w:author="Pathipati, Suneel [IT]" w:date="2014-01-15T10:21:00Z">
              <w:tcPr>
                <w:tcW w:w="2889" w:type="dxa"/>
                <w:gridSpan w:val="3"/>
              </w:tcPr>
            </w:tcPrChange>
          </w:tcPr>
          <w:p w:rsidR="00897DFA" w:rsidRPr="00897DFA" w:rsidRDefault="00897DFA" w:rsidP="00A03F18">
            <w:pPr>
              <w:rPr>
                <w:ins w:id="863" w:author="Pathipati, Suneel [IT]" w:date="2014-01-14T11:36:00Z"/>
                <w:rFonts w:ascii="Times New Roman" w:hAnsi="Times New Roman"/>
                <w:sz w:val="24"/>
                <w:rPrChange w:id="864" w:author="Pathipati, Suneel [IT]" w:date="2014-01-14T11:54:00Z">
                  <w:rPr>
                    <w:ins w:id="865" w:author="Pathipati, Suneel [IT]" w:date="2014-01-14T11:36:00Z"/>
                  </w:rPr>
                </w:rPrChange>
              </w:rPr>
            </w:pPr>
            <w:proofErr w:type="spellStart"/>
            <w:ins w:id="866" w:author="Pathipati, Suneel [IT]" w:date="2014-01-14T11:42:00Z">
              <w:r w:rsidRPr="00897DFA">
                <w:rPr>
                  <w:rFonts w:ascii="Times New Roman" w:hAnsi="Times New Roman"/>
                  <w:sz w:val="24"/>
                  <w:rPrChange w:id="867" w:author="Pathipati, Suneel [IT]" w:date="2014-01-14T11:54:00Z">
                    <w:rPr/>
                  </w:rPrChange>
                </w:rPr>
                <w:t>groupIdentifierInfo</w:t>
              </w:r>
            </w:ins>
            <w:ins w:id="868" w:author="Pathipati, Suneel [IT]" w:date="2014-01-14T11:43:00Z">
              <w:r w:rsidRPr="00897DFA">
                <w:rPr>
                  <w:rFonts w:ascii="Times New Roman" w:hAnsi="Times New Roman"/>
                  <w:sz w:val="24"/>
                  <w:rPrChange w:id="869" w:author="Pathipati, Suneel [IT]" w:date="2014-01-14T11:54:00Z">
                    <w:rPr/>
                  </w:rPrChange>
                </w:rPr>
                <w:t>.groupId</w:t>
              </w:r>
            </w:ins>
            <w:proofErr w:type="spellEnd"/>
          </w:p>
        </w:tc>
        <w:tc>
          <w:tcPr>
            <w:tcW w:w="1267" w:type="dxa"/>
            <w:tcPrChange w:id="870" w:author="Pathipati, Suneel [IT]" w:date="2014-01-15T10:21:00Z">
              <w:tcPr>
                <w:tcW w:w="1495" w:type="dxa"/>
                <w:gridSpan w:val="2"/>
              </w:tcPr>
            </w:tcPrChange>
          </w:tcPr>
          <w:p w:rsidR="00897DFA" w:rsidRPr="00897DFA" w:rsidRDefault="00897DFA" w:rsidP="00A03F18">
            <w:pPr>
              <w:rPr>
                <w:ins w:id="871" w:author="Pathipati, Suneel [IT]" w:date="2014-01-14T11:36:00Z"/>
                <w:rFonts w:ascii="Times New Roman" w:hAnsi="Times New Roman"/>
                <w:sz w:val="24"/>
                <w:rPrChange w:id="872" w:author="Pathipati, Suneel [IT]" w:date="2014-01-14T11:54:00Z">
                  <w:rPr>
                    <w:ins w:id="873" w:author="Pathipati, Suneel [IT]" w:date="2014-01-14T11:36:00Z"/>
                  </w:rPr>
                </w:rPrChange>
              </w:rPr>
            </w:pPr>
            <w:ins w:id="874" w:author="Pathipati, Suneel [IT]" w:date="2014-01-14T11:43:00Z">
              <w:r w:rsidRPr="00897DFA">
                <w:rPr>
                  <w:rFonts w:ascii="Times New Roman" w:hAnsi="Times New Roman"/>
                  <w:sz w:val="24"/>
                  <w:rPrChange w:id="875" w:author="Pathipati, Suneel [IT]" w:date="2014-01-14T11:54:00Z">
                    <w:rPr/>
                  </w:rPrChange>
                </w:rPr>
                <w:t>X</w:t>
              </w:r>
            </w:ins>
          </w:p>
        </w:tc>
        <w:tc>
          <w:tcPr>
            <w:tcW w:w="1213" w:type="dxa"/>
            <w:tcPrChange w:id="876" w:author="Pathipati, Suneel [IT]" w:date="2014-01-15T10:21:00Z">
              <w:tcPr>
                <w:tcW w:w="1329" w:type="dxa"/>
                <w:gridSpan w:val="2"/>
              </w:tcPr>
            </w:tcPrChange>
          </w:tcPr>
          <w:p w:rsidR="00897DFA" w:rsidRPr="00897DFA" w:rsidRDefault="00897DFA" w:rsidP="00A03F18">
            <w:pPr>
              <w:rPr>
                <w:ins w:id="877" w:author="Pathipati, Suneel [IT]" w:date="2014-01-14T11:36:00Z"/>
                <w:rFonts w:ascii="Times New Roman" w:hAnsi="Times New Roman"/>
                <w:sz w:val="24"/>
                <w:rPrChange w:id="878" w:author="Pathipati, Suneel [IT]" w:date="2014-01-14T11:54:00Z">
                  <w:rPr>
                    <w:ins w:id="879" w:author="Pathipati, Suneel [IT]" w:date="2014-01-14T11:36:00Z"/>
                  </w:rPr>
                </w:rPrChange>
              </w:rPr>
            </w:pPr>
            <w:ins w:id="880" w:author="Pathipati, Suneel [IT]" w:date="2014-01-14T11:43:00Z">
              <w:r w:rsidRPr="00897DFA">
                <w:rPr>
                  <w:rFonts w:ascii="Times New Roman" w:hAnsi="Times New Roman"/>
                  <w:sz w:val="24"/>
                  <w:rPrChange w:id="881" w:author="Pathipati, Suneel [IT]" w:date="2014-01-14T11:54:00Z">
                    <w:rPr/>
                  </w:rPrChange>
                </w:rPr>
                <w:t>X</w:t>
              </w:r>
            </w:ins>
          </w:p>
        </w:tc>
        <w:tc>
          <w:tcPr>
            <w:tcW w:w="1400" w:type="dxa"/>
            <w:tcPrChange w:id="882" w:author="Pathipati, Suneel [IT]" w:date="2014-01-15T10:21:00Z">
              <w:tcPr>
                <w:tcW w:w="1462" w:type="dxa"/>
                <w:gridSpan w:val="2"/>
              </w:tcPr>
            </w:tcPrChange>
          </w:tcPr>
          <w:p w:rsidR="00897DFA" w:rsidRPr="00897DFA" w:rsidRDefault="00897DFA" w:rsidP="00A03F18">
            <w:pPr>
              <w:rPr>
                <w:ins w:id="883" w:author="Pathipati, Suneel [IT]" w:date="2014-01-14T11:36:00Z"/>
                <w:rFonts w:ascii="Times New Roman" w:hAnsi="Times New Roman"/>
                <w:sz w:val="24"/>
                <w:rPrChange w:id="884" w:author="Pathipati, Suneel [IT]" w:date="2014-01-14T11:54:00Z">
                  <w:rPr>
                    <w:ins w:id="885" w:author="Pathipati, Suneel [IT]" w:date="2014-01-14T11:36:00Z"/>
                  </w:rPr>
                </w:rPrChange>
              </w:rPr>
            </w:pPr>
            <w:ins w:id="886" w:author="Pathipati, Suneel [IT]" w:date="2014-01-14T11:43:00Z">
              <w:r w:rsidRPr="00897DFA">
                <w:rPr>
                  <w:rFonts w:ascii="Times New Roman" w:hAnsi="Times New Roman"/>
                  <w:sz w:val="24"/>
                  <w:rPrChange w:id="887" w:author="Pathipati, Suneel [IT]" w:date="2014-01-14T11:54:00Z">
                    <w:rPr/>
                  </w:rPrChange>
                </w:rPr>
                <w:t>X</w:t>
              </w:r>
            </w:ins>
          </w:p>
        </w:tc>
        <w:tc>
          <w:tcPr>
            <w:tcW w:w="1280" w:type="dxa"/>
            <w:tcPrChange w:id="888" w:author="Pathipati, Suneel [IT]" w:date="2014-01-15T10:21:00Z">
              <w:tcPr>
                <w:tcW w:w="1384" w:type="dxa"/>
              </w:tcPr>
            </w:tcPrChange>
          </w:tcPr>
          <w:p w:rsidR="00897DFA" w:rsidRPr="00897DFA" w:rsidRDefault="00897DFA" w:rsidP="00A03F18">
            <w:pPr>
              <w:rPr>
                <w:ins w:id="889" w:author="Pathipati, Suneel [IT]" w:date="2014-01-14T11:36:00Z"/>
                <w:rFonts w:ascii="Times New Roman" w:hAnsi="Times New Roman"/>
                <w:sz w:val="24"/>
                <w:rPrChange w:id="890" w:author="Pathipati, Suneel [IT]" w:date="2014-01-14T11:54:00Z">
                  <w:rPr>
                    <w:ins w:id="891" w:author="Pathipati, Suneel [IT]" w:date="2014-01-14T11:36:00Z"/>
                  </w:rPr>
                </w:rPrChange>
              </w:rPr>
            </w:pPr>
            <w:ins w:id="892" w:author="Pathipati, Suneel [IT]" w:date="2014-01-14T11:43:00Z">
              <w:r w:rsidRPr="00897DFA">
                <w:rPr>
                  <w:rFonts w:ascii="Times New Roman" w:hAnsi="Times New Roman"/>
                  <w:sz w:val="24"/>
                  <w:rPrChange w:id="893" w:author="Pathipati, Suneel [IT]" w:date="2014-01-14T11:54:00Z">
                    <w:rPr/>
                  </w:rPrChange>
                </w:rPr>
                <w:t>X</w:t>
              </w:r>
            </w:ins>
          </w:p>
        </w:tc>
      </w:tr>
      <w:tr w:rsidR="00897DFA" w:rsidRPr="00897DFA" w:rsidTr="005E50DF">
        <w:trPr>
          <w:ins w:id="894" w:author="Pathipati, Suneel [IT]" w:date="2014-01-14T11:41:00Z"/>
        </w:trPr>
        <w:tc>
          <w:tcPr>
            <w:tcW w:w="1368" w:type="dxa"/>
            <w:vMerge/>
            <w:shd w:val="clear" w:color="auto" w:fill="BFBFBF" w:themeFill="background1" w:themeFillShade="BF"/>
            <w:tcPrChange w:id="895" w:author="Pathipati, Suneel [IT]" w:date="2014-01-15T10:21:00Z">
              <w:tcPr>
                <w:tcW w:w="1017" w:type="dxa"/>
                <w:vMerge/>
                <w:shd w:val="clear" w:color="auto" w:fill="BFBFBF" w:themeFill="background1" w:themeFillShade="BF"/>
              </w:tcPr>
            </w:tcPrChange>
          </w:tcPr>
          <w:p w:rsidR="00897DFA" w:rsidRPr="00897DFA" w:rsidRDefault="00897DFA" w:rsidP="00A03F18">
            <w:pPr>
              <w:rPr>
                <w:ins w:id="896" w:author="Pathipati, Suneel [IT]" w:date="2014-01-14T11:46:00Z"/>
                <w:rFonts w:ascii="Times New Roman" w:hAnsi="Times New Roman"/>
                <w:sz w:val="24"/>
                <w:rPrChange w:id="897" w:author="Pathipati, Suneel [IT]" w:date="2014-01-14T11:54:00Z">
                  <w:rPr>
                    <w:ins w:id="898" w:author="Pathipati, Suneel [IT]" w:date="2014-01-14T11:46:00Z"/>
                  </w:rPr>
                </w:rPrChange>
              </w:rPr>
            </w:pPr>
          </w:p>
        </w:tc>
        <w:tc>
          <w:tcPr>
            <w:tcW w:w="3048" w:type="dxa"/>
            <w:tcPrChange w:id="899" w:author="Pathipati, Suneel [IT]" w:date="2014-01-15T10:21:00Z">
              <w:tcPr>
                <w:tcW w:w="2889" w:type="dxa"/>
                <w:gridSpan w:val="3"/>
              </w:tcPr>
            </w:tcPrChange>
          </w:tcPr>
          <w:p w:rsidR="00897DFA" w:rsidRPr="00897DFA" w:rsidRDefault="00897DFA" w:rsidP="00A03F18">
            <w:pPr>
              <w:rPr>
                <w:ins w:id="900" w:author="Pathipati, Suneel [IT]" w:date="2014-01-14T11:41:00Z"/>
                <w:rFonts w:ascii="Times New Roman" w:hAnsi="Times New Roman"/>
                <w:sz w:val="24"/>
                <w:rPrChange w:id="901" w:author="Pathipati, Suneel [IT]" w:date="2014-01-14T11:54:00Z">
                  <w:rPr>
                    <w:ins w:id="902" w:author="Pathipati, Suneel [IT]" w:date="2014-01-14T11:41:00Z"/>
                  </w:rPr>
                </w:rPrChange>
              </w:rPr>
            </w:pPr>
            <w:proofErr w:type="spellStart"/>
            <w:ins w:id="903" w:author="Pathipati, Suneel [IT]" w:date="2014-01-14T11:44:00Z">
              <w:r w:rsidRPr="00897DFA">
                <w:rPr>
                  <w:rFonts w:ascii="Times New Roman" w:hAnsi="Times New Roman"/>
                  <w:sz w:val="24"/>
                  <w:rPrChange w:id="904" w:author="Pathipati, Suneel [IT]" w:date="2014-01-14T11:54:00Z">
                    <w:rPr/>
                  </w:rPrChange>
                </w:rPr>
                <w:t>joiningSubscriberInfo</w:t>
              </w:r>
            </w:ins>
            <w:proofErr w:type="spellEnd"/>
          </w:p>
        </w:tc>
        <w:tc>
          <w:tcPr>
            <w:tcW w:w="1267" w:type="dxa"/>
            <w:tcPrChange w:id="905" w:author="Pathipati, Suneel [IT]" w:date="2014-01-15T10:21:00Z">
              <w:tcPr>
                <w:tcW w:w="1495" w:type="dxa"/>
                <w:gridSpan w:val="2"/>
              </w:tcPr>
            </w:tcPrChange>
          </w:tcPr>
          <w:p w:rsidR="00897DFA" w:rsidRPr="00897DFA" w:rsidRDefault="00897DFA" w:rsidP="00A03F18">
            <w:pPr>
              <w:rPr>
                <w:ins w:id="906" w:author="Pathipati, Suneel [IT]" w:date="2014-01-14T11:41:00Z"/>
                <w:rFonts w:ascii="Times New Roman" w:hAnsi="Times New Roman"/>
                <w:sz w:val="24"/>
                <w:rPrChange w:id="907" w:author="Pathipati, Suneel [IT]" w:date="2014-01-14T11:54:00Z">
                  <w:rPr>
                    <w:ins w:id="908" w:author="Pathipati, Suneel [IT]" w:date="2014-01-14T11:41:00Z"/>
                  </w:rPr>
                </w:rPrChange>
              </w:rPr>
            </w:pPr>
            <w:ins w:id="909" w:author="Pathipati, Suneel [IT]" w:date="2014-01-14T11:54:00Z">
              <w:r>
                <w:rPr>
                  <w:rFonts w:ascii="Times New Roman" w:hAnsi="Times New Roman"/>
                  <w:sz w:val="24"/>
                </w:rPr>
                <w:t>AT/ST/CC or NA</w:t>
              </w:r>
            </w:ins>
          </w:p>
        </w:tc>
        <w:tc>
          <w:tcPr>
            <w:tcW w:w="1213" w:type="dxa"/>
            <w:tcPrChange w:id="910" w:author="Pathipati, Suneel [IT]" w:date="2014-01-15T10:21:00Z">
              <w:tcPr>
                <w:tcW w:w="1329" w:type="dxa"/>
                <w:gridSpan w:val="2"/>
              </w:tcPr>
            </w:tcPrChange>
          </w:tcPr>
          <w:p w:rsidR="00897DFA" w:rsidRPr="00897DFA" w:rsidRDefault="00897DFA" w:rsidP="00A03F18">
            <w:pPr>
              <w:rPr>
                <w:ins w:id="911" w:author="Pathipati, Suneel [IT]" w:date="2014-01-14T11:41:00Z"/>
                <w:rFonts w:ascii="Times New Roman" w:hAnsi="Times New Roman"/>
                <w:sz w:val="24"/>
                <w:rPrChange w:id="912" w:author="Pathipati, Suneel [IT]" w:date="2014-01-14T11:54:00Z">
                  <w:rPr>
                    <w:ins w:id="913" w:author="Pathipati, Suneel [IT]" w:date="2014-01-14T11:41:00Z"/>
                  </w:rPr>
                </w:rPrChange>
              </w:rPr>
            </w:pPr>
            <w:ins w:id="914" w:author="Pathipati, Suneel [IT]" w:date="2014-01-14T11:44:00Z">
              <w:r w:rsidRPr="00897DFA">
                <w:rPr>
                  <w:rFonts w:ascii="Times New Roman" w:hAnsi="Times New Roman"/>
                  <w:sz w:val="24"/>
                  <w:rPrChange w:id="915" w:author="Pathipati, Suneel [IT]" w:date="2014-01-14T11:54:00Z">
                    <w:rPr/>
                  </w:rPrChange>
                </w:rPr>
                <w:t>ban</w:t>
              </w:r>
            </w:ins>
          </w:p>
        </w:tc>
        <w:tc>
          <w:tcPr>
            <w:tcW w:w="1400" w:type="dxa"/>
            <w:tcPrChange w:id="916" w:author="Pathipati, Suneel [IT]" w:date="2014-01-15T10:21:00Z">
              <w:tcPr>
                <w:tcW w:w="1462" w:type="dxa"/>
                <w:gridSpan w:val="2"/>
              </w:tcPr>
            </w:tcPrChange>
          </w:tcPr>
          <w:p w:rsidR="00897DFA" w:rsidRPr="00897DFA" w:rsidRDefault="00897DFA" w:rsidP="00A03F18">
            <w:pPr>
              <w:rPr>
                <w:ins w:id="917" w:author="Pathipati, Suneel [IT]" w:date="2014-01-14T11:41:00Z"/>
                <w:rFonts w:ascii="Times New Roman" w:hAnsi="Times New Roman"/>
                <w:sz w:val="24"/>
                <w:rPrChange w:id="918" w:author="Pathipati, Suneel [IT]" w:date="2014-01-14T11:54:00Z">
                  <w:rPr>
                    <w:ins w:id="919" w:author="Pathipati, Suneel [IT]" w:date="2014-01-14T11:41:00Z"/>
                  </w:rPr>
                </w:rPrChange>
              </w:rPr>
            </w:pPr>
            <w:ins w:id="920" w:author="Pathipati, Suneel [IT]" w:date="2014-01-14T11:44:00Z">
              <w:r w:rsidRPr="00897DFA">
                <w:rPr>
                  <w:rFonts w:ascii="Times New Roman" w:hAnsi="Times New Roman"/>
                  <w:sz w:val="24"/>
                  <w:rPrChange w:id="921" w:author="Pathipati, Suneel [IT]" w:date="2014-01-14T11:54:00Z">
                    <w:rPr/>
                  </w:rPrChange>
                </w:rPr>
                <w:t>subscriber identifier</w:t>
              </w:r>
            </w:ins>
          </w:p>
        </w:tc>
        <w:tc>
          <w:tcPr>
            <w:tcW w:w="1280" w:type="dxa"/>
            <w:tcPrChange w:id="922" w:author="Pathipati, Suneel [IT]" w:date="2014-01-15T10:21:00Z">
              <w:tcPr>
                <w:tcW w:w="1384" w:type="dxa"/>
              </w:tcPr>
            </w:tcPrChange>
          </w:tcPr>
          <w:p w:rsidR="00897DFA" w:rsidRPr="00897DFA" w:rsidRDefault="00897DFA" w:rsidP="00A03F18">
            <w:pPr>
              <w:rPr>
                <w:ins w:id="923" w:author="Pathipati, Suneel [IT]" w:date="2014-01-14T11:41:00Z"/>
                <w:rFonts w:ascii="Times New Roman" w:hAnsi="Times New Roman"/>
                <w:sz w:val="24"/>
                <w:rPrChange w:id="924" w:author="Pathipati, Suneel [IT]" w:date="2014-01-14T11:54:00Z">
                  <w:rPr>
                    <w:ins w:id="925" w:author="Pathipati, Suneel [IT]" w:date="2014-01-14T11:41:00Z"/>
                  </w:rPr>
                </w:rPrChange>
              </w:rPr>
            </w:pPr>
            <w:ins w:id="926" w:author="Pathipati, Suneel [IT]" w:date="2014-01-14T11:44:00Z">
              <w:r w:rsidRPr="00897DFA">
                <w:rPr>
                  <w:rFonts w:ascii="Times New Roman" w:hAnsi="Times New Roman"/>
                  <w:sz w:val="24"/>
                  <w:rPrChange w:id="927" w:author="Pathipati, Suneel [IT]" w:date="2014-01-14T11:54:00Z">
                    <w:rPr/>
                  </w:rPrChange>
                </w:rPr>
                <w:t>subscriber identifier</w:t>
              </w:r>
            </w:ins>
          </w:p>
        </w:tc>
      </w:tr>
      <w:tr w:rsidR="00897DFA" w:rsidRPr="00897DFA" w:rsidTr="005E50DF">
        <w:trPr>
          <w:ins w:id="928" w:author="Pathipati, Suneel [IT]" w:date="2014-01-14T11:49:00Z"/>
        </w:trPr>
        <w:tc>
          <w:tcPr>
            <w:tcW w:w="1368" w:type="dxa"/>
            <w:vMerge/>
            <w:shd w:val="clear" w:color="auto" w:fill="BFBFBF" w:themeFill="background1" w:themeFillShade="BF"/>
            <w:tcPrChange w:id="929" w:author="Pathipati, Suneel [IT]" w:date="2014-01-15T10:21:00Z">
              <w:tcPr>
                <w:tcW w:w="1017" w:type="dxa"/>
                <w:vMerge/>
                <w:shd w:val="clear" w:color="auto" w:fill="BFBFBF" w:themeFill="background1" w:themeFillShade="BF"/>
              </w:tcPr>
            </w:tcPrChange>
          </w:tcPr>
          <w:p w:rsidR="00897DFA" w:rsidRPr="00897DFA" w:rsidRDefault="00897DFA" w:rsidP="00A03F18">
            <w:pPr>
              <w:rPr>
                <w:ins w:id="930" w:author="Pathipati, Suneel [IT]" w:date="2014-01-14T11:49:00Z"/>
                <w:rFonts w:ascii="Times New Roman" w:hAnsi="Times New Roman"/>
                <w:sz w:val="24"/>
                <w:rPrChange w:id="931" w:author="Pathipati, Suneel [IT]" w:date="2014-01-14T11:54:00Z">
                  <w:rPr>
                    <w:ins w:id="932" w:author="Pathipati, Suneel [IT]" w:date="2014-01-14T11:49:00Z"/>
                  </w:rPr>
                </w:rPrChange>
              </w:rPr>
            </w:pPr>
          </w:p>
        </w:tc>
        <w:tc>
          <w:tcPr>
            <w:tcW w:w="3048" w:type="dxa"/>
            <w:tcPrChange w:id="933" w:author="Pathipati, Suneel [IT]" w:date="2014-01-15T10:21:00Z">
              <w:tcPr>
                <w:tcW w:w="2889" w:type="dxa"/>
                <w:gridSpan w:val="3"/>
              </w:tcPr>
            </w:tcPrChange>
          </w:tcPr>
          <w:p w:rsidR="00897DFA" w:rsidRPr="00897DFA" w:rsidRDefault="00897DFA" w:rsidP="00A03F18">
            <w:pPr>
              <w:rPr>
                <w:ins w:id="934" w:author="Pathipati, Suneel [IT]" w:date="2014-01-14T11:49:00Z"/>
                <w:rFonts w:ascii="Times New Roman" w:hAnsi="Times New Roman"/>
                <w:sz w:val="24"/>
                <w:rPrChange w:id="935" w:author="Pathipati, Suneel [IT]" w:date="2014-01-14T11:54:00Z">
                  <w:rPr>
                    <w:ins w:id="936" w:author="Pathipati, Suneel [IT]" w:date="2014-01-14T11:49:00Z"/>
                  </w:rPr>
                </w:rPrChange>
              </w:rPr>
            </w:pPr>
            <w:proofErr w:type="spellStart"/>
            <w:ins w:id="937" w:author="Pathipati, Suneel [IT]" w:date="2014-01-14T11:49:00Z">
              <w:r w:rsidRPr="00897DFA">
                <w:rPr>
                  <w:rFonts w:ascii="Times New Roman" w:hAnsi="Times New Roman"/>
                  <w:sz w:val="24"/>
                  <w:rPrChange w:id="938" w:author="Pathipati, Suneel [IT]" w:date="2014-01-14T11:54:00Z">
                    <w:rPr/>
                  </w:rPrChange>
                </w:rPr>
                <w:t>groupActionCode</w:t>
              </w:r>
              <w:proofErr w:type="spellEnd"/>
            </w:ins>
          </w:p>
        </w:tc>
        <w:tc>
          <w:tcPr>
            <w:tcW w:w="1267" w:type="dxa"/>
            <w:tcPrChange w:id="939" w:author="Pathipati, Suneel [IT]" w:date="2014-01-15T10:21:00Z">
              <w:tcPr>
                <w:tcW w:w="1495" w:type="dxa"/>
                <w:gridSpan w:val="2"/>
              </w:tcPr>
            </w:tcPrChange>
          </w:tcPr>
          <w:p w:rsidR="00897DFA" w:rsidRPr="00897DFA" w:rsidRDefault="00897DFA" w:rsidP="00A03F18">
            <w:pPr>
              <w:rPr>
                <w:ins w:id="940" w:author="Pathipati, Suneel [IT]" w:date="2014-01-14T11:49:00Z"/>
                <w:rFonts w:ascii="Times New Roman" w:hAnsi="Times New Roman"/>
                <w:sz w:val="24"/>
                <w:rPrChange w:id="941" w:author="Pathipati, Suneel [IT]" w:date="2014-01-14T11:54:00Z">
                  <w:rPr>
                    <w:ins w:id="942" w:author="Pathipati, Suneel [IT]" w:date="2014-01-14T11:49:00Z"/>
                  </w:rPr>
                </w:rPrChange>
              </w:rPr>
            </w:pPr>
            <w:ins w:id="943" w:author="Pathipati, Suneel [IT]" w:date="2014-01-14T11:49:00Z">
              <w:r w:rsidRPr="00897DFA">
                <w:rPr>
                  <w:rFonts w:ascii="Times New Roman" w:hAnsi="Times New Roman"/>
                  <w:sz w:val="24"/>
                  <w:rPrChange w:id="944" w:author="Pathipati, Suneel [IT]" w:date="2014-01-14T11:54:00Z">
                    <w:rPr/>
                  </w:rPrChange>
                </w:rPr>
                <w:t>J</w:t>
              </w:r>
            </w:ins>
          </w:p>
        </w:tc>
        <w:tc>
          <w:tcPr>
            <w:tcW w:w="1213" w:type="dxa"/>
            <w:tcPrChange w:id="945" w:author="Pathipati, Suneel [IT]" w:date="2014-01-15T10:21:00Z">
              <w:tcPr>
                <w:tcW w:w="1329" w:type="dxa"/>
                <w:gridSpan w:val="2"/>
              </w:tcPr>
            </w:tcPrChange>
          </w:tcPr>
          <w:p w:rsidR="00897DFA" w:rsidRPr="00897DFA" w:rsidRDefault="00897DFA" w:rsidP="00A03F18">
            <w:pPr>
              <w:rPr>
                <w:ins w:id="946" w:author="Pathipati, Suneel [IT]" w:date="2014-01-14T11:49:00Z"/>
                <w:rFonts w:ascii="Times New Roman" w:hAnsi="Times New Roman"/>
                <w:sz w:val="24"/>
                <w:rPrChange w:id="947" w:author="Pathipati, Suneel [IT]" w:date="2014-01-14T11:54:00Z">
                  <w:rPr>
                    <w:ins w:id="948" w:author="Pathipati, Suneel [IT]" w:date="2014-01-14T11:49:00Z"/>
                  </w:rPr>
                </w:rPrChange>
              </w:rPr>
            </w:pPr>
            <w:ins w:id="949" w:author="Pathipati, Suneel [IT]" w:date="2014-01-14T11:49:00Z">
              <w:r w:rsidRPr="00897DFA">
                <w:rPr>
                  <w:rFonts w:ascii="Times New Roman" w:hAnsi="Times New Roman"/>
                  <w:sz w:val="24"/>
                  <w:rPrChange w:id="950" w:author="Pathipati, Suneel [IT]" w:date="2014-01-14T11:54:00Z">
                    <w:rPr/>
                  </w:rPrChange>
                </w:rPr>
                <w:t>J</w:t>
              </w:r>
            </w:ins>
          </w:p>
        </w:tc>
        <w:tc>
          <w:tcPr>
            <w:tcW w:w="1400" w:type="dxa"/>
            <w:tcPrChange w:id="951" w:author="Pathipati, Suneel [IT]" w:date="2014-01-15T10:21:00Z">
              <w:tcPr>
                <w:tcW w:w="1462" w:type="dxa"/>
                <w:gridSpan w:val="2"/>
              </w:tcPr>
            </w:tcPrChange>
          </w:tcPr>
          <w:p w:rsidR="00897DFA" w:rsidRPr="00897DFA" w:rsidRDefault="00897DFA" w:rsidP="00A03F18">
            <w:pPr>
              <w:rPr>
                <w:ins w:id="952" w:author="Pathipati, Suneel [IT]" w:date="2014-01-14T11:49:00Z"/>
                <w:rFonts w:ascii="Times New Roman" w:hAnsi="Times New Roman"/>
                <w:sz w:val="24"/>
                <w:rPrChange w:id="953" w:author="Pathipati, Suneel [IT]" w:date="2014-01-14T11:54:00Z">
                  <w:rPr>
                    <w:ins w:id="954" w:author="Pathipati, Suneel [IT]" w:date="2014-01-14T11:49:00Z"/>
                  </w:rPr>
                </w:rPrChange>
              </w:rPr>
            </w:pPr>
            <w:ins w:id="955" w:author="Pathipati, Suneel [IT]" w:date="2014-01-14T11:49:00Z">
              <w:r w:rsidRPr="00897DFA">
                <w:rPr>
                  <w:rFonts w:ascii="Times New Roman" w:hAnsi="Times New Roman"/>
                  <w:sz w:val="24"/>
                  <w:rPrChange w:id="956" w:author="Pathipati, Suneel [IT]" w:date="2014-01-14T11:54:00Z">
                    <w:rPr/>
                  </w:rPrChange>
                </w:rPr>
                <w:t>J</w:t>
              </w:r>
            </w:ins>
          </w:p>
        </w:tc>
        <w:tc>
          <w:tcPr>
            <w:tcW w:w="1280" w:type="dxa"/>
            <w:tcPrChange w:id="957" w:author="Pathipati, Suneel [IT]" w:date="2014-01-15T10:21:00Z">
              <w:tcPr>
                <w:tcW w:w="1384" w:type="dxa"/>
              </w:tcPr>
            </w:tcPrChange>
          </w:tcPr>
          <w:p w:rsidR="00897DFA" w:rsidRPr="00897DFA" w:rsidRDefault="00897DFA" w:rsidP="00A03F18">
            <w:pPr>
              <w:rPr>
                <w:ins w:id="958" w:author="Pathipati, Suneel [IT]" w:date="2014-01-14T11:49:00Z"/>
                <w:rFonts w:ascii="Times New Roman" w:hAnsi="Times New Roman"/>
                <w:sz w:val="24"/>
                <w:rPrChange w:id="959" w:author="Pathipati, Suneel [IT]" w:date="2014-01-14T11:54:00Z">
                  <w:rPr>
                    <w:ins w:id="960" w:author="Pathipati, Suneel [IT]" w:date="2014-01-14T11:49:00Z"/>
                  </w:rPr>
                </w:rPrChange>
              </w:rPr>
            </w:pPr>
            <w:ins w:id="961" w:author="Pathipati, Suneel [IT]" w:date="2014-01-14T11:49:00Z">
              <w:r w:rsidRPr="00897DFA">
                <w:rPr>
                  <w:rFonts w:ascii="Times New Roman" w:hAnsi="Times New Roman"/>
                  <w:sz w:val="24"/>
                  <w:rPrChange w:id="962" w:author="Pathipati, Suneel [IT]" w:date="2014-01-14T11:54:00Z">
                    <w:rPr/>
                  </w:rPrChange>
                </w:rPr>
                <w:t>J</w:t>
              </w:r>
            </w:ins>
          </w:p>
        </w:tc>
      </w:tr>
      <w:tr w:rsidR="00897DFA" w:rsidRPr="00897DFA" w:rsidTr="005E50DF">
        <w:trPr>
          <w:ins w:id="963" w:author="Pathipati, Suneel [IT]" w:date="2014-01-14T11:42:00Z"/>
        </w:trPr>
        <w:tc>
          <w:tcPr>
            <w:tcW w:w="1368" w:type="dxa"/>
            <w:vMerge w:val="restart"/>
            <w:shd w:val="clear" w:color="auto" w:fill="BFBFBF" w:themeFill="background1" w:themeFillShade="BF"/>
            <w:tcPrChange w:id="964" w:author="Pathipati, Suneel [IT]" w:date="2014-01-15T10:21:00Z">
              <w:tcPr>
                <w:tcW w:w="1017" w:type="dxa"/>
                <w:vMerge w:val="restart"/>
                <w:shd w:val="clear" w:color="auto" w:fill="BFBFBF" w:themeFill="background1" w:themeFillShade="BF"/>
              </w:tcPr>
            </w:tcPrChange>
          </w:tcPr>
          <w:p w:rsidR="00320B40" w:rsidRPr="00897DFA" w:rsidRDefault="00320B40" w:rsidP="00320B40">
            <w:pPr>
              <w:rPr>
                <w:ins w:id="965" w:author="Pathipati, Suneel [IT]" w:date="2014-01-14T11:46:00Z"/>
                <w:rFonts w:ascii="Times New Roman" w:hAnsi="Times New Roman"/>
                <w:sz w:val="24"/>
                <w:rPrChange w:id="966" w:author="Pathipati, Suneel [IT]" w:date="2014-01-14T11:54:00Z">
                  <w:rPr>
                    <w:ins w:id="967" w:author="Pathipati, Suneel [IT]" w:date="2014-01-14T11:46:00Z"/>
                  </w:rPr>
                </w:rPrChange>
              </w:rPr>
            </w:pPr>
            <w:ins w:id="968" w:author="Pathipati, Suneel [IT]" w:date="2014-01-14T11:48:00Z">
              <w:r w:rsidRPr="00897DFA">
                <w:rPr>
                  <w:rFonts w:ascii="Times New Roman" w:hAnsi="Times New Roman"/>
                  <w:sz w:val="24"/>
                  <w:rPrChange w:id="969" w:author="Pathipati, Suneel [IT]" w:date="2014-01-14T11:54:00Z">
                    <w:rPr/>
                  </w:rPrChange>
                </w:rPr>
                <w:t>New</w:t>
              </w:r>
            </w:ins>
            <w:ins w:id="970" w:author="Pathipati, Suneel [IT]" w:date="2014-01-15T10:21:00Z">
              <w:r w:rsidR="005E50DF">
                <w:rPr>
                  <w:rFonts w:ascii="Times New Roman" w:hAnsi="Times New Roman"/>
                  <w:sz w:val="24"/>
                </w:rPr>
                <w:t>, First Subscriber</w:t>
              </w:r>
            </w:ins>
          </w:p>
        </w:tc>
        <w:tc>
          <w:tcPr>
            <w:tcW w:w="3048" w:type="dxa"/>
            <w:tcPrChange w:id="971" w:author="Pathipati, Suneel [IT]" w:date="2014-01-15T10:21:00Z">
              <w:tcPr>
                <w:tcW w:w="2889" w:type="dxa"/>
                <w:gridSpan w:val="3"/>
              </w:tcPr>
            </w:tcPrChange>
          </w:tcPr>
          <w:p w:rsidR="00320B40" w:rsidRPr="00897DFA" w:rsidRDefault="00320B40" w:rsidP="00320B40">
            <w:pPr>
              <w:rPr>
                <w:ins w:id="972" w:author="Pathipati, Suneel [IT]" w:date="2014-01-14T11:42:00Z"/>
                <w:rFonts w:ascii="Times New Roman" w:hAnsi="Times New Roman"/>
                <w:sz w:val="24"/>
                <w:rPrChange w:id="973" w:author="Pathipati, Suneel [IT]" w:date="2014-01-14T11:54:00Z">
                  <w:rPr>
                    <w:ins w:id="974" w:author="Pathipati, Suneel [IT]" w:date="2014-01-14T11:42:00Z"/>
                  </w:rPr>
                </w:rPrChange>
              </w:rPr>
            </w:pPr>
            <w:proofErr w:type="spellStart"/>
            <w:ins w:id="975" w:author="Pathipati, Suneel [IT]" w:date="2014-01-14T11:49:00Z">
              <w:r w:rsidRPr="00897DFA">
                <w:rPr>
                  <w:rFonts w:ascii="Times New Roman" w:hAnsi="Times New Roman"/>
                  <w:sz w:val="24"/>
                  <w:rPrChange w:id="976" w:author="Pathipati, Suneel [IT]" w:date="2014-01-14T11:54:00Z">
                    <w:rPr/>
                  </w:rPrChange>
                </w:rPr>
                <w:t>groupIdentifierInfo.groupId</w:t>
              </w:r>
            </w:ins>
            <w:proofErr w:type="spellEnd"/>
          </w:p>
        </w:tc>
        <w:tc>
          <w:tcPr>
            <w:tcW w:w="1267" w:type="dxa"/>
            <w:tcPrChange w:id="977" w:author="Pathipati, Suneel [IT]" w:date="2014-01-15T10:21:00Z">
              <w:tcPr>
                <w:tcW w:w="1495" w:type="dxa"/>
                <w:gridSpan w:val="2"/>
              </w:tcPr>
            </w:tcPrChange>
          </w:tcPr>
          <w:p w:rsidR="00320B40" w:rsidRPr="00897DFA" w:rsidRDefault="00A16066" w:rsidP="00320B40">
            <w:pPr>
              <w:rPr>
                <w:ins w:id="978" w:author="Pathipati, Suneel [IT]" w:date="2014-01-14T11:42:00Z"/>
                <w:rFonts w:ascii="Times New Roman" w:hAnsi="Times New Roman"/>
                <w:sz w:val="24"/>
                <w:rPrChange w:id="979" w:author="Pathipati, Suneel [IT]" w:date="2014-01-14T11:54:00Z">
                  <w:rPr>
                    <w:ins w:id="980" w:author="Pathipati, Suneel [IT]" w:date="2014-01-14T11:42:00Z"/>
                  </w:rPr>
                </w:rPrChange>
              </w:rPr>
            </w:pPr>
            <w:ins w:id="981" w:author="Pathipati, Suneel [IT]" w:date="2014-01-14T12:28:00Z">
              <w:r>
                <w:rPr>
                  <w:rFonts w:ascii="Times New Roman" w:hAnsi="Times New Roman"/>
                  <w:sz w:val="24"/>
                </w:rPr>
                <w:t>N/A</w:t>
              </w:r>
            </w:ins>
          </w:p>
        </w:tc>
        <w:tc>
          <w:tcPr>
            <w:tcW w:w="1213" w:type="dxa"/>
            <w:tcPrChange w:id="982" w:author="Pathipati, Suneel [IT]" w:date="2014-01-15T10:21:00Z">
              <w:tcPr>
                <w:tcW w:w="1329" w:type="dxa"/>
                <w:gridSpan w:val="2"/>
              </w:tcPr>
            </w:tcPrChange>
          </w:tcPr>
          <w:p w:rsidR="00320B40" w:rsidRPr="00897DFA" w:rsidRDefault="00A16066" w:rsidP="00320B40">
            <w:pPr>
              <w:rPr>
                <w:ins w:id="983" w:author="Pathipati, Suneel [IT]" w:date="2014-01-14T11:42:00Z"/>
                <w:rFonts w:ascii="Times New Roman" w:hAnsi="Times New Roman"/>
                <w:sz w:val="24"/>
                <w:rPrChange w:id="984" w:author="Pathipati, Suneel [IT]" w:date="2014-01-14T11:54:00Z">
                  <w:rPr>
                    <w:ins w:id="985" w:author="Pathipati, Suneel [IT]" w:date="2014-01-14T11:42:00Z"/>
                  </w:rPr>
                </w:rPrChange>
              </w:rPr>
            </w:pPr>
            <w:ins w:id="986" w:author="Pathipati, Suneel [IT]" w:date="2014-01-14T12:28:00Z">
              <w:r>
                <w:rPr>
                  <w:rFonts w:ascii="Times New Roman" w:hAnsi="Times New Roman"/>
                  <w:sz w:val="24"/>
                </w:rPr>
                <w:t>N/A</w:t>
              </w:r>
            </w:ins>
          </w:p>
        </w:tc>
        <w:tc>
          <w:tcPr>
            <w:tcW w:w="1400" w:type="dxa"/>
            <w:tcPrChange w:id="987" w:author="Pathipati, Suneel [IT]" w:date="2014-01-15T10:21:00Z">
              <w:tcPr>
                <w:tcW w:w="1462" w:type="dxa"/>
                <w:gridSpan w:val="2"/>
              </w:tcPr>
            </w:tcPrChange>
          </w:tcPr>
          <w:p w:rsidR="00320B40" w:rsidRPr="00897DFA" w:rsidRDefault="00A16066" w:rsidP="00320B40">
            <w:pPr>
              <w:rPr>
                <w:ins w:id="988" w:author="Pathipati, Suneel [IT]" w:date="2014-01-14T11:42:00Z"/>
                <w:rFonts w:ascii="Times New Roman" w:hAnsi="Times New Roman"/>
                <w:sz w:val="24"/>
                <w:rPrChange w:id="989" w:author="Pathipati, Suneel [IT]" w:date="2014-01-14T11:54:00Z">
                  <w:rPr>
                    <w:ins w:id="990" w:author="Pathipati, Suneel [IT]" w:date="2014-01-14T11:42:00Z"/>
                  </w:rPr>
                </w:rPrChange>
              </w:rPr>
            </w:pPr>
            <w:ins w:id="991" w:author="Pathipati, Suneel [IT]" w:date="2014-01-14T12:28:00Z">
              <w:r>
                <w:rPr>
                  <w:rFonts w:ascii="Times New Roman" w:hAnsi="Times New Roman"/>
                  <w:sz w:val="24"/>
                </w:rPr>
                <w:t>N/A</w:t>
              </w:r>
            </w:ins>
          </w:p>
        </w:tc>
        <w:tc>
          <w:tcPr>
            <w:tcW w:w="1280" w:type="dxa"/>
            <w:tcPrChange w:id="992" w:author="Pathipati, Suneel [IT]" w:date="2014-01-15T10:21:00Z">
              <w:tcPr>
                <w:tcW w:w="1384" w:type="dxa"/>
              </w:tcPr>
            </w:tcPrChange>
          </w:tcPr>
          <w:p w:rsidR="00320B40" w:rsidRPr="00897DFA" w:rsidRDefault="00A16066" w:rsidP="00320B40">
            <w:pPr>
              <w:rPr>
                <w:ins w:id="993" w:author="Pathipati, Suneel [IT]" w:date="2014-01-14T11:42:00Z"/>
                <w:rFonts w:ascii="Times New Roman" w:hAnsi="Times New Roman"/>
                <w:sz w:val="24"/>
                <w:rPrChange w:id="994" w:author="Pathipati, Suneel [IT]" w:date="2014-01-14T11:54:00Z">
                  <w:rPr>
                    <w:ins w:id="995" w:author="Pathipati, Suneel [IT]" w:date="2014-01-14T11:42:00Z"/>
                  </w:rPr>
                </w:rPrChange>
              </w:rPr>
            </w:pPr>
            <w:ins w:id="996" w:author="Pathipati, Suneel [IT]" w:date="2014-01-14T12:28:00Z">
              <w:r>
                <w:rPr>
                  <w:rFonts w:ascii="Times New Roman" w:hAnsi="Times New Roman"/>
                  <w:sz w:val="24"/>
                </w:rPr>
                <w:t>N/A</w:t>
              </w:r>
            </w:ins>
          </w:p>
        </w:tc>
      </w:tr>
      <w:tr w:rsidR="00897DFA" w:rsidRPr="00897DFA" w:rsidTr="005E50DF">
        <w:trPr>
          <w:ins w:id="997" w:author="Pathipati, Suneel [IT]" w:date="2014-01-14T11:49:00Z"/>
        </w:trPr>
        <w:tc>
          <w:tcPr>
            <w:tcW w:w="1368" w:type="dxa"/>
            <w:vMerge/>
            <w:shd w:val="clear" w:color="auto" w:fill="BFBFBF" w:themeFill="background1" w:themeFillShade="BF"/>
            <w:tcPrChange w:id="998" w:author="Pathipati, Suneel [IT]" w:date="2014-01-15T10:21:00Z">
              <w:tcPr>
                <w:tcW w:w="1017" w:type="dxa"/>
                <w:vMerge/>
                <w:shd w:val="clear" w:color="auto" w:fill="BFBFBF" w:themeFill="background1" w:themeFillShade="BF"/>
              </w:tcPr>
            </w:tcPrChange>
          </w:tcPr>
          <w:p w:rsidR="00320B40" w:rsidRPr="00897DFA" w:rsidRDefault="00320B40" w:rsidP="00320B40">
            <w:pPr>
              <w:rPr>
                <w:ins w:id="999" w:author="Pathipati, Suneel [IT]" w:date="2014-01-14T11:49:00Z"/>
                <w:rFonts w:ascii="Times New Roman" w:hAnsi="Times New Roman"/>
                <w:sz w:val="24"/>
                <w:rPrChange w:id="1000" w:author="Pathipati, Suneel [IT]" w:date="2014-01-14T11:54:00Z">
                  <w:rPr>
                    <w:ins w:id="1001" w:author="Pathipati, Suneel [IT]" w:date="2014-01-14T11:49:00Z"/>
                  </w:rPr>
                </w:rPrChange>
              </w:rPr>
            </w:pPr>
          </w:p>
        </w:tc>
        <w:tc>
          <w:tcPr>
            <w:tcW w:w="3048" w:type="dxa"/>
            <w:tcPrChange w:id="1002" w:author="Pathipati, Suneel [IT]" w:date="2014-01-15T10:21:00Z">
              <w:tcPr>
                <w:tcW w:w="2889" w:type="dxa"/>
                <w:gridSpan w:val="3"/>
              </w:tcPr>
            </w:tcPrChange>
          </w:tcPr>
          <w:p w:rsidR="00320B40" w:rsidRPr="00897DFA" w:rsidRDefault="00320B40" w:rsidP="00320B40">
            <w:pPr>
              <w:rPr>
                <w:ins w:id="1003" w:author="Pathipati, Suneel [IT]" w:date="2014-01-14T11:49:00Z"/>
                <w:rFonts w:ascii="Times New Roman" w:hAnsi="Times New Roman"/>
                <w:sz w:val="24"/>
                <w:rPrChange w:id="1004" w:author="Pathipati, Suneel [IT]" w:date="2014-01-14T11:54:00Z">
                  <w:rPr>
                    <w:ins w:id="1005" w:author="Pathipati, Suneel [IT]" w:date="2014-01-14T11:49:00Z"/>
                  </w:rPr>
                </w:rPrChange>
              </w:rPr>
            </w:pPr>
            <w:proofErr w:type="spellStart"/>
            <w:ins w:id="1006" w:author="Pathipati, Suneel [IT]" w:date="2014-01-14T11:49:00Z">
              <w:r w:rsidRPr="00897DFA">
                <w:rPr>
                  <w:rFonts w:ascii="Times New Roman" w:hAnsi="Times New Roman"/>
                  <w:sz w:val="24"/>
                  <w:rPrChange w:id="1007" w:author="Pathipati, Suneel [IT]" w:date="2014-01-14T11:54:00Z">
                    <w:rPr/>
                  </w:rPrChange>
                </w:rPr>
                <w:t>joiningSubscriberInfo</w:t>
              </w:r>
              <w:proofErr w:type="spellEnd"/>
            </w:ins>
          </w:p>
        </w:tc>
        <w:tc>
          <w:tcPr>
            <w:tcW w:w="1267" w:type="dxa"/>
            <w:tcPrChange w:id="1008" w:author="Pathipati, Suneel [IT]" w:date="2014-01-15T10:21:00Z">
              <w:tcPr>
                <w:tcW w:w="1495" w:type="dxa"/>
                <w:gridSpan w:val="2"/>
              </w:tcPr>
            </w:tcPrChange>
          </w:tcPr>
          <w:p w:rsidR="00320B40" w:rsidRPr="00897DFA" w:rsidRDefault="00897DFA" w:rsidP="00320B40">
            <w:pPr>
              <w:rPr>
                <w:ins w:id="1009" w:author="Pathipati, Suneel [IT]" w:date="2014-01-14T11:49:00Z"/>
                <w:rFonts w:ascii="Times New Roman" w:hAnsi="Times New Roman"/>
                <w:sz w:val="24"/>
                <w:rPrChange w:id="1010" w:author="Pathipati, Suneel [IT]" w:date="2014-01-14T11:54:00Z">
                  <w:rPr>
                    <w:ins w:id="1011" w:author="Pathipati, Suneel [IT]" w:date="2014-01-14T11:49:00Z"/>
                  </w:rPr>
                </w:rPrChange>
              </w:rPr>
            </w:pPr>
            <w:ins w:id="1012" w:author="Pathipati, Suneel [IT]" w:date="2014-01-14T11:55:00Z">
              <w:r>
                <w:rPr>
                  <w:rFonts w:ascii="Times New Roman" w:hAnsi="Times New Roman"/>
                  <w:sz w:val="24"/>
                </w:rPr>
                <w:t>AT/ST/CC or NA</w:t>
              </w:r>
            </w:ins>
          </w:p>
        </w:tc>
        <w:tc>
          <w:tcPr>
            <w:tcW w:w="1213" w:type="dxa"/>
            <w:tcPrChange w:id="1013" w:author="Pathipati, Suneel [IT]" w:date="2014-01-15T10:21:00Z">
              <w:tcPr>
                <w:tcW w:w="1329" w:type="dxa"/>
                <w:gridSpan w:val="2"/>
              </w:tcPr>
            </w:tcPrChange>
          </w:tcPr>
          <w:p w:rsidR="00320B40" w:rsidRPr="00897DFA" w:rsidRDefault="00320B40" w:rsidP="00320B40">
            <w:pPr>
              <w:rPr>
                <w:ins w:id="1014" w:author="Pathipati, Suneel [IT]" w:date="2014-01-14T11:49:00Z"/>
                <w:rFonts w:ascii="Times New Roman" w:hAnsi="Times New Roman"/>
                <w:sz w:val="24"/>
                <w:rPrChange w:id="1015" w:author="Pathipati, Suneel [IT]" w:date="2014-01-14T11:54:00Z">
                  <w:rPr>
                    <w:ins w:id="1016" w:author="Pathipati, Suneel [IT]" w:date="2014-01-14T11:49:00Z"/>
                  </w:rPr>
                </w:rPrChange>
              </w:rPr>
            </w:pPr>
            <w:ins w:id="1017" w:author="Pathipati, Suneel [IT]" w:date="2014-01-14T11:49:00Z">
              <w:r w:rsidRPr="00897DFA">
                <w:rPr>
                  <w:rFonts w:ascii="Times New Roman" w:hAnsi="Times New Roman"/>
                  <w:sz w:val="24"/>
                  <w:rPrChange w:id="1018" w:author="Pathipati, Suneel [IT]" w:date="2014-01-14T11:54:00Z">
                    <w:rPr/>
                  </w:rPrChange>
                </w:rPr>
                <w:t>ban</w:t>
              </w:r>
            </w:ins>
          </w:p>
        </w:tc>
        <w:tc>
          <w:tcPr>
            <w:tcW w:w="1400" w:type="dxa"/>
            <w:tcPrChange w:id="1019" w:author="Pathipati, Suneel [IT]" w:date="2014-01-15T10:21:00Z">
              <w:tcPr>
                <w:tcW w:w="1462" w:type="dxa"/>
                <w:gridSpan w:val="2"/>
              </w:tcPr>
            </w:tcPrChange>
          </w:tcPr>
          <w:p w:rsidR="00320B40" w:rsidRPr="00897DFA" w:rsidRDefault="00320B40" w:rsidP="00320B40">
            <w:pPr>
              <w:rPr>
                <w:ins w:id="1020" w:author="Pathipati, Suneel [IT]" w:date="2014-01-14T11:49:00Z"/>
                <w:rFonts w:ascii="Times New Roman" w:hAnsi="Times New Roman"/>
                <w:sz w:val="24"/>
                <w:rPrChange w:id="1021" w:author="Pathipati, Suneel [IT]" w:date="2014-01-14T11:54:00Z">
                  <w:rPr>
                    <w:ins w:id="1022" w:author="Pathipati, Suneel [IT]" w:date="2014-01-14T11:49:00Z"/>
                  </w:rPr>
                </w:rPrChange>
              </w:rPr>
            </w:pPr>
            <w:ins w:id="1023" w:author="Pathipati, Suneel [IT]" w:date="2014-01-14T11:49:00Z">
              <w:r w:rsidRPr="00897DFA">
                <w:rPr>
                  <w:rFonts w:ascii="Times New Roman" w:hAnsi="Times New Roman"/>
                  <w:sz w:val="24"/>
                  <w:rPrChange w:id="1024" w:author="Pathipati, Suneel [IT]" w:date="2014-01-14T11:54:00Z">
                    <w:rPr/>
                  </w:rPrChange>
                </w:rPr>
                <w:t>subscriber identifier</w:t>
              </w:r>
            </w:ins>
          </w:p>
        </w:tc>
        <w:tc>
          <w:tcPr>
            <w:tcW w:w="1280" w:type="dxa"/>
            <w:tcPrChange w:id="1025" w:author="Pathipati, Suneel [IT]" w:date="2014-01-15T10:21:00Z">
              <w:tcPr>
                <w:tcW w:w="1384" w:type="dxa"/>
              </w:tcPr>
            </w:tcPrChange>
          </w:tcPr>
          <w:p w:rsidR="00320B40" w:rsidRPr="00897DFA" w:rsidRDefault="00320B40" w:rsidP="00320B40">
            <w:pPr>
              <w:rPr>
                <w:ins w:id="1026" w:author="Pathipati, Suneel [IT]" w:date="2014-01-14T11:49:00Z"/>
                <w:rFonts w:ascii="Times New Roman" w:hAnsi="Times New Roman"/>
                <w:sz w:val="24"/>
                <w:rPrChange w:id="1027" w:author="Pathipati, Suneel [IT]" w:date="2014-01-14T11:54:00Z">
                  <w:rPr>
                    <w:ins w:id="1028" w:author="Pathipati, Suneel [IT]" w:date="2014-01-14T11:49:00Z"/>
                  </w:rPr>
                </w:rPrChange>
              </w:rPr>
            </w:pPr>
            <w:ins w:id="1029" w:author="Pathipati, Suneel [IT]" w:date="2014-01-14T11:49:00Z">
              <w:r w:rsidRPr="00897DFA">
                <w:rPr>
                  <w:rFonts w:ascii="Times New Roman" w:hAnsi="Times New Roman"/>
                  <w:sz w:val="24"/>
                  <w:rPrChange w:id="1030" w:author="Pathipati, Suneel [IT]" w:date="2014-01-14T11:54:00Z">
                    <w:rPr/>
                  </w:rPrChange>
                </w:rPr>
                <w:t>subscriber identifier</w:t>
              </w:r>
            </w:ins>
          </w:p>
        </w:tc>
      </w:tr>
      <w:tr w:rsidR="00897DFA" w:rsidRPr="00897DFA" w:rsidTr="005E50DF">
        <w:trPr>
          <w:ins w:id="1031" w:author="Pathipati, Suneel [IT]" w:date="2014-01-14T11:49:00Z"/>
        </w:trPr>
        <w:tc>
          <w:tcPr>
            <w:tcW w:w="1368" w:type="dxa"/>
            <w:vMerge/>
            <w:shd w:val="clear" w:color="auto" w:fill="BFBFBF" w:themeFill="background1" w:themeFillShade="BF"/>
            <w:tcPrChange w:id="1032" w:author="Pathipati, Suneel [IT]" w:date="2014-01-15T10:21:00Z">
              <w:tcPr>
                <w:tcW w:w="1017" w:type="dxa"/>
                <w:vMerge/>
                <w:shd w:val="clear" w:color="auto" w:fill="BFBFBF" w:themeFill="background1" w:themeFillShade="BF"/>
              </w:tcPr>
            </w:tcPrChange>
          </w:tcPr>
          <w:p w:rsidR="00320B40" w:rsidRPr="00897DFA" w:rsidRDefault="00320B40" w:rsidP="00320B40">
            <w:pPr>
              <w:rPr>
                <w:ins w:id="1033" w:author="Pathipati, Suneel [IT]" w:date="2014-01-14T11:49:00Z"/>
                <w:rFonts w:ascii="Times New Roman" w:hAnsi="Times New Roman"/>
                <w:sz w:val="24"/>
                <w:rPrChange w:id="1034" w:author="Pathipati, Suneel [IT]" w:date="2014-01-14T11:54:00Z">
                  <w:rPr>
                    <w:ins w:id="1035" w:author="Pathipati, Suneel [IT]" w:date="2014-01-14T11:49:00Z"/>
                  </w:rPr>
                </w:rPrChange>
              </w:rPr>
            </w:pPr>
          </w:p>
        </w:tc>
        <w:tc>
          <w:tcPr>
            <w:tcW w:w="3048" w:type="dxa"/>
            <w:tcPrChange w:id="1036" w:author="Pathipati, Suneel [IT]" w:date="2014-01-15T10:21:00Z">
              <w:tcPr>
                <w:tcW w:w="2889" w:type="dxa"/>
                <w:gridSpan w:val="3"/>
              </w:tcPr>
            </w:tcPrChange>
          </w:tcPr>
          <w:p w:rsidR="00320B40" w:rsidRPr="00897DFA" w:rsidRDefault="00320B40" w:rsidP="00320B40">
            <w:pPr>
              <w:rPr>
                <w:ins w:id="1037" w:author="Pathipati, Suneel [IT]" w:date="2014-01-14T11:49:00Z"/>
                <w:rFonts w:ascii="Times New Roman" w:hAnsi="Times New Roman"/>
                <w:sz w:val="24"/>
                <w:rPrChange w:id="1038" w:author="Pathipati, Suneel [IT]" w:date="2014-01-14T11:54:00Z">
                  <w:rPr>
                    <w:ins w:id="1039" w:author="Pathipati, Suneel [IT]" w:date="2014-01-14T11:49:00Z"/>
                  </w:rPr>
                </w:rPrChange>
              </w:rPr>
            </w:pPr>
            <w:proofErr w:type="spellStart"/>
            <w:ins w:id="1040" w:author="Pathipati, Suneel [IT]" w:date="2014-01-14T11:49:00Z">
              <w:r w:rsidRPr="00897DFA">
                <w:rPr>
                  <w:rFonts w:ascii="Times New Roman" w:hAnsi="Times New Roman"/>
                  <w:sz w:val="24"/>
                  <w:rPrChange w:id="1041" w:author="Pathipati, Suneel [IT]" w:date="2014-01-14T11:54:00Z">
                    <w:rPr/>
                  </w:rPrChange>
                </w:rPr>
                <w:t>groupActionCode</w:t>
              </w:r>
              <w:proofErr w:type="spellEnd"/>
            </w:ins>
          </w:p>
        </w:tc>
        <w:tc>
          <w:tcPr>
            <w:tcW w:w="1267" w:type="dxa"/>
            <w:tcPrChange w:id="1042" w:author="Pathipati, Suneel [IT]" w:date="2014-01-15T10:21:00Z">
              <w:tcPr>
                <w:tcW w:w="1495" w:type="dxa"/>
                <w:gridSpan w:val="2"/>
              </w:tcPr>
            </w:tcPrChange>
          </w:tcPr>
          <w:p w:rsidR="00320B40" w:rsidRPr="00897DFA" w:rsidRDefault="00A16066" w:rsidP="00320B40">
            <w:pPr>
              <w:rPr>
                <w:ins w:id="1043" w:author="Pathipati, Suneel [IT]" w:date="2014-01-14T11:49:00Z"/>
                <w:rFonts w:ascii="Times New Roman" w:hAnsi="Times New Roman"/>
                <w:sz w:val="24"/>
                <w:rPrChange w:id="1044" w:author="Pathipati, Suneel [IT]" w:date="2014-01-14T11:54:00Z">
                  <w:rPr>
                    <w:ins w:id="1045" w:author="Pathipati, Suneel [IT]" w:date="2014-01-14T11:49:00Z"/>
                  </w:rPr>
                </w:rPrChange>
              </w:rPr>
            </w:pPr>
            <w:ins w:id="1046" w:author="Pathipati, Suneel [IT]" w:date="2014-01-14T12:28:00Z">
              <w:r>
                <w:rPr>
                  <w:rFonts w:ascii="Times New Roman" w:hAnsi="Times New Roman"/>
                  <w:sz w:val="24"/>
                </w:rPr>
                <w:t>G</w:t>
              </w:r>
            </w:ins>
          </w:p>
        </w:tc>
        <w:tc>
          <w:tcPr>
            <w:tcW w:w="1213" w:type="dxa"/>
            <w:tcPrChange w:id="1047" w:author="Pathipati, Suneel [IT]" w:date="2014-01-15T10:21:00Z">
              <w:tcPr>
                <w:tcW w:w="1329" w:type="dxa"/>
                <w:gridSpan w:val="2"/>
              </w:tcPr>
            </w:tcPrChange>
          </w:tcPr>
          <w:p w:rsidR="00320B40" w:rsidRPr="00897DFA" w:rsidRDefault="00A16066" w:rsidP="00320B40">
            <w:pPr>
              <w:rPr>
                <w:ins w:id="1048" w:author="Pathipati, Suneel [IT]" w:date="2014-01-14T11:49:00Z"/>
                <w:rFonts w:ascii="Times New Roman" w:hAnsi="Times New Roman"/>
                <w:sz w:val="24"/>
                <w:rPrChange w:id="1049" w:author="Pathipati, Suneel [IT]" w:date="2014-01-14T11:54:00Z">
                  <w:rPr>
                    <w:ins w:id="1050" w:author="Pathipati, Suneel [IT]" w:date="2014-01-14T11:49:00Z"/>
                  </w:rPr>
                </w:rPrChange>
              </w:rPr>
            </w:pPr>
            <w:ins w:id="1051" w:author="Pathipati, Suneel [IT]" w:date="2014-01-14T12:28:00Z">
              <w:r>
                <w:rPr>
                  <w:rFonts w:ascii="Times New Roman" w:hAnsi="Times New Roman"/>
                  <w:sz w:val="24"/>
                </w:rPr>
                <w:t>G</w:t>
              </w:r>
            </w:ins>
          </w:p>
        </w:tc>
        <w:tc>
          <w:tcPr>
            <w:tcW w:w="1400" w:type="dxa"/>
            <w:tcPrChange w:id="1052" w:author="Pathipati, Suneel [IT]" w:date="2014-01-15T10:21:00Z">
              <w:tcPr>
                <w:tcW w:w="1462" w:type="dxa"/>
                <w:gridSpan w:val="2"/>
              </w:tcPr>
            </w:tcPrChange>
          </w:tcPr>
          <w:p w:rsidR="00320B40" w:rsidRPr="00897DFA" w:rsidRDefault="00A16066" w:rsidP="00320B40">
            <w:pPr>
              <w:rPr>
                <w:ins w:id="1053" w:author="Pathipati, Suneel [IT]" w:date="2014-01-14T11:49:00Z"/>
                <w:rFonts w:ascii="Times New Roman" w:hAnsi="Times New Roman"/>
                <w:sz w:val="24"/>
                <w:rPrChange w:id="1054" w:author="Pathipati, Suneel [IT]" w:date="2014-01-14T11:54:00Z">
                  <w:rPr>
                    <w:ins w:id="1055" w:author="Pathipati, Suneel [IT]" w:date="2014-01-14T11:49:00Z"/>
                  </w:rPr>
                </w:rPrChange>
              </w:rPr>
            </w:pPr>
            <w:ins w:id="1056" w:author="Pathipati, Suneel [IT]" w:date="2014-01-14T12:28:00Z">
              <w:r>
                <w:rPr>
                  <w:rFonts w:ascii="Times New Roman" w:hAnsi="Times New Roman"/>
                  <w:sz w:val="24"/>
                </w:rPr>
                <w:t>G</w:t>
              </w:r>
            </w:ins>
          </w:p>
        </w:tc>
        <w:tc>
          <w:tcPr>
            <w:tcW w:w="1280" w:type="dxa"/>
            <w:tcPrChange w:id="1057" w:author="Pathipati, Suneel [IT]" w:date="2014-01-15T10:21:00Z">
              <w:tcPr>
                <w:tcW w:w="1384" w:type="dxa"/>
              </w:tcPr>
            </w:tcPrChange>
          </w:tcPr>
          <w:p w:rsidR="00320B40" w:rsidRPr="00897DFA" w:rsidRDefault="00A16066" w:rsidP="00320B40">
            <w:pPr>
              <w:rPr>
                <w:ins w:id="1058" w:author="Pathipati, Suneel [IT]" w:date="2014-01-14T11:49:00Z"/>
                <w:rFonts w:ascii="Times New Roman" w:hAnsi="Times New Roman"/>
                <w:sz w:val="24"/>
                <w:rPrChange w:id="1059" w:author="Pathipati, Suneel [IT]" w:date="2014-01-14T11:54:00Z">
                  <w:rPr>
                    <w:ins w:id="1060" w:author="Pathipati, Suneel [IT]" w:date="2014-01-14T11:49:00Z"/>
                  </w:rPr>
                </w:rPrChange>
              </w:rPr>
            </w:pPr>
            <w:ins w:id="1061" w:author="Pathipati, Suneel [IT]" w:date="2014-01-14T12:28:00Z">
              <w:r>
                <w:rPr>
                  <w:rFonts w:ascii="Times New Roman" w:hAnsi="Times New Roman"/>
                  <w:sz w:val="24"/>
                </w:rPr>
                <w:t>G</w:t>
              </w:r>
            </w:ins>
          </w:p>
        </w:tc>
      </w:tr>
      <w:tr w:rsidR="005E50DF" w:rsidRPr="00897DFA" w:rsidTr="005E50DF">
        <w:trPr>
          <w:ins w:id="1062" w:author="Pathipati, Suneel [IT]" w:date="2014-01-15T10:21:00Z"/>
        </w:trPr>
        <w:tc>
          <w:tcPr>
            <w:tcW w:w="1368" w:type="dxa"/>
            <w:shd w:val="clear" w:color="auto" w:fill="BFBFBF" w:themeFill="background1" w:themeFillShade="BF"/>
            <w:tcPrChange w:id="1063" w:author="Pathipati, Suneel [IT]" w:date="2014-01-15T10:21:00Z">
              <w:tcPr>
                <w:tcW w:w="1017" w:type="dxa"/>
                <w:shd w:val="clear" w:color="auto" w:fill="BFBFBF" w:themeFill="background1" w:themeFillShade="BF"/>
              </w:tcPr>
            </w:tcPrChange>
          </w:tcPr>
          <w:p w:rsidR="005E50DF" w:rsidRPr="005E50DF" w:rsidRDefault="005E50DF" w:rsidP="00320B40">
            <w:pPr>
              <w:rPr>
                <w:ins w:id="1064" w:author="Pathipati, Suneel [IT]" w:date="2014-01-15T10:21:00Z"/>
                <w:rFonts w:ascii="Times New Roman" w:hAnsi="Times New Roman"/>
                <w:sz w:val="24"/>
              </w:rPr>
            </w:pPr>
            <w:ins w:id="1065" w:author="Pathipati, Suneel [IT]" w:date="2014-01-15T10:21:00Z">
              <w:r>
                <w:rPr>
                  <w:rFonts w:ascii="Times New Roman" w:hAnsi="Times New Roman"/>
                  <w:sz w:val="24"/>
                </w:rPr>
                <w:t>New, Second Subscriber onwards</w:t>
              </w:r>
            </w:ins>
          </w:p>
        </w:tc>
        <w:tc>
          <w:tcPr>
            <w:tcW w:w="3048" w:type="dxa"/>
            <w:tcPrChange w:id="1066" w:author="Pathipati, Suneel [IT]" w:date="2014-01-15T10:21:00Z">
              <w:tcPr>
                <w:tcW w:w="2889" w:type="dxa"/>
                <w:gridSpan w:val="3"/>
              </w:tcPr>
            </w:tcPrChange>
          </w:tcPr>
          <w:p w:rsidR="005E50DF" w:rsidRPr="005E50DF" w:rsidRDefault="005E50DF" w:rsidP="00320B40">
            <w:pPr>
              <w:rPr>
                <w:ins w:id="1067" w:author="Pathipati, Suneel [IT]" w:date="2014-01-15T10:21:00Z"/>
                <w:rFonts w:ascii="Times New Roman" w:hAnsi="Times New Roman"/>
                <w:sz w:val="24"/>
              </w:rPr>
            </w:pPr>
            <w:proofErr w:type="spellStart"/>
            <w:ins w:id="1068" w:author="Pathipati, Suneel [IT]" w:date="2014-01-15T10:22:00Z">
              <w:r>
                <w:rPr>
                  <w:rFonts w:ascii="Times New Roman" w:hAnsi="Times New Roman"/>
                  <w:sz w:val="24"/>
                </w:rPr>
                <w:t>joiningSubscriberInfo</w:t>
              </w:r>
            </w:ins>
            <w:proofErr w:type="spellEnd"/>
          </w:p>
        </w:tc>
        <w:tc>
          <w:tcPr>
            <w:tcW w:w="1267" w:type="dxa"/>
            <w:tcPrChange w:id="1069" w:author="Pathipati, Suneel [IT]" w:date="2014-01-15T10:21:00Z">
              <w:tcPr>
                <w:tcW w:w="1495" w:type="dxa"/>
                <w:gridSpan w:val="2"/>
              </w:tcPr>
            </w:tcPrChange>
          </w:tcPr>
          <w:p w:rsidR="005E50DF" w:rsidRDefault="005E50DF" w:rsidP="00320B40">
            <w:pPr>
              <w:rPr>
                <w:ins w:id="1070" w:author="Pathipati, Suneel [IT]" w:date="2014-01-15T10:21:00Z"/>
                <w:rFonts w:ascii="Times New Roman" w:hAnsi="Times New Roman"/>
                <w:sz w:val="24"/>
              </w:rPr>
            </w:pPr>
            <w:ins w:id="1071" w:author="Pathipati, Suneel [IT]" w:date="2014-01-15T10:22:00Z">
              <w:r>
                <w:rPr>
                  <w:rFonts w:ascii="Times New Roman" w:hAnsi="Times New Roman"/>
                  <w:sz w:val="24"/>
                </w:rPr>
                <w:t>Not needed</w:t>
              </w:r>
            </w:ins>
          </w:p>
        </w:tc>
        <w:tc>
          <w:tcPr>
            <w:tcW w:w="1213" w:type="dxa"/>
            <w:tcPrChange w:id="1072" w:author="Pathipati, Suneel [IT]" w:date="2014-01-15T10:21:00Z">
              <w:tcPr>
                <w:tcW w:w="1329" w:type="dxa"/>
                <w:gridSpan w:val="2"/>
              </w:tcPr>
            </w:tcPrChange>
          </w:tcPr>
          <w:p w:rsidR="005E50DF" w:rsidRDefault="005E50DF" w:rsidP="00320B40">
            <w:pPr>
              <w:rPr>
                <w:ins w:id="1073" w:author="Pathipati, Suneel [IT]" w:date="2014-01-15T10:21:00Z"/>
                <w:rFonts w:ascii="Times New Roman" w:hAnsi="Times New Roman"/>
                <w:sz w:val="24"/>
              </w:rPr>
            </w:pPr>
            <w:ins w:id="1074" w:author="Pathipati, Suneel [IT]" w:date="2014-01-15T10:23:00Z">
              <w:r>
                <w:rPr>
                  <w:rFonts w:ascii="Times New Roman" w:hAnsi="Times New Roman"/>
                  <w:sz w:val="24"/>
                </w:rPr>
                <w:t>Not needed</w:t>
              </w:r>
            </w:ins>
          </w:p>
        </w:tc>
        <w:tc>
          <w:tcPr>
            <w:tcW w:w="1400" w:type="dxa"/>
            <w:tcPrChange w:id="1075" w:author="Pathipati, Suneel [IT]" w:date="2014-01-15T10:21:00Z">
              <w:tcPr>
                <w:tcW w:w="1462" w:type="dxa"/>
                <w:gridSpan w:val="2"/>
              </w:tcPr>
            </w:tcPrChange>
          </w:tcPr>
          <w:p w:rsidR="005E50DF" w:rsidRDefault="005E50DF" w:rsidP="00320B40">
            <w:pPr>
              <w:rPr>
                <w:ins w:id="1076" w:author="Pathipati, Suneel [IT]" w:date="2014-01-15T10:21:00Z"/>
                <w:rFonts w:ascii="Times New Roman" w:hAnsi="Times New Roman"/>
                <w:sz w:val="24"/>
              </w:rPr>
            </w:pPr>
            <w:proofErr w:type="spellStart"/>
            <w:ins w:id="1077" w:author="Pathipati, Suneel [IT]" w:date="2014-01-15T10:23:00Z">
              <w:r>
                <w:rPr>
                  <w:rFonts w:ascii="Times New Roman" w:hAnsi="Times New Roman"/>
                  <w:sz w:val="24"/>
                </w:rPr>
                <w:t>subscriberIdentifer</w:t>
              </w:r>
            </w:ins>
            <w:proofErr w:type="spellEnd"/>
          </w:p>
        </w:tc>
        <w:tc>
          <w:tcPr>
            <w:tcW w:w="1280" w:type="dxa"/>
            <w:tcPrChange w:id="1078" w:author="Pathipati, Suneel [IT]" w:date="2014-01-15T10:21:00Z">
              <w:tcPr>
                <w:tcW w:w="1384" w:type="dxa"/>
              </w:tcPr>
            </w:tcPrChange>
          </w:tcPr>
          <w:p w:rsidR="005E50DF" w:rsidRDefault="005E50DF" w:rsidP="00320B40">
            <w:pPr>
              <w:rPr>
                <w:ins w:id="1079" w:author="Pathipati, Suneel [IT]" w:date="2014-01-15T10:21:00Z"/>
                <w:rFonts w:ascii="Times New Roman" w:hAnsi="Times New Roman"/>
                <w:sz w:val="24"/>
              </w:rPr>
            </w:pPr>
            <w:ins w:id="1080" w:author="Pathipati, Suneel [IT]" w:date="2014-01-15T10:23:00Z">
              <w:r>
                <w:rPr>
                  <w:rFonts w:ascii="Times New Roman" w:hAnsi="Times New Roman"/>
                  <w:sz w:val="24"/>
                </w:rPr>
                <w:t>subscriber identifier</w:t>
              </w:r>
            </w:ins>
          </w:p>
        </w:tc>
      </w:tr>
    </w:tbl>
    <w:p w:rsidR="00E054CC" w:rsidRDefault="00E054CC">
      <w:pPr>
        <w:rPr>
          <w:ins w:id="1081" w:author="Pathipati, Suneel [IT]" w:date="2014-01-14T11:34:00Z"/>
        </w:rPr>
        <w:pPrChange w:id="1082" w:author="Pathipati, Suneel [IT]" w:date="2014-01-14T11:33:00Z">
          <w:pPr>
            <w:pStyle w:val="BodyText"/>
            <w:spacing w:line="360" w:lineRule="auto"/>
            <w:ind w:left="720"/>
          </w:pPr>
        </w:pPrChange>
      </w:pPr>
    </w:p>
    <w:p w:rsidR="004844D0" w:rsidRDefault="00847FF2">
      <w:pPr>
        <w:pStyle w:val="Heading3"/>
        <w:rPr>
          <w:ins w:id="1083" w:author="Pathipati, Suneel [IT]" w:date="2014-01-08T11:26:00Z"/>
        </w:rPr>
        <w:pPrChange w:id="1084" w:author="Pathipati, Suneel [IT]" w:date="2014-01-10T13:54:00Z">
          <w:pPr>
            <w:pStyle w:val="BodyText"/>
            <w:spacing w:line="360" w:lineRule="auto"/>
            <w:ind w:left="720"/>
          </w:pPr>
        </w:pPrChange>
      </w:pPr>
      <w:bookmarkStart w:id="1085" w:name="_Toc377467002"/>
      <w:bookmarkStart w:id="1086" w:name="_GoBack"/>
      <w:bookmarkEnd w:id="1086"/>
      <w:ins w:id="1087" w:author="Pathipati, Suneel [IT]" w:date="2014-01-08T11:45:00Z">
        <w:r>
          <w:t xml:space="preserve">To </w:t>
        </w:r>
      </w:ins>
      <w:ins w:id="1088" w:author="Pathipati, Suneel [IT]" w:date="2014-01-08T11:26:00Z">
        <w:r>
          <w:t>Join</w:t>
        </w:r>
        <w:r w:rsidR="004844D0">
          <w:t xml:space="preserve"> Existing Group:</w:t>
        </w:r>
        <w:bookmarkEnd w:id="1085"/>
      </w:ins>
    </w:p>
    <w:p w:rsidR="004844D0" w:rsidRDefault="004844D0">
      <w:pPr>
        <w:pStyle w:val="BodyText"/>
        <w:numPr>
          <w:ilvl w:val="1"/>
          <w:numId w:val="50"/>
        </w:numPr>
        <w:spacing w:line="360" w:lineRule="auto"/>
        <w:rPr>
          <w:ins w:id="1089" w:author="Pathipati, Suneel [IT]" w:date="2014-01-08T11:27:00Z"/>
          <w:rFonts w:ascii="Times New Roman" w:hAnsi="Times New Roman"/>
          <w:sz w:val="24"/>
        </w:rPr>
        <w:pPrChange w:id="1090" w:author="Pathipati, Suneel [IT]" w:date="2014-01-08T11:26:00Z">
          <w:pPr>
            <w:pStyle w:val="BodyText"/>
            <w:spacing w:line="360" w:lineRule="auto"/>
            <w:ind w:left="720"/>
          </w:pPr>
        </w:pPrChange>
      </w:pPr>
      <w:ins w:id="1091" w:author="Pathipati, Suneel [IT]" w:date="2014-01-08T11:26:00Z">
        <w:r w:rsidRPr="004844D0">
          <w:rPr>
            <w:rFonts w:ascii="Times New Roman" w:hAnsi="Times New Roman"/>
            <w:sz w:val="24"/>
            <w:rPrChange w:id="1092" w:author="Pathipati, Suneel [IT]" w:date="2014-01-08T11:26:00Z">
              <w:rPr>
                <w:rFonts w:ascii="Times New Roman" w:hAnsi="Times New Roman"/>
                <w:b/>
                <w:sz w:val="24"/>
                <w:u w:val="single"/>
              </w:rPr>
            </w:rPrChange>
          </w:rPr>
          <w:t xml:space="preserve">A </w:t>
        </w:r>
      </w:ins>
      <w:ins w:id="1093" w:author="Pathipati, Suneel [IT]" w:date="2014-01-08T11:27:00Z">
        <w:r>
          <w:rPr>
            <w:rFonts w:ascii="Times New Roman" w:hAnsi="Times New Roman"/>
            <w:sz w:val="24"/>
          </w:rPr>
          <w:t xml:space="preserve">valid </w:t>
        </w:r>
        <w:proofErr w:type="spellStart"/>
        <w:r>
          <w:rPr>
            <w:rFonts w:ascii="Times New Roman" w:hAnsi="Times New Roman"/>
            <w:sz w:val="24"/>
          </w:rPr>
          <w:t>groupId</w:t>
        </w:r>
        <w:proofErr w:type="spellEnd"/>
        <w:r>
          <w:rPr>
            <w:rFonts w:ascii="Times New Roman" w:hAnsi="Times New Roman"/>
            <w:sz w:val="24"/>
          </w:rPr>
          <w:t xml:space="preserve"> or MDN or </w:t>
        </w:r>
        <w:proofErr w:type="spellStart"/>
        <w:r>
          <w:rPr>
            <w:rFonts w:ascii="Times New Roman" w:hAnsi="Times New Roman"/>
            <w:sz w:val="24"/>
          </w:rPr>
          <w:t>SubscriberNo</w:t>
        </w:r>
        <w:proofErr w:type="spellEnd"/>
        <w:r>
          <w:rPr>
            <w:rFonts w:ascii="Times New Roman" w:hAnsi="Times New Roman"/>
            <w:sz w:val="24"/>
          </w:rPr>
          <w:t xml:space="preserve"> should be provided in </w:t>
        </w:r>
        <w:proofErr w:type="spellStart"/>
        <w:r>
          <w:rPr>
            <w:rFonts w:ascii="Times New Roman" w:hAnsi="Times New Roman"/>
            <w:sz w:val="24"/>
          </w:rPr>
          <w:t>groupIdentifierInfo</w:t>
        </w:r>
        <w:proofErr w:type="spellEnd"/>
        <w:r>
          <w:rPr>
            <w:rFonts w:ascii="Times New Roman" w:hAnsi="Times New Roman"/>
            <w:sz w:val="24"/>
          </w:rPr>
          <w:t>.</w:t>
        </w:r>
      </w:ins>
    </w:p>
    <w:p w:rsidR="004844D0" w:rsidRPr="004844D0" w:rsidRDefault="004844D0">
      <w:pPr>
        <w:pStyle w:val="BodyText"/>
        <w:numPr>
          <w:ilvl w:val="1"/>
          <w:numId w:val="50"/>
        </w:numPr>
        <w:spacing w:line="360" w:lineRule="auto"/>
        <w:rPr>
          <w:ins w:id="1094" w:author="Pathipati, Suneel [IT]" w:date="2014-01-08T09:31:00Z"/>
          <w:rFonts w:ascii="Times New Roman" w:hAnsi="Times New Roman"/>
          <w:sz w:val="24"/>
          <w:rPrChange w:id="1095" w:author="Pathipati, Suneel [IT]" w:date="2014-01-08T11:26:00Z">
            <w:rPr>
              <w:ins w:id="1096" w:author="Pathipati, Suneel [IT]" w:date="2014-01-08T09:31:00Z"/>
              <w:rFonts w:ascii="Times New Roman" w:hAnsi="Times New Roman"/>
              <w:b/>
              <w:sz w:val="24"/>
              <w:u w:val="single"/>
            </w:rPr>
          </w:rPrChange>
        </w:rPr>
        <w:pPrChange w:id="1097" w:author="Pathipati, Suneel [IT]" w:date="2014-01-08T11:26:00Z">
          <w:pPr>
            <w:pStyle w:val="BodyText"/>
            <w:spacing w:line="360" w:lineRule="auto"/>
            <w:ind w:left="720"/>
          </w:pPr>
        </w:pPrChange>
      </w:pPr>
      <w:proofErr w:type="spellStart"/>
      <w:ins w:id="1098" w:author="Pathipati, Suneel [IT]" w:date="2014-01-08T11:27:00Z">
        <w:r>
          <w:rPr>
            <w:rFonts w:ascii="Times New Roman" w:hAnsi="Times New Roman"/>
            <w:sz w:val="24"/>
          </w:rPr>
          <w:t>groupActionCode</w:t>
        </w:r>
        <w:proofErr w:type="spellEnd"/>
        <w:r>
          <w:rPr>
            <w:rFonts w:ascii="Times New Roman" w:hAnsi="Times New Roman"/>
            <w:sz w:val="24"/>
          </w:rPr>
          <w:t xml:space="preserve"> should be set to J</w:t>
        </w:r>
      </w:ins>
      <w:ins w:id="1099" w:author="Pathipati, Suneel [IT]" w:date="2014-01-08T13:10:00Z">
        <w:r w:rsidR="00670893">
          <w:rPr>
            <w:rFonts w:ascii="Times New Roman" w:hAnsi="Times New Roman"/>
            <w:sz w:val="24"/>
          </w:rPr>
          <w:t xml:space="preserve">. If input </w:t>
        </w:r>
        <w:proofErr w:type="spellStart"/>
        <w:r w:rsidR="00670893">
          <w:rPr>
            <w:rFonts w:ascii="Times New Roman" w:hAnsi="Times New Roman"/>
            <w:sz w:val="24"/>
          </w:rPr>
          <w:t>groupId</w:t>
        </w:r>
        <w:proofErr w:type="spellEnd"/>
        <w:r w:rsidR="00670893">
          <w:rPr>
            <w:rFonts w:ascii="Times New Roman" w:hAnsi="Times New Roman"/>
            <w:sz w:val="24"/>
          </w:rPr>
          <w:t xml:space="preserve"> is already maxed out, then a new </w:t>
        </w:r>
        <w:proofErr w:type="spellStart"/>
        <w:r w:rsidR="00670893">
          <w:rPr>
            <w:rFonts w:ascii="Times New Roman" w:hAnsi="Times New Roman"/>
            <w:sz w:val="24"/>
          </w:rPr>
          <w:t>groupId</w:t>
        </w:r>
        <w:proofErr w:type="spellEnd"/>
        <w:r w:rsidR="00670893">
          <w:rPr>
            <w:rFonts w:ascii="Times New Roman" w:hAnsi="Times New Roman"/>
            <w:sz w:val="24"/>
          </w:rPr>
          <w:t xml:space="preserve"> will be generated and returned in response.</w:t>
        </w:r>
      </w:ins>
    </w:p>
    <w:tbl>
      <w:tblPr>
        <w:tblStyle w:val="TableGrid"/>
        <w:tblW w:w="4161" w:type="pct"/>
        <w:tblInd w:w="828" w:type="dxa"/>
        <w:tblLook w:val="04A0" w:firstRow="1" w:lastRow="0" w:firstColumn="1" w:lastColumn="0" w:noHBand="0" w:noVBand="1"/>
        <w:tblPrChange w:id="1100" w:author="Pathipati, Suneel [IT]" w:date="2014-01-08T11:45:00Z">
          <w:tblPr>
            <w:tblStyle w:val="TableGrid"/>
            <w:tblW w:w="4793" w:type="pct"/>
            <w:tblInd w:w="828" w:type="dxa"/>
            <w:tblLook w:val="04A0" w:firstRow="1" w:lastRow="0" w:firstColumn="1" w:lastColumn="0" w:noHBand="0" w:noVBand="1"/>
          </w:tblPr>
        </w:tblPrChange>
      </w:tblPr>
      <w:tblGrid>
        <w:gridCol w:w="1018"/>
        <w:gridCol w:w="1395"/>
        <w:gridCol w:w="2623"/>
        <w:gridCol w:w="2933"/>
        <w:tblGridChange w:id="1101">
          <w:tblGrid>
            <w:gridCol w:w="903"/>
            <w:gridCol w:w="1434"/>
            <w:gridCol w:w="2662"/>
            <w:gridCol w:w="2971"/>
          </w:tblGrid>
        </w:tblGridChange>
      </w:tblGrid>
      <w:tr w:rsidR="003A0C0C" w:rsidRPr="00670893" w:rsidTr="00847FF2">
        <w:trPr>
          <w:ins w:id="1102" w:author="Pathipati, Suneel [IT]" w:date="2014-01-08T09:32:00Z"/>
        </w:trPr>
        <w:tc>
          <w:tcPr>
            <w:tcW w:w="638" w:type="pct"/>
            <w:shd w:val="clear" w:color="auto" w:fill="D9D9D9" w:themeFill="background1" w:themeFillShade="D9"/>
            <w:tcPrChange w:id="1103" w:author="Pathipati, Suneel [IT]" w:date="2014-01-08T11:45:00Z">
              <w:tcPr>
                <w:tcW w:w="492" w:type="pct"/>
                <w:shd w:val="clear" w:color="auto" w:fill="D9D9D9" w:themeFill="background1" w:themeFillShade="D9"/>
              </w:tcPr>
            </w:tcPrChange>
          </w:tcPr>
          <w:p w:rsidR="003A0C0C" w:rsidRPr="00670893" w:rsidRDefault="003A0C0C" w:rsidP="008545F1">
            <w:pPr>
              <w:pStyle w:val="BodyText"/>
              <w:spacing w:line="360" w:lineRule="auto"/>
              <w:rPr>
                <w:ins w:id="1104" w:author="Pathipati, Suneel [IT]" w:date="2014-01-08T10:33:00Z"/>
                <w:rFonts w:ascii="Times New Roman" w:hAnsi="Times New Roman"/>
                <w:b/>
                <w:sz w:val="24"/>
              </w:rPr>
            </w:pPr>
            <w:ins w:id="1105" w:author="Pathipati, Suneel [IT]" w:date="2014-01-08T10:33:00Z">
              <w:r w:rsidRPr="00670893">
                <w:rPr>
                  <w:rFonts w:ascii="Times New Roman" w:hAnsi="Times New Roman"/>
                  <w:b/>
                  <w:sz w:val="24"/>
                </w:rPr>
                <w:t>BAN</w:t>
              </w:r>
            </w:ins>
          </w:p>
        </w:tc>
        <w:tc>
          <w:tcPr>
            <w:tcW w:w="875" w:type="pct"/>
            <w:shd w:val="clear" w:color="auto" w:fill="D9D9D9" w:themeFill="background1" w:themeFillShade="D9"/>
            <w:tcPrChange w:id="1106" w:author="Pathipati, Suneel [IT]" w:date="2014-01-08T11:45:00Z">
              <w:tcPr>
                <w:tcW w:w="781" w:type="pct"/>
                <w:shd w:val="clear" w:color="auto" w:fill="D9D9D9" w:themeFill="background1" w:themeFillShade="D9"/>
              </w:tcPr>
            </w:tcPrChange>
          </w:tcPr>
          <w:p w:rsidR="003A0C0C" w:rsidRPr="00670893" w:rsidRDefault="003A0C0C" w:rsidP="008545F1">
            <w:pPr>
              <w:pStyle w:val="BodyText"/>
              <w:spacing w:line="360" w:lineRule="auto"/>
              <w:rPr>
                <w:ins w:id="1107" w:author="Pathipati, Suneel [IT]" w:date="2014-01-08T09:32:00Z"/>
                <w:rFonts w:ascii="Times New Roman" w:hAnsi="Times New Roman"/>
                <w:b/>
                <w:sz w:val="24"/>
                <w:rPrChange w:id="1108" w:author="Pathipati, Suneel [IT]" w:date="2014-01-08T13:08:00Z">
                  <w:rPr>
                    <w:ins w:id="1109" w:author="Pathipati, Suneel [IT]" w:date="2014-01-08T09:32:00Z"/>
                    <w:rFonts w:ascii="Times New Roman" w:hAnsi="Times New Roman"/>
                    <w:sz w:val="24"/>
                  </w:rPr>
                </w:rPrChange>
              </w:rPr>
            </w:pPr>
            <w:ins w:id="1110" w:author="Pathipati, Suneel [IT]" w:date="2014-01-08T10:33:00Z">
              <w:r w:rsidRPr="00670893">
                <w:rPr>
                  <w:rFonts w:ascii="Times New Roman" w:hAnsi="Times New Roman"/>
                  <w:b/>
                  <w:sz w:val="24"/>
                </w:rPr>
                <w:t>Subscriber</w:t>
              </w:r>
            </w:ins>
          </w:p>
        </w:tc>
        <w:tc>
          <w:tcPr>
            <w:tcW w:w="1646" w:type="pct"/>
            <w:shd w:val="clear" w:color="auto" w:fill="D9D9D9" w:themeFill="background1" w:themeFillShade="D9"/>
            <w:tcPrChange w:id="1111" w:author="Pathipati, Suneel [IT]" w:date="2014-01-08T11:45:00Z">
              <w:tcPr>
                <w:tcW w:w="1450" w:type="pct"/>
                <w:shd w:val="clear" w:color="auto" w:fill="D9D9D9" w:themeFill="background1" w:themeFillShade="D9"/>
              </w:tcPr>
            </w:tcPrChange>
          </w:tcPr>
          <w:p w:rsidR="003A0C0C" w:rsidRPr="00670893" w:rsidRDefault="003A0C0C" w:rsidP="00EC6284">
            <w:pPr>
              <w:pStyle w:val="BodyText"/>
              <w:spacing w:line="360" w:lineRule="auto"/>
              <w:rPr>
                <w:ins w:id="1112" w:author="Pathipati, Suneel [IT]" w:date="2014-01-08T10:52:00Z"/>
                <w:rFonts w:ascii="Times New Roman" w:hAnsi="Times New Roman"/>
                <w:b/>
                <w:sz w:val="24"/>
              </w:rPr>
            </w:pPr>
            <w:proofErr w:type="spellStart"/>
            <w:ins w:id="1113" w:author="Pathipati, Suneel [IT]" w:date="2014-01-08T11:02:00Z">
              <w:r w:rsidRPr="00670893">
                <w:rPr>
                  <w:rFonts w:ascii="Times New Roman" w:hAnsi="Times New Roman"/>
                  <w:b/>
                  <w:sz w:val="24"/>
                </w:rPr>
                <w:t>joiningSubscriberInfo</w:t>
              </w:r>
            </w:ins>
            <w:proofErr w:type="spellEnd"/>
          </w:p>
        </w:tc>
        <w:tc>
          <w:tcPr>
            <w:tcW w:w="1840" w:type="pct"/>
            <w:shd w:val="clear" w:color="auto" w:fill="D9D9D9" w:themeFill="background1" w:themeFillShade="D9"/>
            <w:tcPrChange w:id="1114" w:author="Pathipati, Suneel [IT]" w:date="2014-01-08T11:45:00Z">
              <w:tcPr>
                <w:tcW w:w="1618" w:type="pct"/>
                <w:shd w:val="clear" w:color="auto" w:fill="D9D9D9" w:themeFill="background1" w:themeFillShade="D9"/>
              </w:tcPr>
            </w:tcPrChange>
          </w:tcPr>
          <w:p w:rsidR="003A0C0C" w:rsidRPr="006455E8" w:rsidRDefault="003A0C0C" w:rsidP="00EC6284">
            <w:pPr>
              <w:pStyle w:val="BodyText"/>
              <w:spacing w:line="360" w:lineRule="auto"/>
              <w:rPr>
                <w:ins w:id="1115" w:author="Pathipati, Suneel [IT]" w:date="2014-01-08T10:35:00Z"/>
                <w:rFonts w:ascii="Times New Roman" w:hAnsi="Times New Roman"/>
                <w:b/>
                <w:sz w:val="24"/>
              </w:rPr>
            </w:pPr>
            <w:ins w:id="1116" w:author="Pathipati, Suneel [IT]" w:date="2014-01-08T11:23:00Z">
              <w:r w:rsidRPr="006455E8">
                <w:rPr>
                  <w:rFonts w:ascii="Times New Roman" w:hAnsi="Times New Roman"/>
                  <w:b/>
                  <w:sz w:val="24"/>
                </w:rPr>
                <w:t>Comments</w:t>
              </w:r>
            </w:ins>
          </w:p>
        </w:tc>
      </w:tr>
      <w:tr w:rsidR="003A0C0C" w:rsidTr="00847FF2">
        <w:trPr>
          <w:ins w:id="1117" w:author="Pathipati, Suneel [IT]" w:date="2014-01-08T09:32:00Z"/>
        </w:trPr>
        <w:tc>
          <w:tcPr>
            <w:tcW w:w="638" w:type="pct"/>
            <w:tcPrChange w:id="1118" w:author="Pathipati, Suneel [IT]" w:date="2014-01-08T11:45:00Z">
              <w:tcPr>
                <w:tcW w:w="492" w:type="pct"/>
              </w:tcPr>
            </w:tcPrChange>
          </w:tcPr>
          <w:p w:rsidR="003A0C0C" w:rsidRDefault="003A0C0C" w:rsidP="00EC6284">
            <w:pPr>
              <w:pStyle w:val="BodyText"/>
              <w:spacing w:line="360" w:lineRule="auto"/>
              <w:rPr>
                <w:ins w:id="1119" w:author="Pathipati, Suneel [IT]" w:date="2014-01-08T10:33:00Z"/>
                <w:rFonts w:ascii="Times New Roman" w:hAnsi="Times New Roman"/>
                <w:sz w:val="24"/>
              </w:rPr>
            </w:pPr>
            <w:ins w:id="1120" w:author="Pathipati, Suneel [IT]" w:date="2014-01-08T10:33:00Z">
              <w:r>
                <w:rPr>
                  <w:rFonts w:ascii="Times New Roman" w:hAnsi="Times New Roman"/>
                  <w:sz w:val="24"/>
                </w:rPr>
                <w:t>New</w:t>
              </w:r>
            </w:ins>
          </w:p>
        </w:tc>
        <w:tc>
          <w:tcPr>
            <w:tcW w:w="875" w:type="pct"/>
            <w:tcPrChange w:id="1121" w:author="Pathipati, Suneel [IT]" w:date="2014-01-08T11:45:00Z">
              <w:tcPr>
                <w:tcW w:w="781" w:type="pct"/>
              </w:tcPr>
            </w:tcPrChange>
          </w:tcPr>
          <w:p w:rsidR="003A0C0C" w:rsidRDefault="003A0C0C" w:rsidP="00847FF2">
            <w:pPr>
              <w:pStyle w:val="BodyText"/>
              <w:spacing w:line="360" w:lineRule="auto"/>
              <w:rPr>
                <w:ins w:id="1122" w:author="Pathipati, Suneel [IT]" w:date="2014-01-08T09:32:00Z"/>
                <w:rFonts w:ascii="Times New Roman" w:hAnsi="Times New Roman"/>
                <w:sz w:val="24"/>
              </w:rPr>
            </w:pPr>
            <w:ins w:id="1123" w:author="Pathipati, Suneel [IT]" w:date="2014-01-08T09:33:00Z">
              <w:r>
                <w:rPr>
                  <w:rFonts w:ascii="Times New Roman" w:hAnsi="Times New Roman"/>
                  <w:sz w:val="24"/>
                </w:rPr>
                <w:t xml:space="preserve">New </w:t>
              </w:r>
            </w:ins>
          </w:p>
        </w:tc>
        <w:tc>
          <w:tcPr>
            <w:tcW w:w="1646" w:type="pct"/>
            <w:tcPrChange w:id="1124" w:author="Pathipati, Suneel [IT]" w:date="2014-01-08T11:45:00Z">
              <w:tcPr>
                <w:tcW w:w="1450" w:type="pct"/>
              </w:tcPr>
            </w:tcPrChange>
          </w:tcPr>
          <w:p w:rsidR="003A0C0C" w:rsidRDefault="003A0C0C" w:rsidP="009F3274">
            <w:pPr>
              <w:pStyle w:val="BodyText"/>
              <w:spacing w:line="360" w:lineRule="auto"/>
              <w:rPr>
                <w:ins w:id="1125" w:author="Pathipati, Suneel [IT]" w:date="2014-01-08T11:23:00Z"/>
                <w:rFonts w:ascii="Times New Roman" w:hAnsi="Times New Roman"/>
                <w:sz w:val="24"/>
              </w:rPr>
            </w:pPr>
            <w:ins w:id="1126" w:author="Pathipati, Suneel [IT]" w:date="2014-01-08T11:09:00Z">
              <w:r>
                <w:rPr>
                  <w:rFonts w:ascii="Times New Roman" w:hAnsi="Times New Roman"/>
                  <w:sz w:val="24"/>
                </w:rPr>
                <w:t xml:space="preserve">AT/ST </w:t>
              </w:r>
            </w:ins>
            <w:ins w:id="1127" w:author="Pathipati, Suneel [IT]" w:date="2014-01-08T11:22:00Z">
              <w:r>
                <w:rPr>
                  <w:rFonts w:ascii="Times New Roman" w:hAnsi="Times New Roman"/>
                  <w:sz w:val="24"/>
                </w:rPr>
                <w:t>can be provided.</w:t>
              </w:r>
            </w:ins>
            <w:ins w:id="1128" w:author="Pathipati, Suneel [IT]" w:date="2014-01-08T11:09:00Z">
              <w:r>
                <w:rPr>
                  <w:rFonts w:ascii="Times New Roman" w:hAnsi="Times New Roman"/>
                  <w:sz w:val="24"/>
                </w:rPr>
                <w:t xml:space="preserve"> </w:t>
              </w:r>
            </w:ins>
          </w:p>
          <w:p w:rsidR="003A0C0C" w:rsidRDefault="003A0C0C" w:rsidP="009F3274">
            <w:pPr>
              <w:pStyle w:val="BodyText"/>
              <w:spacing w:line="360" w:lineRule="auto"/>
              <w:rPr>
                <w:ins w:id="1129" w:author="Pathipati, Suneel [IT]" w:date="2014-01-08T10:52:00Z"/>
                <w:rFonts w:ascii="Times New Roman" w:hAnsi="Times New Roman"/>
                <w:sz w:val="24"/>
              </w:rPr>
            </w:pPr>
            <w:ins w:id="1130" w:author="Pathipati, Suneel [IT]" w:date="2014-01-08T11:23:00Z">
              <w:r>
                <w:rPr>
                  <w:rFonts w:ascii="Times New Roman" w:hAnsi="Times New Roman"/>
                  <w:sz w:val="24"/>
                </w:rPr>
                <w:lastRenderedPageBreak/>
                <w:t xml:space="preserve">If AT/ST not available </w:t>
              </w:r>
            </w:ins>
            <w:ins w:id="1131" w:author="Pathipati, Suneel [IT]" w:date="2014-01-08T11:09:00Z">
              <w:r>
                <w:rPr>
                  <w:rFonts w:ascii="Times New Roman" w:hAnsi="Times New Roman"/>
                  <w:sz w:val="24"/>
                </w:rPr>
                <w:t>for NRs</w:t>
              </w:r>
            </w:ins>
            <w:ins w:id="1132" w:author="Pathipati, Suneel [IT]" w:date="2014-01-08T11:23:00Z">
              <w:r>
                <w:rPr>
                  <w:rFonts w:ascii="Times New Roman" w:hAnsi="Times New Roman"/>
                  <w:sz w:val="24"/>
                </w:rPr>
                <w:t xml:space="preserve"> it is ok to not provide as long as it is consumer/IL account.</w:t>
              </w:r>
            </w:ins>
          </w:p>
        </w:tc>
        <w:tc>
          <w:tcPr>
            <w:tcW w:w="1840" w:type="pct"/>
            <w:tcPrChange w:id="1133" w:author="Pathipati, Suneel [IT]" w:date="2014-01-08T11:45:00Z">
              <w:tcPr>
                <w:tcW w:w="1618" w:type="pct"/>
              </w:tcPr>
            </w:tcPrChange>
          </w:tcPr>
          <w:p w:rsidR="003A0C0C" w:rsidRDefault="003A0C0C">
            <w:pPr>
              <w:pStyle w:val="BodyText"/>
              <w:numPr>
                <w:ilvl w:val="0"/>
                <w:numId w:val="54"/>
              </w:numPr>
              <w:spacing w:line="360" w:lineRule="auto"/>
              <w:ind w:left="346"/>
              <w:rPr>
                <w:ins w:id="1134" w:author="Pathipati, Suneel [IT]" w:date="2014-01-08T10:35:00Z"/>
                <w:rFonts w:ascii="Times New Roman" w:hAnsi="Times New Roman"/>
                <w:sz w:val="24"/>
              </w:rPr>
              <w:pPrChange w:id="1135" w:author="Pathipati, Suneel [IT]" w:date="2014-01-08T13:04:00Z">
                <w:pPr>
                  <w:pStyle w:val="BodyText"/>
                  <w:spacing w:line="360" w:lineRule="auto"/>
                </w:pPr>
              </w:pPrChange>
            </w:pPr>
            <w:ins w:id="1136" w:author="Pathipati, Suneel [IT]" w:date="2014-01-08T10:48:00Z">
              <w:r>
                <w:rPr>
                  <w:rFonts w:ascii="Times New Roman" w:hAnsi="Times New Roman"/>
                  <w:sz w:val="24"/>
                </w:rPr>
                <w:lastRenderedPageBreak/>
                <w:t xml:space="preserve">Provide </w:t>
              </w:r>
            </w:ins>
            <w:ins w:id="1137" w:author="Pathipati, Suneel [IT]" w:date="2014-01-08T10:49:00Z">
              <w:r>
                <w:rPr>
                  <w:rFonts w:ascii="Times New Roman" w:hAnsi="Times New Roman"/>
                  <w:sz w:val="24"/>
                </w:rPr>
                <w:t xml:space="preserve">any valid </w:t>
              </w:r>
            </w:ins>
            <w:proofErr w:type="spellStart"/>
            <w:ins w:id="1138" w:author="Pathipati, Suneel [IT]" w:date="2014-01-08T10:48:00Z">
              <w:r>
                <w:rPr>
                  <w:rFonts w:ascii="Times New Roman" w:hAnsi="Times New Roman"/>
                  <w:sz w:val="24"/>
                </w:rPr>
                <w:lastRenderedPageBreak/>
                <w:t>groupId</w:t>
              </w:r>
              <w:proofErr w:type="spellEnd"/>
              <w:r>
                <w:rPr>
                  <w:rFonts w:ascii="Times New Roman" w:hAnsi="Times New Roman"/>
                  <w:sz w:val="24"/>
                </w:rPr>
                <w:t xml:space="preserve"> as input to check if input </w:t>
              </w:r>
              <w:proofErr w:type="spellStart"/>
              <w:r>
                <w:rPr>
                  <w:rFonts w:ascii="Times New Roman" w:hAnsi="Times New Roman"/>
                  <w:sz w:val="24"/>
                </w:rPr>
                <w:t>groupId</w:t>
              </w:r>
              <w:proofErr w:type="spellEnd"/>
              <w:r>
                <w:rPr>
                  <w:rFonts w:ascii="Times New Roman" w:hAnsi="Times New Roman"/>
                  <w:sz w:val="24"/>
                </w:rPr>
                <w:t xml:space="preserve"> is open</w:t>
              </w:r>
            </w:ins>
            <w:ins w:id="1139" w:author="Pathipati, Suneel [IT]" w:date="2014-01-08T12:46:00Z">
              <w:r w:rsidR="00477114">
                <w:rPr>
                  <w:rFonts w:ascii="Times New Roman" w:hAnsi="Times New Roman"/>
                  <w:sz w:val="24"/>
                </w:rPr>
                <w:t>.</w:t>
              </w:r>
            </w:ins>
            <w:ins w:id="1140" w:author="Pathipati, Suneel [IT]" w:date="2014-01-08T10:48:00Z">
              <w:r>
                <w:rPr>
                  <w:rFonts w:ascii="Times New Roman" w:hAnsi="Times New Roman"/>
                  <w:sz w:val="24"/>
                </w:rPr>
                <w:t xml:space="preserve"> </w:t>
              </w:r>
            </w:ins>
            <w:ins w:id="1141" w:author="Pathipati, Suneel [IT]" w:date="2014-01-08T12:46:00Z">
              <w:r w:rsidR="00477114">
                <w:rPr>
                  <w:rFonts w:ascii="Times New Roman" w:hAnsi="Times New Roman"/>
                  <w:sz w:val="24"/>
                </w:rPr>
                <w:t>N</w:t>
              </w:r>
            </w:ins>
            <w:ins w:id="1142" w:author="Pathipati, Suneel [IT]" w:date="2014-01-08T10:48:00Z">
              <w:r>
                <w:rPr>
                  <w:rFonts w:ascii="Times New Roman" w:hAnsi="Times New Roman"/>
                  <w:sz w:val="24"/>
                </w:rPr>
                <w:t xml:space="preserve">ew subscriber </w:t>
              </w:r>
            </w:ins>
            <w:ins w:id="1143" w:author="Pathipati, Suneel [IT]" w:date="2014-01-08T12:46:00Z">
              <w:r w:rsidR="00477114">
                <w:rPr>
                  <w:rFonts w:ascii="Times New Roman" w:hAnsi="Times New Roman"/>
                  <w:sz w:val="24"/>
                </w:rPr>
                <w:t>on a new account can join any group within 14 days of BAN and Subscriber Activation Date</w:t>
              </w:r>
            </w:ins>
            <w:ins w:id="1144" w:author="Pathipati, Suneel [IT]" w:date="2014-01-08T10:48:00Z">
              <w:r>
                <w:rPr>
                  <w:rFonts w:ascii="Times New Roman" w:hAnsi="Times New Roman"/>
                  <w:sz w:val="24"/>
                </w:rPr>
                <w:t>.</w:t>
              </w:r>
            </w:ins>
          </w:p>
        </w:tc>
      </w:tr>
      <w:tr w:rsidR="003A0C0C" w:rsidTr="00847FF2">
        <w:trPr>
          <w:ins w:id="1145" w:author="Pathipati, Suneel [IT]" w:date="2014-01-08T09:32:00Z"/>
        </w:trPr>
        <w:tc>
          <w:tcPr>
            <w:tcW w:w="638" w:type="pct"/>
            <w:tcPrChange w:id="1146" w:author="Pathipati, Suneel [IT]" w:date="2014-01-08T11:45:00Z">
              <w:tcPr>
                <w:tcW w:w="492" w:type="pct"/>
              </w:tcPr>
            </w:tcPrChange>
          </w:tcPr>
          <w:p w:rsidR="003A0C0C" w:rsidRDefault="00847FF2" w:rsidP="008545F1">
            <w:pPr>
              <w:pStyle w:val="BodyText"/>
              <w:spacing w:line="360" w:lineRule="auto"/>
              <w:rPr>
                <w:ins w:id="1147" w:author="Pathipati, Suneel [IT]" w:date="2014-01-08T10:33:00Z"/>
                <w:rFonts w:ascii="Times New Roman" w:hAnsi="Times New Roman"/>
                <w:sz w:val="24"/>
              </w:rPr>
            </w:pPr>
            <w:ins w:id="1148" w:author="Pathipati, Suneel [IT]" w:date="2014-01-08T11:37:00Z">
              <w:r>
                <w:rPr>
                  <w:rFonts w:ascii="Times New Roman" w:hAnsi="Times New Roman"/>
                  <w:sz w:val="24"/>
                </w:rPr>
                <w:lastRenderedPageBreak/>
                <w:t>Existing</w:t>
              </w:r>
            </w:ins>
          </w:p>
        </w:tc>
        <w:tc>
          <w:tcPr>
            <w:tcW w:w="875" w:type="pct"/>
            <w:tcPrChange w:id="1149" w:author="Pathipati, Suneel [IT]" w:date="2014-01-08T11:45:00Z">
              <w:tcPr>
                <w:tcW w:w="781" w:type="pct"/>
              </w:tcPr>
            </w:tcPrChange>
          </w:tcPr>
          <w:p w:rsidR="003A0C0C" w:rsidRDefault="003A0C0C" w:rsidP="00847FF2">
            <w:pPr>
              <w:pStyle w:val="BodyText"/>
              <w:spacing w:line="360" w:lineRule="auto"/>
              <w:rPr>
                <w:ins w:id="1150" w:author="Pathipati, Suneel [IT]" w:date="2014-01-08T09:32:00Z"/>
                <w:rFonts w:ascii="Times New Roman" w:hAnsi="Times New Roman"/>
                <w:sz w:val="24"/>
              </w:rPr>
            </w:pPr>
            <w:ins w:id="1151" w:author="Pathipati, Suneel [IT]" w:date="2014-01-08T09:34:00Z">
              <w:r>
                <w:rPr>
                  <w:rFonts w:ascii="Times New Roman" w:hAnsi="Times New Roman"/>
                  <w:sz w:val="24"/>
                </w:rPr>
                <w:t>New</w:t>
              </w:r>
            </w:ins>
          </w:p>
        </w:tc>
        <w:tc>
          <w:tcPr>
            <w:tcW w:w="1646" w:type="pct"/>
            <w:tcPrChange w:id="1152" w:author="Pathipati, Suneel [IT]" w:date="2014-01-08T11:45:00Z">
              <w:tcPr>
                <w:tcW w:w="1450" w:type="pct"/>
              </w:tcPr>
            </w:tcPrChange>
          </w:tcPr>
          <w:p w:rsidR="003A0C0C" w:rsidRDefault="00847FF2" w:rsidP="00EC6284">
            <w:pPr>
              <w:pStyle w:val="BodyText"/>
              <w:spacing w:line="360" w:lineRule="auto"/>
              <w:rPr>
                <w:ins w:id="1153" w:author="Pathipati, Suneel [IT]" w:date="2014-01-08T10:52:00Z"/>
                <w:rFonts w:ascii="Times New Roman" w:hAnsi="Times New Roman"/>
                <w:sz w:val="24"/>
              </w:rPr>
            </w:pPr>
            <w:ins w:id="1154" w:author="Pathipati, Suneel [IT]" w:date="2014-01-08T11:39:00Z">
              <w:r>
                <w:rPr>
                  <w:rFonts w:ascii="Times New Roman" w:hAnsi="Times New Roman"/>
                  <w:sz w:val="24"/>
                </w:rPr>
                <w:t>ban</w:t>
              </w:r>
            </w:ins>
          </w:p>
        </w:tc>
        <w:tc>
          <w:tcPr>
            <w:tcW w:w="1840" w:type="pct"/>
            <w:tcPrChange w:id="1155" w:author="Pathipati, Suneel [IT]" w:date="2014-01-08T11:45:00Z">
              <w:tcPr>
                <w:tcW w:w="1618" w:type="pct"/>
              </w:tcPr>
            </w:tcPrChange>
          </w:tcPr>
          <w:p w:rsidR="003A0C0C" w:rsidRDefault="00477114">
            <w:pPr>
              <w:pStyle w:val="BodyText"/>
              <w:numPr>
                <w:ilvl w:val="0"/>
                <w:numId w:val="53"/>
              </w:numPr>
              <w:spacing w:line="360" w:lineRule="auto"/>
              <w:ind w:left="346"/>
              <w:rPr>
                <w:ins w:id="1156" w:author="Pathipati, Suneel [IT]" w:date="2014-01-08T12:48:00Z"/>
                <w:rFonts w:ascii="Times New Roman" w:hAnsi="Times New Roman"/>
                <w:sz w:val="24"/>
              </w:rPr>
              <w:pPrChange w:id="1157" w:author="Pathipati, Suneel [IT]" w:date="2014-01-08T13:04:00Z">
                <w:pPr>
                  <w:pStyle w:val="BodyText"/>
                  <w:spacing w:line="360" w:lineRule="auto"/>
                </w:pPr>
              </w:pPrChange>
            </w:pPr>
            <w:ins w:id="1158" w:author="Pathipati, Suneel [IT]" w:date="2014-01-08T12:47:00Z">
              <w:r>
                <w:rPr>
                  <w:rFonts w:ascii="Times New Roman" w:hAnsi="Times New Roman"/>
                  <w:sz w:val="24"/>
                </w:rPr>
                <w:t xml:space="preserve">New Subscriber can join any </w:t>
              </w:r>
            </w:ins>
            <w:ins w:id="1159" w:author="Pathipati, Suneel [IT]" w:date="2014-01-08T12:48:00Z">
              <w:r w:rsidR="00977D59">
                <w:rPr>
                  <w:rFonts w:ascii="Times New Roman" w:hAnsi="Times New Roman"/>
                  <w:sz w:val="24"/>
                </w:rPr>
                <w:t xml:space="preserve">open </w:t>
              </w:r>
            </w:ins>
            <w:ins w:id="1160" w:author="Pathipati, Suneel [IT]" w:date="2014-01-08T12:47:00Z">
              <w:r>
                <w:rPr>
                  <w:rFonts w:ascii="Times New Roman" w:hAnsi="Times New Roman"/>
                  <w:sz w:val="24"/>
                </w:rPr>
                <w:t>group from the</w:t>
              </w:r>
            </w:ins>
            <w:ins w:id="1161" w:author="Pathipati, Suneel [IT]" w:date="2014-01-08T12:48:00Z">
              <w:r w:rsidR="00977D59">
                <w:rPr>
                  <w:rFonts w:ascii="Times New Roman" w:hAnsi="Times New Roman"/>
                  <w:sz w:val="24"/>
                </w:rPr>
                <w:t xml:space="preserve"> subscriber’s</w:t>
              </w:r>
            </w:ins>
            <w:ins w:id="1162" w:author="Pathipati, Suneel [IT]" w:date="2014-01-08T12:47:00Z">
              <w:r>
                <w:rPr>
                  <w:rFonts w:ascii="Times New Roman" w:hAnsi="Times New Roman"/>
                  <w:sz w:val="24"/>
                </w:rPr>
                <w:t xml:space="preserve"> BAN</w:t>
              </w:r>
            </w:ins>
            <w:ins w:id="1163" w:author="Pathipati, Suneel [IT]" w:date="2014-01-08T12:48:00Z">
              <w:r w:rsidR="00977D59">
                <w:rPr>
                  <w:rFonts w:ascii="Times New Roman" w:hAnsi="Times New Roman"/>
                  <w:sz w:val="24"/>
                </w:rPr>
                <w:t>.</w:t>
              </w:r>
            </w:ins>
          </w:p>
          <w:p w:rsidR="00977D59" w:rsidRDefault="00977D59">
            <w:pPr>
              <w:pStyle w:val="BodyText"/>
              <w:numPr>
                <w:ilvl w:val="0"/>
                <w:numId w:val="53"/>
              </w:numPr>
              <w:spacing w:line="360" w:lineRule="auto"/>
              <w:ind w:left="346"/>
              <w:rPr>
                <w:ins w:id="1164" w:author="Pathipati, Suneel [IT]" w:date="2014-01-08T10:35:00Z"/>
                <w:rFonts w:ascii="Times New Roman" w:hAnsi="Times New Roman"/>
                <w:sz w:val="24"/>
              </w:rPr>
              <w:pPrChange w:id="1165" w:author="Pathipati, Suneel [IT]" w:date="2014-01-08T13:04:00Z">
                <w:pPr>
                  <w:pStyle w:val="BodyText"/>
                  <w:spacing w:line="360" w:lineRule="auto"/>
                </w:pPr>
              </w:pPrChange>
            </w:pPr>
            <w:ins w:id="1166" w:author="Pathipati, Suneel [IT]" w:date="2014-01-08T12:48:00Z">
              <w:r>
                <w:rPr>
                  <w:rFonts w:ascii="Times New Roman" w:hAnsi="Times New Roman"/>
                  <w:sz w:val="24"/>
                </w:rPr>
                <w:t xml:space="preserve">New Subscriber can join any other group not from the BAN, only if BAN </w:t>
              </w:r>
            </w:ins>
            <w:ins w:id="1167" w:author="Pathipati, Suneel [IT]" w:date="2014-01-08T13:02:00Z">
              <w:r w:rsidR="001F4C0C">
                <w:rPr>
                  <w:rFonts w:ascii="Times New Roman" w:hAnsi="Times New Roman"/>
                  <w:sz w:val="24"/>
                </w:rPr>
                <w:t>is</w:t>
              </w:r>
            </w:ins>
            <w:ins w:id="1168" w:author="Pathipati, Suneel [IT]" w:date="2014-01-08T12:48:00Z">
              <w:r>
                <w:rPr>
                  <w:rFonts w:ascii="Times New Roman" w:hAnsi="Times New Roman"/>
                  <w:sz w:val="24"/>
                </w:rPr>
                <w:t xml:space="preserve"> </w:t>
              </w:r>
            </w:ins>
            <w:ins w:id="1169" w:author="Pathipati, Suneel [IT]" w:date="2014-01-08T13:02:00Z">
              <w:r w:rsidR="001F4C0C">
                <w:rPr>
                  <w:rFonts w:ascii="Times New Roman" w:hAnsi="Times New Roman"/>
                  <w:sz w:val="24"/>
                </w:rPr>
                <w:t>less than</w:t>
              </w:r>
            </w:ins>
            <w:ins w:id="1170" w:author="Pathipati, Suneel [IT]" w:date="2014-01-08T12:49:00Z">
              <w:r>
                <w:rPr>
                  <w:rFonts w:ascii="Times New Roman" w:hAnsi="Times New Roman"/>
                  <w:sz w:val="24"/>
                </w:rPr>
                <w:t xml:space="preserve"> 1</w:t>
              </w:r>
            </w:ins>
            <w:ins w:id="1171" w:author="Pathipati, Suneel [IT]" w:date="2014-01-08T13:03:00Z">
              <w:r w:rsidR="001F4C0C">
                <w:rPr>
                  <w:rFonts w:ascii="Times New Roman" w:hAnsi="Times New Roman"/>
                  <w:sz w:val="24"/>
                </w:rPr>
                <w:t>5</w:t>
              </w:r>
            </w:ins>
            <w:ins w:id="1172" w:author="Pathipati, Suneel [IT]" w:date="2014-01-08T12:49:00Z">
              <w:r>
                <w:rPr>
                  <w:rFonts w:ascii="Times New Roman" w:hAnsi="Times New Roman"/>
                  <w:sz w:val="24"/>
                </w:rPr>
                <w:t xml:space="preserve"> days</w:t>
              </w:r>
            </w:ins>
            <w:ins w:id="1173" w:author="Pathipati, Suneel [IT]" w:date="2014-01-08T13:03:00Z">
              <w:r w:rsidR="001F4C0C">
                <w:rPr>
                  <w:rFonts w:ascii="Times New Roman" w:hAnsi="Times New Roman"/>
                  <w:sz w:val="24"/>
                </w:rPr>
                <w:t xml:space="preserve"> old</w:t>
              </w:r>
            </w:ins>
            <w:ins w:id="1174" w:author="Pathipati, Suneel [IT]" w:date="2014-01-08T12:49:00Z">
              <w:r>
                <w:rPr>
                  <w:rFonts w:ascii="Times New Roman" w:hAnsi="Times New Roman"/>
                  <w:sz w:val="24"/>
                </w:rPr>
                <w:t>.</w:t>
              </w:r>
            </w:ins>
          </w:p>
        </w:tc>
      </w:tr>
      <w:tr w:rsidR="003A0C0C" w:rsidTr="00847FF2">
        <w:trPr>
          <w:ins w:id="1175" w:author="Pathipati, Suneel [IT]" w:date="2014-01-08T09:32:00Z"/>
        </w:trPr>
        <w:tc>
          <w:tcPr>
            <w:tcW w:w="638" w:type="pct"/>
            <w:tcPrChange w:id="1176" w:author="Pathipati, Suneel [IT]" w:date="2014-01-08T11:45:00Z">
              <w:tcPr>
                <w:tcW w:w="492" w:type="pct"/>
              </w:tcPr>
            </w:tcPrChange>
          </w:tcPr>
          <w:p w:rsidR="003A0C0C" w:rsidRDefault="00847FF2" w:rsidP="00EC6284">
            <w:pPr>
              <w:pStyle w:val="BodyText"/>
              <w:spacing w:line="360" w:lineRule="auto"/>
              <w:rPr>
                <w:ins w:id="1177" w:author="Pathipati, Suneel [IT]" w:date="2014-01-08T10:33:00Z"/>
                <w:rFonts w:ascii="Times New Roman" w:hAnsi="Times New Roman"/>
                <w:sz w:val="24"/>
              </w:rPr>
            </w:pPr>
            <w:ins w:id="1178" w:author="Pathipati, Suneel [IT]" w:date="2014-01-08T11:41:00Z">
              <w:r>
                <w:rPr>
                  <w:rFonts w:ascii="Times New Roman" w:hAnsi="Times New Roman"/>
                  <w:sz w:val="24"/>
                </w:rPr>
                <w:t>Existing</w:t>
              </w:r>
            </w:ins>
          </w:p>
        </w:tc>
        <w:tc>
          <w:tcPr>
            <w:tcW w:w="875" w:type="pct"/>
            <w:tcPrChange w:id="1179" w:author="Pathipati, Suneel [IT]" w:date="2014-01-08T11:45:00Z">
              <w:tcPr>
                <w:tcW w:w="781" w:type="pct"/>
              </w:tcPr>
            </w:tcPrChange>
          </w:tcPr>
          <w:p w:rsidR="003A0C0C" w:rsidRDefault="00847FF2" w:rsidP="00F74FB7">
            <w:pPr>
              <w:pStyle w:val="BodyText"/>
              <w:spacing w:line="360" w:lineRule="auto"/>
              <w:rPr>
                <w:ins w:id="1180" w:author="Pathipati, Suneel [IT]" w:date="2014-01-08T09:32:00Z"/>
                <w:rFonts w:ascii="Times New Roman" w:hAnsi="Times New Roman"/>
                <w:sz w:val="24"/>
              </w:rPr>
            </w:pPr>
            <w:ins w:id="1181" w:author="Pathipati, Suneel [IT]" w:date="2014-01-08T11:41:00Z">
              <w:r>
                <w:rPr>
                  <w:rFonts w:ascii="Times New Roman" w:hAnsi="Times New Roman"/>
                  <w:sz w:val="24"/>
                </w:rPr>
                <w:t>Existing</w:t>
              </w:r>
            </w:ins>
          </w:p>
        </w:tc>
        <w:tc>
          <w:tcPr>
            <w:tcW w:w="1646" w:type="pct"/>
            <w:tcPrChange w:id="1182" w:author="Pathipati, Suneel [IT]" w:date="2014-01-08T11:45:00Z">
              <w:tcPr>
                <w:tcW w:w="1450" w:type="pct"/>
              </w:tcPr>
            </w:tcPrChange>
          </w:tcPr>
          <w:p w:rsidR="003A0C0C" w:rsidRDefault="00847FF2" w:rsidP="00EC6284">
            <w:pPr>
              <w:pStyle w:val="BodyText"/>
              <w:spacing w:line="360" w:lineRule="auto"/>
              <w:rPr>
                <w:ins w:id="1183" w:author="Pathipati, Suneel [IT]" w:date="2014-01-08T10:52:00Z"/>
                <w:rFonts w:ascii="Times New Roman" w:hAnsi="Times New Roman"/>
                <w:sz w:val="24"/>
              </w:rPr>
            </w:pPr>
            <w:proofErr w:type="spellStart"/>
            <w:ins w:id="1184" w:author="Pathipati, Suneel [IT]" w:date="2014-01-08T11:41:00Z">
              <w:r>
                <w:rPr>
                  <w:rFonts w:ascii="Times New Roman" w:hAnsi="Times New Roman"/>
                  <w:sz w:val="24"/>
                </w:rPr>
                <w:t>subscriberId</w:t>
              </w:r>
              <w:proofErr w:type="spellEnd"/>
              <w:r>
                <w:rPr>
                  <w:rFonts w:ascii="Times New Roman" w:hAnsi="Times New Roman"/>
                  <w:sz w:val="24"/>
                </w:rPr>
                <w:t xml:space="preserve"> or </w:t>
              </w:r>
              <w:proofErr w:type="spellStart"/>
              <w:r>
                <w:rPr>
                  <w:rFonts w:ascii="Times New Roman" w:hAnsi="Times New Roman"/>
                  <w:sz w:val="24"/>
                </w:rPr>
                <w:t>mdn</w:t>
              </w:r>
            </w:ins>
            <w:proofErr w:type="spellEnd"/>
          </w:p>
        </w:tc>
        <w:tc>
          <w:tcPr>
            <w:tcW w:w="1840" w:type="pct"/>
            <w:tcPrChange w:id="1185" w:author="Pathipati, Suneel [IT]" w:date="2014-01-08T11:45:00Z">
              <w:tcPr>
                <w:tcW w:w="1618" w:type="pct"/>
              </w:tcPr>
            </w:tcPrChange>
          </w:tcPr>
          <w:p w:rsidR="007C3CE2" w:rsidRDefault="00CA4A4A">
            <w:pPr>
              <w:pStyle w:val="BodyText"/>
              <w:numPr>
                <w:ilvl w:val="0"/>
                <w:numId w:val="52"/>
              </w:numPr>
              <w:spacing w:line="360" w:lineRule="auto"/>
              <w:ind w:left="346"/>
              <w:rPr>
                <w:ins w:id="1186" w:author="Pathipati, Suneel [IT]" w:date="2014-01-08T13:03:00Z"/>
                <w:rFonts w:ascii="Times New Roman" w:hAnsi="Times New Roman"/>
                <w:sz w:val="24"/>
              </w:rPr>
              <w:pPrChange w:id="1187" w:author="Pathipati, Suneel [IT]" w:date="2014-01-08T13:03:00Z">
                <w:pPr>
                  <w:pStyle w:val="BodyText"/>
                  <w:spacing w:line="360" w:lineRule="auto"/>
                </w:pPr>
              </w:pPrChange>
            </w:pPr>
            <w:ins w:id="1188" w:author="Pathipati, Suneel [IT]" w:date="2014-01-08T12:50:00Z">
              <w:r>
                <w:rPr>
                  <w:rFonts w:ascii="Times New Roman" w:hAnsi="Times New Roman"/>
                  <w:sz w:val="24"/>
                </w:rPr>
                <w:t xml:space="preserve">If subscriber is qualified for participating in RAMBO </w:t>
              </w:r>
            </w:ins>
            <w:ins w:id="1189" w:author="Pathipati, Suneel [IT]" w:date="2014-01-08T12:51:00Z">
              <w:r>
                <w:rPr>
                  <w:rFonts w:ascii="Times New Roman" w:hAnsi="Times New Roman"/>
                  <w:sz w:val="24"/>
                </w:rPr>
                <w:t xml:space="preserve">then subscriber can join any open group from the BAN. </w:t>
              </w:r>
            </w:ins>
          </w:p>
          <w:p w:rsidR="003A0C0C" w:rsidRDefault="00CA4A4A">
            <w:pPr>
              <w:pStyle w:val="BodyText"/>
              <w:numPr>
                <w:ilvl w:val="0"/>
                <w:numId w:val="52"/>
              </w:numPr>
              <w:spacing w:line="360" w:lineRule="auto"/>
              <w:ind w:left="346"/>
              <w:rPr>
                <w:ins w:id="1190" w:author="Pathipati, Suneel [IT]" w:date="2014-01-08T10:35:00Z"/>
                <w:rFonts w:ascii="Times New Roman" w:hAnsi="Times New Roman"/>
                <w:sz w:val="24"/>
              </w:rPr>
              <w:pPrChange w:id="1191" w:author="Pathipati, Suneel [IT]" w:date="2014-01-08T13:03:00Z">
                <w:pPr>
                  <w:pStyle w:val="BodyText"/>
                  <w:spacing w:line="360" w:lineRule="auto"/>
                </w:pPr>
              </w:pPrChange>
            </w:pPr>
            <w:ins w:id="1192" w:author="Pathipati, Suneel [IT]" w:date="2014-01-08T12:51:00Z">
              <w:r>
                <w:rPr>
                  <w:rFonts w:ascii="Times New Roman" w:hAnsi="Times New Roman"/>
                  <w:sz w:val="24"/>
                </w:rPr>
                <w:t xml:space="preserve">Subscriber can </w:t>
              </w:r>
            </w:ins>
            <w:ins w:id="1193" w:author="Pathipati, Suneel [IT]" w:date="2014-01-08T13:02:00Z">
              <w:r w:rsidR="001F4C0C">
                <w:rPr>
                  <w:rFonts w:ascii="Times New Roman" w:hAnsi="Times New Roman"/>
                  <w:sz w:val="24"/>
                </w:rPr>
                <w:t xml:space="preserve">also </w:t>
              </w:r>
            </w:ins>
            <w:ins w:id="1194" w:author="Pathipati, Suneel [IT]" w:date="2014-01-08T12:51:00Z">
              <w:r>
                <w:rPr>
                  <w:rFonts w:ascii="Times New Roman" w:hAnsi="Times New Roman"/>
                  <w:sz w:val="24"/>
                </w:rPr>
                <w:t xml:space="preserve">join any other group </w:t>
              </w:r>
            </w:ins>
            <w:ins w:id="1195" w:author="Pathipati, Suneel [IT]" w:date="2014-01-08T13:02:00Z">
              <w:r w:rsidR="001F4C0C">
                <w:rPr>
                  <w:rFonts w:ascii="Times New Roman" w:hAnsi="Times New Roman"/>
                  <w:sz w:val="24"/>
                </w:rPr>
                <w:t xml:space="preserve">only if BAN </w:t>
              </w:r>
            </w:ins>
            <w:ins w:id="1196" w:author="Pathipati, Suneel [IT]" w:date="2014-01-08T13:03:00Z">
              <w:r w:rsidR="001F4C0C">
                <w:rPr>
                  <w:rFonts w:ascii="Times New Roman" w:hAnsi="Times New Roman"/>
                  <w:sz w:val="24"/>
                </w:rPr>
                <w:t>is less than 15 days old</w:t>
              </w:r>
            </w:ins>
            <w:ins w:id="1197" w:author="Pathipati, Suneel [IT]" w:date="2014-01-08T13:02:00Z">
              <w:r w:rsidR="001F4C0C">
                <w:rPr>
                  <w:rFonts w:ascii="Times New Roman" w:hAnsi="Times New Roman"/>
                  <w:sz w:val="24"/>
                </w:rPr>
                <w:t>.</w:t>
              </w:r>
            </w:ins>
          </w:p>
        </w:tc>
      </w:tr>
    </w:tbl>
    <w:p w:rsidR="00DF2DA3" w:rsidRDefault="00DF2DA3" w:rsidP="00EC6284">
      <w:pPr>
        <w:pStyle w:val="BodyText"/>
        <w:spacing w:line="360" w:lineRule="auto"/>
        <w:ind w:left="720"/>
        <w:rPr>
          <w:ins w:id="1198" w:author="Pathipati, Suneel [IT]" w:date="2014-01-08T13:13:00Z"/>
          <w:rFonts w:ascii="Times New Roman" w:hAnsi="Times New Roman"/>
          <w:sz w:val="24"/>
        </w:rPr>
      </w:pPr>
    </w:p>
    <w:p w:rsidR="006455E8" w:rsidRDefault="006455E8">
      <w:pPr>
        <w:pStyle w:val="Heading3"/>
        <w:rPr>
          <w:ins w:id="1199" w:author="Pathipati, Suneel [IT]" w:date="2014-01-08T13:13:00Z"/>
        </w:rPr>
        <w:pPrChange w:id="1200" w:author="Pathipati, Suneel [IT]" w:date="2014-01-10T13:54:00Z">
          <w:pPr>
            <w:pStyle w:val="BodyText"/>
            <w:spacing w:line="360" w:lineRule="auto"/>
            <w:ind w:left="720"/>
          </w:pPr>
        </w:pPrChange>
      </w:pPr>
      <w:bookmarkStart w:id="1201" w:name="_Toc377467003"/>
      <w:ins w:id="1202" w:author="Pathipati, Suneel [IT]" w:date="2014-01-08T13:13:00Z">
        <w:r>
          <w:lastRenderedPageBreak/>
          <w:t>Generate New Group:</w:t>
        </w:r>
        <w:bookmarkEnd w:id="1201"/>
      </w:ins>
    </w:p>
    <w:p w:rsidR="0009454F" w:rsidRDefault="0009454F" w:rsidP="006455E8">
      <w:pPr>
        <w:pStyle w:val="BodyText"/>
        <w:numPr>
          <w:ilvl w:val="1"/>
          <w:numId w:val="50"/>
        </w:numPr>
        <w:spacing w:line="360" w:lineRule="auto"/>
        <w:rPr>
          <w:ins w:id="1203" w:author="Pathipati, Suneel [IT]" w:date="2014-01-08T13:31:00Z"/>
          <w:rFonts w:ascii="Times New Roman" w:hAnsi="Times New Roman"/>
          <w:sz w:val="24"/>
        </w:rPr>
      </w:pPr>
      <w:ins w:id="1204" w:author="Pathipati, Suneel [IT]" w:date="2014-01-08T13:31:00Z">
        <w:r>
          <w:rPr>
            <w:rFonts w:ascii="Times New Roman" w:hAnsi="Times New Roman"/>
            <w:sz w:val="24"/>
          </w:rPr>
          <w:t xml:space="preserve">A new </w:t>
        </w:r>
        <w:proofErr w:type="spellStart"/>
        <w:r>
          <w:rPr>
            <w:rFonts w:ascii="Times New Roman" w:hAnsi="Times New Roman"/>
            <w:sz w:val="24"/>
          </w:rPr>
          <w:t>groupId</w:t>
        </w:r>
        <w:proofErr w:type="spellEnd"/>
        <w:r>
          <w:rPr>
            <w:rFonts w:ascii="Times New Roman" w:hAnsi="Times New Roman"/>
            <w:sz w:val="24"/>
          </w:rPr>
          <w:t xml:space="preserve"> should be requested only when needed. </w:t>
        </w:r>
      </w:ins>
      <w:ins w:id="1205" w:author="Pathipati, Suneel [IT]" w:date="2014-01-08T13:33:00Z">
        <w:r w:rsidR="00C053B8">
          <w:rPr>
            <w:rFonts w:ascii="Times New Roman" w:hAnsi="Times New Roman"/>
            <w:sz w:val="24"/>
          </w:rPr>
          <w:t xml:space="preserve">Current solution supports only up a certain limit of </w:t>
        </w:r>
        <w:proofErr w:type="spellStart"/>
        <w:r w:rsidR="00C053B8">
          <w:rPr>
            <w:rFonts w:ascii="Times New Roman" w:hAnsi="Times New Roman"/>
            <w:sz w:val="24"/>
          </w:rPr>
          <w:t>groupIds</w:t>
        </w:r>
        <w:proofErr w:type="spellEnd"/>
        <w:r w:rsidR="00C053B8">
          <w:rPr>
            <w:rFonts w:ascii="Times New Roman" w:hAnsi="Times New Roman"/>
            <w:sz w:val="24"/>
          </w:rPr>
          <w:t xml:space="preserve"> to be generated, so, it is recommended to request new </w:t>
        </w:r>
        <w:proofErr w:type="spellStart"/>
        <w:r w:rsidR="00C053B8">
          <w:rPr>
            <w:rFonts w:ascii="Times New Roman" w:hAnsi="Times New Roman"/>
            <w:sz w:val="24"/>
          </w:rPr>
          <w:t>groupId</w:t>
        </w:r>
        <w:proofErr w:type="spellEnd"/>
        <w:r w:rsidR="00C053B8">
          <w:rPr>
            <w:rFonts w:ascii="Times New Roman" w:hAnsi="Times New Roman"/>
            <w:sz w:val="24"/>
          </w:rPr>
          <w:t xml:space="preserve"> only as needed.</w:t>
        </w:r>
      </w:ins>
    </w:p>
    <w:p w:rsidR="0040037E" w:rsidRDefault="0040037E" w:rsidP="006455E8">
      <w:pPr>
        <w:pStyle w:val="BodyText"/>
        <w:numPr>
          <w:ilvl w:val="1"/>
          <w:numId w:val="50"/>
        </w:numPr>
        <w:spacing w:line="360" w:lineRule="auto"/>
        <w:rPr>
          <w:ins w:id="1206" w:author="Pathipati, Suneel [IT]" w:date="2014-01-08T13:29:00Z"/>
          <w:rFonts w:ascii="Times New Roman" w:hAnsi="Times New Roman"/>
          <w:sz w:val="24"/>
        </w:rPr>
      </w:pPr>
      <w:proofErr w:type="spellStart"/>
      <w:ins w:id="1207" w:author="Pathipati, Suneel [IT]" w:date="2014-01-08T13:29:00Z">
        <w:r>
          <w:rPr>
            <w:rFonts w:ascii="Times New Roman" w:hAnsi="Times New Roman"/>
            <w:sz w:val="24"/>
          </w:rPr>
          <w:t>groupIdentifierInfo</w:t>
        </w:r>
        <w:proofErr w:type="spellEnd"/>
        <w:r>
          <w:rPr>
            <w:rFonts w:ascii="Times New Roman" w:hAnsi="Times New Roman"/>
            <w:sz w:val="24"/>
          </w:rPr>
          <w:t xml:space="preserve"> </w:t>
        </w:r>
      </w:ins>
      <w:ins w:id="1208" w:author="Pathipati, Suneel [IT]" w:date="2014-01-08T13:30:00Z">
        <w:r>
          <w:rPr>
            <w:rFonts w:ascii="Times New Roman" w:hAnsi="Times New Roman"/>
            <w:sz w:val="24"/>
          </w:rPr>
          <w:t>–</w:t>
        </w:r>
      </w:ins>
      <w:ins w:id="1209" w:author="Pathipati, Suneel [IT]" w:date="2014-01-08T13:29:00Z">
        <w:r>
          <w:rPr>
            <w:rFonts w:ascii="Times New Roman" w:hAnsi="Times New Roman"/>
            <w:sz w:val="24"/>
          </w:rPr>
          <w:t xml:space="preserve"> can be provided, but because intention here is to generate a new group, this structure should not be provided.</w:t>
        </w:r>
      </w:ins>
    </w:p>
    <w:p w:rsidR="006455E8" w:rsidRDefault="006455E8" w:rsidP="006455E8">
      <w:pPr>
        <w:pStyle w:val="BodyText"/>
        <w:numPr>
          <w:ilvl w:val="1"/>
          <w:numId w:val="50"/>
        </w:numPr>
        <w:spacing w:line="360" w:lineRule="auto"/>
        <w:rPr>
          <w:ins w:id="1210" w:author="Pathipati, Suneel [IT]" w:date="2014-01-15T10:28:00Z"/>
          <w:rFonts w:ascii="Times New Roman" w:hAnsi="Times New Roman"/>
          <w:sz w:val="24"/>
        </w:rPr>
      </w:pPr>
      <w:proofErr w:type="spellStart"/>
      <w:ins w:id="1211" w:author="Pathipati, Suneel [IT]" w:date="2014-01-08T13:13:00Z">
        <w:r>
          <w:rPr>
            <w:rFonts w:ascii="Times New Roman" w:hAnsi="Times New Roman"/>
            <w:sz w:val="24"/>
          </w:rPr>
          <w:t>groupActionCode</w:t>
        </w:r>
        <w:proofErr w:type="spellEnd"/>
        <w:r>
          <w:rPr>
            <w:rFonts w:ascii="Times New Roman" w:hAnsi="Times New Roman"/>
            <w:sz w:val="24"/>
          </w:rPr>
          <w:t xml:space="preserve"> should be set to </w:t>
        </w:r>
      </w:ins>
      <w:ins w:id="1212" w:author="Pathipati, Suneel [IT]" w:date="2014-01-08T13:21:00Z">
        <w:r w:rsidR="00264B77">
          <w:rPr>
            <w:rFonts w:ascii="Times New Roman" w:hAnsi="Times New Roman"/>
            <w:sz w:val="24"/>
          </w:rPr>
          <w:t>G</w:t>
        </w:r>
      </w:ins>
      <w:ins w:id="1213" w:author="Pathipati, Suneel [IT]" w:date="2014-01-08T13:13:00Z">
        <w:r w:rsidR="00264B77">
          <w:rPr>
            <w:rFonts w:ascii="Times New Roman" w:hAnsi="Times New Roman"/>
            <w:sz w:val="24"/>
          </w:rPr>
          <w:t>.</w:t>
        </w:r>
      </w:ins>
    </w:p>
    <w:p w:rsidR="00695C03" w:rsidRDefault="00695C03" w:rsidP="006455E8">
      <w:pPr>
        <w:pStyle w:val="BodyText"/>
        <w:numPr>
          <w:ilvl w:val="1"/>
          <w:numId w:val="50"/>
        </w:numPr>
        <w:spacing w:line="360" w:lineRule="auto"/>
        <w:rPr>
          <w:ins w:id="1214" w:author="Pathipati, Suneel [IT]" w:date="2014-01-08T13:31:00Z"/>
          <w:rFonts w:ascii="Times New Roman" w:hAnsi="Times New Roman"/>
          <w:sz w:val="24"/>
        </w:rPr>
      </w:pPr>
      <w:ins w:id="1215" w:author="Pathipati, Suneel [IT]" w:date="2014-01-15T10:30:00Z">
        <w:r>
          <w:rPr>
            <w:rFonts w:ascii="Times New Roman" w:hAnsi="Times New Roman"/>
            <w:sz w:val="24"/>
          </w:rPr>
          <w:t>A</w:t>
        </w:r>
      </w:ins>
      <w:ins w:id="1216" w:author="Pathipati, Suneel [IT]" w:date="2014-01-15T10:28:00Z">
        <w:r>
          <w:rPr>
            <w:rFonts w:ascii="Times New Roman" w:hAnsi="Times New Roman"/>
            <w:sz w:val="24"/>
          </w:rPr>
          <w:t>fter generating a groupId</w:t>
        </w:r>
      </w:ins>
      <w:ins w:id="1217" w:author="Pathipati, Suneel [IT]" w:date="2014-01-15T10:30:00Z">
        <w:r>
          <w:rPr>
            <w:rFonts w:ascii="Times New Roman" w:hAnsi="Times New Roman"/>
            <w:sz w:val="24"/>
          </w:rPr>
          <w:t>#1</w:t>
        </w:r>
      </w:ins>
      <w:ins w:id="1218" w:author="Pathipati, Suneel [IT]" w:date="2014-01-15T10:28:00Z">
        <w:r>
          <w:rPr>
            <w:rFonts w:ascii="Times New Roman" w:hAnsi="Times New Roman"/>
            <w:sz w:val="24"/>
          </w:rPr>
          <w:t xml:space="preserve"> for subscriber1 on BAN1, that </w:t>
        </w:r>
        <w:proofErr w:type="spellStart"/>
        <w:r>
          <w:rPr>
            <w:rFonts w:ascii="Times New Roman" w:hAnsi="Times New Roman"/>
            <w:sz w:val="24"/>
          </w:rPr>
          <w:t>groupId</w:t>
        </w:r>
        <w:proofErr w:type="spellEnd"/>
        <w:r>
          <w:rPr>
            <w:rFonts w:ascii="Times New Roman" w:hAnsi="Times New Roman"/>
            <w:sz w:val="24"/>
          </w:rPr>
          <w:t xml:space="preserve"> can be used for all </w:t>
        </w:r>
      </w:ins>
      <w:ins w:id="1219" w:author="Pathipati, Suneel [IT]" w:date="2014-01-15T10:29:00Z">
        <w:r>
          <w:rPr>
            <w:rFonts w:ascii="Times New Roman" w:hAnsi="Times New Roman"/>
            <w:sz w:val="24"/>
          </w:rPr>
          <w:t xml:space="preserve">eligible </w:t>
        </w:r>
      </w:ins>
      <w:ins w:id="1220" w:author="Pathipati, Suneel [IT]" w:date="2014-01-15T10:28:00Z">
        <w:r>
          <w:rPr>
            <w:rFonts w:ascii="Times New Roman" w:hAnsi="Times New Roman"/>
            <w:sz w:val="24"/>
          </w:rPr>
          <w:t>subscribers on BAN1 until the limit is reached</w:t>
        </w:r>
      </w:ins>
      <w:ins w:id="1221" w:author="Pathipati, Suneel [IT]" w:date="2014-01-15T10:29:00Z">
        <w:r>
          <w:rPr>
            <w:rFonts w:ascii="Times New Roman" w:hAnsi="Times New Roman"/>
            <w:sz w:val="24"/>
          </w:rPr>
          <w:t xml:space="preserve">. While checking subscriber’s eligibility to participate in </w:t>
        </w:r>
        <w:proofErr w:type="spellStart"/>
        <w:r>
          <w:rPr>
            <w:rFonts w:ascii="Times New Roman" w:hAnsi="Times New Roman"/>
            <w:sz w:val="24"/>
          </w:rPr>
          <w:t>Framily</w:t>
        </w:r>
        <w:proofErr w:type="spellEnd"/>
        <w:r>
          <w:rPr>
            <w:rFonts w:ascii="Times New Roman" w:hAnsi="Times New Roman"/>
            <w:sz w:val="24"/>
          </w:rPr>
          <w:t xml:space="preserve"> for Subscriber#2 on</w:t>
        </w:r>
      </w:ins>
      <w:ins w:id="1222" w:author="Pathipati, Suneel [IT]" w:date="2014-01-15T10:30:00Z">
        <w:r>
          <w:rPr>
            <w:rFonts w:ascii="Times New Roman" w:hAnsi="Times New Roman"/>
            <w:sz w:val="24"/>
          </w:rPr>
          <w:t>wards, do not pass groupId#1 when this API is called to check eligibility for Subscriber#2.</w:t>
        </w:r>
      </w:ins>
    </w:p>
    <w:tbl>
      <w:tblPr>
        <w:tblStyle w:val="TableGrid"/>
        <w:tblW w:w="4161" w:type="pct"/>
        <w:tblInd w:w="828" w:type="dxa"/>
        <w:tblLook w:val="04A0" w:firstRow="1" w:lastRow="0" w:firstColumn="1" w:lastColumn="0" w:noHBand="0" w:noVBand="1"/>
        <w:tblPrChange w:id="1223" w:author="Pathipati, Suneel [IT]" w:date="2014-01-08T13:31:00Z">
          <w:tblPr>
            <w:tblStyle w:val="TableGrid"/>
            <w:tblW w:w="4161" w:type="pct"/>
            <w:tblInd w:w="828" w:type="dxa"/>
            <w:tblLook w:val="04A0" w:firstRow="1" w:lastRow="0" w:firstColumn="1" w:lastColumn="0" w:noHBand="0" w:noVBand="1"/>
          </w:tblPr>
        </w:tblPrChange>
      </w:tblPr>
      <w:tblGrid>
        <w:gridCol w:w="1018"/>
        <w:gridCol w:w="1395"/>
        <w:gridCol w:w="2623"/>
        <w:gridCol w:w="2933"/>
        <w:tblGridChange w:id="1224">
          <w:tblGrid>
            <w:gridCol w:w="1018"/>
            <w:gridCol w:w="1395"/>
            <w:gridCol w:w="2623"/>
            <w:gridCol w:w="2933"/>
          </w:tblGrid>
        </w:tblGridChange>
      </w:tblGrid>
      <w:tr w:rsidR="006455E8" w:rsidRPr="00212CF0" w:rsidTr="00C367A0">
        <w:trPr>
          <w:ins w:id="1225" w:author="Pathipati, Suneel [IT]" w:date="2014-01-08T13:13:00Z"/>
        </w:trPr>
        <w:tc>
          <w:tcPr>
            <w:tcW w:w="639" w:type="pct"/>
            <w:shd w:val="clear" w:color="auto" w:fill="D9D9D9" w:themeFill="background1" w:themeFillShade="D9"/>
            <w:tcPrChange w:id="1226" w:author="Pathipati, Suneel [IT]" w:date="2014-01-08T13:31:00Z">
              <w:tcPr>
                <w:tcW w:w="638" w:type="pct"/>
                <w:shd w:val="clear" w:color="auto" w:fill="D9D9D9" w:themeFill="background1" w:themeFillShade="D9"/>
              </w:tcPr>
            </w:tcPrChange>
          </w:tcPr>
          <w:p w:rsidR="006455E8" w:rsidRPr="00212CF0" w:rsidRDefault="006455E8" w:rsidP="00E4637F">
            <w:pPr>
              <w:pStyle w:val="BodyText"/>
              <w:spacing w:line="360" w:lineRule="auto"/>
              <w:rPr>
                <w:ins w:id="1227" w:author="Pathipati, Suneel [IT]" w:date="2014-01-08T13:13:00Z"/>
                <w:rFonts w:ascii="Times New Roman" w:hAnsi="Times New Roman"/>
                <w:b/>
                <w:sz w:val="24"/>
              </w:rPr>
            </w:pPr>
            <w:ins w:id="1228" w:author="Pathipati, Suneel [IT]" w:date="2014-01-08T13:13:00Z">
              <w:r w:rsidRPr="00212CF0">
                <w:rPr>
                  <w:rFonts w:ascii="Times New Roman" w:hAnsi="Times New Roman"/>
                  <w:b/>
                  <w:sz w:val="24"/>
                </w:rPr>
                <w:t>BAN</w:t>
              </w:r>
            </w:ins>
          </w:p>
        </w:tc>
        <w:tc>
          <w:tcPr>
            <w:tcW w:w="875" w:type="pct"/>
            <w:shd w:val="clear" w:color="auto" w:fill="D9D9D9" w:themeFill="background1" w:themeFillShade="D9"/>
            <w:tcPrChange w:id="1229" w:author="Pathipati, Suneel [IT]" w:date="2014-01-08T13:31:00Z">
              <w:tcPr>
                <w:tcW w:w="875" w:type="pct"/>
                <w:shd w:val="clear" w:color="auto" w:fill="D9D9D9" w:themeFill="background1" w:themeFillShade="D9"/>
              </w:tcPr>
            </w:tcPrChange>
          </w:tcPr>
          <w:p w:rsidR="006455E8" w:rsidRPr="00212CF0" w:rsidRDefault="006455E8" w:rsidP="00E4637F">
            <w:pPr>
              <w:pStyle w:val="BodyText"/>
              <w:spacing w:line="360" w:lineRule="auto"/>
              <w:rPr>
                <w:ins w:id="1230" w:author="Pathipati, Suneel [IT]" w:date="2014-01-08T13:13:00Z"/>
                <w:rFonts w:ascii="Times New Roman" w:hAnsi="Times New Roman"/>
                <w:b/>
                <w:sz w:val="24"/>
              </w:rPr>
            </w:pPr>
            <w:ins w:id="1231" w:author="Pathipati, Suneel [IT]" w:date="2014-01-08T13:13:00Z">
              <w:r w:rsidRPr="00212CF0">
                <w:rPr>
                  <w:rFonts w:ascii="Times New Roman" w:hAnsi="Times New Roman"/>
                  <w:b/>
                  <w:sz w:val="24"/>
                </w:rPr>
                <w:t>Subscriber</w:t>
              </w:r>
            </w:ins>
          </w:p>
        </w:tc>
        <w:tc>
          <w:tcPr>
            <w:tcW w:w="1646" w:type="pct"/>
            <w:shd w:val="clear" w:color="auto" w:fill="D9D9D9" w:themeFill="background1" w:themeFillShade="D9"/>
            <w:tcPrChange w:id="1232" w:author="Pathipati, Suneel [IT]" w:date="2014-01-08T13:31:00Z">
              <w:tcPr>
                <w:tcW w:w="1646" w:type="pct"/>
                <w:shd w:val="clear" w:color="auto" w:fill="D9D9D9" w:themeFill="background1" w:themeFillShade="D9"/>
              </w:tcPr>
            </w:tcPrChange>
          </w:tcPr>
          <w:p w:rsidR="006455E8" w:rsidRPr="00670893" w:rsidRDefault="006455E8" w:rsidP="00E4637F">
            <w:pPr>
              <w:pStyle w:val="BodyText"/>
              <w:spacing w:line="360" w:lineRule="auto"/>
              <w:rPr>
                <w:ins w:id="1233" w:author="Pathipati, Suneel [IT]" w:date="2014-01-08T13:13:00Z"/>
                <w:rFonts w:ascii="Times New Roman" w:hAnsi="Times New Roman"/>
                <w:b/>
                <w:sz w:val="24"/>
              </w:rPr>
            </w:pPr>
            <w:proofErr w:type="spellStart"/>
            <w:ins w:id="1234" w:author="Pathipati, Suneel [IT]" w:date="2014-01-08T13:13:00Z">
              <w:r w:rsidRPr="00670893">
                <w:rPr>
                  <w:rFonts w:ascii="Times New Roman" w:hAnsi="Times New Roman"/>
                  <w:b/>
                  <w:sz w:val="24"/>
                </w:rPr>
                <w:t>joiningSubscriberInfo</w:t>
              </w:r>
              <w:proofErr w:type="spellEnd"/>
            </w:ins>
          </w:p>
        </w:tc>
        <w:tc>
          <w:tcPr>
            <w:tcW w:w="1840" w:type="pct"/>
            <w:shd w:val="clear" w:color="auto" w:fill="D9D9D9" w:themeFill="background1" w:themeFillShade="D9"/>
            <w:tcPrChange w:id="1235" w:author="Pathipati, Suneel [IT]" w:date="2014-01-08T13:31:00Z">
              <w:tcPr>
                <w:tcW w:w="1840" w:type="pct"/>
                <w:shd w:val="clear" w:color="auto" w:fill="D9D9D9" w:themeFill="background1" w:themeFillShade="D9"/>
              </w:tcPr>
            </w:tcPrChange>
          </w:tcPr>
          <w:p w:rsidR="006455E8" w:rsidRPr="006455E8" w:rsidRDefault="006455E8" w:rsidP="00E4637F">
            <w:pPr>
              <w:pStyle w:val="BodyText"/>
              <w:spacing w:line="360" w:lineRule="auto"/>
              <w:rPr>
                <w:ins w:id="1236" w:author="Pathipati, Suneel [IT]" w:date="2014-01-08T13:13:00Z"/>
                <w:rFonts w:ascii="Times New Roman" w:hAnsi="Times New Roman"/>
                <w:b/>
                <w:sz w:val="24"/>
              </w:rPr>
            </w:pPr>
            <w:ins w:id="1237" w:author="Pathipati, Suneel [IT]" w:date="2014-01-08T13:13:00Z">
              <w:r w:rsidRPr="006455E8">
                <w:rPr>
                  <w:rFonts w:ascii="Times New Roman" w:hAnsi="Times New Roman"/>
                  <w:b/>
                  <w:sz w:val="24"/>
                </w:rPr>
                <w:t>Comments</w:t>
              </w:r>
            </w:ins>
          </w:p>
        </w:tc>
      </w:tr>
      <w:tr w:rsidR="006455E8" w:rsidTr="00C367A0">
        <w:trPr>
          <w:ins w:id="1238" w:author="Pathipati, Suneel [IT]" w:date="2014-01-08T13:13:00Z"/>
        </w:trPr>
        <w:tc>
          <w:tcPr>
            <w:tcW w:w="639" w:type="pct"/>
            <w:tcPrChange w:id="1239" w:author="Pathipati, Suneel [IT]" w:date="2014-01-08T13:31:00Z">
              <w:tcPr>
                <w:tcW w:w="638" w:type="pct"/>
              </w:tcPr>
            </w:tcPrChange>
          </w:tcPr>
          <w:p w:rsidR="006455E8" w:rsidRDefault="006455E8" w:rsidP="00E4637F">
            <w:pPr>
              <w:pStyle w:val="BodyText"/>
              <w:spacing w:line="360" w:lineRule="auto"/>
              <w:rPr>
                <w:ins w:id="1240" w:author="Pathipati, Suneel [IT]" w:date="2014-01-08T13:13:00Z"/>
                <w:rFonts w:ascii="Times New Roman" w:hAnsi="Times New Roman"/>
                <w:sz w:val="24"/>
              </w:rPr>
            </w:pPr>
            <w:ins w:id="1241" w:author="Pathipati, Suneel [IT]" w:date="2014-01-08T13:13:00Z">
              <w:r>
                <w:rPr>
                  <w:rFonts w:ascii="Times New Roman" w:hAnsi="Times New Roman"/>
                  <w:sz w:val="24"/>
                </w:rPr>
                <w:t>New</w:t>
              </w:r>
            </w:ins>
          </w:p>
        </w:tc>
        <w:tc>
          <w:tcPr>
            <w:tcW w:w="875" w:type="pct"/>
            <w:tcPrChange w:id="1242" w:author="Pathipati, Suneel [IT]" w:date="2014-01-08T13:31:00Z">
              <w:tcPr>
                <w:tcW w:w="875" w:type="pct"/>
              </w:tcPr>
            </w:tcPrChange>
          </w:tcPr>
          <w:p w:rsidR="006455E8" w:rsidRDefault="006455E8" w:rsidP="00E4637F">
            <w:pPr>
              <w:pStyle w:val="BodyText"/>
              <w:spacing w:line="360" w:lineRule="auto"/>
              <w:rPr>
                <w:ins w:id="1243" w:author="Pathipati, Suneel [IT]" w:date="2014-01-08T13:13:00Z"/>
                <w:rFonts w:ascii="Times New Roman" w:hAnsi="Times New Roman"/>
                <w:sz w:val="24"/>
              </w:rPr>
            </w:pPr>
            <w:ins w:id="1244" w:author="Pathipati, Suneel [IT]" w:date="2014-01-08T13:13:00Z">
              <w:r>
                <w:rPr>
                  <w:rFonts w:ascii="Times New Roman" w:hAnsi="Times New Roman"/>
                  <w:sz w:val="24"/>
                </w:rPr>
                <w:t xml:space="preserve">New </w:t>
              </w:r>
            </w:ins>
          </w:p>
        </w:tc>
        <w:tc>
          <w:tcPr>
            <w:tcW w:w="1646" w:type="pct"/>
            <w:tcPrChange w:id="1245" w:author="Pathipati, Suneel [IT]" w:date="2014-01-08T13:31:00Z">
              <w:tcPr>
                <w:tcW w:w="1646" w:type="pct"/>
              </w:tcPr>
            </w:tcPrChange>
          </w:tcPr>
          <w:p w:rsidR="006455E8" w:rsidRDefault="00B6644B" w:rsidP="00E4637F">
            <w:pPr>
              <w:pStyle w:val="BodyText"/>
              <w:spacing w:line="360" w:lineRule="auto"/>
              <w:rPr>
                <w:ins w:id="1246" w:author="Pathipati, Suneel [IT]" w:date="2014-01-08T13:13:00Z"/>
                <w:rFonts w:ascii="Times New Roman" w:hAnsi="Times New Roman"/>
                <w:sz w:val="24"/>
              </w:rPr>
            </w:pPr>
            <w:ins w:id="1247" w:author="Pathipati, Suneel [IT]" w:date="2014-01-08T13:25:00Z">
              <w:r>
                <w:rPr>
                  <w:rFonts w:ascii="Times New Roman" w:hAnsi="Times New Roman"/>
                  <w:sz w:val="24"/>
                </w:rPr>
                <w:t>Not needed</w:t>
              </w:r>
            </w:ins>
          </w:p>
        </w:tc>
        <w:tc>
          <w:tcPr>
            <w:tcW w:w="1840" w:type="pct"/>
            <w:tcPrChange w:id="1248" w:author="Pathipati, Suneel [IT]" w:date="2014-01-08T13:31:00Z">
              <w:tcPr>
                <w:tcW w:w="1840" w:type="pct"/>
              </w:tcPr>
            </w:tcPrChange>
          </w:tcPr>
          <w:p w:rsidR="006455E8" w:rsidRDefault="00B6644B" w:rsidP="00E4637F">
            <w:pPr>
              <w:pStyle w:val="BodyText"/>
              <w:numPr>
                <w:ilvl w:val="0"/>
                <w:numId w:val="54"/>
              </w:numPr>
              <w:spacing w:line="360" w:lineRule="auto"/>
              <w:ind w:left="346"/>
              <w:rPr>
                <w:ins w:id="1249" w:author="Pathipati, Suneel [IT]" w:date="2014-01-08T13:13:00Z"/>
                <w:rFonts w:ascii="Times New Roman" w:hAnsi="Times New Roman"/>
                <w:sz w:val="24"/>
              </w:rPr>
            </w:pPr>
            <w:ins w:id="1250" w:author="Pathipati, Suneel [IT]" w:date="2014-01-08T13:26:00Z">
              <w:r>
                <w:rPr>
                  <w:rFonts w:ascii="Times New Roman" w:hAnsi="Times New Roman"/>
                  <w:sz w:val="24"/>
                </w:rPr>
                <w:t xml:space="preserve">A new </w:t>
              </w:r>
              <w:proofErr w:type="spellStart"/>
              <w:r>
                <w:rPr>
                  <w:rFonts w:ascii="Times New Roman" w:hAnsi="Times New Roman"/>
                  <w:sz w:val="24"/>
                </w:rPr>
                <w:t>groupId</w:t>
              </w:r>
              <w:proofErr w:type="spellEnd"/>
              <w:r>
                <w:rPr>
                  <w:rFonts w:ascii="Times New Roman" w:hAnsi="Times New Roman"/>
                  <w:sz w:val="24"/>
                </w:rPr>
                <w:t xml:space="preserve"> can </w:t>
              </w:r>
              <w:r w:rsidR="0040037E">
                <w:rPr>
                  <w:rFonts w:ascii="Times New Roman" w:hAnsi="Times New Roman"/>
                  <w:sz w:val="24"/>
                </w:rPr>
                <w:t xml:space="preserve">be </w:t>
              </w:r>
              <w:r>
                <w:rPr>
                  <w:rFonts w:ascii="Times New Roman" w:hAnsi="Times New Roman"/>
                  <w:sz w:val="24"/>
                </w:rPr>
                <w:t xml:space="preserve">requested by just passing </w:t>
              </w:r>
              <w:proofErr w:type="spellStart"/>
              <w:r>
                <w:rPr>
                  <w:rFonts w:ascii="Times New Roman" w:hAnsi="Times New Roman"/>
                  <w:sz w:val="24"/>
                </w:rPr>
                <w:t>groupActionCode</w:t>
              </w:r>
            </w:ins>
            <w:proofErr w:type="spellEnd"/>
          </w:p>
        </w:tc>
      </w:tr>
      <w:tr w:rsidR="006455E8" w:rsidTr="00C367A0">
        <w:trPr>
          <w:ins w:id="1251" w:author="Pathipati, Suneel [IT]" w:date="2014-01-08T13:13:00Z"/>
        </w:trPr>
        <w:tc>
          <w:tcPr>
            <w:tcW w:w="639" w:type="pct"/>
            <w:tcPrChange w:id="1252" w:author="Pathipati, Suneel [IT]" w:date="2014-01-08T13:31:00Z">
              <w:tcPr>
                <w:tcW w:w="638" w:type="pct"/>
              </w:tcPr>
            </w:tcPrChange>
          </w:tcPr>
          <w:p w:rsidR="006455E8" w:rsidRDefault="006455E8" w:rsidP="00E4637F">
            <w:pPr>
              <w:pStyle w:val="BodyText"/>
              <w:spacing w:line="360" w:lineRule="auto"/>
              <w:rPr>
                <w:ins w:id="1253" w:author="Pathipati, Suneel [IT]" w:date="2014-01-08T13:13:00Z"/>
                <w:rFonts w:ascii="Times New Roman" w:hAnsi="Times New Roman"/>
                <w:sz w:val="24"/>
              </w:rPr>
            </w:pPr>
            <w:ins w:id="1254" w:author="Pathipati, Suneel [IT]" w:date="2014-01-08T13:13:00Z">
              <w:r>
                <w:rPr>
                  <w:rFonts w:ascii="Times New Roman" w:hAnsi="Times New Roman"/>
                  <w:sz w:val="24"/>
                </w:rPr>
                <w:t>Existing</w:t>
              </w:r>
            </w:ins>
          </w:p>
        </w:tc>
        <w:tc>
          <w:tcPr>
            <w:tcW w:w="875" w:type="pct"/>
            <w:tcPrChange w:id="1255" w:author="Pathipati, Suneel [IT]" w:date="2014-01-08T13:31:00Z">
              <w:tcPr>
                <w:tcW w:w="875" w:type="pct"/>
              </w:tcPr>
            </w:tcPrChange>
          </w:tcPr>
          <w:p w:rsidR="006455E8" w:rsidRDefault="006455E8" w:rsidP="00E4637F">
            <w:pPr>
              <w:pStyle w:val="BodyText"/>
              <w:spacing w:line="360" w:lineRule="auto"/>
              <w:rPr>
                <w:ins w:id="1256" w:author="Pathipati, Suneel [IT]" w:date="2014-01-08T13:13:00Z"/>
                <w:rFonts w:ascii="Times New Roman" w:hAnsi="Times New Roman"/>
                <w:sz w:val="24"/>
              </w:rPr>
            </w:pPr>
            <w:ins w:id="1257" w:author="Pathipati, Suneel [IT]" w:date="2014-01-08T13:13:00Z">
              <w:r>
                <w:rPr>
                  <w:rFonts w:ascii="Times New Roman" w:hAnsi="Times New Roman"/>
                  <w:sz w:val="24"/>
                </w:rPr>
                <w:t>New</w:t>
              </w:r>
            </w:ins>
          </w:p>
        </w:tc>
        <w:tc>
          <w:tcPr>
            <w:tcW w:w="1646" w:type="pct"/>
            <w:tcPrChange w:id="1258" w:author="Pathipati, Suneel [IT]" w:date="2014-01-08T13:31:00Z">
              <w:tcPr>
                <w:tcW w:w="1646" w:type="pct"/>
              </w:tcPr>
            </w:tcPrChange>
          </w:tcPr>
          <w:p w:rsidR="006455E8" w:rsidRDefault="006455E8" w:rsidP="00E4637F">
            <w:pPr>
              <w:pStyle w:val="BodyText"/>
              <w:spacing w:line="360" w:lineRule="auto"/>
              <w:rPr>
                <w:ins w:id="1259" w:author="Pathipati, Suneel [IT]" w:date="2014-01-08T13:13:00Z"/>
                <w:rFonts w:ascii="Times New Roman" w:hAnsi="Times New Roman"/>
                <w:sz w:val="24"/>
              </w:rPr>
            </w:pPr>
            <w:ins w:id="1260" w:author="Pathipati, Suneel [IT]" w:date="2014-01-08T13:13:00Z">
              <w:r>
                <w:rPr>
                  <w:rFonts w:ascii="Times New Roman" w:hAnsi="Times New Roman"/>
                  <w:sz w:val="24"/>
                </w:rPr>
                <w:t>ban</w:t>
              </w:r>
            </w:ins>
            <w:ins w:id="1261" w:author="Pathipati, Suneel [IT]" w:date="2014-01-08T13:27:00Z">
              <w:r w:rsidR="0040037E">
                <w:rPr>
                  <w:rFonts w:ascii="Times New Roman" w:hAnsi="Times New Roman"/>
                  <w:sz w:val="24"/>
                </w:rPr>
                <w:t xml:space="preserve"> should be provided.</w:t>
              </w:r>
            </w:ins>
          </w:p>
        </w:tc>
        <w:tc>
          <w:tcPr>
            <w:tcW w:w="1840" w:type="pct"/>
            <w:tcPrChange w:id="1262" w:author="Pathipati, Suneel [IT]" w:date="2014-01-08T13:31:00Z">
              <w:tcPr>
                <w:tcW w:w="1840" w:type="pct"/>
              </w:tcPr>
            </w:tcPrChange>
          </w:tcPr>
          <w:p w:rsidR="006455E8" w:rsidRPr="0040037E" w:rsidRDefault="0040037E">
            <w:pPr>
              <w:pStyle w:val="BodyText"/>
              <w:numPr>
                <w:ilvl w:val="0"/>
                <w:numId w:val="53"/>
              </w:numPr>
              <w:spacing w:line="360" w:lineRule="auto"/>
              <w:ind w:left="346"/>
              <w:rPr>
                <w:ins w:id="1263" w:author="Pathipati, Suneel [IT]" w:date="2014-01-08T13:13:00Z"/>
                <w:rFonts w:ascii="Times New Roman" w:hAnsi="Times New Roman"/>
                <w:sz w:val="24"/>
              </w:rPr>
              <w:pPrChange w:id="1264" w:author="Pathipati, Suneel [IT]" w:date="2014-01-08T13:27:00Z">
                <w:pPr>
                  <w:pStyle w:val="BodyText"/>
                  <w:numPr>
                    <w:numId w:val="53"/>
                  </w:numPr>
                  <w:spacing w:line="360" w:lineRule="auto"/>
                  <w:ind w:left="720" w:hanging="360"/>
                </w:pPr>
              </w:pPrChange>
            </w:pPr>
            <w:ins w:id="1265" w:author="Pathipati, Suneel [IT]" w:date="2014-01-08T13:27:00Z">
              <w:r>
                <w:rPr>
                  <w:rFonts w:ascii="Times New Roman" w:hAnsi="Times New Roman"/>
                  <w:sz w:val="24"/>
                </w:rPr>
                <w:t xml:space="preserve">A new </w:t>
              </w:r>
              <w:proofErr w:type="spellStart"/>
              <w:r>
                <w:rPr>
                  <w:rFonts w:ascii="Times New Roman" w:hAnsi="Times New Roman"/>
                  <w:sz w:val="24"/>
                </w:rPr>
                <w:t>groupId</w:t>
              </w:r>
              <w:proofErr w:type="spellEnd"/>
              <w:r>
                <w:rPr>
                  <w:rFonts w:ascii="Times New Roman" w:hAnsi="Times New Roman"/>
                  <w:sz w:val="24"/>
                </w:rPr>
                <w:t xml:space="preserve"> will be returned.</w:t>
              </w:r>
            </w:ins>
          </w:p>
        </w:tc>
      </w:tr>
      <w:tr w:rsidR="006455E8" w:rsidTr="00C367A0">
        <w:trPr>
          <w:ins w:id="1266" w:author="Pathipati, Suneel [IT]" w:date="2014-01-08T13:13:00Z"/>
        </w:trPr>
        <w:tc>
          <w:tcPr>
            <w:tcW w:w="639" w:type="pct"/>
            <w:tcPrChange w:id="1267" w:author="Pathipati, Suneel [IT]" w:date="2014-01-08T13:31:00Z">
              <w:tcPr>
                <w:tcW w:w="638" w:type="pct"/>
              </w:tcPr>
            </w:tcPrChange>
          </w:tcPr>
          <w:p w:rsidR="006455E8" w:rsidRDefault="006455E8" w:rsidP="00E4637F">
            <w:pPr>
              <w:pStyle w:val="BodyText"/>
              <w:spacing w:line="360" w:lineRule="auto"/>
              <w:rPr>
                <w:ins w:id="1268" w:author="Pathipati, Suneel [IT]" w:date="2014-01-08T13:13:00Z"/>
                <w:rFonts w:ascii="Times New Roman" w:hAnsi="Times New Roman"/>
                <w:sz w:val="24"/>
              </w:rPr>
            </w:pPr>
            <w:ins w:id="1269" w:author="Pathipati, Suneel [IT]" w:date="2014-01-08T13:13:00Z">
              <w:r>
                <w:rPr>
                  <w:rFonts w:ascii="Times New Roman" w:hAnsi="Times New Roman"/>
                  <w:sz w:val="24"/>
                </w:rPr>
                <w:t>Existing</w:t>
              </w:r>
            </w:ins>
          </w:p>
        </w:tc>
        <w:tc>
          <w:tcPr>
            <w:tcW w:w="875" w:type="pct"/>
            <w:tcPrChange w:id="1270" w:author="Pathipati, Suneel [IT]" w:date="2014-01-08T13:31:00Z">
              <w:tcPr>
                <w:tcW w:w="875" w:type="pct"/>
              </w:tcPr>
            </w:tcPrChange>
          </w:tcPr>
          <w:p w:rsidR="006455E8" w:rsidRDefault="006455E8" w:rsidP="00E4637F">
            <w:pPr>
              <w:pStyle w:val="BodyText"/>
              <w:spacing w:line="360" w:lineRule="auto"/>
              <w:rPr>
                <w:ins w:id="1271" w:author="Pathipati, Suneel [IT]" w:date="2014-01-08T13:13:00Z"/>
                <w:rFonts w:ascii="Times New Roman" w:hAnsi="Times New Roman"/>
                <w:sz w:val="24"/>
              </w:rPr>
            </w:pPr>
            <w:ins w:id="1272" w:author="Pathipati, Suneel [IT]" w:date="2014-01-08T13:13:00Z">
              <w:r>
                <w:rPr>
                  <w:rFonts w:ascii="Times New Roman" w:hAnsi="Times New Roman"/>
                  <w:sz w:val="24"/>
                </w:rPr>
                <w:t>Existing</w:t>
              </w:r>
            </w:ins>
          </w:p>
        </w:tc>
        <w:tc>
          <w:tcPr>
            <w:tcW w:w="1646" w:type="pct"/>
            <w:tcPrChange w:id="1273" w:author="Pathipati, Suneel [IT]" w:date="2014-01-08T13:31:00Z">
              <w:tcPr>
                <w:tcW w:w="1646" w:type="pct"/>
              </w:tcPr>
            </w:tcPrChange>
          </w:tcPr>
          <w:p w:rsidR="006455E8" w:rsidRDefault="006455E8" w:rsidP="00E4637F">
            <w:pPr>
              <w:pStyle w:val="BodyText"/>
              <w:spacing w:line="360" w:lineRule="auto"/>
              <w:rPr>
                <w:ins w:id="1274" w:author="Pathipati, Suneel [IT]" w:date="2014-01-08T13:13:00Z"/>
                <w:rFonts w:ascii="Times New Roman" w:hAnsi="Times New Roman"/>
                <w:sz w:val="24"/>
              </w:rPr>
            </w:pPr>
            <w:proofErr w:type="spellStart"/>
            <w:ins w:id="1275" w:author="Pathipati, Suneel [IT]" w:date="2014-01-08T13:13:00Z">
              <w:r>
                <w:rPr>
                  <w:rFonts w:ascii="Times New Roman" w:hAnsi="Times New Roman"/>
                  <w:sz w:val="24"/>
                </w:rPr>
                <w:t>subscriberId</w:t>
              </w:r>
              <w:proofErr w:type="spellEnd"/>
              <w:r>
                <w:rPr>
                  <w:rFonts w:ascii="Times New Roman" w:hAnsi="Times New Roman"/>
                  <w:sz w:val="24"/>
                </w:rPr>
                <w:t xml:space="preserve"> or </w:t>
              </w:r>
              <w:proofErr w:type="spellStart"/>
              <w:r>
                <w:rPr>
                  <w:rFonts w:ascii="Times New Roman" w:hAnsi="Times New Roman"/>
                  <w:sz w:val="24"/>
                </w:rPr>
                <w:t>mdn</w:t>
              </w:r>
            </w:ins>
            <w:proofErr w:type="spellEnd"/>
            <w:ins w:id="1276" w:author="Pathipati, Suneel [IT]" w:date="2014-01-08T13:27:00Z">
              <w:r w:rsidR="0040037E">
                <w:rPr>
                  <w:rFonts w:ascii="Times New Roman" w:hAnsi="Times New Roman"/>
                  <w:sz w:val="24"/>
                </w:rPr>
                <w:t xml:space="preserve"> should be provided</w:t>
              </w:r>
            </w:ins>
          </w:p>
        </w:tc>
        <w:tc>
          <w:tcPr>
            <w:tcW w:w="1840" w:type="pct"/>
            <w:tcPrChange w:id="1277" w:author="Pathipati, Suneel [IT]" w:date="2014-01-08T13:31:00Z">
              <w:tcPr>
                <w:tcW w:w="1840" w:type="pct"/>
              </w:tcPr>
            </w:tcPrChange>
          </w:tcPr>
          <w:p w:rsidR="006455E8" w:rsidRPr="00CA117C" w:rsidRDefault="0040037E">
            <w:pPr>
              <w:pStyle w:val="BodyText"/>
              <w:numPr>
                <w:ilvl w:val="0"/>
                <w:numId w:val="52"/>
              </w:numPr>
              <w:spacing w:line="360" w:lineRule="auto"/>
              <w:ind w:left="346"/>
              <w:rPr>
                <w:ins w:id="1278" w:author="Pathipati, Suneel [IT]" w:date="2014-01-08T13:13:00Z"/>
                <w:rFonts w:ascii="Times New Roman" w:hAnsi="Times New Roman"/>
                <w:sz w:val="24"/>
              </w:rPr>
              <w:pPrChange w:id="1279" w:author="Pathipati, Suneel [IT]" w:date="2014-01-08T13:31:00Z">
                <w:pPr>
                  <w:pStyle w:val="BodyText"/>
                  <w:numPr>
                    <w:numId w:val="52"/>
                  </w:numPr>
                  <w:spacing w:line="360" w:lineRule="auto"/>
                  <w:ind w:left="720" w:hanging="360"/>
                </w:pPr>
              </w:pPrChange>
            </w:pPr>
            <w:ins w:id="1280" w:author="Pathipati, Suneel [IT]" w:date="2014-01-08T13:29:00Z">
              <w:r>
                <w:rPr>
                  <w:rFonts w:ascii="Times New Roman" w:hAnsi="Times New Roman"/>
                  <w:sz w:val="24"/>
                </w:rPr>
                <w:t xml:space="preserve">A new </w:t>
              </w:r>
              <w:proofErr w:type="spellStart"/>
              <w:r>
                <w:rPr>
                  <w:rFonts w:ascii="Times New Roman" w:hAnsi="Times New Roman"/>
                  <w:sz w:val="24"/>
                </w:rPr>
                <w:t>groupId</w:t>
              </w:r>
              <w:proofErr w:type="spellEnd"/>
              <w:r>
                <w:rPr>
                  <w:rFonts w:ascii="Times New Roman" w:hAnsi="Times New Roman"/>
                  <w:sz w:val="24"/>
                </w:rPr>
                <w:t xml:space="preserve"> will be returned.</w:t>
              </w:r>
            </w:ins>
          </w:p>
        </w:tc>
      </w:tr>
    </w:tbl>
    <w:p w:rsidR="006455E8" w:rsidRDefault="006455E8" w:rsidP="00EC6284">
      <w:pPr>
        <w:pStyle w:val="BodyText"/>
        <w:spacing w:line="360" w:lineRule="auto"/>
        <w:ind w:left="720"/>
        <w:rPr>
          <w:ins w:id="1281" w:author="Pathipati, Suneel [IT]" w:date="2014-01-09T11:36:00Z"/>
          <w:rFonts w:ascii="Times New Roman" w:hAnsi="Times New Roman"/>
          <w:sz w:val="24"/>
        </w:rPr>
      </w:pPr>
    </w:p>
    <w:p w:rsidR="004E1AB8" w:rsidRDefault="004E1AB8">
      <w:pPr>
        <w:pStyle w:val="Heading4"/>
        <w:rPr>
          <w:ins w:id="1282" w:author="Pathipati, Suneel [IT]" w:date="2014-01-14T12:45:00Z"/>
        </w:rPr>
        <w:pPrChange w:id="1283" w:author="Pathipati, Suneel [IT]" w:date="2014-01-14T12:45:00Z">
          <w:pPr>
            <w:pStyle w:val="BodyText"/>
            <w:spacing w:line="360" w:lineRule="auto"/>
            <w:ind w:left="720"/>
          </w:pPr>
        </w:pPrChange>
      </w:pPr>
      <w:bookmarkStart w:id="1284" w:name="_Toc377467004"/>
      <w:ins w:id="1285" w:author="Pathipati, Suneel [IT]" w:date="2014-01-09T11:36:00Z">
        <w:r w:rsidRPr="004E1AB8">
          <w:rPr>
            <w:rPrChange w:id="1286" w:author="Pathipati, Suneel [IT]" w:date="2014-01-09T11:36:00Z">
              <w:rPr>
                <w:sz w:val="24"/>
              </w:rPr>
            </w:rPrChange>
          </w:rPr>
          <w:t>Rules for Joining Existing or Creating New Groups:</w:t>
        </w:r>
      </w:ins>
      <w:bookmarkEnd w:id="1284"/>
    </w:p>
    <w:p w:rsidR="004E1AB8" w:rsidRDefault="004E1AB8" w:rsidP="00EC6284">
      <w:pPr>
        <w:pStyle w:val="BodyText"/>
        <w:spacing w:line="360" w:lineRule="auto"/>
        <w:ind w:left="720"/>
        <w:rPr>
          <w:ins w:id="1287" w:author="Pathipati, Suneel [IT]" w:date="2014-01-09T11:37:00Z"/>
          <w:rFonts w:ascii="Times New Roman" w:hAnsi="Times New Roman"/>
          <w:sz w:val="24"/>
        </w:rPr>
      </w:pPr>
      <w:ins w:id="1288" w:author="Pathipati, Suneel [IT]" w:date="2014-01-09T11:36:00Z">
        <w:r>
          <w:rPr>
            <w:rFonts w:ascii="Times New Roman" w:hAnsi="Times New Roman"/>
            <w:sz w:val="24"/>
          </w:rPr>
          <w:t xml:space="preserve">Below </w:t>
        </w:r>
      </w:ins>
      <w:ins w:id="1289" w:author="Pathipati, Suneel [IT]" w:date="2014-01-09T11:37:00Z">
        <w:r>
          <w:rPr>
            <w:rFonts w:ascii="Times New Roman" w:hAnsi="Times New Roman"/>
            <w:sz w:val="24"/>
          </w:rPr>
          <w:t>table illustrates when a subscriber can join existing group on same BAN, group on different BAN and also request new group.</w:t>
        </w:r>
      </w:ins>
    </w:p>
    <w:tbl>
      <w:tblPr>
        <w:tblStyle w:val="TableGrid"/>
        <w:tblW w:w="0" w:type="auto"/>
        <w:tblInd w:w="720" w:type="dxa"/>
        <w:tblLook w:val="04A0" w:firstRow="1" w:lastRow="0" w:firstColumn="1" w:lastColumn="0" w:noHBand="0" w:noVBand="1"/>
        <w:tblPrChange w:id="1290" w:author="Pathipati, Suneel [IT]" w:date="2014-01-09T12:07:00Z">
          <w:tblPr>
            <w:tblStyle w:val="TableGrid"/>
            <w:tblW w:w="0" w:type="auto"/>
            <w:tblInd w:w="720" w:type="dxa"/>
            <w:tblLook w:val="04A0" w:firstRow="1" w:lastRow="0" w:firstColumn="1" w:lastColumn="0" w:noHBand="0" w:noVBand="1"/>
          </w:tblPr>
        </w:tblPrChange>
      </w:tblPr>
      <w:tblGrid>
        <w:gridCol w:w="1733"/>
        <w:gridCol w:w="1813"/>
        <w:gridCol w:w="1760"/>
        <w:gridCol w:w="1790"/>
        <w:gridCol w:w="1760"/>
        <w:tblGridChange w:id="1291">
          <w:tblGrid>
            <w:gridCol w:w="1733"/>
            <w:gridCol w:w="1813"/>
            <w:gridCol w:w="1760"/>
            <w:gridCol w:w="1790"/>
            <w:gridCol w:w="1760"/>
          </w:tblGrid>
        </w:tblGridChange>
      </w:tblGrid>
      <w:tr w:rsidR="004E1AB8" w:rsidTr="00716605">
        <w:trPr>
          <w:ins w:id="1292" w:author="Pathipati, Suneel [IT]" w:date="2014-01-09T11:38:00Z"/>
        </w:trPr>
        <w:tc>
          <w:tcPr>
            <w:tcW w:w="1733" w:type="dxa"/>
            <w:shd w:val="clear" w:color="auto" w:fill="BFBFBF" w:themeFill="background1" w:themeFillShade="BF"/>
            <w:tcPrChange w:id="1293" w:author="Pathipati, Suneel [IT]" w:date="2014-01-09T12:07:00Z">
              <w:tcPr>
                <w:tcW w:w="1915" w:type="dxa"/>
              </w:tcPr>
            </w:tcPrChange>
          </w:tcPr>
          <w:p w:rsidR="004E1AB8" w:rsidRPr="00716605" w:rsidRDefault="004E1AB8" w:rsidP="00EC6284">
            <w:pPr>
              <w:pStyle w:val="BodyText"/>
              <w:spacing w:line="360" w:lineRule="auto"/>
              <w:rPr>
                <w:ins w:id="1294" w:author="Pathipati, Suneel [IT]" w:date="2014-01-09T11:38:00Z"/>
                <w:rFonts w:ascii="Times New Roman" w:hAnsi="Times New Roman"/>
                <w:b/>
                <w:sz w:val="24"/>
                <w:rPrChange w:id="1295" w:author="Pathipati, Suneel [IT]" w:date="2014-01-09T12:07:00Z">
                  <w:rPr>
                    <w:ins w:id="1296" w:author="Pathipati, Suneel [IT]" w:date="2014-01-09T11:38:00Z"/>
                    <w:rFonts w:ascii="Times New Roman" w:hAnsi="Times New Roman"/>
                    <w:sz w:val="24"/>
                  </w:rPr>
                </w:rPrChange>
              </w:rPr>
            </w:pPr>
            <w:ins w:id="1297" w:author="Pathipati, Suneel [IT]" w:date="2014-01-09T11:38:00Z">
              <w:r w:rsidRPr="00716605">
                <w:rPr>
                  <w:rFonts w:ascii="Times New Roman" w:hAnsi="Times New Roman"/>
                  <w:b/>
                  <w:sz w:val="24"/>
                  <w:rPrChange w:id="1298" w:author="Pathipati, Suneel [IT]" w:date="2014-01-09T12:07:00Z">
                    <w:rPr>
                      <w:rFonts w:ascii="Times New Roman" w:hAnsi="Times New Roman"/>
                      <w:sz w:val="24"/>
                    </w:rPr>
                  </w:rPrChange>
                </w:rPr>
                <w:t>BAN</w:t>
              </w:r>
            </w:ins>
          </w:p>
        </w:tc>
        <w:tc>
          <w:tcPr>
            <w:tcW w:w="1813" w:type="dxa"/>
            <w:shd w:val="clear" w:color="auto" w:fill="BFBFBF" w:themeFill="background1" w:themeFillShade="BF"/>
            <w:tcPrChange w:id="1299" w:author="Pathipati, Suneel [IT]" w:date="2014-01-09T12:07:00Z">
              <w:tcPr>
                <w:tcW w:w="1915" w:type="dxa"/>
              </w:tcPr>
            </w:tcPrChange>
          </w:tcPr>
          <w:p w:rsidR="004E1AB8" w:rsidRPr="00716605" w:rsidRDefault="004E1AB8" w:rsidP="00EC6284">
            <w:pPr>
              <w:pStyle w:val="BodyText"/>
              <w:spacing w:line="360" w:lineRule="auto"/>
              <w:rPr>
                <w:ins w:id="1300" w:author="Pathipati, Suneel [IT]" w:date="2014-01-09T11:38:00Z"/>
                <w:rFonts w:ascii="Times New Roman" w:hAnsi="Times New Roman"/>
                <w:b/>
                <w:sz w:val="24"/>
                <w:rPrChange w:id="1301" w:author="Pathipati, Suneel [IT]" w:date="2014-01-09T12:07:00Z">
                  <w:rPr>
                    <w:ins w:id="1302" w:author="Pathipati, Suneel [IT]" w:date="2014-01-09T11:38:00Z"/>
                    <w:rFonts w:ascii="Times New Roman" w:hAnsi="Times New Roman"/>
                    <w:sz w:val="24"/>
                  </w:rPr>
                </w:rPrChange>
              </w:rPr>
            </w:pPr>
            <w:ins w:id="1303" w:author="Pathipati, Suneel [IT]" w:date="2014-01-09T11:38:00Z">
              <w:r w:rsidRPr="00716605">
                <w:rPr>
                  <w:rFonts w:ascii="Times New Roman" w:hAnsi="Times New Roman"/>
                  <w:b/>
                  <w:sz w:val="24"/>
                  <w:rPrChange w:id="1304" w:author="Pathipati, Suneel [IT]" w:date="2014-01-09T12:07:00Z">
                    <w:rPr>
                      <w:rFonts w:ascii="Times New Roman" w:hAnsi="Times New Roman"/>
                      <w:sz w:val="24"/>
                    </w:rPr>
                  </w:rPrChange>
                </w:rPr>
                <w:t>Subscriber</w:t>
              </w:r>
            </w:ins>
          </w:p>
        </w:tc>
        <w:tc>
          <w:tcPr>
            <w:tcW w:w="1760" w:type="dxa"/>
            <w:shd w:val="clear" w:color="auto" w:fill="BFBFBF" w:themeFill="background1" w:themeFillShade="BF"/>
            <w:tcPrChange w:id="1305" w:author="Pathipati, Suneel [IT]" w:date="2014-01-09T12:07:00Z">
              <w:tcPr>
                <w:tcW w:w="1915" w:type="dxa"/>
              </w:tcPr>
            </w:tcPrChange>
          </w:tcPr>
          <w:p w:rsidR="004E1AB8" w:rsidRPr="00716605" w:rsidRDefault="004E1AB8" w:rsidP="00EC6284">
            <w:pPr>
              <w:pStyle w:val="BodyText"/>
              <w:spacing w:line="360" w:lineRule="auto"/>
              <w:rPr>
                <w:ins w:id="1306" w:author="Pathipati, Suneel [IT]" w:date="2014-01-09T11:38:00Z"/>
                <w:rFonts w:ascii="Times New Roman" w:hAnsi="Times New Roman"/>
                <w:b/>
                <w:sz w:val="24"/>
                <w:rPrChange w:id="1307" w:author="Pathipati, Suneel [IT]" w:date="2014-01-09T12:07:00Z">
                  <w:rPr>
                    <w:ins w:id="1308" w:author="Pathipati, Suneel [IT]" w:date="2014-01-09T11:38:00Z"/>
                    <w:rFonts w:ascii="Times New Roman" w:hAnsi="Times New Roman"/>
                    <w:sz w:val="24"/>
                  </w:rPr>
                </w:rPrChange>
              </w:rPr>
            </w:pPr>
            <w:ins w:id="1309" w:author="Pathipati, Suneel [IT]" w:date="2014-01-09T11:38:00Z">
              <w:r w:rsidRPr="00716605">
                <w:rPr>
                  <w:rFonts w:ascii="Times New Roman" w:hAnsi="Times New Roman"/>
                  <w:b/>
                  <w:sz w:val="24"/>
                  <w:rPrChange w:id="1310" w:author="Pathipati, Suneel [IT]" w:date="2014-01-09T12:07:00Z">
                    <w:rPr>
                      <w:rFonts w:ascii="Times New Roman" w:hAnsi="Times New Roman"/>
                      <w:sz w:val="24"/>
                    </w:rPr>
                  </w:rPrChange>
                </w:rPr>
                <w:t>Join Same BAN’s Group</w:t>
              </w:r>
            </w:ins>
          </w:p>
        </w:tc>
        <w:tc>
          <w:tcPr>
            <w:tcW w:w="1790" w:type="dxa"/>
            <w:shd w:val="clear" w:color="auto" w:fill="BFBFBF" w:themeFill="background1" w:themeFillShade="BF"/>
            <w:tcPrChange w:id="1311" w:author="Pathipati, Suneel [IT]" w:date="2014-01-09T12:07:00Z">
              <w:tcPr>
                <w:tcW w:w="1915" w:type="dxa"/>
              </w:tcPr>
            </w:tcPrChange>
          </w:tcPr>
          <w:p w:rsidR="004E1AB8" w:rsidRPr="00716605" w:rsidRDefault="004E1AB8" w:rsidP="00EC6284">
            <w:pPr>
              <w:pStyle w:val="BodyText"/>
              <w:spacing w:line="360" w:lineRule="auto"/>
              <w:rPr>
                <w:ins w:id="1312" w:author="Pathipati, Suneel [IT]" w:date="2014-01-09T11:38:00Z"/>
                <w:rFonts w:ascii="Times New Roman" w:hAnsi="Times New Roman"/>
                <w:b/>
                <w:sz w:val="24"/>
                <w:rPrChange w:id="1313" w:author="Pathipati, Suneel [IT]" w:date="2014-01-09T12:07:00Z">
                  <w:rPr>
                    <w:ins w:id="1314" w:author="Pathipati, Suneel [IT]" w:date="2014-01-09T11:38:00Z"/>
                    <w:rFonts w:ascii="Times New Roman" w:hAnsi="Times New Roman"/>
                    <w:sz w:val="24"/>
                  </w:rPr>
                </w:rPrChange>
              </w:rPr>
            </w:pPr>
            <w:ins w:id="1315" w:author="Pathipati, Suneel [IT]" w:date="2014-01-09T11:38:00Z">
              <w:r w:rsidRPr="00716605">
                <w:rPr>
                  <w:rFonts w:ascii="Times New Roman" w:hAnsi="Times New Roman"/>
                  <w:b/>
                  <w:sz w:val="24"/>
                  <w:rPrChange w:id="1316" w:author="Pathipati, Suneel [IT]" w:date="2014-01-09T12:07:00Z">
                    <w:rPr>
                      <w:rFonts w:ascii="Times New Roman" w:hAnsi="Times New Roman"/>
                      <w:sz w:val="24"/>
                    </w:rPr>
                  </w:rPrChange>
                </w:rPr>
                <w:t>Join Different BAN’s Group</w:t>
              </w:r>
            </w:ins>
          </w:p>
        </w:tc>
        <w:tc>
          <w:tcPr>
            <w:tcW w:w="1760" w:type="dxa"/>
            <w:shd w:val="clear" w:color="auto" w:fill="BFBFBF" w:themeFill="background1" w:themeFillShade="BF"/>
            <w:tcPrChange w:id="1317" w:author="Pathipati, Suneel [IT]" w:date="2014-01-09T12:07:00Z">
              <w:tcPr>
                <w:tcW w:w="1916" w:type="dxa"/>
              </w:tcPr>
            </w:tcPrChange>
          </w:tcPr>
          <w:p w:rsidR="004E1AB8" w:rsidRPr="00716605" w:rsidRDefault="004E1AB8" w:rsidP="004E1AB8">
            <w:pPr>
              <w:pStyle w:val="BodyText"/>
              <w:spacing w:line="360" w:lineRule="auto"/>
              <w:rPr>
                <w:ins w:id="1318" w:author="Pathipati, Suneel [IT]" w:date="2014-01-09T11:38:00Z"/>
                <w:rFonts w:ascii="Times New Roman" w:hAnsi="Times New Roman"/>
                <w:b/>
                <w:sz w:val="24"/>
                <w:rPrChange w:id="1319" w:author="Pathipati, Suneel [IT]" w:date="2014-01-09T12:07:00Z">
                  <w:rPr>
                    <w:ins w:id="1320" w:author="Pathipati, Suneel [IT]" w:date="2014-01-09T11:38:00Z"/>
                    <w:rFonts w:ascii="Times New Roman" w:hAnsi="Times New Roman"/>
                    <w:sz w:val="24"/>
                  </w:rPr>
                </w:rPrChange>
              </w:rPr>
            </w:pPr>
            <w:ins w:id="1321" w:author="Pathipati, Suneel [IT]" w:date="2014-01-09T11:38:00Z">
              <w:r w:rsidRPr="00716605">
                <w:rPr>
                  <w:rFonts w:ascii="Times New Roman" w:hAnsi="Times New Roman"/>
                  <w:b/>
                  <w:sz w:val="24"/>
                  <w:rPrChange w:id="1322" w:author="Pathipati, Suneel [IT]" w:date="2014-01-09T12:07:00Z">
                    <w:rPr>
                      <w:rFonts w:ascii="Times New Roman" w:hAnsi="Times New Roman"/>
                      <w:sz w:val="24"/>
                    </w:rPr>
                  </w:rPrChange>
                </w:rPr>
                <w:t xml:space="preserve">Create a new </w:t>
              </w:r>
            </w:ins>
            <w:ins w:id="1323" w:author="Pathipati, Suneel [IT]" w:date="2014-01-09T11:39:00Z">
              <w:r w:rsidRPr="00716605">
                <w:rPr>
                  <w:rFonts w:ascii="Times New Roman" w:hAnsi="Times New Roman"/>
                  <w:b/>
                  <w:sz w:val="24"/>
                  <w:rPrChange w:id="1324" w:author="Pathipati, Suneel [IT]" w:date="2014-01-09T12:07:00Z">
                    <w:rPr>
                      <w:rFonts w:ascii="Times New Roman" w:hAnsi="Times New Roman"/>
                      <w:sz w:val="24"/>
                    </w:rPr>
                  </w:rPrChange>
                </w:rPr>
                <w:t>G</w:t>
              </w:r>
            </w:ins>
            <w:ins w:id="1325" w:author="Pathipati, Suneel [IT]" w:date="2014-01-09T11:38:00Z">
              <w:r w:rsidRPr="00716605">
                <w:rPr>
                  <w:rFonts w:ascii="Times New Roman" w:hAnsi="Times New Roman"/>
                  <w:b/>
                  <w:sz w:val="24"/>
                  <w:rPrChange w:id="1326" w:author="Pathipati, Suneel [IT]" w:date="2014-01-09T12:07:00Z">
                    <w:rPr>
                      <w:rFonts w:ascii="Times New Roman" w:hAnsi="Times New Roman"/>
                      <w:sz w:val="24"/>
                    </w:rPr>
                  </w:rPrChange>
                </w:rPr>
                <w:t>roup</w:t>
              </w:r>
            </w:ins>
            <w:ins w:id="1327" w:author="Pathipati, Suneel [IT]" w:date="2014-01-09T11:39:00Z">
              <w:r w:rsidRPr="00716605">
                <w:rPr>
                  <w:rFonts w:ascii="Times New Roman" w:hAnsi="Times New Roman"/>
                  <w:b/>
                  <w:sz w:val="24"/>
                  <w:rPrChange w:id="1328" w:author="Pathipati, Suneel [IT]" w:date="2014-01-09T12:07:00Z">
                    <w:rPr>
                      <w:rFonts w:ascii="Times New Roman" w:hAnsi="Times New Roman"/>
                      <w:sz w:val="24"/>
                    </w:rPr>
                  </w:rPrChange>
                </w:rPr>
                <w:t>.</w:t>
              </w:r>
            </w:ins>
          </w:p>
        </w:tc>
      </w:tr>
      <w:tr w:rsidR="004E1AB8" w:rsidTr="004E1AB8">
        <w:trPr>
          <w:ins w:id="1329" w:author="Pathipati, Suneel [IT]" w:date="2014-01-09T11:38:00Z"/>
        </w:trPr>
        <w:tc>
          <w:tcPr>
            <w:tcW w:w="1733" w:type="dxa"/>
            <w:tcPrChange w:id="1330" w:author="Pathipati, Suneel [IT]" w:date="2014-01-09T11:43:00Z">
              <w:tcPr>
                <w:tcW w:w="1915" w:type="dxa"/>
              </w:tcPr>
            </w:tcPrChange>
          </w:tcPr>
          <w:p w:rsidR="004E1AB8" w:rsidRDefault="004E1AB8" w:rsidP="00EC6284">
            <w:pPr>
              <w:pStyle w:val="BodyText"/>
              <w:spacing w:line="360" w:lineRule="auto"/>
              <w:rPr>
                <w:ins w:id="1331" w:author="Pathipati, Suneel [IT]" w:date="2014-01-09T11:38:00Z"/>
                <w:rFonts w:ascii="Times New Roman" w:hAnsi="Times New Roman"/>
                <w:sz w:val="24"/>
              </w:rPr>
            </w:pPr>
            <w:ins w:id="1332" w:author="Pathipati, Suneel [IT]" w:date="2014-01-09T11:39:00Z">
              <w:r>
                <w:rPr>
                  <w:rFonts w:ascii="Times New Roman" w:hAnsi="Times New Roman"/>
                  <w:sz w:val="24"/>
                </w:rPr>
                <w:t>New</w:t>
              </w:r>
            </w:ins>
          </w:p>
        </w:tc>
        <w:tc>
          <w:tcPr>
            <w:tcW w:w="1813" w:type="dxa"/>
            <w:tcPrChange w:id="1333" w:author="Pathipati, Suneel [IT]" w:date="2014-01-09T11:43:00Z">
              <w:tcPr>
                <w:tcW w:w="1915" w:type="dxa"/>
              </w:tcPr>
            </w:tcPrChange>
          </w:tcPr>
          <w:p w:rsidR="004E1AB8" w:rsidRDefault="004E1AB8" w:rsidP="00EC6284">
            <w:pPr>
              <w:pStyle w:val="BodyText"/>
              <w:spacing w:line="360" w:lineRule="auto"/>
              <w:rPr>
                <w:ins w:id="1334" w:author="Pathipati, Suneel [IT]" w:date="2014-01-09T11:38:00Z"/>
                <w:rFonts w:ascii="Times New Roman" w:hAnsi="Times New Roman"/>
                <w:sz w:val="24"/>
              </w:rPr>
            </w:pPr>
            <w:ins w:id="1335" w:author="Pathipati, Suneel [IT]" w:date="2014-01-09T11:39:00Z">
              <w:r>
                <w:rPr>
                  <w:rFonts w:ascii="Times New Roman" w:hAnsi="Times New Roman"/>
                  <w:sz w:val="24"/>
                </w:rPr>
                <w:t>New</w:t>
              </w:r>
            </w:ins>
          </w:p>
        </w:tc>
        <w:tc>
          <w:tcPr>
            <w:tcW w:w="1760" w:type="dxa"/>
            <w:tcPrChange w:id="1336" w:author="Pathipati, Suneel [IT]" w:date="2014-01-09T11:43:00Z">
              <w:tcPr>
                <w:tcW w:w="1915" w:type="dxa"/>
              </w:tcPr>
            </w:tcPrChange>
          </w:tcPr>
          <w:p w:rsidR="004E1AB8" w:rsidRDefault="004E1AB8" w:rsidP="00EC6284">
            <w:pPr>
              <w:pStyle w:val="BodyText"/>
              <w:spacing w:line="360" w:lineRule="auto"/>
              <w:rPr>
                <w:ins w:id="1337" w:author="Pathipati, Suneel [IT]" w:date="2014-01-09T11:38:00Z"/>
                <w:rFonts w:ascii="Times New Roman" w:hAnsi="Times New Roman"/>
                <w:sz w:val="24"/>
              </w:rPr>
            </w:pPr>
            <w:ins w:id="1338" w:author="Pathipati, Suneel [IT]" w:date="2014-01-09T11:39:00Z">
              <w:r>
                <w:rPr>
                  <w:rFonts w:ascii="Times New Roman" w:hAnsi="Times New Roman"/>
                  <w:sz w:val="24"/>
                </w:rPr>
                <w:t>Y</w:t>
              </w:r>
            </w:ins>
          </w:p>
        </w:tc>
        <w:tc>
          <w:tcPr>
            <w:tcW w:w="1790" w:type="dxa"/>
            <w:tcPrChange w:id="1339" w:author="Pathipati, Suneel [IT]" w:date="2014-01-09T11:43:00Z">
              <w:tcPr>
                <w:tcW w:w="1915" w:type="dxa"/>
              </w:tcPr>
            </w:tcPrChange>
          </w:tcPr>
          <w:p w:rsidR="004E1AB8" w:rsidRDefault="004E1AB8" w:rsidP="00EC6284">
            <w:pPr>
              <w:pStyle w:val="BodyText"/>
              <w:spacing w:line="360" w:lineRule="auto"/>
              <w:rPr>
                <w:ins w:id="1340" w:author="Pathipati, Suneel [IT]" w:date="2014-01-09T11:38:00Z"/>
                <w:rFonts w:ascii="Times New Roman" w:hAnsi="Times New Roman"/>
                <w:sz w:val="24"/>
              </w:rPr>
            </w:pPr>
            <w:ins w:id="1341" w:author="Pathipati, Suneel [IT]" w:date="2014-01-09T11:39:00Z">
              <w:r>
                <w:rPr>
                  <w:rFonts w:ascii="Times New Roman" w:hAnsi="Times New Roman"/>
                  <w:sz w:val="24"/>
                </w:rPr>
                <w:t>Y</w:t>
              </w:r>
            </w:ins>
          </w:p>
        </w:tc>
        <w:tc>
          <w:tcPr>
            <w:tcW w:w="1760" w:type="dxa"/>
            <w:tcPrChange w:id="1342" w:author="Pathipati, Suneel [IT]" w:date="2014-01-09T11:43:00Z">
              <w:tcPr>
                <w:tcW w:w="1916" w:type="dxa"/>
              </w:tcPr>
            </w:tcPrChange>
          </w:tcPr>
          <w:p w:rsidR="004E1AB8" w:rsidRDefault="004E1AB8" w:rsidP="00EC6284">
            <w:pPr>
              <w:pStyle w:val="BodyText"/>
              <w:spacing w:line="360" w:lineRule="auto"/>
              <w:rPr>
                <w:ins w:id="1343" w:author="Pathipati, Suneel [IT]" w:date="2014-01-09T11:38:00Z"/>
                <w:rFonts w:ascii="Times New Roman" w:hAnsi="Times New Roman"/>
                <w:sz w:val="24"/>
              </w:rPr>
            </w:pPr>
            <w:ins w:id="1344" w:author="Pathipati, Suneel [IT]" w:date="2014-01-09T11:39:00Z">
              <w:r>
                <w:rPr>
                  <w:rFonts w:ascii="Times New Roman" w:hAnsi="Times New Roman"/>
                  <w:sz w:val="24"/>
                </w:rPr>
                <w:t>Y</w:t>
              </w:r>
            </w:ins>
          </w:p>
        </w:tc>
      </w:tr>
      <w:tr w:rsidR="004E1AB8" w:rsidTr="004E1AB8">
        <w:trPr>
          <w:ins w:id="1345" w:author="Pathipati, Suneel [IT]" w:date="2014-01-09T11:38:00Z"/>
        </w:trPr>
        <w:tc>
          <w:tcPr>
            <w:tcW w:w="1733" w:type="dxa"/>
            <w:tcPrChange w:id="1346" w:author="Pathipati, Suneel [IT]" w:date="2014-01-09T11:43:00Z">
              <w:tcPr>
                <w:tcW w:w="1915" w:type="dxa"/>
              </w:tcPr>
            </w:tcPrChange>
          </w:tcPr>
          <w:p w:rsidR="004E1AB8" w:rsidRDefault="004E1AB8" w:rsidP="004E1AB8">
            <w:pPr>
              <w:pStyle w:val="BodyText"/>
              <w:spacing w:line="360" w:lineRule="auto"/>
              <w:rPr>
                <w:ins w:id="1347" w:author="Pathipati, Suneel [IT]" w:date="2014-01-09T11:38:00Z"/>
                <w:rFonts w:ascii="Times New Roman" w:hAnsi="Times New Roman"/>
                <w:sz w:val="24"/>
              </w:rPr>
            </w:pPr>
            <w:ins w:id="1348" w:author="Pathipati, Suneel [IT]" w:date="2014-01-09T11:39:00Z">
              <w:r>
                <w:rPr>
                  <w:rFonts w:ascii="Times New Roman" w:hAnsi="Times New Roman"/>
                  <w:sz w:val="24"/>
                </w:rPr>
                <w:lastRenderedPageBreak/>
                <w:t>&lt;=14</w:t>
              </w:r>
            </w:ins>
          </w:p>
        </w:tc>
        <w:tc>
          <w:tcPr>
            <w:tcW w:w="1813" w:type="dxa"/>
            <w:tcPrChange w:id="1349" w:author="Pathipati, Suneel [IT]" w:date="2014-01-09T11:43:00Z">
              <w:tcPr>
                <w:tcW w:w="1915" w:type="dxa"/>
              </w:tcPr>
            </w:tcPrChange>
          </w:tcPr>
          <w:p w:rsidR="004E1AB8" w:rsidRDefault="004E1AB8" w:rsidP="00EC6284">
            <w:pPr>
              <w:pStyle w:val="BodyText"/>
              <w:spacing w:line="360" w:lineRule="auto"/>
              <w:rPr>
                <w:ins w:id="1350" w:author="Pathipati, Suneel [IT]" w:date="2014-01-09T11:38:00Z"/>
                <w:rFonts w:ascii="Times New Roman" w:hAnsi="Times New Roman"/>
                <w:sz w:val="24"/>
              </w:rPr>
            </w:pPr>
            <w:ins w:id="1351" w:author="Pathipati, Suneel [IT]" w:date="2014-01-09T11:39:00Z">
              <w:r>
                <w:rPr>
                  <w:rFonts w:ascii="Times New Roman" w:hAnsi="Times New Roman"/>
                  <w:sz w:val="24"/>
                </w:rPr>
                <w:t>New</w:t>
              </w:r>
            </w:ins>
            <w:ins w:id="1352" w:author="Pathipati, Suneel [IT]" w:date="2014-01-09T11:42:00Z">
              <w:r>
                <w:rPr>
                  <w:rFonts w:ascii="Times New Roman" w:hAnsi="Times New Roman"/>
                  <w:sz w:val="24"/>
                </w:rPr>
                <w:t>, Existing Subscriber Changing Plan</w:t>
              </w:r>
            </w:ins>
          </w:p>
        </w:tc>
        <w:tc>
          <w:tcPr>
            <w:tcW w:w="1760" w:type="dxa"/>
            <w:tcPrChange w:id="1353" w:author="Pathipati, Suneel [IT]" w:date="2014-01-09T11:43:00Z">
              <w:tcPr>
                <w:tcW w:w="1915" w:type="dxa"/>
              </w:tcPr>
            </w:tcPrChange>
          </w:tcPr>
          <w:p w:rsidR="004E1AB8" w:rsidRDefault="004E1AB8" w:rsidP="00EC6284">
            <w:pPr>
              <w:pStyle w:val="BodyText"/>
              <w:spacing w:line="360" w:lineRule="auto"/>
              <w:rPr>
                <w:ins w:id="1354" w:author="Pathipati, Suneel [IT]" w:date="2014-01-09T11:38:00Z"/>
                <w:rFonts w:ascii="Times New Roman" w:hAnsi="Times New Roman"/>
                <w:sz w:val="24"/>
              </w:rPr>
            </w:pPr>
            <w:ins w:id="1355" w:author="Pathipati, Suneel [IT]" w:date="2014-01-09T11:39:00Z">
              <w:r>
                <w:rPr>
                  <w:rFonts w:ascii="Times New Roman" w:hAnsi="Times New Roman"/>
                  <w:sz w:val="24"/>
                </w:rPr>
                <w:t>Y</w:t>
              </w:r>
            </w:ins>
          </w:p>
        </w:tc>
        <w:tc>
          <w:tcPr>
            <w:tcW w:w="1790" w:type="dxa"/>
            <w:tcPrChange w:id="1356" w:author="Pathipati, Suneel [IT]" w:date="2014-01-09T11:43:00Z">
              <w:tcPr>
                <w:tcW w:w="1915" w:type="dxa"/>
              </w:tcPr>
            </w:tcPrChange>
          </w:tcPr>
          <w:p w:rsidR="004E1AB8" w:rsidRDefault="004E1AB8" w:rsidP="00EC6284">
            <w:pPr>
              <w:pStyle w:val="BodyText"/>
              <w:spacing w:line="360" w:lineRule="auto"/>
              <w:rPr>
                <w:ins w:id="1357" w:author="Pathipati, Suneel [IT]" w:date="2014-01-09T11:38:00Z"/>
                <w:rFonts w:ascii="Times New Roman" w:hAnsi="Times New Roman"/>
                <w:sz w:val="24"/>
              </w:rPr>
            </w:pPr>
            <w:ins w:id="1358" w:author="Pathipati, Suneel [IT]" w:date="2014-01-09T11:39:00Z">
              <w:r>
                <w:rPr>
                  <w:rFonts w:ascii="Times New Roman" w:hAnsi="Times New Roman"/>
                  <w:sz w:val="24"/>
                </w:rPr>
                <w:t>Y</w:t>
              </w:r>
            </w:ins>
          </w:p>
        </w:tc>
        <w:tc>
          <w:tcPr>
            <w:tcW w:w="1760" w:type="dxa"/>
            <w:tcPrChange w:id="1359" w:author="Pathipati, Suneel [IT]" w:date="2014-01-09T11:43:00Z">
              <w:tcPr>
                <w:tcW w:w="1916" w:type="dxa"/>
              </w:tcPr>
            </w:tcPrChange>
          </w:tcPr>
          <w:p w:rsidR="004E1AB8" w:rsidRDefault="004E1AB8" w:rsidP="00EC6284">
            <w:pPr>
              <w:pStyle w:val="BodyText"/>
              <w:spacing w:line="360" w:lineRule="auto"/>
              <w:rPr>
                <w:ins w:id="1360" w:author="Pathipati, Suneel [IT]" w:date="2014-01-09T11:38:00Z"/>
                <w:rFonts w:ascii="Times New Roman" w:hAnsi="Times New Roman"/>
                <w:sz w:val="24"/>
              </w:rPr>
            </w:pPr>
            <w:ins w:id="1361" w:author="Pathipati, Suneel [IT]" w:date="2014-01-09T11:39:00Z">
              <w:r>
                <w:rPr>
                  <w:rFonts w:ascii="Times New Roman" w:hAnsi="Times New Roman"/>
                  <w:sz w:val="24"/>
                </w:rPr>
                <w:t>Y</w:t>
              </w:r>
            </w:ins>
          </w:p>
        </w:tc>
      </w:tr>
      <w:tr w:rsidR="004E1AB8" w:rsidTr="004E1AB8">
        <w:trPr>
          <w:ins w:id="1362" w:author="Pathipati, Suneel [IT]" w:date="2014-01-09T11:38:00Z"/>
        </w:trPr>
        <w:tc>
          <w:tcPr>
            <w:tcW w:w="1733" w:type="dxa"/>
            <w:tcPrChange w:id="1363" w:author="Pathipati, Suneel [IT]" w:date="2014-01-09T11:43:00Z">
              <w:tcPr>
                <w:tcW w:w="1915" w:type="dxa"/>
              </w:tcPr>
            </w:tcPrChange>
          </w:tcPr>
          <w:p w:rsidR="004E1AB8" w:rsidRDefault="004E1AB8" w:rsidP="00EC6284">
            <w:pPr>
              <w:pStyle w:val="BodyText"/>
              <w:spacing w:line="360" w:lineRule="auto"/>
              <w:rPr>
                <w:ins w:id="1364" w:author="Pathipati, Suneel [IT]" w:date="2014-01-09T11:38:00Z"/>
                <w:rFonts w:ascii="Times New Roman" w:hAnsi="Times New Roman"/>
                <w:sz w:val="24"/>
              </w:rPr>
            </w:pPr>
            <w:ins w:id="1365" w:author="Pathipati, Suneel [IT]" w:date="2014-01-09T11:41:00Z">
              <w:r>
                <w:rPr>
                  <w:rFonts w:ascii="Times New Roman" w:hAnsi="Times New Roman"/>
                  <w:sz w:val="24"/>
                </w:rPr>
                <w:t>&gt;14</w:t>
              </w:r>
            </w:ins>
          </w:p>
        </w:tc>
        <w:tc>
          <w:tcPr>
            <w:tcW w:w="1813" w:type="dxa"/>
            <w:tcPrChange w:id="1366" w:author="Pathipati, Suneel [IT]" w:date="2014-01-09T11:43:00Z">
              <w:tcPr>
                <w:tcW w:w="1915" w:type="dxa"/>
              </w:tcPr>
            </w:tcPrChange>
          </w:tcPr>
          <w:p w:rsidR="004E1AB8" w:rsidRDefault="004E1AB8" w:rsidP="00EC6284">
            <w:pPr>
              <w:pStyle w:val="BodyText"/>
              <w:spacing w:line="360" w:lineRule="auto"/>
              <w:rPr>
                <w:ins w:id="1367" w:author="Pathipati, Suneel [IT]" w:date="2014-01-09T11:38:00Z"/>
                <w:rFonts w:ascii="Times New Roman" w:hAnsi="Times New Roman"/>
                <w:sz w:val="24"/>
              </w:rPr>
            </w:pPr>
            <w:ins w:id="1368" w:author="Pathipati, Suneel [IT]" w:date="2014-01-09T11:41:00Z">
              <w:r>
                <w:rPr>
                  <w:rFonts w:ascii="Times New Roman" w:hAnsi="Times New Roman"/>
                  <w:sz w:val="24"/>
                </w:rPr>
                <w:t>New</w:t>
              </w:r>
            </w:ins>
            <w:ins w:id="1369" w:author="Pathipati, Suneel [IT]" w:date="2014-01-09T11:43:00Z">
              <w:r>
                <w:rPr>
                  <w:rFonts w:ascii="Times New Roman" w:hAnsi="Times New Roman"/>
                  <w:sz w:val="24"/>
                </w:rPr>
                <w:t>, Existing Subscriber Changing Plan</w:t>
              </w:r>
            </w:ins>
          </w:p>
        </w:tc>
        <w:tc>
          <w:tcPr>
            <w:tcW w:w="1760" w:type="dxa"/>
            <w:tcPrChange w:id="1370" w:author="Pathipati, Suneel [IT]" w:date="2014-01-09T11:43:00Z">
              <w:tcPr>
                <w:tcW w:w="1915" w:type="dxa"/>
              </w:tcPr>
            </w:tcPrChange>
          </w:tcPr>
          <w:p w:rsidR="004E1AB8" w:rsidRDefault="004E1AB8" w:rsidP="00EC6284">
            <w:pPr>
              <w:pStyle w:val="BodyText"/>
              <w:spacing w:line="360" w:lineRule="auto"/>
              <w:rPr>
                <w:ins w:id="1371" w:author="Pathipati, Suneel [IT]" w:date="2014-01-09T11:38:00Z"/>
                <w:rFonts w:ascii="Times New Roman" w:hAnsi="Times New Roman"/>
                <w:sz w:val="24"/>
              </w:rPr>
            </w:pPr>
            <w:ins w:id="1372" w:author="Pathipati, Suneel [IT]" w:date="2014-01-09T11:41:00Z">
              <w:r>
                <w:rPr>
                  <w:rFonts w:ascii="Times New Roman" w:hAnsi="Times New Roman"/>
                  <w:sz w:val="24"/>
                </w:rPr>
                <w:t>Y</w:t>
              </w:r>
            </w:ins>
          </w:p>
        </w:tc>
        <w:tc>
          <w:tcPr>
            <w:tcW w:w="1790" w:type="dxa"/>
            <w:tcPrChange w:id="1373" w:author="Pathipati, Suneel [IT]" w:date="2014-01-09T11:43:00Z">
              <w:tcPr>
                <w:tcW w:w="1915" w:type="dxa"/>
              </w:tcPr>
            </w:tcPrChange>
          </w:tcPr>
          <w:p w:rsidR="004E1AB8" w:rsidRDefault="004E1AB8" w:rsidP="00EC6284">
            <w:pPr>
              <w:pStyle w:val="BodyText"/>
              <w:spacing w:line="360" w:lineRule="auto"/>
              <w:rPr>
                <w:ins w:id="1374" w:author="Pathipati, Suneel [IT]" w:date="2014-01-09T11:38:00Z"/>
                <w:rFonts w:ascii="Times New Roman" w:hAnsi="Times New Roman"/>
                <w:sz w:val="24"/>
              </w:rPr>
            </w:pPr>
            <w:ins w:id="1375" w:author="Pathipati, Suneel [IT]" w:date="2014-01-09T11:41:00Z">
              <w:r>
                <w:rPr>
                  <w:rFonts w:ascii="Times New Roman" w:hAnsi="Times New Roman"/>
                  <w:sz w:val="24"/>
                </w:rPr>
                <w:t>N</w:t>
              </w:r>
            </w:ins>
          </w:p>
        </w:tc>
        <w:tc>
          <w:tcPr>
            <w:tcW w:w="1760" w:type="dxa"/>
            <w:tcPrChange w:id="1376" w:author="Pathipati, Suneel [IT]" w:date="2014-01-09T11:43:00Z">
              <w:tcPr>
                <w:tcW w:w="1916" w:type="dxa"/>
              </w:tcPr>
            </w:tcPrChange>
          </w:tcPr>
          <w:p w:rsidR="004E1AB8" w:rsidRDefault="004E1AB8" w:rsidP="00EC6284">
            <w:pPr>
              <w:pStyle w:val="BodyText"/>
              <w:spacing w:line="360" w:lineRule="auto"/>
              <w:rPr>
                <w:ins w:id="1377" w:author="Pathipati, Suneel [IT]" w:date="2014-01-09T11:38:00Z"/>
                <w:rFonts w:ascii="Times New Roman" w:hAnsi="Times New Roman"/>
                <w:sz w:val="24"/>
              </w:rPr>
            </w:pPr>
            <w:ins w:id="1378" w:author="Pathipati, Suneel [IT]" w:date="2014-01-09T11:41:00Z">
              <w:r>
                <w:rPr>
                  <w:rFonts w:ascii="Times New Roman" w:hAnsi="Times New Roman"/>
                  <w:sz w:val="24"/>
                </w:rPr>
                <w:t>Y</w:t>
              </w:r>
            </w:ins>
          </w:p>
        </w:tc>
      </w:tr>
    </w:tbl>
    <w:p w:rsidR="004E1AB8" w:rsidRPr="008545F1" w:rsidRDefault="004E1AB8" w:rsidP="00EC6284">
      <w:pPr>
        <w:pStyle w:val="BodyText"/>
        <w:spacing w:line="360" w:lineRule="auto"/>
        <w:ind w:left="720"/>
        <w:rPr>
          <w:ins w:id="1379" w:author="Pathipati, Suneel [IT]" w:date="2014-01-08T09:31:00Z"/>
          <w:rFonts w:ascii="Times New Roman" w:hAnsi="Times New Roman"/>
          <w:sz w:val="24"/>
          <w:rPrChange w:id="1380" w:author="Pathipati, Suneel [IT]" w:date="2014-01-08T09:32:00Z">
            <w:rPr>
              <w:ins w:id="1381" w:author="Pathipati, Suneel [IT]" w:date="2014-01-08T09:31:00Z"/>
              <w:rFonts w:ascii="Times New Roman" w:hAnsi="Times New Roman"/>
              <w:b/>
              <w:sz w:val="24"/>
              <w:u w:val="single"/>
            </w:rPr>
          </w:rPrChange>
        </w:rPr>
      </w:pPr>
    </w:p>
    <w:p w:rsidR="00B16889" w:rsidRDefault="00B16889" w:rsidP="00EC6284">
      <w:pPr>
        <w:pStyle w:val="BodyText"/>
        <w:spacing w:line="360" w:lineRule="auto"/>
        <w:ind w:left="720"/>
        <w:rPr>
          <w:ins w:id="1382" w:author="Pathipati, Suneel [IT]" w:date="2014-01-09T11:48:00Z"/>
          <w:rFonts w:ascii="Times New Roman" w:hAnsi="Times New Roman"/>
          <w:b/>
          <w:sz w:val="24"/>
          <w:u w:val="single"/>
        </w:rPr>
      </w:pPr>
      <w:ins w:id="1383" w:author="Pathipati, Suneel [IT]" w:date="2014-01-09T11:48:00Z">
        <w:r>
          <w:rPr>
            <w:rFonts w:ascii="Times New Roman" w:hAnsi="Times New Roman"/>
            <w:b/>
            <w:sz w:val="24"/>
            <w:u w:val="single"/>
          </w:rPr>
          <w:t>Example:</w:t>
        </w:r>
      </w:ins>
    </w:p>
    <w:p w:rsidR="002F038D" w:rsidRDefault="00716605" w:rsidP="00EC6284">
      <w:pPr>
        <w:pStyle w:val="BodyText"/>
        <w:spacing w:line="360" w:lineRule="auto"/>
        <w:ind w:left="720"/>
        <w:rPr>
          <w:ins w:id="1384" w:author="Pathipati, Suneel [IT]" w:date="2014-01-09T11:51:00Z"/>
          <w:rFonts w:ascii="Times New Roman" w:hAnsi="Times New Roman"/>
          <w:sz w:val="24"/>
        </w:rPr>
      </w:pPr>
      <w:ins w:id="1385" w:author="Pathipati, Suneel [IT]" w:date="2014-01-09T12:06:00Z">
        <w:r>
          <w:rPr>
            <w:rFonts w:ascii="Times New Roman" w:hAnsi="Times New Roman"/>
            <w:sz w:val="24"/>
          </w:rPr>
          <w:t>In f</w:t>
        </w:r>
      </w:ins>
      <w:ins w:id="1386" w:author="Pathipati, Suneel [IT]" w:date="2014-01-09T11:51:00Z">
        <w:r w:rsidR="00E4637F">
          <w:rPr>
            <w:rFonts w:ascii="Times New Roman" w:hAnsi="Times New Roman"/>
            <w:sz w:val="24"/>
          </w:rPr>
          <w:t xml:space="preserve">ollowing </w:t>
        </w:r>
      </w:ins>
      <w:ins w:id="1387" w:author="Pathipati, Suneel [IT]" w:date="2014-01-09T12:06:00Z">
        <w:r>
          <w:rPr>
            <w:rFonts w:ascii="Times New Roman" w:hAnsi="Times New Roman"/>
            <w:sz w:val="24"/>
          </w:rPr>
          <w:t xml:space="preserve">example </w:t>
        </w:r>
      </w:ins>
      <w:ins w:id="1388" w:author="Pathipati, Suneel [IT]" w:date="2014-01-09T11:51:00Z">
        <w:r w:rsidR="00E4637F">
          <w:rPr>
            <w:rFonts w:ascii="Times New Roman" w:hAnsi="Times New Roman"/>
            <w:sz w:val="24"/>
          </w:rPr>
          <w:t>tw</w:t>
        </w:r>
      </w:ins>
      <w:ins w:id="1389" w:author="Pathipati, Suneel [IT]" w:date="2014-01-09T12:06:00Z">
        <w:r>
          <w:rPr>
            <w:rFonts w:ascii="Times New Roman" w:hAnsi="Times New Roman"/>
            <w:sz w:val="24"/>
          </w:rPr>
          <w:t>o</w:t>
        </w:r>
      </w:ins>
      <w:ins w:id="1390" w:author="Pathipati, Suneel [IT]" w:date="2014-01-09T11:51:00Z">
        <w:r w:rsidR="00E4637F">
          <w:rPr>
            <w:rFonts w:ascii="Times New Roman" w:hAnsi="Times New Roman"/>
            <w:sz w:val="24"/>
          </w:rPr>
          <w:t xml:space="preserve"> BANs</w:t>
        </w:r>
      </w:ins>
      <w:ins w:id="1391" w:author="Pathipati, Suneel [IT]" w:date="2014-01-09T12:06:00Z">
        <w:r>
          <w:rPr>
            <w:rFonts w:ascii="Times New Roman" w:hAnsi="Times New Roman"/>
            <w:sz w:val="24"/>
          </w:rPr>
          <w:t xml:space="preserve"> </w:t>
        </w:r>
      </w:ins>
      <w:ins w:id="1392" w:author="Pathipati, Suneel [IT]" w:date="2014-01-10T08:58:00Z">
        <w:r w:rsidR="002F038D">
          <w:rPr>
            <w:rFonts w:ascii="Times New Roman" w:hAnsi="Times New Roman"/>
            <w:sz w:val="24"/>
          </w:rPr>
          <w:t xml:space="preserve">BAN1, BAN2 </w:t>
        </w:r>
      </w:ins>
      <w:ins w:id="1393" w:author="Pathipati, Suneel [IT]" w:date="2014-01-09T12:06:00Z">
        <w:r>
          <w:rPr>
            <w:rFonts w:ascii="Times New Roman" w:hAnsi="Times New Roman"/>
            <w:sz w:val="24"/>
          </w:rPr>
          <w:t>are older than 14 days.</w:t>
        </w:r>
      </w:ins>
      <w:ins w:id="1394" w:author="Pathipati, Suneel [IT]" w:date="2014-01-10T08:58:00Z">
        <w:r w:rsidR="002F038D">
          <w:rPr>
            <w:rFonts w:ascii="Times New Roman" w:hAnsi="Times New Roman"/>
            <w:sz w:val="24"/>
          </w:rPr>
          <w:t xml:space="preserve"> And BAN3 is less than 14 days.</w:t>
        </w:r>
      </w:ins>
    </w:p>
    <w:p w:rsidR="00B16889" w:rsidRDefault="00E4637F">
      <w:pPr>
        <w:pStyle w:val="BodyText"/>
        <w:numPr>
          <w:ilvl w:val="1"/>
          <w:numId w:val="52"/>
        </w:numPr>
        <w:spacing w:line="360" w:lineRule="auto"/>
        <w:rPr>
          <w:ins w:id="1395" w:author="Pathipati, Suneel [IT]" w:date="2014-01-09T11:50:00Z"/>
          <w:rFonts w:ascii="Times New Roman" w:hAnsi="Times New Roman"/>
          <w:sz w:val="24"/>
        </w:rPr>
        <w:pPrChange w:id="1396" w:author="Pathipati, Suneel [IT]" w:date="2014-01-10T09:07:00Z">
          <w:pPr>
            <w:pStyle w:val="BodyText"/>
            <w:spacing w:line="360" w:lineRule="auto"/>
            <w:ind w:left="720"/>
          </w:pPr>
        </w:pPrChange>
      </w:pPr>
      <w:ins w:id="1397" w:author="Pathipati, Suneel [IT]" w:date="2014-01-09T11:49:00Z">
        <w:r>
          <w:rPr>
            <w:rFonts w:ascii="Times New Roman" w:hAnsi="Times New Roman"/>
            <w:sz w:val="24"/>
          </w:rPr>
          <w:t xml:space="preserve">BAN1 </w:t>
        </w:r>
      </w:ins>
      <w:ins w:id="1398" w:author="Pathipati, Suneel [IT]" w:date="2014-01-09T11:50:00Z">
        <w:r>
          <w:rPr>
            <w:rFonts w:ascii="Times New Roman" w:hAnsi="Times New Roman"/>
            <w:sz w:val="24"/>
          </w:rPr>
          <w:t>–</w:t>
        </w:r>
      </w:ins>
      <w:ins w:id="1399" w:author="Pathipati, Suneel [IT]" w:date="2014-01-09T11:49:00Z">
        <w:r>
          <w:rPr>
            <w:rFonts w:ascii="Times New Roman" w:hAnsi="Times New Roman"/>
            <w:sz w:val="24"/>
          </w:rPr>
          <w:t xml:space="preserve"> has </w:t>
        </w:r>
      </w:ins>
      <w:ins w:id="1400" w:author="Pathipati, Suneel [IT]" w:date="2014-01-09T11:50:00Z">
        <w:r>
          <w:rPr>
            <w:rFonts w:ascii="Times New Roman" w:hAnsi="Times New Roman"/>
            <w:sz w:val="24"/>
          </w:rPr>
          <w:t>two subscribers Sub1, Sub2 on Group A, and Sub3 on Group B</w:t>
        </w:r>
      </w:ins>
      <w:ins w:id="1401" w:author="Pathipati, Suneel [IT]" w:date="2014-01-10T08:59:00Z">
        <w:r w:rsidR="00317C62">
          <w:rPr>
            <w:rFonts w:ascii="Times New Roman" w:hAnsi="Times New Roman"/>
            <w:sz w:val="24"/>
          </w:rPr>
          <w:t xml:space="preserve">. </w:t>
        </w:r>
      </w:ins>
    </w:p>
    <w:p w:rsidR="00E4637F" w:rsidRDefault="00E4637F">
      <w:pPr>
        <w:pStyle w:val="BodyText"/>
        <w:numPr>
          <w:ilvl w:val="1"/>
          <w:numId w:val="52"/>
        </w:numPr>
        <w:spacing w:line="360" w:lineRule="auto"/>
        <w:rPr>
          <w:ins w:id="1402" w:author="Pathipati, Suneel [IT]" w:date="2014-01-10T09:01:00Z"/>
          <w:rFonts w:ascii="Times New Roman" w:hAnsi="Times New Roman"/>
          <w:sz w:val="24"/>
        </w:rPr>
        <w:pPrChange w:id="1403" w:author="Pathipati, Suneel [IT]" w:date="2014-01-10T09:07:00Z">
          <w:pPr>
            <w:pStyle w:val="BodyText"/>
            <w:spacing w:line="360" w:lineRule="auto"/>
            <w:ind w:left="720"/>
          </w:pPr>
        </w:pPrChange>
      </w:pPr>
      <w:ins w:id="1404" w:author="Pathipati, Suneel [IT]" w:date="2014-01-09T11:50:00Z">
        <w:r>
          <w:rPr>
            <w:rFonts w:ascii="Times New Roman" w:hAnsi="Times New Roman"/>
            <w:sz w:val="24"/>
          </w:rPr>
          <w:t>BAN2 – has two subscribers Sub</w:t>
        </w:r>
      </w:ins>
      <w:ins w:id="1405" w:author="Pathipati, Suneel [IT]" w:date="2014-01-09T11:51:00Z">
        <w:r>
          <w:rPr>
            <w:rFonts w:ascii="Times New Roman" w:hAnsi="Times New Roman"/>
            <w:sz w:val="24"/>
          </w:rPr>
          <w:t>4, Sub5 on Group B</w:t>
        </w:r>
      </w:ins>
    </w:p>
    <w:p w:rsidR="00347E0E" w:rsidRDefault="00347E0E">
      <w:pPr>
        <w:pStyle w:val="BodyText"/>
        <w:numPr>
          <w:ilvl w:val="1"/>
          <w:numId w:val="52"/>
        </w:numPr>
        <w:spacing w:line="360" w:lineRule="auto"/>
        <w:rPr>
          <w:ins w:id="1406" w:author="Pathipati, Suneel [IT]" w:date="2014-01-10T09:15:00Z"/>
          <w:rFonts w:ascii="Times New Roman" w:hAnsi="Times New Roman"/>
          <w:sz w:val="24"/>
        </w:rPr>
        <w:pPrChange w:id="1407" w:author="Pathipati, Suneel [IT]" w:date="2014-01-10T09:07:00Z">
          <w:pPr>
            <w:pStyle w:val="BodyText"/>
            <w:spacing w:line="360" w:lineRule="auto"/>
            <w:ind w:left="720"/>
          </w:pPr>
        </w:pPrChange>
      </w:pPr>
      <w:ins w:id="1408" w:author="Pathipati, Suneel [IT]" w:date="2014-01-10T09:01:00Z">
        <w:r>
          <w:rPr>
            <w:rFonts w:ascii="Times New Roman" w:hAnsi="Times New Roman"/>
            <w:sz w:val="24"/>
          </w:rPr>
          <w:t xml:space="preserve">BAN3 </w:t>
        </w:r>
      </w:ins>
      <w:ins w:id="1409" w:author="Pathipati, Suneel [IT]" w:date="2014-01-10T09:02:00Z">
        <w:r>
          <w:rPr>
            <w:rFonts w:ascii="Times New Roman" w:hAnsi="Times New Roman"/>
            <w:sz w:val="24"/>
          </w:rPr>
          <w:t>–</w:t>
        </w:r>
      </w:ins>
      <w:ins w:id="1410" w:author="Pathipati, Suneel [IT]" w:date="2014-01-10T09:01:00Z">
        <w:r>
          <w:rPr>
            <w:rFonts w:ascii="Times New Roman" w:hAnsi="Times New Roman"/>
            <w:sz w:val="24"/>
          </w:rPr>
          <w:t xml:space="preserve"> has </w:t>
        </w:r>
      </w:ins>
      <w:ins w:id="1411" w:author="Pathipati, Suneel [IT]" w:date="2014-01-10T09:02:00Z">
        <w:r>
          <w:rPr>
            <w:rFonts w:ascii="Times New Roman" w:hAnsi="Times New Roman"/>
            <w:sz w:val="24"/>
          </w:rPr>
          <w:t>two subscribers Sub31</w:t>
        </w:r>
      </w:ins>
      <w:ins w:id="1412" w:author="Pathipati, Suneel [IT]" w:date="2014-01-10T09:09:00Z">
        <w:r w:rsidR="00120924">
          <w:rPr>
            <w:rFonts w:ascii="Times New Roman" w:hAnsi="Times New Roman"/>
            <w:sz w:val="24"/>
          </w:rPr>
          <w:t>, Sub32</w:t>
        </w:r>
      </w:ins>
      <w:ins w:id="1413" w:author="Pathipati, Suneel [IT]" w:date="2014-01-10T09:06:00Z">
        <w:r>
          <w:rPr>
            <w:rFonts w:ascii="Times New Roman" w:hAnsi="Times New Roman"/>
            <w:sz w:val="24"/>
          </w:rPr>
          <w:t xml:space="preserve"> created in last 14 days</w:t>
        </w:r>
      </w:ins>
      <w:ins w:id="1414" w:author="Pathipati, Suneel [IT]" w:date="2014-01-10T09:02:00Z">
        <w:r w:rsidR="002A22AB">
          <w:rPr>
            <w:rFonts w:ascii="Times New Roman" w:hAnsi="Times New Roman"/>
            <w:sz w:val="24"/>
          </w:rPr>
          <w:t>, Sub33</w:t>
        </w:r>
      </w:ins>
      <w:ins w:id="1415" w:author="Pathipati, Suneel [IT]" w:date="2014-01-10T09:06:00Z">
        <w:r>
          <w:rPr>
            <w:rFonts w:ascii="Times New Roman" w:hAnsi="Times New Roman"/>
            <w:sz w:val="24"/>
          </w:rPr>
          <w:t xml:space="preserve"> more than 14 days old (Sub32 moved from a different BAN</w:t>
        </w:r>
      </w:ins>
      <w:ins w:id="1416" w:author="Pathipati, Suneel [IT]" w:date="2014-01-10T09:07:00Z">
        <w:r>
          <w:rPr>
            <w:rFonts w:ascii="Times New Roman" w:hAnsi="Times New Roman"/>
            <w:sz w:val="24"/>
          </w:rPr>
          <w:t>X</w:t>
        </w:r>
      </w:ins>
      <w:ins w:id="1417" w:author="Pathipati, Suneel [IT]" w:date="2014-01-10T09:06:00Z">
        <w:r>
          <w:rPr>
            <w:rFonts w:ascii="Times New Roman" w:hAnsi="Times New Roman"/>
            <w:sz w:val="24"/>
          </w:rPr>
          <w:t xml:space="preserve"> to BAN3</w:t>
        </w:r>
      </w:ins>
      <w:ins w:id="1418" w:author="Pathipati, Suneel [IT]" w:date="2014-01-10T09:07:00Z">
        <w:r>
          <w:rPr>
            <w:rFonts w:ascii="Times New Roman" w:hAnsi="Times New Roman"/>
            <w:sz w:val="24"/>
          </w:rPr>
          <w:t xml:space="preserve"> after BAN3 was created)</w:t>
        </w:r>
      </w:ins>
      <w:ins w:id="1419" w:author="Pathipati, Suneel [IT]" w:date="2014-01-10T09:11:00Z">
        <w:r w:rsidR="002A22AB">
          <w:rPr>
            <w:rFonts w:ascii="Times New Roman" w:hAnsi="Times New Roman"/>
            <w:sz w:val="24"/>
          </w:rPr>
          <w:t xml:space="preserve">. </w:t>
        </w:r>
      </w:ins>
      <w:ins w:id="1420" w:author="Pathipati, Suneel [IT]" w:date="2014-01-10T09:13:00Z">
        <w:r w:rsidR="00661311">
          <w:rPr>
            <w:rFonts w:ascii="Times New Roman" w:hAnsi="Times New Roman"/>
            <w:sz w:val="24"/>
          </w:rPr>
          <w:t xml:space="preserve">None of </w:t>
        </w:r>
      </w:ins>
      <w:ins w:id="1421" w:author="Pathipati, Suneel [IT]" w:date="2014-01-10T09:11:00Z">
        <w:r w:rsidR="00661311">
          <w:rPr>
            <w:rFonts w:ascii="Times New Roman" w:hAnsi="Times New Roman"/>
            <w:sz w:val="24"/>
          </w:rPr>
          <w:t>Sub 31</w:t>
        </w:r>
      </w:ins>
      <w:ins w:id="1422" w:author="Pathipati, Suneel [IT]" w:date="2014-01-10T09:13:00Z">
        <w:r w:rsidR="00661311">
          <w:rPr>
            <w:rFonts w:ascii="Times New Roman" w:hAnsi="Times New Roman"/>
            <w:sz w:val="24"/>
          </w:rPr>
          <w:t xml:space="preserve">, </w:t>
        </w:r>
      </w:ins>
      <w:ins w:id="1423" w:author="Pathipati, Suneel [IT]" w:date="2014-01-10T09:11:00Z">
        <w:r w:rsidR="002A22AB">
          <w:rPr>
            <w:rFonts w:ascii="Times New Roman" w:hAnsi="Times New Roman"/>
            <w:sz w:val="24"/>
          </w:rPr>
          <w:t xml:space="preserve">Sub32 and Sub33 are on </w:t>
        </w:r>
        <w:proofErr w:type="spellStart"/>
        <w:r w:rsidR="002A22AB">
          <w:rPr>
            <w:rFonts w:ascii="Times New Roman" w:hAnsi="Times New Roman"/>
            <w:sz w:val="24"/>
          </w:rPr>
          <w:t>Framily</w:t>
        </w:r>
        <w:proofErr w:type="spellEnd"/>
        <w:r w:rsidR="002A22AB">
          <w:rPr>
            <w:rFonts w:ascii="Times New Roman" w:hAnsi="Times New Roman"/>
            <w:sz w:val="24"/>
          </w:rPr>
          <w:t xml:space="preserve"> Plan.</w:t>
        </w:r>
      </w:ins>
    </w:p>
    <w:p w:rsidR="006E689B" w:rsidRDefault="006E689B">
      <w:pPr>
        <w:pStyle w:val="BodyText"/>
        <w:numPr>
          <w:ilvl w:val="1"/>
          <w:numId w:val="52"/>
        </w:numPr>
        <w:spacing w:line="360" w:lineRule="auto"/>
        <w:rPr>
          <w:ins w:id="1424" w:author="Pathipati, Suneel [IT]" w:date="2014-01-10T09:15:00Z"/>
          <w:rFonts w:ascii="Times New Roman" w:hAnsi="Times New Roman"/>
          <w:sz w:val="24"/>
        </w:rPr>
        <w:pPrChange w:id="1425" w:author="Pathipati, Suneel [IT]" w:date="2014-01-10T09:07:00Z">
          <w:pPr>
            <w:pStyle w:val="BodyText"/>
            <w:spacing w:line="360" w:lineRule="auto"/>
            <w:ind w:left="720"/>
          </w:pPr>
        </w:pPrChange>
      </w:pPr>
      <w:ins w:id="1426" w:author="Pathipati, Suneel [IT]" w:date="2014-01-10T09:15:00Z">
        <w:r>
          <w:rPr>
            <w:rFonts w:ascii="Times New Roman" w:hAnsi="Times New Roman"/>
            <w:sz w:val="24"/>
          </w:rPr>
          <w:t>Group A and Group B in above example are still open.</w:t>
        </w:r>
      </w:ins>
    </w:p>
    <w:p w:rsidR="00B014DC" w:rsidRDefault="00B014DC">
      <w:pPr>
        <w:pStyle w:val="BodyText"/>
        <w:numPr>
          <w:ilvl w:val="1"/>
          <w:numId w:val="52"/>
        </w:numPr>
        <w:spacing w:line="360" w:lineRule="auto"/>
        <w:rPr>
          <w:ins w:id="1427" w:author="Pathipati, Suneel [IT]" w:date="2014-01-10T08:58:00Z"/>
          <w:rFonts w:ascii="Times New Roman" w:hAnsi="Times New Roman"/>
          <w:sz w:val="24"/>
        </w:rPr>
        <w:pPrChange w:id="1428" w:author="Pathipati, Suneel [IT]" w:date="2014-01-10T09:07:00Z">
          <w:pPr>
            <w:pStyle w:val="BodyText"/>
            <w:spacing w:line="360" w:lineRule="auto"/>
            <w:ind w:left="720"/>
          </w:pPr>
        </w:pPrChange>
      </w:pPr>
      <w:ins w:id="1429" w:author="Pathipati, Suneel [IT]" w:date="2014-01-10T09:15:00Z">
        <w:r>
          <w:rPr>
            <w:rFonts w:ascii="Times New Roman" w:hAnsi="Times New Roman"/>
            <w:sz w:val="24"/>
          </w:rPr>
          <w:t>All of the subscribers in above example are assumed to be qualified to participate in RAMBO</w:t>
        </w:r>
      </w:ins>
      <w:ins w:id="1430" w:author="Pathipati, Suneel [IT]" w:date="2014-01-10T09:16:00Z">
        <w:r>
          <w:rPr>
            <w:rFonts w:ascii="Times New Roman" w:hAnsi="Times New Roman"/>
            <w:sz w:val="24"/>
          </w:rPr>
          <w:t>.</w:t>
        </w:r>
      </w:ins>
    </w:p>
    <w:tbl>
      <w:tblPr>
        <w:tblStyle w:val="TableGrid"/>
        <w:tblW w:w="0" w:type="auto"/>
        <w:tblInd w:w="720" w:type="dxa"/>
        <w:tblLook w:val="04A0" w:firstRow="1" w:lastRow="0" w:firstColumn="1" w:lastColumn="0" w:noHBand="0" w:noVBand="1"/>
        <w:tblPrChange w:id="1431" w:author="Pathipati, Suneel [IT]" w:date="2014-01-09T12:27:00Z">
          <w:tblPr>
            <w:tblStyle w:val="TableGrid"/>
            <w:tblW w:w="0" w:type="auto"/>
            <w:tblInd w:w="720" w:type="dxa"/>
            <w:tblLook w:val="04A0" w:firstRow="1" w:lastRow="0" w:firstColumn="1" w:lastColumn="0" w:noHBand="0" w:noVBand="1"/>
          </w:tblPr>
        </w:tblPrChange>
      </w:tblPr>
      <w:tblGrid>
        <w:gridCol w:w="1732"/>
        <w:gridCol w:w="1798"/>
        <w:gridCol w:w="1797"/>
        <w:gridCol w:w="1797"/>
        <w:gridCol w:w="1732"/>
        <w:tblGridChange w:id="1432">
          <w:tblGrid>
            <w:gridCol w:w="720"/>
            <w:gridCol w:w="1012"/>
            <w:gridCol w:w="720"/>
            <w:gridCol w:w="1078"/>
            <w:gridCol w:w="720"/>
            <w:gridCol w:w="1077"/>
            <w:gridCol w:w="720"/>
            <w:gridCol w:w="1077"/>
            <w:gridCol w:w="720"/>
            <w:gridCol w:w="1012"/>
            <w:gridCol w:w="720"/>
          </w:tblGrid>
        </w:tblGridChange>
      </w:tblGrid>
      <w:tr w:rsidR="00716605" w:rsidTr="00241A2C">
        <w:trPr>
          <w:ins w:id="1433" w:author="Pathipati, Suneel [IT]" w:date="2014-01-09T12:07:00Z"/>
          <w:trPrChange w:id="1434" w:author="Pathipati, Suneel [IT]" w:date="2014-01-09T12:27:00Z">
            <w:trPr>
              <w:gridAfter w:val="0"/>
            </w:trPr>
          </w:trPrChange>
        </w:trPr>
        <w:tc>
          <w:tcPr>
            <w:tcW w:w="1732" w:type="dxa"/>
            <w:shd w:val="clear" w:color="auto" w:fill="BFBFBF" w:themeFill="background1" w:themeFillShade="BF"/>
            <w:tcPrChange w:id="1435" w:author="Pathipati, Suneel [IT]" w:date="2014-01-09T12:27:00Z">
              <w:tcPr>
                <w:tcW w:w="1732" w:type="dxa"/>
                <w:gridSpan w:val="2"/>
              </w:tcPr>
            </w:tcPrChange>
          </w:tcPr>
          <w:p w:rsidR="00716605" w:rsidRPr="00241A2C" w:rsidRDefault="00716605" w:rsidP="00716605">
            <w:pPr>
              <w:pStyle w:val="BodyText"/>
              <w:spacing w:line="360" w:lineRule="auto"/>
              <w:rPr>
                <w:ins w:id="1436" w:author="Pathipati, Suneel [IT]" w:date="2014-01-09T12:07:00Z"/>
                <w:rFonts w:ascii="Times New Roman" w:hAnsi="Times New Roman"/>
                <w:b/>
                <w:sz w:val="24"/>
                <w:rPrChange w:id="1437" w:author="Pathipati, Suneel [IT]" w:date="2014-01-09T12:27:00Z">
                  <w:rPr>
                    <w:ins w:id="1438" w:author="Pathipati, Suneel [IT]" w:date="2014-01-09T12:07:00Z"/>
                    <w:rFonts w:ascii="Times New Roman" w:hAnsi="Times New Roman"/>
                    <w:sz w:val="24"/>
                  </w:rPr>
                </w:rPrChange>
              </w:rPr>
            </w:pPr>
            <w:ins w:id="1439" w:author="Pathipati, Suneel [IT]" w:date="2014-01-09T12:26:00Z">
              <w:r w:rsidRPr="00241A2C">
                <w:rPr>
                  <w:rFonts w:ascii="Times New Roman" w:hAnsi="Times New Roman"/>
                  <w:b/>
                  <w:sz w:val="24"/>
                  <w:rPrChange w:id="1440" w:author="Pathipati, Suneel [IT]" w:date="2014-01-09T12:27:00Z">
                    <w:rPr>
                      <w:rFonts w:ascii="Times New Roman" w:hAnsi="Times New Roman"/>
                      <w:sz w:val="24"/>
                    </w:rPr>
                  </w:rPrChange>
                </w:rPr>
                <w:t>BAN</w:t>
              </w:r>
            </w:ins>
          </w:p>
        </w:tc>
        <w:tc>
          <w:tcPr>
            <w:tcW w:w="1798" w:type="dxa"/>
            <w:shd w:val="clear" w:color="auto" w:fill="BFBFBF" w:themeFill="background1" w:themeFillShade="BF"/>
            <w:tcPrChange w:id="1441" w:author="Pathipati, Suneel [IT]" w:date="2014-01-09T12:27:00Z">
              <w:tcPr>
                <w:tcW w:w="1798" w:type="dxa"/>
                <w:gridSpan w:val="2"/>
              </w:tcPr>
            </w:tcPrChange>
          </w:tcPr>
          <w:p w:rsidR="00716605" w:rsidRPr="00241A2C" w:rsidRDefault="00716605" w:rsidP="00716605">
            <w:pPr>
              <w:pStyle w:val="BodyText"/>
              <w:spacing w:line="360" w:lineRule="auto"/>
              <w:rPr>
                <w:ins w:id="1442" w:author="Pathipati, Suneel [IT]" w:date="2014-01-09T12:07:00Z"/>
                <w:rFonts w:ascii="Times New Roman" w:hAnsi="Times New Roman"/>
                <w:b/>
                <w:sz w:val="24"/>
                <w:rPrChange w:id="1443" w:author="Pathipati, Suneel [IT]" w:date="2014-01-09T12:27:00Z">
                  <w:rPr>
                    <w:ins w:id="1444" w:author="Pathipati, Suneel [IT]" w:date="2014-01-09T12:07:00Z"/>
                    <w:rFonts w:ascii="Times New Roman" w:hAnsi="Times New Roman"/>
                    <w:sz w:val="24"/>
                  </w:rPr>
                </w:rPrChange>
              </w:rPr>
            </w:pPr>
            <w:ins w:id="1445" w:author="Pathipati, Suneel [IT]" w:date="2014-01-09T12:25:00Z">
              <w:r w:rsidRPr="00241A2C">
                <w:rPr>
                  <w:rFonts w:ascii="Times New Roman" w:hAnsi="Times New Roman"/>
                  <w:b/>
                  <w:sz w:val="24"/>
                  <w:rPrChange w:id="1446" w:author="Pathipati, Suneel [IT]" w:date="2014-01-09T12:27:00Z">
                    <w:rPr>
                      <w:rFonts w:ascii="Times New Roman" w:hAnsi="Times New Roman"/>
                      <w:sz w:val="24"/>
                    </w:rPr>
                  </w:rPrChange>
                </w:rPr>
                <w:t>Sub</w:t>
              </w:r>
            </w:ins>
          </w:p>
        </w:tc>
        <w:tc>
          <w:tcPr>
            <w:tcW w:w="1797" w:type="dxa"/>
            <w:shd w:val="clear" w:color="auto" w:fill="BFBFBF" w:themeFill="background1" w:themeFillShade="BF"/>
            <w:tcPrChange w:id="1447" w:author="Pathipati, Suneel [IT]" w:date="2014-01-09T12:27:00Z">
              <w:tcPr>
                <w:tcW w:w="1797" w:type="dxa"/>
                <w:gridSpan w:val="2"/>
              </w:tcPr>
            </w:tcPrChange>
          </w:tcPr>
          <w:p w:rsidR="00716605" w:rsidRPr="00241A2C" w:rsidRDefault="00716605" w:rsidP="00716605">
            <w:pPr>
              <w:pStyle w:val="BodyText"/>
              <w:spacing w:line="360" w:lineRule="auto"/>
              <w:rPr>
                <w:ins w:id="1448" w:author="Pathipati, Suneel [IT]" w:date="2014-01-09T12:07:00Z"/>
                <w:rFonts w:ascii="Times New Roman" w:hAnsi="Times New Roman"/>
                <w:b/>
                <w:sz w:val="24"/>
                <w:rPrChange w:id="1449" w:author="Pathipati, Suneel [IT]" w:date="2014-01-09T12:27:00Z">
                  <w:rPr>
                    <w:ins w:id="1450" w:author="Pathipati, Suneel [IT]" w:date="2014-01-09T12:07:00Z"/>
                    <w:rFonts w:ascii="Times New Roman" w:hAnsi="Times New Roman"/>
                    <w:sz w:val="24"/>
                  </w:rPr>
                </w:rPrChange>
              </w:rPr>
            </w:pPr>
            <w:ins w:id="1451" w:author="Pathipati, Suneel [IT]" w:date="2014-01-09T12:25:00Z">
              <w:r w:rsidRPr="00241A2C">
                <w:rPr>
                  <w:rFonts w:ascii="Times New Roman" w:hAnsi="Times New Roman"/>
                  <w:b/>
                  <w:sz w:val="24"/>
                  <w:rPrChange w:id="1452" w:author="Pathipati, Suneel [IT]" w:date="2014-01-09T12:27:00Z">
                    <w:rPr>
                      <w:rFonts w:ascii="Times New Roman" w:hAnsi="Times New Roman"/>
                      <w:sz w:val="24"/>
                    </w:rPr>
                  </w:rPrChange>
                </w:rPr>
                <w:t>Group A</w:t>
              </w:r>
            </w:ins>
          </w:p>
        </w:tc>
        <w:tc>
          <w:tcPr>
            <w:tcW w:w="1797" w:type="dxa"/>
            <w:shd w:val="clear" w:color="auto" w:fill="BFBFBF" w:themeFill="background1" w:themeFillShade="BF"/>
            <w:tcPrChange w:id="1453" w:author="Pathipati, Suneel [IT]" w:date="2014-01-09T12:27:00Z">
              <w:tcPr>
                <w:tcW w:w="1797" w:type="dxa"/>
                <w:gridSpan w:val="2"/>
              </w:tcPr>
            </w:tcPrChange>
          </w:tcPr>
          <w:p w:rsidR="00716605" w:rsidRPr="00241A2C" w:rsidRDefault="00716605" w:rsidP="00716605">
            <w:pPr>
              <w:pStyle w:val="BodyText"/>
              <w:spacing w:line="360" w:lineRule="auto"/>
              <w:rPr>
                <w:ins w:id="1454" w:author="Pathipati, Suneel [IT]" w:date="2014-01-09T12:07:00Z"/>
                <w:rFonts w:ascii="Times New Roman" w:hAnsi="Times New Roman"/>
                <w:b/>
                <w:sz w:val="24"/>
                <w:rPrChange w:id="1455" w:author="Pathipati, Suneel [IT]" w:date="2014-01-09T12:27:00Z">
                  <w:rPr>
                    <w:ins w:id="1456" w:author="Pathipati, Suneel [IT]" w:date="2014-01-09T12:07:00Z"/>
                    <w:rFonts w:ascii="Times New Roman" w:hAnsi="Times New Roman"/>
                    <w:sz w:val="24"/>
                  </w:rPr>
                </w:rPrChange>
              </w:rPr>
            </w:pPr>
            <w:ins w:id="1457" w:author="Pathipati, Suneel [IT]" w:date="2014-01-09T12:25:00Z">
              <w:r w:rsidRPr="00241A2C">
                <w:rPr>
                  <w:rFonts w:ascii="Times New Roman" w:hAnsi="Times New Roman"/>
                  <w:b/>
                  <w:sz w:val="24"/>
                  <w:rPrChange w:id="1458" w:author="Pathipati, Suneel [IT]" w:date="2014-01-09T12:27:00Z">
                    <w:rPr>
                      <w:rFonts w:ascii="Times New Roman" w:hAnsi="Times New Roman"/>
                      <w:sz w:val="24"/>
                    </w:rPr>
                  </w:rPrChange>
                </w:rPr>
                <w:t>Group B</w:t>
              </w:r>
            </w:ins>
          </w:p>
        </w:tc>
        <w:tc>
          <w:tcPr>
            <w:tcW w:w="1732" w:type="dxa"/>
            <w:shd w:val="clear" w:color="auto" w:fill="BFBFBF" w:themeFill="background1" w:themeFillShade="BF"/>
            <w:tcPrChange w:id="1459" w:author="Pathipati, Suneel [IT]" w:date="2014-01-09T12:27:00Z">
              <w:tcPr>
                <w:tcW w:w="1732" w:type="dxa"/>
                <w:gridSpan w:val="2"/>
              </w:tcPr>
            </w:tcPrChange>
          </w:tcPr>
          <w:p w:rsidR="00716605" w:rsidRPr="00241A2C" w:rsidRDefault="00716605" w:rsidP="00716605">
            <w:pPr>
              <w:pStyle w:val="BodyText"/>
              <w:spacing w:line="360" w:lineRule="auto"/>
              <w:rPr>
                <w:ins w:id="1460" w:author="Pathipati, Suneel [IT]" w:date="2014-01-09T12:07:00Z"/>
                <w:rFonts w:ascii="Times New Roman" w:hAnsi="Times New Roman"/>
                <w:b/>
                <w:sz w:val="24"/>
                <w:rPrChange w:id="1461" w:author="Pathipati, Suneel [IT]" w:date="2014-01-09T12:27:00Z">
                  <w:rPr>
                    <w:ins w:id="1462" w:author="Pathipati, Suneel [IT]" w:date="2014-01-09T12:07:00Z"/>
                    <w:rFonts w:ascii="Times New Roman" w:hAnsi="Times New Roman"/>
                    <w:sz w:val="24"/>
                  </w:rPr>
                </w:rPrChange>
              </w:rPr>
            </w:pPr>
            <w:ins w:id="1463" w:author="Pathipati, Suneel [IT]" w:date="2014-01-09T12:25:00Z">
              <w:r w:rsidRPr="00241A2C">
                <w:rPr>
                  <w:rFonts w:ascii="Times New Roman" w:hAnsi="Times New Roman"/>
                  <w:b/>
                  <w:sz w:val="24"/>
                  <w:rPrChange w:id="1464" w:author="Pathipati, Suneel [IT]" w:date="2014-01-09T12:27:00Z">
                    <w:rPr>
                      <w:rFonts w:ascii="Times New Roman" w:hAnsi="Times New Roman"/>
                      <w:sz w:val="24"/>
                    </w:rPr>
                  </w:rPrChange>
                </w:rPr>
                <w:t>new Group</w:t>
              </w:r>
            </w:ins>
          </w:p>
        </w:tc>
      </w:tr>
      <w:tr w:rsidR="00716605" w:rsidTr="00716605">
        <w:trPr>
          <w:ins w:id="1465" w:author="Pathipati, Suneel [IT]" w:date="2014-01-09T12:07:00Z"/>
        </w:trPr>
        <w:tc>
          <w:tcPr>
            <w:tcW w:w="1732" w:type="dxa"/>
          </w:tcPr>
          <w:p w:rsidR="00716605" w:rsidRDefault="00716605" w:rsidP="00716605">
            <w:pPr>
              <w:pStyle w:val="BodyText"/>
              <w:spacing w:line="360" w:lineRule="auto"/>
              <w:rPr>
                <w:ins w:id="1466" w:author="Pathipati, Suneel [IT]" w:date="2014-01-09T12:07:00Z"/>
                <w:rFonts w:ascii="Times New Roman" w:hAnsi="Times New Roman"/>
                <w:sz w:val="24"/>
              </w:rPr>
            </w:pPr>
            <w:ins w:id="1467" w:author="Pathipati, Suneel [IT]" w:date="2014-01-09T12:26:00Z">
              <w:r>
                <w:rPr>
                  <w:rFonts w:ascii="Times New Roman" w:hAnsi="Times New Roman"/>
                  <w:sz w:val="24"/>
                </w:rPr>
                <w:t>BAN1</w:t>
              </w:r>
            </w:ins>
          </w:p>
        </w:tc>
        <w:tc>
          <w:tcPr>
            <w:tcW w:w="1798" w:type="dxa"/>
          </w:tcPr>
          <w:p w:rsidR="00716605" w:rsidRDefault="00716605" w:rsidP="00716605">
            <w:pPr>
              <w:pStyle w:val="BodyText"/>
              <w:spacing w:line="360" w:lineRule="auto"/>
              <w:rPr>
                <w:ins w:id="1468" w:author="Pathipati, Suneel [IT]" w:date="2014-01-09T12:07:00Z"/>
                <w:rFonts w:ascii="Times New Roman" w:hAnsi="Times New Roman"/>
                <w:sz w:val="24"/>
              </w:rPr>
            </w:pPr>
            <w:ins w:id="1469" w:author="Pathipati, Suneel [IT]" w:date="2014-01-09T12:25:00Z">
              <w:r>
                <w:rPr>
                  <w:rFonts w:ascii="Times New Roman" w:hAnsi="Times New Roman"/>
                  <w:sz w:val="24"/>
                </w:rPr>
                <w:t>Sub1</w:t>
              </w:r>
            </w:ins>
          </w:p>
        </w:tc>
        <w:tc>
          <w:tcPr>
            <w:tcW w:w="1797" w:type="dxa"/>
          </w:tcPr>
          <w:p w:rsidR="00716605" w:rsidRDefault="00716605" w:rsidP="00716605">
            <w:pPr>
              <w:pStyle w:val="BodyText"/>
              <w:spacing w:line="360" w:lineRule="auto"/>
              <w:rPr>
                <w:ins w:id="1470" w:author="Pathipati, Suneel [IT]" w:date="2014-01-09T12:07:00Z"/>
                <w:rFonts w:ascii="Times New Roman" w:hAnsi="Times New Roman"/>
                <w:sz w:val="24"/>
              </w:rPr>
            </w:pPr>
            <w:ins w:id="1471" w:author="Pathipati, Suneel [IT]" w:date="2014-01-09T12:25:00Z">
              <w:r>
                <w:rPr>
                  <w:rFonts w:ascii="Times New Roman" w:hAnsi="Times New Roman"/>
                  <w:sz w:val="24"/>
                </w:rPr>
                <w:t>N</w:t>
              </w:r>
            </w:ins>
          </w:p>
        </w:tc>
        <w:tc>
          <w:tcPr>
            <w:tcW w:w="1797" w:type="dxa"/>
          </w:tcPr>
          <w:p w:rsidR="00716605" w:rsidRDefault="00716605" w:rsidP="00716605">
            <w:pPr>
              <w:pStyle w:val="BodyText"/>
              <w:spacing w:line="360" w:lineRule="auto"/>
              <w:rPr>
                <w:ins w:id="1472" w:author="Pathipati, Suneel [IT]" w:date="2014-01-09T12:07:00Z"/>
                <w:rFonts w:ascii="Times New Roman" w:hAnsi="Times New Roman"/>
                <w:sz w:val="24"/>
              </w:rPr>
            </w:pPr>
            <w:ins w:id="1473" w:author="Pathipati, Suneel [IT]" w:date="2014-01-09T12:25:00Z">
              <w:r>
                <w:rPr>
                  <w:rFonts w:ascii="Times New Roman" w:hAnsi="Times New Roman"/>
                  <w:sz w:val="24"/>
                </w:rPr>
                <w:t>Y</w:t>
              </w:r>
            </w:ins>
          </w:p>
        </w:tc>
        <w:tc>
          <w:tcPr>
            <w:tcW w:w="1732" w:type="dxa"/>
          </w:tcPr>
          <w:p w:rsidR="00716605" w:rsidRDefault="00716605" w:rsidP="00716605">
            <w:pPr>
              <w:pStyle w:val="BodyText"/>
              <w:spacing w:line="360" w:lineRule="auto"/>
              <w:rPr>
                <w:ins w:id="1474" w:author="Pathipati, Suneel [IT]" w:date="2014-01-09T12:07:00Z"/>
                <w:rFonts w:ascii="Times New Roman" w:hAnsi="Times New Roman"/>
                <w:sz w:val="24"/>
              </w:rPr>
            </w:pPr>
            <w:ins w:id="1475" w:author="Pathipati, Suneel [IT]" w:date="2014-01-09T12:25:00Z">
              <w:r>
                <w:rPr>
                  <w:rFonts w:ascii="Times New Roman" w:hAnsi="Times New Roman"/>
                  <w:sz w:val="24"/>
                </w:rPr>
                <w:t>Y</w:t>
              </w:r>
            </w:ins>
          </w:p>
        </w:tc>
      </w:tr>
      <w:tr w:rsidR="00716605" w:rsidTr="00716605">
        <w:trPr>
          <w:ins w:id="1476" w:author="Pathipati, Suneel [IT]" w:date="2014-01-09T12:07:00Z"/>
        </w:trPr>
        <w:tc>
          <w:tcPr>
            <w:tcW w:w="1732" w:type="dxa"/>
          </w:tcPr>
          <w:p w:rsidR="00716605" w:rsidRDefault="00716605" w:rsidP="00716605">
            <w:pPr>
              <w:pStyle w:val="BodyText"/>
              <w:spacing w:line="360" w:lineRule="auto"/>
              <w:rPr>
                <w:ins w:id="1477" w:author="Pathipati, Suneel [IT]" w:date="2014-01-09T12:07:00Z"/>
                <w:rFonts w:ascii="Times New Roman" w:hAnsi="Times New Roman"/>
                <w:sz w:val="24"/>
              </w:rPr>
            </w:pPr>
            <w:ins w:id="1478" w:author="Pathipati, Suneel [IT]" w:date="2014-01-09T12:26:00Z">
              <w:r>
                <w:rPr>
                  <w:rFonts w:ascii="Times New Roman" w:hAnsi="Times New Roman"/>
                  <w:sz w:val="24"/>
                </w:rPr>
                <w:t>BAN1</w:t>
              </w:r>
            </w:ins>
          </w:p>
        </w:tc>
        <w:tc>
          <w:tcPr>
            <w:tcW w:w="1798" w:type="dxa"/>
          </w:tcPr>
          <w:p w:rsidR="00716605" w:rsidRDefault="00716605" w:rsidP="00716605">
            <w:pPr>
              <w:pStyle w:val="BodyText"/>
              <w:spacing w:line="360" w:lineRule="auto"/>
              <w:rPr>
                <w:ins w:id="1479" w:author="Pathipati, Suneel [IT]" w:date="2014-01-09T12:07:00Z"/>
                <w:rFonts w:ascii="Times New Roman" w:hAnsi="Times New Roman"/>
                <w:sz w:val="24"/>
              </w:rPr>
            </w:pPr>
            <w:ins w:id="1480" w:author="Pathipati, Suneel [IT]" w:date="2014-01-09T12:25:00Z">
              <w:r>
                <w:rPr>
                  <w:rFonts w:ascii="Times New Roman" w:hAnsi="Times New Roman"/>
                  <w:sz w:val="24"/>
                </w:rPr>
                <w:t>Sub2</w:t>
              </w:r>
            </w:ins>
          </w:p>
        </w:tc>
        <w:tc>
          <w:tcPr>
            <w:tcW w:w="1797" w:type="dxa"/>
          </w:tcPr>
          <w:p w:rsidR="00716605" w:rsidRDefault="00716605" w:rsidP="00716605">
            <w:pPr>
              <w:pStyle w:val="BodyText"/>
              <w:spacing w:line="360" w:lineRule="auto"/>
              <w:rPr>
                <w:ins w:id="1481" w:author="Pathipati, Suneel [IT]" w:date="2014-01-09T12:07:00Z"/>
                <w:rFonts w:ascii="Times New Roman" w:hAnsi="Times New Roman"/>
                <w:sz w:val="24"/>
              </w:rPr>
            </w:pPr>
            <w:ins w:id="1482" w:author="Pathipati, Suneel [IT]" w:date="2014-01-09T12:25:00Z">
              <w:r>
                <w:rPr>
                  <w:rFonts w:ascii="Times New Roman" w:hAnsi="Times New Roman"/>
                  <w:sz w:val="24"/>
                </w:rPr>
                <w:t>N</w:t>
              </w:r>
            </w:ins>
          </w:p>
        </w:tc>
        <w:tc>
          <w:tcPr>
            <w:tcW w:w="1797" w:type="dxa"/>
          </w:tcPr>
          <w:p w:rsidR="00716605" w:rsidRDefault="00716605" w:rsidP="00716605">
            <w:pPr>
              <w:pStyle w:val="BodyText"/>
              <w:spacing w:line="360" w:lineRule="auto"/>
              <w:rPr>
                <w:ins w:id="1483" w:author="Pathipati, Suneel [IT]" w:date="2014-01-09T12:07:00Z"/>
                <w:rFonts w:ascii="Times New Roman" w:hAnsi="Times New Roman"/>
                <w:sz w:val="24"/>
              </w:rPr>
            </w:pPr>
            <w:ins w:id="1484" w:author="Pathipati, Suneel [IT]" w:date="2014-01-09T12:25:00Z">
              <w:r>
                <w:rPr>
                  <w:rFonts w:ascii="Times New Roman" w:hAnsi="Times New Roman"/>
                  <w:sz w:val="24"/>
                </w:rPr>
                <w:t>Y</w:t>
              </w:r>
            </w:ins>
          </w:p>
        </w:tc>
        <w:tc>
          <w:tcPr>
            <w:tcW w:w="1732" w:type="dxa"/>
          </w:tcPr>
          <w:p w:rsidR="00716605" w:rsidRDefault="00716605" w:rsidP="00716605">
            <w:pPr>
              <w:pStyle w:val="BodyText"/>
              <w:spacing w:line="360" w:lineRule="auto"/>
              <w:rPr>
                <w:ins w:id="1485" w:author="Pathipati, Suneel [IT]" w:date="2014-01-09T12:07:00Z"/>
                <w:rFonts w:ascii="Times New Roman" w:hAnsi="Times New Roman"/>
                <w:sz w:val="24"/>
              </w:rPr>
            </w:pPr>
            <w:ins w:id="1486" w:author="Pathipati, Suneel [IT]" w:date="2014-01-09T12:25:00Z">
              <w:r>
                <w:rPr>
                  <w:rFonts w:ascii="Times New Roman" w:hAnsi="Times New Roman"/>
                  <w:sz w:val="24"/>
                </w:rPr>
                <w:t>Y</w:t>
              </w:r>
            </w:ins>
          </w:p>
        </w:tc>
      </w:tr>
      <w:tr w:rsidR="00716605" w:rsidTr="00716605">
        <w:trPr>
          <w:ins w:id="1487" w:author="Pathipati, Suneel [IT]" w:date="2014-01-09T12:07:00Z"/>
        </w:trPr>
        <w:tc>
          <w:tcPr>
            <w:tcW w:w="1732" w:type="dxa"/>
          </w:tcPr>
          <w:p w:rsidR="00716605" w:rsidRDefault="00716605" w:rsidP="00716605">
            <w:pPr>
              <w:pStyle w:val="BodyText"/>
              <w:spacing w:line="360" w:lineRule="auto"/>
              <w:rPr>
                <w:ins w:id="1488" w:author="Pathipati, Suneel [IT]" w:date="2014-01-09T12:07:00Z"/>
                <w:rFonts w:ascii="Times New Roman" w:hAnsi="Times New Roman"/>
                <w:sz w:val="24"/>
              </w:rPr>
            </w:pPr>
            <w:ins w:id="1489" w:author="Pathipati, Suneel [IT]" w:date="2014-01-09T12:26:00Z">
              <w:r>
                <w:rPr>
                  <w:rFonts w:ascii="Times New Roman" w:hAnsi="Times New Roman"/>
                  <w:sz w:val="24"/>
                </w:rPr>
                <w:t>BAN1</w:t>
              </w:r>
            </w:ins>
          </w:p>
        </w:tc>
        <w:tc>
          <w:tcPr>
            <w:tcW w:w="1798" w:type="dxa"/>
          </w:tcPr>
          <w:p w:rsidR="00716605" w:rsidRDefault="00716605" w:rsidP="00716605">
            <w:pPr>
              <w:pStyle w:val="BodyText"/>
              <w:spacing w:line="360" w:lineRule="auto"/>
              <w:rPr>
                <w:ins w:id="1490" w:author="Pathipati, Suneel [IT]" w:date="2014-01-09T12:07:00Z"/>
                <w:rFonts w:ascii="Times New Roman" w:hAnsi="Times New Roman"/>
                <w:sz w:val="24"/>
              </w:rPr>
            </w:pPr>
            <w:ins w:id="1491" w:author="Pathipati, Suneel [IT]" w:date="2014-01-09T12:25:00Z">
              <w:r>
                <w:rPr>
                  <w:rFonts w:ascii="Times New Roman" w:hAnsi="Times New Roman"/>
                  <w:sz w:val="24"/>
                </w:rPr>
                <w:t>Sub3</w:t>
              </w:r>
            </w:ins>
          </w:p>
        </w:tc>
        <w:tc>
          <w:tcPr>
            <w:tcW w:w="1797" w:type="dxa"/>
          </w:tcPr>
          <w:p w:rsidR="00716605" w:rsidRDefault="00716605" w:rsidP="00716605">
            <w:pPr>
              <w:pStyle w:val="BodyText"/>
              <w:spacing w:line="360" w:lineRule="auto"/>
              <w:rPr>
                <w:ins w:id="1492" w:author="Pathipati, Suneel [IT]" w:date="2014-01-09T12:07:00Z"/>
                <w:rFonts w:ascii="Times New Roman" w:hAnsi="Times New Roman"/>
                <w:sz w:val="24"/>
              </w:rPr>
            </w:pPr>
            <w:ins w:id="1493" w:author="Pathipati, Suneel [IT]" w:date="2014-01-09T12:25:00Z">
              <w:r>
                <w:rPr>
                  <w:rFonts w:ascii="Times New Roman" w:hAnsi="Times New Roman"/>
                  <w:sz w:val="24"/>
                </w:rPr>
                <w:t>Y</w:t>
              </w:r>
            </w:ins>
          </w:p>
        </w:tc>
        <w:tc>
          <w:tcPr>
            <w:tcW w:w="1797" w:type="dxa"/>
          </w:tcPr>
          <w:p w:rsidR="00716605" w:rsidRDefault="00716605" w:rsidP="00716605">
            <w:pPr>
              <w:pStyle w:val="BodyText"/>
              <w:spacing w:line="360" w:lineRule="auto"/>
              <w:rPr>
                <w:ins w:id="1494" w:author="Pathipati, Suneel [IT]" w:date="2014-01-09T12:07:00Z"/>
                <w:rFonts w:ascii="Times New Roman" w:hAnsi="Times New Roman"/>
                <w:sz w:val="24"/>
              </w:rPr>
            </w:pPr>
            <w:ins w:id="1495" w:author="Pathipati, Suneel [IT]" w:date="2014-01-09T12:25:00Z">
              <w:r>
                <w:rPr>
                  <w:rFonts w:ascii="Times New Roman" w:hAnsi="Times New Roman"/>
                  <w:sz w:val="24"/>
                </w:rPr>
                <w:t>N</w:t>
              </w:r>
            </w:ins>
          </w:p>
        </w:tc>
        <w:tc>
          <w:tcPr>
            <w:tcW w:w="1732" w:type="dxa"/>
          </w:tcPr>
          <w:p w:rsidR="00716605" w:rsidRDefault="00716605" w:rsidP="00716605">
            <w:pPr>
              <w:pStyle w:val="BodyText"/>
              <w:spacing w:line="360" w:lineRule="auto"/>
              <w:rPr>
                <w:ins w:id="1496" w:author="Pathipati, Suneel [IT]" w:date="2014-01-09T12:07:00Z"/>
                <w:rFonts w:ascii="Times New Roman" w:hAnsi="Times New Roman"/>
                <w:sz w:val="24"/>
              </w:rPr>
            </w:pPr>
            <w:ins w:id="1497" w:author="Pathipati, Suneel [IT]" w:date="2014-01-09T12:25:00Z">
              <w:r>
                <w:rPr>
                  <w:rFonts w:ascii="Times New Roman" w:hAnsi="Times New Roman"/>
                  <w:sz w:val="24"/>
                </w:rPr>
                <w:t>Y</w:t>
              </w:r>
            </w:ins>
          </w:p>
        </w:tc>
      </w:tr>
      <w:tr w:rsidR="00716605" w:rsidTr="00716605">
        <w:trPr>
          <w:ins w:id="1498" w:author="Pathipati, Suneel [IT]" w:date="2014-01-09T12:08:00Z"/>
        </w:trPr>
        <w:tc>
          <w:tcPr>
            <w:tcW w:w="1732" w:type="dxa"/>
          </w:tcPr>
          <w:p w:rsidR="00716605" w:rsidRDefault="00716605" w:rsidP="00716605">
            <w:pPr>
              <w:pStyle w:val="BodyText"/>
              <w:spacing w:line="360" w:lineRule="auto"/>
              <w:rPr>
                <w:ins w:id="1499" w:author="Pathipati, Suneel [IT]" w:date="2014-01-09T12:08:00Z"/>
                <w:rFonts w:ascii="Times New Roman" w:hAnsi="Times New Roman"/>
                <w:sz w:val="24"/>
              </w:rPr>
            </w:pPr>
            <w:ins w:id="1500" w:author="Pathipati, Suneel [IT]" w:date="2014-01-09T12:26:00Z">
              <w:r>
                <w:rPr>
                  <w:rFonts w:ascii="Times New Roman" w:hAnsi="Times New Roman"/>
                  <w:sz w:val="24"/>
                </w:rPr>
                <w:t>BAN2</w:t>
              </w:r>
            </w:ins>
          </w:p>
        </w:tc>
        <w:tc>
          <w:tcPr>
            <w:tcW w:w="1798" w:type="dxa"/>
          </w:tcPr>
          <w:p w:rsidR="00716605" w:rsidRDefault="00716605" w:rsidP="00716605">
            <w:pPr>
              <w:pStyle w:val="BodyText"/>
              <w:spacing w:line="360" w:lineRule="auto"/>
              <w:rPr>
                <w:ins w:id="1501" w:author="Pathipati, Suneel [IT]" w:date="2014-01-09T12:08:00Z"/>
                <w:rFonts w:ascii="Times New Roman" w:hAnsi="Times New Roman"/>
                <w:sz w:val="24"/>
              </w:rPr>
            </w:pPr>
            <w:ins w:id="1502" w:author="Pathipati, Suneel [IT]" w:date="2014-01-09T12:25:00Z">
              <w:r>
                <w:rPr>
                  <w:rFonts w:ascii="Times New Roman" w:hAnsi="Times New Roman"/>
                  <w:sz w:val="24"/>
                </w:rPr>
                <w:t>Sub4</w:t>
              </w:r>
            </w:ins>
          </w:p>
        </w:tc>
        <w:tc>
          <w:tcPr>
            <w:tcW w:w="1797" w:type="dxa"/>
          </w:tcPr>
          <w:p w:rsidR="00716605" w:rsidRDefault="00716605" w:rsidP="00716605">
            <w:pPr>
              <w:pStyle w:val="BodyText"/>
              <w:spacing w:line="360" w:lineRule="auto"/>
              <w:rPr>
                <w:ins w:id="1503" w:author="Pathipati, Suneel [IT]" w:date="2014-01-09T12:08:00Z"/>
                <w:rFonts w:ascii="Times New Roman" w:hAnsi="Times New Roman"/>
                <w:sz w:val="24"/>
              </w:rPr>
            </w:pPr>
            <w:ins w:id="1504" w:author="Pathipati, Suneel [IT]" w:date="2014-01-09T12:25:00Z">
              <w:r>
                <w:rPr>
                  <w:rFonts w:ascii="Times New Roman" w:hAnsi="Times New Roman"/>
                  <w:sz w:val="24"/>
                </w:rPr>
                <w:t>N</w:t>
              </w:r>
            </w:ins>
          </w:p>
        </w:tc>
        <w:tc>
          <w:tcPr>
            <w:tcW w:w="1797" w:type="dxa"/>
          </w:tcPr>
          <w:p w:rsidR="00716605" w:rsidRDefault="00716605" w:rsidP="00716605">
            <w:pPr>
              <w:pStyle w:val="BodyText"/>
              <w:spacing w:line="360" w:lineRule="auto"/>
              <w:rPr>
                <w:ins w:id="1505" w:author="Pathipati, Suneel [IT]" w:date="2014-01-09T12:08:00Z"/>
                <w:rFonts w:ascii="Times New Roman" w:hAnsi="Times New Roman"/>
                <w:sz w:val="24"/>
              </w:rPr>
            </w:pPr>
            <w:ins w:id="1506" w:author="Pathipati, Suneel [IT]" w:date="2014-01-09T12:25:00Z">
              <w:r>
                <w:rPr>
                  <w:rFonts w:ascii="Times New Roman" w:hAnsi="Times New Roman"/>
                  <w:sz w:val="24"/>
                </w:rPr>
                <w:t>N</w:t>
              </w:r>
            </w:ins>
          </w:p>
        </w:tc>
        <w:tc>
          <w:tcPr>
            <w:tcW w:w="1732" w:type="dxa"/>
          </w:tcPr>
          <w:p w:rsidR="00716605" w:rsidRDefault="00835683" w:rsidP="00716605">
            <w:pPr>
              <w:pStyle w:val="BodyText"/>
              <w:spacing w:line="360" w:lineRule="auto"/>
              <w:rPr>
                <w:ins w:id="1507" w:author="Pathipati, Suneel [IT]" w:date="2014-01-09T12:08:00Z"/>
                <w:rFonts w:ascii="Times New Roman" w:hAnsi="Times New Roman"/>
                <w:sz w:val="24"/>
              </w:rPr>
            </w:pPr>
            <w:ins w:id="1508" w:author="Pathipati, Suneel [IT]" w:date="2014-01-09T12:26:00Z">
              <w:r>
                <w:rPr>
                  <w:rFonts w:ascii="Times New Roman" w:hAnsi="Times New Roman"/>
                  <w:sz w:val="24"/>
                </w:rPr>
                <w:t>Y</w:t>
              </w:r>
            </w:ins>
          </w:p>
        </w:tc>
      </w:tr>
      <w:tr w:rsidR="00716605" w:rsidTr="00716605">
        <w:trPr>
          <w:ins w:id="1509" w:author="Pathipati, Suneel [IT]" w:date="2014-01-09T12:08:00Z"/>
        </w:trPr>
        <w:tc>
          <w:tcPr>
            <w:tcW w:w="1732" w:type="dxa"/>
          </w:tcPr>
          <w:p w:rsidR="00716605" w:rsidRDefault="00716605" w:rsidP="00716605">
            <w:pPr>
              <w:pStyle w:val="BodyText"/>
              <w:spacing w:line="360" w:lineRule="auto"/>
              <w:rPr>
                <w:ins w:id="1510" w:author="Pathipati, Suneel [IT]" w:date="2014-01-09T12:08:00Z"/>
                <w:rFonts w:ascii="Times New Roman" w:hAnsi="Times New Roman"/>
                <w:sz w:val="24"/>
              </w:rPr>
            </w:pPr>
            <w:ins w:id="1511" w:author="Pathipati, Suneel [IT]" w:date="2014-01-09T12:26:00Z">
              <w:r>
                <w:rPr>
                  <w:rFonts w:ascii="Times New Roman" w:hAnsi="Times New Roman"/>
                  <w:sz w:val="24"/>
                </w:rPr>
                <w:t>BAN2</w:t>
              </w:r>
            </w:ins>
          </w:p>
        </w:tc>
        <w:tc>
          <w:tcPr>
            <w:tcW w:w="1798" w:type="dxa"/>
          </w:tcPr>
          <w:p w:rsidR="00716605" w:rsidRDefault="00716605" w:rsidP="00716605">
            <w:pPr>
              <w:pStyle w:val="BodyText"/>
              <w:spacing w:line="360" w:lineRule="auto"/>
              <w:rPr>
                <w:ins w:id="1512" w:author="Pathipati, Suneel [IT]" w:date="2014-01-09T12:08:00Z"/>
                <w:rFonts w:ascii="Times New Roman" w:hAnsi="Times New Roman"/>
                <w:sz w:val="24"/>
              </w:rPr>
            </w:pPr>
            <w:ins w:id="1513" w:author="Pathipati, Suneel [IT]" w:date="2014-01-09T12:25:00Z">
              <w:r>
                <w:rPr>
                  <w:rFonts w:ascii="Times New Roman" w:hAnsi="Times New Roman"/>
                  <w:sz w:val="24"/>
                </w:rPr>
                <w:t>Sub5</w:t>
              </w:r>
            </w:ins>
          </w:p>
        </w:tc>
        <w:tc>
          <w:tcPr>
            <w:tcW w:w="1797" w:type="dxa"/>
          </w:tcPr>
          <w:p w:rsidR="00716605" w:rsidRDefault="00716605" w:rsidP="00716605">
            <w:pPr>
              <w:pStyle w:val="BodyText"/>
              <w:spacing w:line="360" w:lineRule="auto"/>
              <w:rPr>
                <w:ins w:id="1514" w:author="Pathipati, Suneel [IT]" w:date="2014-01-09T12:08:00Z"/>
                <w:rFonts w:ascii="Times New Roman" w:hAnsi="Times New Roman"/>
                <w:sz w:val="24"/>
              </w:rPr>
            </w:pPr>
            <w:ins w:id="1515" w:author="Pathipati, Suneel [IT]" w:date="2014-01-09T12:25:00Z">
              <w:r>
                <w:rPr>
                  <w:rFonts w:ascii="Times New Roman" w:hAnsi="Times New Roman"/>
                  <w:sz w:val="24"/>
                </w:rPr>
                <w:t>N</w:t>
              </w:r>
            </w:ins>
          </w:p>
        </w:tc>
        <w:tc>
          <w:tcPr>
            <w:tcW w:w="1797" w:type="dxa"/>
          </w:tcPr>
          <w:p w:rsidR="00716605" w:rsidRDefault="00716605" w:rsidP="00716605">
            <w:pPr>
              <w:pStyle w:val="BodyText"/>
              <w:spacing w:line="360" w:lineRule="auto"/>
              <w:rPr>
                <w:ins w:id="1516" w:author="Pathipati, Suneel [IT]" w:date="2014-01-09T12:08:00Z"/>
                <w:rFonts w:ascii="Times New Roman" w:hAnsi="Times New Roman"/>
                <w:sz w:val="24"/>
              </w:rPr>
            </w:pPr>
            <w:ins w:id="1517" w:author="Pathipati, Suneel [IT]" w:date="2014-01-09T12:25:00Z">
              <w:r>
                <w:rPr>
                  <w:rFonts w:ascii="Times New Roman" w:hAnsi="Times New Roman"/>
                  <w:sz w:val="24"/>
                </w:rPr>
                <w:t>N</w:t>
              </w:r>
            </w:ins>
          </w:p>
        </w:tc>
        <w:tc>
          <w:tcPr>
            <w:tcW w:w="1732" w:type="dxa"/>
          </w:tcPr>
          <w:p w:rsidR="00716605" w:rsidRDefault="00835683" w:rsidP="00716605">
            <w:pPr>
              <w:pStyle w:val="BodyText"/>
              <w:spacing w:line="360" w:lineRule="auto"/>
              <w:rPr>
                <w:ins w:id="1518" w:author="Pathipati, Suneel [IT]" w:date="2014-01-09T12:08:00Z"/>
                <w:rFonts w:ascii="Times New Roman" w:hAnsi="Times New Roman"/>
                <w:sz w:val="24"/>
              </w:rPr>
            </w:pPr>
            <w:ins w:id="1519" w:author="Pathipati, Suneel [IT]" w:date="2014-01-09T12:26:00Z">
              <w:r>
                <w:rPr>
                  <w:rFonts w:ascii="Times New Roman" w:hAnsi="Times New Roman"/>
                  <w:sz w:val="24"/>
                </w:rPr>
                <w:t>Y</w:t>
              </w:r>
            </w:ins>
          </w:p>
        </w:tc>
      </w:tr>
      <w:tr w:rsidR="00716605" w:rsidTr="00716605">
        <w:trPr>
          <w:ins w:id="1520" w:author="Pathipati, Suneel [IT]" w:date="2014-01-09T12:26:00Z"/>
        </w:trPr>
        <w:tc>
          <w:tcPr>
            <w:tcW w:w="1732" w:type="dxa"/>
          </w:tcPr>
          <w:p w:rsidR="00716605" w:rsidRDefault="00716605" w:rsidP="00716605">
            <w:pPr>
              <w:pStyle w:val="BodyText"/>
              <w:spacing w:line="360" w:lineRule="auto"/>
              <w:rPr>
                <w:ins w:id="1521" w:author="Pathipati, Suneel [IT]" w:date="2014-01-09T12:26:00Z"/>
                <w:rFonts w:ascii="Times New Roman" w:hAnsi="Times New Roman"/>
                <w:sz w:val="24"/>
              </w:rPr>
            </w:pPr>
            <w:ins w:id="1522" w:author="Pathipati, Suneel [IT]" w:date="2014-01-09T12:26:00Z">
              <w:r>
                <w:rPr>
                  <w:rFonts w:ascii="Times New Roman" w:hAnsi="Times New Roman"/>
                  <w:sz w:val="24"/>
                </w:rPr>
                <w:t>BAN1</w:t>
              </w:r>
            </w:ins>
          </w:p>
        </w:tc>
        <w:tc>
          <w:tcPr>
            <w:tcW w:w="1798" w:type="dxa"/>
          </w:tcPr>
          <w:p w:rsidR="00716605" w:rsidRDefault="00716605" w:rsidP="00716605">
            <w:pPr>
              <w:pStyle w:val="BodyText"/>
              <w:spacing w:line="360" w:lineRule="auto"/>
              <w:rPr>
                <w:ins w:id="1523" w:author="Pathipati, Suneel [IT]" w:date="2014-01-09T12:26:00Z"/>
                <w:rFonts w:ascii="Times New Roman" w:hAnsi="Times New Roman"/>
                <w:sz w:val="24"/>
              </w:rPr>
            </w:pPr>
            <w:ins w:id="1524" w:author="Pathipati, Suneel [IT]" w:date="2014-01-09T12:26:00Z">
              <w:r>
                <w:rPr>
                  <w:rFonts w:ascii="Times New Roman" w:hAnsi="Times New Roman"/>
                  <w:sz w:val="24"/>
                </w:rPr>
                <w:t>New Sub6</w:t>
              </w:r>
            </w:ins>
          </w:p>
        </w:tc>
        <w:tc>
          <w:tcPr>
            <w:tcW w:w="1797" w:type="dxa"/>
          </w:tcPr>
          <w:p w:rsidR="00716605" w:rsidRDefault="00716605" w:rsidP="00716605">
            <w:pPr>
              <w:pStyle w:val="BodyText"/>
              <w:spacing w:line="360" w:lineRule="auto"/>
              <w:rPr>
                <w:ins w:id="1525" w:author="Pathipati, Suneel [IT]" w:date="2014-01-09T12:26:00Z"/>
                <w:rFonts w:ascii="Times New Roman" w:hAnsi="Times New Roman"/>
                <w:sz w:val="24"/>
              </w:rPr>
            </w:pPr>
            <w:ins w:id="1526" w:author="Pathipati, Suneel [IT]" w:date="2014-01-09T12:26:00Z">
              <w:r>
                <w:rPr>
                  <w:rFonts w:ascii="Times New Roman" w:hAnsi="Times New Roman"/>
                  <w:sz w:val="24"/>
                </w:rPr>
                <w:t>Y</w:t>
              </w:r>
            </w:ins>
          </w:p>
        </w:tc>
        <w:tc>
          <w:tcPr>
            <w:tcW w:w="1797" w:type="dxa"/>
          </w:tcPr>
          <w:p w:rsidR="00716605" w:rsidRDefault="00716605" w:rsidP="00716605">
            <w:pPr>
              <w:pStyle w:val="BodyText"/>
              <w:spacing w:line="360" w:lineRule="auto"/>
              <w:rPr>
                <w:ins w:id="1527" w:author="Pathipati, Suneel [IT]" w:date="2014-01-09T12:26:00Z"/>
                <w:rFonts w:ascii="Times New Roman" w:hAnsi="Times New Roman"/>
                <w:sz w:val="24"/>
              </w:rPr>
            </w:pPr>
            <w:ins w:id="1528" w:author="Pathipati, Suneel [IT]" w:date="2014-01-09T12:26:00Z">
              <w:r>
                <w:rPr>
                  <w:rFonts w:ascii="Times New Roman" w:hAnsi="Times New Roman"/>
                  <w:sz w:val="24"/>
                </w:rPr>
                <w:t>Y</w:t>
              </w:r>
            </w:ins>
          </w:p>
        </w:tc>
        <w:tc>
          <w:tcPr>
            <w:tcW w:w="1732" w:type="dxa"/>
          </w:tcPr>
          <w:p w:rsidR="00716605" w:rsidRDefault="00716605" w:rsidP="00716605">
            <w:pPr>
              <w:pStyle w:val="BodyText"/>
              <w:spacing w:line="360" w:lineRule="auto"/>
              <w:rPr>
                <w:ins w:id="1529" w:author="Pathipati, Suneel [IT]" w:date="2014-01-09T12:26:00Z"/>
                <w:rFonts w:ascii="Times New Roman" w:hAnsi="Times New Roman"/>
                <w:sz w:val="24"/>
              </w:rPr>
            </w:pPr>
            <w:ins w:id="1530" w:author="Pathipati, Suneel [IT]" w:date="2014-01-09T12:26:00Z">
              <w:r>
                <w:rPr>
                  <w:rFonts w:ascii="Times New Roman" w:hAnsi="Times New Roman"/>
                  <w:sz w:val="24"/>
                </w:rPr>
                <w:t>Y</w:t>
              </w:r>
            </w:ins>
          </w:p>
        </w:tc>
      </w:tr>
      <w:tr w:rsidR="00716605" w:rsidTr="00716605">
        <w:trPr>
          <w:ins w:id="1531" w:author="Pathipati, Suneel [IT]" w:date="2014-01-09T12:26:00Z"/>
        </w:trPr>
        <w:tc>
          <w:tcPr>
            <w:tcW w:w="1732" w:type="dxa"/>
          </w:tcPr>
          <w:p w:rsidR="00716605" w:rsidRDefault="00716605" w:rsidP="00716605">
            <w:pPr>
              <w:pStyle w:val="BodyText"/>
              <w:spacing w:line="360" w:lineRule="auto"/>
              <w:rPr>
                <w:ins w:id="1532" w:author="Pathipati, Suneel [IT]" w:date="2014-01-09T12:26:00Z"/>
                <w:rFonts w:ascii="Times New Roman" w:hAnsi="Times New Roman"/>
                <w:sz w:val="24"/>
              </w:rPr>
            </w:pPr>
            <w:ins w:id="1533" w:author="Pathipati, Suneel [IT]" w:date="2014-01-09T12:26:00Z">
              <w:r>
                <w:rPr>
                  <w:rFonts w:ascii="Times New Roman" w:hAnsi="Times New Roman"/>
                  <w:sz w:val="24"/>
                </w:rPr>
                <w:lastRenderedPageBreak/>
                <w:t>BAN2</w:t>
              </w:r>
            </w:ins>
          </w:p>
        </w:tc>
        <w:tc>
          <w:tcPr>
            <w:tcW w:w="1798" w:type="dxa"/>
          </w:tcPr>
          <w:p w:rsidR="00716605" w:rsidRDefault="00835683" w:rsidP="00716605">
            <w:pPr>
              <w:pStyle w:val="BodyText"/>
              <w:spacing w:line="360" w:lineRule="auto"/>
              <w:rPr>
                <w:ins w:id="1534" w:author="Pathipati, Suneel [IT]" w:date="2014-01-09T12:26:00Z"/>
                <w:rFonts w:ascii="Times New Roman" w:hAnsi="Times New Roman"/>
                <w:sz w:val="24"/>
              </w:rPr>
            </w:pPr>
            <w:ins w:id="1535" w:author="Pathipati, Suneel [IT]" w:date="2014-01-09T12:26:00Z">
              <w:r>
                <w:rPr>
                  <w:rFonts w:ascii="Times New Roman" w:hAnsi="Times New Roman"/>
                  <w:sz w:val="24"/>
                </w:rPr>
                <w:t>New Sub7</w:t>
              </w:r>
            </w:ins>
          </w:p>
        </w:tc>
        <w:tc>
          <w:tcPr>
            <w:tcW w:w="1797" w:type="dxa"/>
          </w:tcPr>
          <w:p w:rsidR="00716605" w:rsidRDefault="00835683" w:rsidP="00716605">
            <w:pPr>
              <w:pStyle w:val="BodyText"/>
              <w:spacing w:line="360" w:lineRule="auto"/>
              <w:rPr>
                <w:ins w:id="1536" w:author="Pathipati, Suneel [IT]" w:date="2014-01-09T12:26:00Z"/>
                <w:rFonts w:ascii="Times New Roman" w:hAnsi="Times New Roman"/>
                <w:sz w:val="24"/>
              </w:rPr>
            </w:pPr>
            <w:ins w:id="1537" w:author="Pathipati, Suneel [IT]" w:date="2014-01-09T12:26:00Z">
              <w:r>
                <w:rPr>
                  <w:rFonts w:ascii="Times New Roman" w:hAnsi="Times New Roman"/>
                  <w:sz w:val="24"/>
                </w:rPr>
                <w:t>N</w:t>
              </w:r>
            </w:ins>
          </w:p>
        </w:tc>
        <w:tc>
          <w:tcPr>
            <w:tcW w:w="1797" w:type="dxa"/>
          </w:tcPr>
          <w:p w:rsidR="00716605" w:rsidRDefault="00835683" w:rsidP="00716605">
            <w:pPr>
              <w:pStyle w:val="BodyText"/>
              <w:spacing w:line="360" w:lineRule="auto"/>
              <w:rPr>
                <w:ins w:id="1538" w:author="Pathipati, Suneel [IT]" w:date="2014-01-09T12:26:00Z"/>
                <w:rFonts w:ascii="Times New Roman" w:hAnsi="Times New Roman"/>
                <w:sz w:val="24"/>
              </w:rPr>
            </w:pPr>
            <w:ins w:id="1539" w:author="Pathipati, Suneel [IT]" w:date="2014-01-09T12:26:00Z">
              <w:r>
                <w:rPr>
                  <w:rFonts w:ascii="Times New Roman" w:hAnsi="Times New Roman"/>
                  <w:sz w:val="24"/>
                </w:rPr>
                <w:t>Y</w:t>
              </w:r>
            </w:ins>
          </w:p>
        </w:tc>
        <w:tc>
          <w:tcPr>
            <w:tcW w:w="1732" w:type="dxa"/>
          </w:tcPr>
          <w:p w:rsidR="00716605" w:rsidRDefault="00835683" w:rsidP="00716605">
            <w:pPr>
              <w:pStyle w:val="BodyText"/>
              <w:spacing w:line="360" w:lineRule="auto"/>
              <w:rPr>
                <w:ins w:id="1540" w:author="Pathipati, Suneel [IT]" w:date="2014-01-09T12:26:00Z"/>
                <w:rFonts w:ascii="Times New Roman" w:hAnsi="Times New Roman"/>
                <w:sz w:val="24"/>
              </w:rPr>
            </w:pPr>
            <w:ins w:id="1541" w:author="Pathipati, Suneel [IT]" w:date="2014-01-09T12:26:00Z">
              <w:r>
                <w:rPr>
                  <w:rFonts w:ascii="Times New Roman" w:hAnsi="Times New Roman"/>
                  <w:sz w:val="24"/>
                </w:rPr>
                <w:t>Y</w:t>
              </w:r>
            </w:ins>
          </w:p>
        </w:tc>
      </w:tr>
      <w:tr w:rsidR="002F038D" w:rsidTr="00716605">
        <w:trPr>
          <w:ins w:id="1542" w:author="Pathipati, Suneel [IT]" w:date="2014-01-10T08:57:00Z"/>
        </w:trPr>
        <w:tc>
          <w:tcPr>
            <w:tcW w:w="1732" w:type="dxa"/>
          </w:tcPr>
          <w:p w:rsidR="002F038D" w:rsidRDefault="002F038D" w:rsidP="00120924">
            <w:pPr>
              <w:pStyle w:val="BodyText"/>
              <w:spacing w:line="360" w:lineRule="auto"/>
              <w:rPr>
                <w:ins w:id="1543" w:author="Pathipati, Suneel [IT]" w:date="2014-01-10T08:57:00Z"/>
                <w:rFonts w:ascii="Times New Roman" w:hAnsi="Times New Roman"/>
                <w:sz w:val="24"/>
              </w:rPr>
            </w:pPr>
            <w:ins w:id="1544" w:author="Pathipati, Suneel [IT]" w:date="2014-01-10T08:57:00Z">
              <w:r>
                <w:rPr>
                  <w:rFonts w:ascii="Times New Roman" w:hAnsi="Times New Roman"/>
                  <w:sz w:val="24"/>
                </w:rPr>
                <w:t>BAN</w:t>
              </w:r>
            </w:ins>
            <w:ins w:id="1545" w:author="Pathipati, Suneel [IT]" w:date="2014-01-10T09:09:00Z">
              <w:r w:rsidR="00120924">
                <w:rPr>
                  <w:rFonts w:ascii="Times New Roman" w:hAnsi="Times New Roman"/>
                  <w:sz w:val="24"/>
                </w:rPr>
                <w:t>3</w:t>
              </w:r>
            </w:ins>
          </w:p>
        </w:tc>
        <w:tc>
          <w:tcPr>
            <w:tcW w:w="1798" w:type="dxa"/>
          </w:tcPr>
          <w:p w:rsidR="002F038D" w:rsidRDefault="00120924" w:rsidP="00716605">
            <w:pPr>
              <w:pStyle w:val="BodyText"/>
              <w:spacing w:line="360" w:lineRule="auto"/>
              <w:rPr>
                <w:ins w:id="1546" w:author="Pathipati, Suneel [IT]" w:date="2014-01-10T08:57:00Z"/>
                <w:rFonts w:ascii="Times New Roman" w:hAnsi="Times New Roman"/>
                <w:sz w:val="24"/>
              </w:rPr>
            </w:pPr>
            <w:ins w:id="1547" w:author="Pathipati, Suneel [IT]" w:date="2014-01-10T09:09:00Z">
              <w:r>
                <w:rPr>
                  <w:rFonts w:ascii="Times New Roman" w:hAnsi="Times New Roman"/>
                  <w:sz w:val="24"/>
                </w:rPr>
                <w:t>Sub31</w:t>
              </w:r>
            </w:ins>
          </w:p>
        </w:tc>
        <w:tc>
          <w:tcPr>
            <w:tcW w:w="1797" w:type="dxa"/>
          </w:tcPr>
          <w:p w:rsidR="002F038D" w:rsidRDefault="00661311" w:rsidP="00716605">
            <w:pPr>
              <w:pStyle w:val="BodyText"/>
              <w:spacing w:line="360" w:lineRule="auto"/>
              <w:rPr>
                <w:ins w:id="1548" w:author="Pathipati, Suneel [IT]" w:date="2014-01-10T08:57:00Z"/>
                <w:rFonts w:ascii="Times New Roman" w:hAnsi="Times New Roman"/>
                <w:sz w:val="24"/>
              </w:rPr>
            </w:pPr>
            <w:ins w:id="1549" w:author="Pathipati, Suneel [IT]" w:date="2014-01-10T09:13:00Z">
              <w:r>
                <w:rPr>
                  <w:rFonts w:ascii="Times New Roman" w:hAnsi="Times New Roman"/>
                  <w:sz w:val="24"/>
                </w:rPr>
                <w:t>Y</w:t>
              </w:r>
            </w:ins>
          </w:p>
        </w:tc>
        <w:tc>
          <w:tcPr>
            <w:tcW w:w="1797" w:type="dxa"/>
          </w:tcPr>
          <w:p w:rsidR="002F038D" w:rsidRDefault="00661311" w:rsidP="00716605">
            <w:pPr>
              <w:pStyle w:val="BodyText"/>
              <w:spacing w:line="360" w:lineRule="auto"/>
              <w:rPr>
                <w:ins w:id="1550" w:author="Pathipati, Suneel [IT]" w:date="2014-01-10T08:57:00Z"/>
                <w:rFonts w:ascii="Times New Roman" w:hAnsi="Times New Roman"/>
                <w:sz w:val="24"/>
              </w:rPr>
            </w:pPr>
            <w:ins w:id="1551" w:author="Pathipati, Suneel [IT]" w:date="2014-01-10T09:12:00Z">
              <w:r>
                <w:rPr>
                  <w:rFonts w:ascii="Times New Roman" w:hAnsi="Times New Roman"/>
                  <w:sz w:val="24"/>
                </w:rPr>
                <w:t>Y</w:t>
              </w:r>
            </w:ins>
          </w:p>
        </w:tc>
        <w:tc>
          <w:tcPr>
            <w:tcW w:w="1732" w:type="dxa"/>
          </w:tcPr>
          <w:p w:rsidR="002F038D" w:rsidRDefault="00661311" w:rsidP="00716605">
            <w:pPr>
              <w:pStyle w:val="BodyText"/>
              <w:spacing w:line="360" w:lineRule="auto"/>
              <w:rPr>
                <w:ins w:id="1552" w:author="Pathipati, Suneel [IT]" w:date="2014-01-10T08:57:00Z"/>
                <w:rFonts w:ascii="Times New Roman" w:hAnsi="Times New Roman"/>
                <w:sz w:val="24"/>
              </w:rPr>
            </w:pPr>
            <w:ins w:id="1553" w:author="Pathipati, Suneel [IT]" w:date="2014-01-10T09:12:00Z">
              <w:r>
                <w:rPr>
                  <w:rFonts w:ascii="Times New Roman" w:hAnsi="Times New Roman"/>
                  <w:sz w:val="24"/>
                </w:rPr>
                <w:t>Y</w:t>
              </w:r>
            </w:ins>
          </w:p>
        </w:tc>
      </w:tr>
      <w:tr w:rsidR="00661311" w:rsidTr="00716605">
        <w:trPr>
          <w:ins w:id="1554" w:author="Pathipati, Suneel [IT]" w:date="2014-01-10T09:13:00Z"/>
        </w:trPr>
        <w:tc>
          <w:tcPr>
            <w:tcW w:w="1732" w:type="dxa"/>
          </w:tcPr>
          <w:p w:rsidR="00661311" w:rsidRDefault="00661311" w:rsidP="00120924">
            <w:pPr>
              <w:pStyle w:val="BodyText"/>
              <w:spacing w:line="360" w:lineRule="auto"/>
              <w:rPr>
                <w:ins w:id="1555" w:author="Pathipati, Suneel [IT]" w:date="2014-01-10T09:13:00Z"/>
                <w:rFonts w:ascii="Times New Roman" w:hAnsi="Times New Roman"/>
                <w:sz w:val="24"/>
              </w:rPr>
            </w:pPr>
            <w:ins w:id="1556" w:author="Pathipati, Suneel [IT]" w:date="2014-01-10T09:13:00Z">
              <w:r>
                <w:rPr>
                  <w:rFonts w:ascii="Times New Roman" w:hAnsi="Times New Roman"/>
                  <w:sz w:val="24"/>
                </w:rPr>
                <w:t>BAN3</w:t>
              </w:r>
            </w:ins>
          </w:p>
        </w:tc>
        <w:tc>
          <w:tcPr>
            <w:tcW w:w="1798" w:type="dxa"/>
          </w:tcPr>
          <w:p w:rsidR="00661311" w:rsidRDefault="00661311" w:rsidP="00716605">
            <w:pPr>
              <w:pStyle w:val="BodyText"/>
              <w:spacing w:line="360" w:lineRule="auto"/>
              <w:rPr>
                <w:ins w:id="1557" w:author="Pathipati, Suneel [IT]" w:date="2014-01-10T09:13:00Z"/>
                <w:rFonts w:ascii="Times New Roman" w:hAnsi="Times New Roman"/>
                <w:sz w:val="24"/>
              </w:rPr>
            </w:pPr>
            <w:ins w:id="1558" w:author="Pathipati, Suneel [IT]" w:date="2014-01-10T09:14:00Z">
              <w:r>
                <w:rPr>
                  <w:rFonts w:ascii="Times New Roman" w:hAnsi="Times New Roman"/>
                  <w:sz w:val="24"/>
                </w:rPr>
                <w:t>Sub32</w:t>
              </w:r>
            </w:ins>
          </w:p>
        </w:tc>
        <w:tc>
          <w:tcPr>
            <w:tcW w:w="1797" w:type="dxa"/>
          </w:tcPr>
          <w:p w:rsidR="00661311" w:rsidRDefault="00661311" w:rsidP="00716605">
            <w:pPr>
              <w:pStyle w:val="BodyText"/>
              <w:spacing w:line="360" w:lineRule="auto"/>
              <w:rPr>
                <w:ins w:id="1559" w:author="Pathipati, Suneel [IT]" w:date="2014-01-10T09:13:00Z"/>
                <w:rFonts w:ascii="Times New Roman" w:hAnsi="Times New Roman"/>
                <w:sz w:val="24"/>
              </w:rPr>
            </w:pPr>
            <w:ins w:id="1560" w:author="Pathipati, Suneel [IT]" w:date="2014-01-10T09:14:00Z">
              <w:r>
                <w:rPr>
                  <w:rFonts w:ascii="Times New Roman" w:hAnsi="Times New Roman"/>
                  <w:sz w:val="24"/>
                </w:rPr>
                <w:t>Y</w:t>
              </w:r>
            </w:ins>
          </w:p>
        </w:tc>
        <w:tc>
          <w:tcPr>
            <w:tcW w:w="1797" w:type="dxa"/>
          </w:tcPr>
          <w:p w:rsidR="00661311" w:rsidRDefault="00661311" w:rsidP="00716605">
            <w:pPr>
              <w:pStyle w:val="BodyText"/>
              <w:spacing w:line="360" w:lineRule="auto"/>
              <w:rPr>
                <w:ins w:id="1561" w:author="Pathipati, Suneel [IT]" w:date="2014-01-10T09:13:00Z"/>
                <w:rFonts w:ascii="Times New Roman" w:hAnsi="Times New Roman"/>
                <w:sz w:val="24"/>
              </w:rPr>
            </w:pPr>
            <w:ins w:id="1562" w:author="Pathipati, Suneel [IT]" w:date="2014-01-10T09:14:00Z">
              <w:r>
                <w:rPr>
                  <w:rFonts w:ascii="Times New Roman" w:hAnsi="Times New Roman"/>
                  <w:sz w:val="24"/>
                </w:rPr>
                <w:t>Y</w:t>
              </w:r>
            </w:ins>
          </w:p>
        </w:tc>
        <w:tc>
          <w:tcPr>
            <w:tcW w:w="1732" w:type="dxa"/>
          </w:tcPr>
          <w:p w:rsidR="00661311" w:rsidRDefault="00661311" w:rsidP="00716605">
            <w:pPr>
              <w:pStyle w:val="BodyText"/>
              <w:spacing w:line="360" w:lineRule="auto"/>
              <w:rPr>
                <w:ins w:id="1563" w:author="Pathipati, Suneel [IT]" w:date="2014-01-10T09:13:00Z"/>
                <w:rFonts w:ascii="Times New Roman" w:hAnsi="Times New Roman"/>
                <w:sz w:val="24"/>
              </w:rPr>
            </w:pPr>
            <w:ins w:id="1564" w:author="Pathipati, Suneel [IT]" w:date="2014-01-10T09:14:00Z">
              <w:r>
                <w:rPr>
                  <w:rFonts w:ascii="Times New Roman" w:hAnsi="Times New Roman"/>
                  <w:sz w:val="24"/>
                </w:rPr>
                <w:t>Y</w:t>
              </w:r>
            </w:ins>
          </w:p>
        </w:tc>
      </w:tr>
      <w:tr w:rsidR="00661311" w:rsidTr="00716605">
        <w:trPr>
          <w:ins w:id="1565" w:author="Pathipati, Suneel [IT]" w:date="2014-01-10T09:14:00Z"/>
        </w:trPr>
        <w:tc>
          <w:tcPr>
            <w:tcW w:w="1732" w:type="dxa"/>
          </w:tcPr>
          <w:p w:rsidR="00661311" w:rsidRDefault="00661311" w:rsidP="00120924">
            <w:pPr>
              <w:pStyle w:val="BodyText"/>
              <w:spacing w:line="360" w:lineRule="auto"/>
              <w:rPr>
                <w:ins w:id="1566" w:author="Pathipati, Suneel [IT]" w:date="2014-01-10T09:14:00Z"/>
                <w:rFonts w:ascii="Times New Roman" w:hAnsi="Times New Roman"/>
                <w:sz w:val="24"/>
              </w:rPr>
            </w:pPr>
            <w:ins w:id="1567" w:author="Pathipati, Suneel [IT]" w:date="2014-01-10T09:14:00Z">
              <w:r>
                <w:rPr>
                  <w:rFonts w:ascii="Times New Roman" w:hAnsi="Times New Roman"/>
                  <w:sz w:val="24"/>
                </w:rPr>
                <w:t>BAN3</w:t>
              </w:r>
            </w:ins>
          </w:p>
        </w:tc>
        <w:tc>
          <w:tcPr>
            <w:tcW w:w="1798" w:type="dxa"/>
          </w:tcPr>
          <w:p w:rsidR="00661311" w:rsidRDefault="00661311" w:rsidP="00716605">
            <w:pPr>
              <w:pStyle w:val="BodyText"/>
              <w:spacing w:line="360" w:lineRule="auto"/>
              <w:rPr>
                <w:ins w:id="1568" w:author="Pathipati, Suneel [IT]" w:date="2014-01-10T09:14:00Z"/>
                <w:rFonts w:ascii="Times New Roman" w:hAnsi="Times New Roman"/>
                <w:sz w:val="24"/>
              </w:rPr>
            </w:pPr>
            <w:ins w:id="1569" w:author="Pathipati, Suneel [IT]" w:date="2014-01-10T09:14:00Z">
              <w:r>
                <w:rPr>
                  <w:rFonts w:ascii="Times New Roman" w:hAnsi="Times New Roman"/>
                  <w:sz w:val="24"/>
                </w:rPr>
                <w:t>Sub33</w:t>
              </w:r>
            </w:ins>
          </w:p>
        </w:tc>
        <w:tc>
          <w:tcPr>
            <w:tcW w:w="1797" w:type="dxa"/>
          </w:tcPr>
          <w:p w:rsidR="00661311" w:rsidRDefault="00661311" w:rsidP="00716605">
            <w:pPr>
              <w:pStyle w:val="BodyText"/>
              <w:spacing w:line="360" w:lineRule="auto"/>
              <w:rPr>
                <w:ins w:id="1570" w:author="Pathipati, Suneel [IT]" w:date="2014-01-10T09:14:00Z"/>
                <w:rFonts w:ascii="Times New Roman" w:hAnsi="Times New Roman"/>
                <w:sz w:val="24"/>
              </w:rPr>
            </w:pPr>
            <w:ins w:id="1571" w:author="Pathipati, Suneel [IT]" w:date="2014-01-10T09:14:00Z">
              <w:r>
                <w:rPr>
                  <w:rFonts w:ascii="Times New Roman" w:hAnsi="Times New Roman"/>
                  <w:sz w:val="24"/>
                </w:rPr>
                <w:t>N</w:t>
              </w:r>
            </w:ins>
          </w:p>
        </w:tc>
        <w:tc>
          <w:tcPr>
            <w:tcW w:w="1797" w:type="dxa"/>
          </w:tcPr>
          <w:p w:rsidR="00661311" w:rsidRDefault="00661311" w:rsidP="00716605">
            <w:pPr>
              <w:pStyle w:val="BodyText"/>
              <w:spacing w:line="360" w:lineRule="auto"/>
              <w:rPr>
                <w:ins w:id="1572" w:author="Pathipati, Suneel [IT]" w:date="2014-01-10T09:14:00Z"/>
                <w:rFonts w:ascii="Times New Roman" w:hAnsi="Times New Roman"/>
                <w:sz w:val="24"/>
              </w:rPr>
            </w:pPr>
            <w:ins w:id="1573" w:author="Pathipati, Suneel [IT]" w:date="2014-01-10T09:14:00Z">
              <w:r>
                <w:rPr>
                  <w:rFonts w:ascii="Times New Roman" w:hAnsi="Times New Roman"/>
                  <w:sz w:val="24"/>
                </w:rPr>
                <w:t>N</w:t>
              </w:r>
            </w:ins>
          </w:p>
        </w:tc>
        <w:tc>
          <w:tcPr>
            <w:tcW w:w="1732" w:type="dxa"/>
          </w:tcPr>
          <w:p w:rsidR="00661311" w:rsidRDefault="00661311" w:rsidP="00716605">
            <w:pPr>
              <w:pStyle w:val="BodyText"/>
              <w:spacing w:line="360" w:lineRule="auto"/>
              <w:rPr>
                <w:ins w:id="1574" w:author="Pathipati, Suneel [IT]" w:date="2014-01-10T09:14:00Z"/>
                <w:rFonts w:ascii="Times New Roman" w:hAnsi="Times New Roman"/>
                <w:sz w:val="24"/>
              </w:rPr>
            </w:pPr>
            <w:ins w:id="1575" w:author="Pathipati, Suneel [IT]" w:date="2014-01-10T09:14:00Z">
              <w:r>
                <w:rPr>
                  <w:rFonts w:ascii="Times New Roman" w:hAnsi="Times New Roman"/>
                  <w:sz w:val="24"/>
                </w:rPr>
                <w:t>Y</w:t>
              </w:r>
            </w:ins>
          </w:p>
        </w:tc>
      </w:tr>
      <w:tr w:rsidR="003404A9" w:rsidTr="00716605">
        <w:trPr>
          <w:ins w:id="1576" w:author="Pathipati, Suneel [IT]" w:date="2014-01-10T09:24:00Z"/>
        </w:trPr>
        <w:tc>
          <w:tcPr>
            <w:tcW w:w="1732" w:type="dxa"/>
          </w:tcPr>
          <w:p w:rsidR="003404A9" w:rsidRDefault="003404A9" w:rsidP="00120924">
            <w:pPr>
              <w:pStyle w:val="BodyText"/>
              <w:spacing w:line="360" w:lineRule="auto"/>
              <w:rPr>
                <w:ins w:id="1577" w:author="Pathipati, Suneel [IT]" w:date="2014-01-10T09:24:00Z"/>
                <w:rFonts w:ascii="Times New Roman" w:hAnsi="Times New Roman"/>
                <w:sz w:val="24"/>
              </w:rPr>
            </w:pPr>
            <w:ins w:id="1578" w:author="Pathipati, Suneel [IT]" w:date="2014-01-10T09:24:00Z">
              <w:r>
                <w:rPr>
                  <w:rFonts w:ascii="Times New Roman" w:hAnsi="Times New Roman"/>
                  <w:sz w:val="24"/>
                </w:rPr>
                <w:t>BAN3</w:t>
              </w:r>
            </w:ins>
          </w:p>
        </w:tc>
        <w:tc>
          <w:tcPr>
            <w:tcW w:w="1798" w:type="dxa"/>
          </w:tcPr>
          <w:p w:rsidR="003404A9" w:rsidRDefault="003404A9" w:rsidP="00716605">
            <w:pPr>
              <w:pStyle w:val="BodyText"/>
              <w:spacing w:line="360" w:lineRule="auto"/>
              <w:rPr>
                <w:ins w:id="1579" w:author="Pathipati, Suneel [IT]" w:date="2014-01-10T09:24:00Z"/>
                <w:rFonts w:ascii="Times New Roman" w:hAnsi="Times New Roman"/>
                <w:sz w:val="24"/>
              </w:rPr>
            </w:pPr>
            <w:ins w:id="1580" w:author="Pathipati, Suneel [IT]" w:date="2014-01-10T09:24:00Z">
              <w:r>
                <w:rPr>
                  <w:rFonts w:ascii="Times New Roman" w:hAnsi="Times New Roman"/>
                  <w:sz w:val="24"/>
                </w:rPr>
                <w:t>New Sub34</w:t>
              </w:r>
            </w:ins>
          </w:p>
        </w:tc>
        <w:tc>
          <w:tcPr>
            <w:tcW w:w="1797" w:type="dxa"/>
          </w:tcPr>
          <w:p w:rsidR="003404A9" w:rsidRDefault="003404A9" w:rsidP="00716605">
            <w:pPr>
              <w:pStyle w:val="BodyText"/>
              <w:spacing w:line="360" w:lineRule="auto"/>
              <w:rPr>
                <w:ins w:id="1581" w:author="Pathipati, Suneel [IT]" w:date="2014-01-10T09:24:00Z"/>
                <w:rFonts w:ascii="Times New Roman" w:hAnsi="Times New Roman"/>
                <w:sz w:val="24"/>
              </w:rPr>
            </w:pPr>
            <w:ins w:id="1582" w:author="Pathipati, Suneel [IT]" w:date="2014-01-10T09:24:00Z">
              <w:r>
                <w:rPr>
                  <w:rFonts w:ascii="Times New Roman" w:hAnsi="Times New Roman"/>
                  <w:sz w:val="24"/>
                </w:rPr>
                <w:t>Y</w:t>
              </w:r>
            </w:ins>
          </w:p>
        </w:tc>
        <w:tc>
          <w:tcPr>
            <w:tcW w:w="1797" w:type="dxa"/>
          </w:tcPr>
          <w:p w:rsidR="003404A9" w:rsidRDefault="003404A9" w:rsidP="00716605">
            <w:pPr>
              <w:pStyle w:val="BodyText"/>
              <w:spacing w:line="360" w:lineRule="auto"/>
              <w:rPr>
                <w:ins w:id="1583" w:author="Pathipati, Suneel [IT]" w:date="2014-01-10T09:24:00Z"/>
                <w:rFonts w:ascii="Times New Roman" w:hAnsi="Times New Roman"/>
                <w:sz w:val="24"/>
              </w:rPr>
            </w:pPr>
            <w:ins w:id="1584" w:author="Pathipati, Suneel [IT]" w:date="2014-01-10T09:24:00Z">
              <w:r>
                <w:rPr>
                  <w:rFonts w:ascii="Times New Roman" w:hAnsi="Times New Roman"/>
                  <w:sz w:val="24"/>
                </w:rPr>
                <w:t>Y</w:t>
              </w:r>
            </w:ins>
          </w:p>
        </w:tc>
        <w:tc>
          <w:tcPr>
            <w:tcW w:w="1732" w:type="dxa"/>
          </w:tcPr>
          <w:p w:rsidR="003404A9" w:rsidRDefault="003404A9" w:rsidP="00716605">
            <w:pPr>
              <w:pStyle w:val="BodyText"/>
              <w:spacing w:line="360" w:lineRule="auto"/>
              <w:rPr>
                <w:ins w:id="1585" w:author="Pathipati, Suneel [IT]" w:date="2014-01-10T09:24:00Z"/>
                <w:rFonts w:ascii="Times New Roman" w:hAnsi="Times New Roman"/>
                <w:sz w:val="24"/>
              </w:rPr>
            </w:pPr>
            <w:ins w:id="1586" w:author="Pathipati, Suneel [IT]" w:date="2014-01-10T09:24:00Z">
              <w:r>
                <w:rPr>
                  <w:rFonts w:ascii="Times New Roman" w:hAnsi="Times New Roman"/>
                  <w:sz w:val="24"/>
                </w:rPr>
                <w:t>Y</w:t>
              </w:r>
            </w:ins>
          </w:p>
        </w:tc>
      </w:tr>
    </w:tbl>
    <w:p w:rsidR="00716605" w:rsidRPr="00E4637F" w:rsidRDefault="00716605" w:rsidP="00EC6284">
      <w:pPr>
        <w:pStyle w:val="BodyText"/>
        <w:spacing w:line="360" w:lineRule="auto"/>
        <w:ind w:left="720"/>
        <w:rPr>
          <w:ins w:id="1587" w:author="Pathipati, Suneel [IT]" w:date="2014-01-09T11:48:00Z"/>
          <w:rFonts w:ascii="Times New Roman" w:hAnsi="Times New Roman"/>
          <w:sz w:val="24"/>
          <w:rPrChange w:id="1588" w:author="Pathipati, Suneel [IT]" w:date="2014-01-09T11:48:00Z">
            <w:rPr>
              <w:ins w:id="1589" w:author="Pathipati, Suneel [IT]" w:date="2014-01-09T11:48:00Z"/>
              <w:rFonts w:ascii="Times New Roman" w:hAnsi="Times New Roman"/>
              <w:b/>
              <w:sz w:val="24"/>
              <w:u w:val="single"/>
            </w:rPr>
          </w:rPrChange>
        </w:rPr>
      </w:pPr>
    </w:p>
    <w:p w:rsidR="00491A03" w:rsidRDefault="00491A03">
      <w:pPr>
        <w:pStyle w:val="Heading2"/>
        <w:rPr>
          <w:ins w:id="1590" w:author="Pathipati, Suneel [IT]" w:date="2014-01-14T12:46:00Z"/>
        </w:rPr>
        <w:pPrChange w:id="1591" w:author="Pathipati, Suneel [IT]" w:date="2014-01-14T12:46:00Z">
          <w:pPr>
            <w:pStyle w:val="BodyText"/>
            <w:spacing w:line="360" w:lineRule="auto"/>
            <w:ind w:left="720"/>
          </w:pPr>
        </w:pPrChange>
      </w:pPr>
      <w:bookmarkStart w:id="1592" w:name="_Toc377467005"/>
      <w:ins w:id="1593" w:author="Pathipati, Suneel [IT]" w:date="2014-01-08T09:30:00Z">
        <w:r w:rsidRPr="00491A03">
          <w:rPr>
            <w:rPrChange w:id="1594" w:author="Pathipati, Suneel [IT]" w:date="2014-01-08T09:31:00Z">
              <w:rPr>
                <w:sz w:val="24"/>
              </w:rPr>
            </w:rPrChange>
          </w:rPr>
          <w:t>Restricted Usage for users coming through 7UL:</w:t>
        </w:r>
      </w:ins>
      <w:bookmarkEnd w:id="1592"/>
    </w:p>
    <w:p w:rsidR="001C2896" w:rsidRDefault="009F27EF" w:rsidP="00EC6284">
      <w:pPr>
        <w:pStyle w:val="BodyText"/>
        <w:spacing w:line="360" w:lineRule="auto"/>
        <w:ind w:left="720"/>
        <w:rPr>
          <w:ins w:id="1595" w:author="Pathipati, Suneel [IT]" w:date="2014-01-14T12:29:00Z"/>
          <w:rFonts w:ascii="Times New Roman" w:hAnsi="Times New Roman"/>
          <w:sz w:val="24"/>
        </w:rPr>
      </w:pPr>
      <w:r>
        <w:rPr>
          <w:rFonts w:ascii="Times New Roman" w:hAnsi="Times New Roman"/>
          <w:sz w:val="24"/>
        </w:rPr>
        <w:t xml:space="preserve">This API is exposed via 7UL, and only a very limited set of data will be exposed through 7UL based on the </w:t>
      </w:r>
      <w:proofErr w:type="spellStart"/>
      <w:r>
        <w:rPr>
          <w:rFonts w:ascii="Times New Roman" w:hAnsi="Times New Roman"/>
          <w:sz w:val="24"/>
        </w:rPr>
        <w:t>consumer</w:t>
      </w:r>
      <w:r w:rsidR="006A2A68">
        <w:rPr>
          <w:rFonts w:ascii="Times New Roman" w:hAnsi="Times New Roman"/>
          <w:sz w:val="24"/>
        </w:rPr>
        <w:t>Id</w:t>
      </w:r>
      <w:proofErr w:type="spellEnd"/>
      <w:r w:rsidR="006A2A68">
        <w:rPr>
          <w:rFonts w:ascii="Times New Roman" w:hAnsi="Times New Roman"/>
          <w:sz w:val="24"/>
        </w:rPr>
        <w:t xml:space="preserve"> received in the input</w:t>
      </w:r>
      <w:r>
        <w:rPr>
          <w:rFonts w:ascii="Times New Roman" w:hAnsi="Times New Roman"/>
          <w:sz w:val="24"/>
        </w:rPr>
        <w:t>.</w:t>
      </w:r>
      <w:r w:rsidR="006A2A68">
        <w:rPr>
          <w:rFonts w:ascii="Times New Roman" w:hAnsi="Times New Roman"/>
          <w:sz w:val="24"/>
        </w:rPr>
        <w:t xml:space="preserve"> </w:t>
      </w:r>
    </w:p>
    <w:p w:rsidR="009F27EF" w:rsidRDefault="006A2A68" w:rsidP="00EC6284">
      <w:pPr>
        <w:pStyle w:val="BodyText"/>
        <w:spacing w:line="360" w:lineRule="auto"/>
        <w:ind w:left="720"/>
        <w:rPr>
          <w:ins w:id="1596" w:author="Pathipati, Suneel [IT]" w:date="2014-01-14T12:29:00Z"/>
          <w:rFonts w:ascii="Times New Roman" w:hAnsi="Times New Roman"/>
          <w:sz w:val="24"/>
        </w:rPr>
      </w:pPr>
      <w:r>
        <w:rPr>
          <w:rFonts w:ascii="Times New Roman" w:hAnsi="Times New Roman"/>
          <w:sz w:val="24"/>
        </w:rPr>
        <w:t xml:space="preserve">Following is the list of fields exposed via 7UL based on the </w:t>
      </w:r>
      <w:proofErr w:type="spellStart"/>
      <w:r>
        <w:rPr>
          <w:rFonts w:ascii="Times New Roman" w:hAnsi="Times New Roman"/>
          <w:sz w:val="24"/>
        </w:rPr>
        <w:t>consumerId</w:t>
      </w:r>
      <w:proofErr w:type="spellEnd"/>
      <w:ins w:id="1597" w:author="Pathipati, Suneel [IT]" w:date="2014-01-14T12:29:00Z">
        <w:r w:rsidR="001C2896">
          <w:rPr>
            <w:rFonts w:ascii="Times New Roman" w:hAnsi="Times New Roman"/>
            <w:sz w:val="24"/>
          </w:rPr>
          <w:t xml:space="preserve"> ‘DIGITAS’</w:t>
        </w:r>
      </w:ins>
      <w:r>
        <w:rPr>
          <w:rFonts w:ascii="Times New Roman" w:hAnsi="Times New Roman"/>
          <w:sz w:val="24"/>
        </w:rPr>
        <w:t>.</w:t>
      </w:r>
      <w:ins w:id="1598" w:author="Pathipati, Suneel [IT]" w:date="2014-01-14T12:28:00Z">
        <w:r w:rsidR="001C2896">
          <w:rPr>
            <w:rFonts w:ascii="Times New Roman" w:hAnsi="Times New Roman"/>
            <w:sz w:val="24"/>
          </w:rPr>
          <w:t xml:space="preserve"> </w:t>
        </w:r>
      </w:ins>
    </w:p>
    <w:p w:rsidR="001C2896" w:rsidDel="001C2896" w:rsidRDefault="001C2896" w:rsidP="00EC6284">
      <w:pPr>
        <w:pStyle w:val="BodyText"/>
        <w:spacing w:line="360" w:lineRule="auto"/>
        <w:ind w:left="720"/>
        <w:rPr>
          <w:del w:id="1599" w:author="Pathipati, Suneel [IT]" w:date="2014-01-14T12:29:00Z"/>
          <w:rFonts w:ascii="Times New Roman" w:hAnsi="Times New Roman"/>
          <w:sz w:val="24"/>
        </w:rPr>
      </w:pPr>
    </w:p>
    <w:p w:rsidR="00EC3DB6" w:rsidRDefault="00EC3DB6" w:rsidP="00EC6284">
      <w:pPr>
        <w:pStyle w:val="BodyText"/>
        <w:numPr>
          <w:ilvl w:val="1"/>
          <w:numId w:val="50"/>
        </w:numPr>
        <w:spacing w:line="360" w:lineRule="auto"/>
        <w:rPr>
          <w:rFonts w:ascii="Times New Roman" w:hAnsi="Times New Roman"/>
          <w:sz w:val="24"/>
        </w:rPr>
      </w:pPr>
      <w:proofErr w:type="spellStart"/>
      <w:r>
        <w:rPr>
          <w:rFonts w:ascii="Times New Roman" w:hAnsi="Times New Roman"/>
          <w:sz w:val="24"/>
        </w:rPr>
        <w:t>groupId</w:t>
      </w:r>
      <w:proofErr w:type="spellEnd"/>
    </w:p>
    <w:p w:rsidR="0024333F" w:rsidRDefault="0024333F" w:rsidP="00EC6284">
      <w:pPr>
        <w:pStyle w:val="BodyText"/>
        <w:numPr>
          <w:ilvl w:val="1"/>
          <w:numId w:val="50"/>
        </w:numPr>
        <w:spacing w:line="360" w:lineRule="auto"/>
        <w:rPr>
          <w:rFonts w:ascii="Times New Roman" w:hAnsi="Times New Roman"/>
          <w:sz w:val="24"/>
        </w:rPr>
      </w:pPr>
      <w:proofErr w:type="spellStart"/>
      <w:r>
        <w:rPr>
          <w:rFonts w:ascii="Times New Roman" w:hAnsi="Times New Roman"/>
          <w:sz w:val="24"/>
        </w:rPr>
        <w:t>groupOpenInd</w:t>
      </w:r>
      <w:proofErr w:type="spellEnd"/>
    </w:p>
    <w:p w:rsidR="0024333F" w:rsidRDefault="0024333F" w:rsidP="00EC6284">
      <w:pPr>
        <w:pStyle w:val="BodyText"/>
        <w:numPr>
          <w:ilvl w:val="1"/>
          <w:numId w:val="50"/>
        </w:numPr>
        <w:spacing w:line="360" w:lineRule="auto"/>
        <w:rPr>
          <w:rFonts w:ascii="Times New Roman" w:hAnsi="Times New Roman"/>
          <w:sz w:val="24"/>
        </w:rPr>
      </w:pPr>
      <w:proofErr w:type="spellStart"/>
      <w:r>
        <w:rPr>
          <w:rFonts w:ascii="Times New Roman" w:hAnsi="Times New Roman"/>
          <w:sz w:val="24"/>
        </w:rPr>
        <w:t>currentSubscriberCount</w:t>
      </w:r>
      <w:proofErr w:type="spellEnd"/>
    </w:p>
    <w:p w:rsidR="0024333F" w:rsidRDefault="0024333F" w:rsidP="00EC6284">
      <w:pPr>
        <w:pStyle w:val="BodyText"/>
        <w:numPr>
          <w:ilvl w:val="1"/>
          <w:numId w:val="50"/>
        </w:numPr>
        <w:spacing w:line="360" w:lineRule="auto"/>
        <w:rPr>
          <w:rFonts w:ascii="Times New Roman" w:hAnsi="Times New Roman"/>
          <w:sz w:val="24"/>
        </w:rPr>
      </w:pPr>
      <w:proofErr w:type="spellStart"/>
      <w:r>
        <w:rPr>
          <w:rFonts w:ascii="Times New Roman" w:hAnsi="Times New Roman"/>
          <w:sz w:val="24"/>
        </w:rPr>
        <w:t>maxSubscriberLimit</w:t>
      </w:r>
      <w:proofErr w:type="spellEnd"/>
    </w:p>
    <w:p w:rsidR="0024333F" w:rsidRDefault="0024333F" w:rsidP="00EC6284">
      <w:pPr>
        <w:pStyle w:val="BodyText"/>
        <w:numPr>
          <w:ilvl w:val="1"/>
          <w:numId w:val="50"/>
        </w:numPr>
        <w:spacing w:line="360" w:lineRule="auto"/>
        <w:rPr>
          <w:ins w:id="1600" w:author="Pathipati, Suneel [IT]" w:date="2014-01-08T09:30:00Z"/>
          <w:rFonts w:ascii="Times New Roman" w:hAnsi="Times New Roman"/>
          <w:sz w:val="24"/>
        </w:rPr>
      </w:pPr>
      <w:proofErr w:type="spellStart"/>
      <w:r>
        <w:rPr>
          <w:rFonts w:ascii="Times New Roman" w:hAnsi="Times New Roman"/>
          <w:sz w:val="24"/>
        </w:rPr>
        <w:t>groupCurrentTierDiscount</w:t>
      </w:r>
      <w:proofErr w:type="spellEnd"/>
    </w:p>
    <w:p w:rsidR="00491A03" w:rsidRPr="00EC6284" w:rsidRDefault="00491A03">
      <w:pPr>
        <w:pStyle w:val="BodyText"/>
        <w:spacing w:line="360" w:lineRule="auto"/>
        <w:rPr>
          <w:rFonts w:ascii="Times New Roman" w:hAnsi="Times New Roman"/>
          <w:sz w:val="24"/>
        </w:rPr>
        <w:pPrChange w:id="1601" w:author="Pathipati, Suneel [IT]" w:date="2014-01-08T09:30:00Z">
          <w:pPr>
            <w:pStyle w:val="BodyText"/>
            <w:numPr>
              <w:ilvl w:val="1"/>
              <w:numId w:val="50"/>
            </w:numPr>
            <w:spacing w:line="360" w:lineRule="auto"/>
            <w:ind w:left="1440" w:hanging="360"/>
          </w:pPr>
        </w:pPrChange>
      </w:pPr>
    </w:p>
    <w:p w:rsidR="00E11F10" w:rsidRDefault="00E11F10" w:rsidP="000277A8">
      <w:pPr>
        <w:pStyle w:val="BodyText"/>
        <w:rPr>
          <w:rFonts w:ascii="Times New Roman" w:hAnsi="Times New Roman"/>
          <w:sz w:val="24"/>
        </w:rPr>
      </w:pPr>
    </w:p>
    <w:p w:rsidR="000277A8" w:rsidRPr="00645411" w:rsidRDefault="000277A8" w:rsidP="00645411">
      <w:pPr>
        <w:pStyle w:val="BodyText"/>
        <w:rPr>
          <w:rFonts w:ascii="Times New Roman" w:hAnsi="Times New Roman"/>
          <w:sz w:val="24"/>
        </w:rPr>
      </w:pPr>
      <w:r w:rsidRPr="00645411">
        <w:rPr>
          <w:rFonts w:ascii="Times New Roman" w:hAnsi="Times New Roman"/>
          <w:sz w:val="24"/>
        </w:rPr>
        <w:t xml:space="preserve"> </w:t>
      </w:r>
    </w:p>
    <w:p w:rsidR="004426B9" w:rsidRDefault="004426B9" w:rsidP="00AF36E9">
      <w:pPr>
        <w:pStyle w:val="Heading1"/>
        <w:numPr>
          <w:ilvl w:val="0"/>
          <w:numId w:val="0"/>
        </w:numPr>
        <w:ind w:left="432" w:hanging="432"/>
        <w:rPr>
          <w:rFonts w:ascii="Arial" w:hAnsi="Arial"/>
          <w:b w:val="0"/>
          <w:bCs w:val="0"/>
          <w:kern w:val="0"/>
          <w:sz w:val="20"/>
          <w:szCs w:val="24"/>
        </w:rPr>
      </w:pPr>
      <w:bookmarkStart w:id="1602" w:name="_Interface_Specifications"/>
      <w:bookmarkStart w:id="1603" w:name="_Toc204658737"/>
      <w:bookmarkEnd w:id="1602"/>
    </w:p>
    <w:p w:rsidR="00D86139" w:rsidRPr="00871803" w:rsidRDefault="00F636C0" w:rsidP="00AF36E9">
      <w:pPr>
        <w:pStyle w:val="Heading1"/>
        <w:numPr>
          <w:ilvl w:val="0"/>
          <w:numId w:val="0"/>
        </w:numPr>
        <w:ind w:left="432" w:hanging="432"/>
      </w:pPr>
      <w:r w:rsidRPr="00DE007D">
        <w:rPr>
          <w:rFonts w:ascii="Arial" w:hAnsi="Arial" w:cs="Arial"/>
        </w:rPr>
        <w:br w:type="page"/>
      </w:r>
      <w:bookmarkStart w:id="1604" w:name="_Toc377467006"/>
      <w:r w:rsidR="00D86139" w:rsidRPr="00871803">
        <w:lastRenderedPageBreak/>
        <w:t>Related Documents</w:t>
      </w:r>
      <w:bookmarkEnd w:id="1603"/>
      <w:bookmarkEnd w:id="1604"/>
    </w:p>
    <w:p w:rsidR="00D86139" w:rsidRPr="00871803" w:rsidRDefault="00D86139" w:rsidP="00885224">
      <w:pPr>
        <w:pStyle w:val="Heading2"/>
      </w:pPr>
      <w:bookmarkStart w:id="1605" w:name="_Toc204658738"/>
      <w:bookmarkStart w:id="1606" w:name="_Toc377467007"/>
      <w:r w:rsidRPr="00871803">
        <w:t>Link to EAI Design Specification document</w:t>
      </w:r>
      <w:bookmarkEnd w:id="1605"/>
      <w:bookmarkEnd w:id="16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404"/>
      </w:tblGrid>
      <w:tr w:rsidR="00D86139" w:rsidRPr="001105B6" w:rsidTr="00CC0599">
        <w:trPr>
          <w:trHeight w:val="345"/>
        </w:trPr>
        <w:tc>
          <w:tcPr>
            <w:tcW w:w="612" w:type="pct"/>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4388" w:type="pct"/>
          </w:tcPr>
          <w:p w:rsidR="00D86139" w:rsidRPr="00451CBD" w:rsidRDefault="00FE45C6" w:rsidP="00707199">
            <w:pPr>
              <w:pStyle w:val="BodyText"/>
              <w:spacing w:before="60" w:after="60"/>
              <w:rPr>
                <w:rFonts w:ascii="Times New Roman" w:hAnsi="Times New Roman"/>
                <w:color w:val="FF0000"/>
                <w:szCs w:val="20"/>
              </w:rPr>
            </w:pPr>
            <w:r>
              <w:rPr>
                <w:rFonts w:ascii="Times New Roman" w:hAnsi="Times New Roman"/>
                <w:color w:val="FF0000"/>
                <w:szCs w:val="20"/>
              </w:rPr>
              <w:t>N/A</w:t>
            </w:r>
          </w:p>
        </w:tc>
      </w:tr>
      <w:tr w:rsidR="00D86139" w:rsidRPr="001105B6" w:rsidTr="00CC0599">
        <w:trPr>
          <w:trHeight w:val="360"/>
        </w:trPr>
        <w:tc>
          <w:tcPr>
            <w:tcW w:w="612" w:type="pct"/>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4388" w:type="pct"/>
          </w:tcPr>
          <w:p w:rsidR="00D86139" w:rsidRPr="001105B6" w:rsidRDefault="00CC0BB8" w:rsidP="00707199">
            <w:pPr>
              <w:pStyle w:val="BodyText"/>
              <w:spacing w:before="60" w:after="60"/>
              <w:rPr>
                <w:rFonts w:ascii="Times New Roman" w:hAnsi="Times New Roman"/>
                <w:szCs w:val="20"/>
              </w:rPr>
            </w:pPr>
            <w:hyperlink r:id="rId12" w:history="1">
              <w:r w:rsidR="00D86139" w:rsidRPr="001105B6">
                <w:rPr>
                  <w:rStyle w:val="Hyperlink"/>
                  <w:rFonts w:ascii="Times New Roman" w:hAnsi="Times New Roman"/>
                  <w:szCs w:val="20"/>
                </w:rPr>
                <w:t>Link to Production Folder</w:t>
              </w:r>
            </w:hyperlink>
          </w:p>
        </w:tc>
      </w:tr>
    </w:tbl>
    <w:p w:rsidR="00D86139" w:rsidRPr="00BA1260" w:rsidRDefault="00D86139" w:rsidP="00885224">
      <w:pPr>
        <w:pStyle w:val="Heading2"/>
      </w:pPr>
      <w:bookmarkStart w:id="1607" w:name="_Toc204658739"/>
      <w:bookmarkStart w:id="1608" w:name="_Toc377467008"/>
      <w:r w:rsidRPr="00BA1260">
        <w:t>Link to Web Service document</w:t>
      </w:r>
      <w:bookmarkEnd w:id="1607"/>
      <w:bookmarkEnd w:id="16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404"/>
      </w:tblGrid>
      <w:tr w:rsidR="00D86139" w:rsidRPr="001105B6" w:rsidTr="0088033C">
        <w:trPr>
          <w:trHeight w:val="345"/>
        </w:trPr>
        <w:tc>
          <w:tcPr>
            <w:tcW w:w="612" w:type="pct"/>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 xml:space="preserve">Draft </w:t>
            </w:r>
          </w:p>
        </w:tc>
        <w:tc>
          <w:tcPr>
            <w:tcW w:w="4388" w:type="pct"/>
          </w:tcPr>
          <w:p w:rsidR="00D86139" w:rsidRPr="00451CBD" w:rsidRDefault="00C92B44" w:rsidP="00707199">
            <w:pPr>
              <w:pStyle w:val="BodyText"/>
              <w:spacing w:before="60" w:after="60"/>
              <w:rPr>
                <w:rFonts w:ascii="Times New Roman" w:hAnsi="Times New Roman"/>
                <w:color w:val="FF0000"/>
              </w:rPr>
            </w:pPr>
            <w:r w:rsidRPr="00451CBD">
              <w:rPr>
                <w:rFonts w:ascii="Times New Roman" w:hAnsi="Times New Roman"/>
                <w:color w:val="FF0000"/>
              </w:rPr>
              <w:t>N/A</w:t>
            </w:r>
          </w:p>
        </w:tc>
      </w:tr>
      <w:tr w:rsidR="00D86139" w:rsidRPr="001105B6" w:rsidTr="0088033C">
        <w:trPr>
          <w:trHeight w:val="360"/>
        </w:trPr>
        <w:tc>
          <w:tcPr>
            <w:tcW w:w="612" w:type="pct"/>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Prod</w:t>
            </w:r>
          </w:p>
        </w:tc>
        <w:tc>
          <w:tcPr>
            <w:tcW w:w="4388" w:type="pct"/>
          </w:tcPr>
          <w:p w:rsidR="00D86139" w:rsidRPr="001105B6" w:rsidRDefault="00CC0BB8" w:rsidP="00707199">
            <w:pPr>
              <w:pStyle w:val="BodyText"/>
              <w:spacing w:before="60" w:after="60"/>
              <w:rPr>
                <w:rFonts w:ascii="Times New Roman" w:hAnsi="Times New Roman"/>
              </w:rPr>
            </w:pPr>
            <w:hyperlink r:id="rId13" w:history="1">
              <w:r w:rsidR="00DE007D" w:rsidRPr="001105B6">
                <w:rPr>
                  <w:rStyle w:val="Hyperlink"/>
                  <w:rFonts w:ascii="Times New Roman" w:hAnsi="Times New Roman"/>
                  <w:szCs w:val="20"/>
                </w:rPr>
                <w:t>Link to Production Folder</w:t>
              </w:r>
            </w:hyperlink>
          </w:p>
        </w:tc>
      </w:tr>
    </w:tbl>
    <w:p w:rsidR="00F3550F" w:rsidRPr="00871803" w:rsidRDefault="00F3550F" w:rsidP="00885224">
      <w:pPr>
        <w:pStyle w:val="Heading2"/>
      </w:pPr>
      <w:bookmarkStart w:id="1609" w:name="_Toc204658752"/>
      <w:bookmarkStart w:id="1610" w:name="_Ref265053242"/>
      <w:bookmarkStart w:id="1611" w:name="_Toc377467009"/>
      <w:r w:rsidRPr="00871803">
        <w:t xml:space="preserve">Link to </w:t>
      </w:r>
      <w:r>
        <w:t>XSDs</w:t>
      </w:r>
      <w:bookmarkEnd w:id="1609"/>
      <w:r w:rsidR="00582E34">
        <w:t xml:space="preserve"> / WSDLs</w:t>
      </w:r>
      <w:bookmarkEnd w:id="1610"/>
      <w:bookmarkEnd w:id="16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404"/>
      </w:tblGrid>
      <w:tr w:rsidR="00F3550F" w:rsidRPr="001105B6" w:rsidTr="0088033C">
        <w:trPr>
          <w:trHeight w:val="345"/>
        </w:trPr>
        <w:tc>
          <w:tcPr>
            <w:tcW w:w="612" w:type="pct"/>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4388" w:type="pct"/>
          </w:tcPr>
          <w:p w:rsidR="00F3550F" w:rsidRPr="00451CBD" w:rsidRDefault="00C92B44" w:rsidP="00707199">
            <w:pPr>
              <w:pStyle w:val="BodyText"/>
              <w:spacing w:before="60" w:after="60"/>
              <w:rPr>
                <w:rFonts w:ascii="Times New Roman" w:hAnsi="Times New Roman"/>
                <w:color w:val="FF0000"/>
                <w:szCs w:val="20"/>
              </w:rPr>
            </w:pPr>
            <w:r w:rsidRPr="00451CBD">
              <w:rPr>
                <w:rFonts w:ascii="Times New Roman" w:hAnsi="Times New Roman"/>
                <w:color w:val="FF0000"/>
                <w:szCs w:val="20"/>
              </w:rPr>
              <w:t>N/</w:t>
            </w:r>
            <w:r w:rsidR="00FE45C6">
              <w:rPr>
                <w:rFonts w:ascii="Times New Roman" w:hAnsi="Times New Roman"/>
                <w:color w:val="FF0000"/>
                <w:szCs w:val="20"/>
              </w:rPr>
              <w:t>A</w:t>
            </w:r>
          </w:p>
        </w:tc>
      </w:tr>
      <w:tr w:rsidR="00F3550F" w:rsidRPr="001105B6" w:rsidTr="0088033C">
        <w:trPr>
          <w:trHeight w:val="360"/>
        </w:trPr>
        <w:tc>
          <w:tcPr>
            <w:tcW w:w="612" w:type="pct"/>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4388" w:type="pct"/>
          </w:tcPr>
          <w:p w:rsidR="00F3550F" w:rsidRPr="001105B6" w:rsidRDefault="00CC0BB8" w:rsidP="00707199">
            <w:pPr>
              <w:pStyle w:val="BodyText"/>
              <w:spacing w:before="60" w:after="60"/>
              <w:rPr>
                <w:rFonts w:ascii="Times New Roman" w:hAnsi="Times New Roman"/>
                <w:szCs w:val="20"/>
              </w:rPr>
            </w:pPr>
            <w:hyperlink r:id="rId14" w:history="1">
              <w:r w:rsidR="00F3550F" w:rsidRPr="001105B6">
                <w:rPr>
                  <w:rStyle w:val="Hyperlink"/>
                  <w:rFonts w:ascii="Times New Roman" w:hAnsi="Times New Roman"/>
                  <w:szCs w:val="20"/>
                </w:rPr>
                <w:t>Link to Production Folder</w:t>
              </w:r>
            </w:hyperlink>
          </w:p>
        </w:tc>
      </w:tr>
    </w:tbl>
    <w:p w:rsidR="00582E34" w:rsidRPr="00871803" w:rsidRDefault="00582E34" w:rsidP="00582E34">
      <w:pPr>
        <w:pStyle w:val="Heading2"/>
      </w:pPr>
      <w:bookmarkStart w:id="1612" w:name="_Ref265053133"/>
      <w:bookmarkStart w:id="1613" w:name="_Toc377467010"/>
      <w:r w:rsidRPr="00871803">
        <w:t xml:space="preserve">Link to </w:t>
      </w:r>
      <w:r>
        <w:t>EAI User Guides and Helps</w:t>
      </w:r>
      <w:bookmarkEnd w:id="1612"/>
      <w:bookmarkEnd w:id="16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404"/>
      </w:tblGrid>
      <w:tr w:rsidR="00582E34" w:rsidRPr="001105B6" w:rsidTr="0088033C">
        <w:trPr>
          <w:trHeight w:val="360"/>
        </w:trPr>
        <w:tc>
          <w:tcPr>
            <w:tcW w:w="612" w:type="pct"/>
            <w:vAlign w:val="center"/>
          </w:tcPr>
          <w:p w:rsidR="00582E34" w:rsidRPr="001105B6" w:rsidRDefault="00582E34" w:rsidP="00B01BDD">
            <w:pPr>
              <w:pStyle w:val="BodyText"/>
              <w:spacing w:before="60" w:after="60"/>
              <w:rPr>
                <w:rFonts w:ascii="Times New Roman" w:hAnsi="Times New Roman"/>
                <w:szCs w:val="20"/>
              </w:rPr>
            </w:pPr>
            <w:r w:rsidRPr="001105B6">
              <w:rPr>
                <w:rFonts w:ascii="Times New Roman" w:hAnsi="Times New Roman"/>
                <w:szCs w:val="20"/>
              </w:rPr>
              <w:t>Final</w:t>
            </w:r>
          </w:p>
        </w:tc>
        <w:tc>
          <w:tcPr>
            <w:tcW w:w="4388" w:type="pct"/>
          </w:tcPr>
          <w:p w:rsidR="00582E34" w:rsidRPr="001105B6" w:rsidRDefault="00CC0BB8" w:rsidP="00B01BDD">
            <w:pPr>
              <w:pStyle w:val="BodyText"/>
              <w:spacing w:before="60" w:after="60"/>
              <w:rPr>
                <w:rFonts w:ascii="Times New Roman" w:hAnsi="Times New Roman"/>
                <w:szCs w:val="20"/>
              </w:rPr>
            </w:pPr>
            <w:hyperlink r:id="rId15" w:history="1">
              <w:r w:rsidR="00582E34" w:rsidRPr="001105B6">
                <w:rPr>
                  <w:rStyle w:val="Hyperlink"/>
                  <w:rFonts w:ascii="Times New Roman" w:hAnsi="Times New Roman"/>
                  <w:szCs w:val="20"/>
                </w:rPr>
                <w:t>Link to Folder</w:t>
              </w:r>
            </w:hyperlink>
            <w:r w:rsidR="003713A2" w:rsidRPr="001105B6">
              <w:rPr>
                <w:rFonts w:ascii="Times New Roman" w:hAnsi="Times New Roman"/>
                <w:szCs w:val="20"/>
              </w:rPr>
              <w:t>; documents,</w:t>
            </w:r>
            <w:r w:rsidR="00582E34" w:rsidRPr="001105B6">
              <w:rPr>
                <w:rFonts w:ascii="Times New Roman" w:hAnsi="Times New Roman"/>
                <w:szCs w:val="20"/>
              </w:rPr>
              <w:t xml:space="preserve"> folders</w:t>
            </w:r>
            <w:r w:rsidR="003713A2" w:rsidRPr="001105B6">
              <w:rPr>
                <w:rFonts w:ascii="Times New Roman" w:hAnsi="Times New Roman"/>
                <w:szCs w:val="20"/>
              </w:rPr>
              <w:t xml:space="preserve"> and shortcuts</w:t>
            </w:r>
            <w:r w:rsidR="00582E34" w:rsidRPr="001105B6">
              <w:rPr>
                <w:rFonts w:ascii="Times New Roman" w:hAnsi="Times New Roman"/>
                <w:szCs w:val="20"/>
              </w:rPr>
              <w:t xml:space="preserve"> include: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EAI Web Service User Guide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API URLs spreadsheet</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582E34" w:rsidRPr="001105B6">
              <w:rPr>
                <w:rFonts w:ascii="Times New Roman" w:hAnsi="Times New Roman"/>
                <w:szCs w:val="20"/>
              </w:rPr>
              <w:t xml:space="preserve">roduction interface </w:t>
            </w:r>
            <w:r w:rsidR="00B4537F" w:rsidRPr="001105B6">
              <w:rPr>
                <w:rFonts w:ascii="Times New Roman" w:hAnsi="Times New Roman"/>
                <w:szCs w:val="20"/>
              </w:rPr>
              <w:t>folder</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B4537F" w:rsidRPr="001105B6">
              <w:rPr>
                <w:rFonts w:ascii="Times New Roman" w:hAnsi="Times New Roman"/>
                <w:szCs w:val="20"/>
              </w:rPr>
              <w:t>roduction schema folder</w:t>
            </w:r>
          </w:p>
          <w:p w:rsidR="003713A2"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XML MQ Header Standards</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 xml:space="preserve">Web service and </w:t>
            </w:r>
            <w:proofErr w:type="spellStart"/>
            <w:r w:rsidRPr="001105B6">
              <w:rPr>
                <w:rFonts w:ascii="Times New Roman" w:hAnsi="Times New Roman"/>
                <w:szCs w:val="20"/>
              </w:rPr>
              <w:t>WebSphere</w:t>
            </w:r>
            <w:proofErr w:type="spellEnd"/>
            <w:r w:rsidRPr="001105B6">
              <w:rPr>
                <w:rFonts w:ascii="Times New Roman" w:hAnsi="Times New Roman"/>
                <w:szCs w:val="20"/>
              </w:rPr>
              <w:t xml:space="preserve"> MQ coding examples</w:t>
            </w:r>
          </w:p>
        </w:tc>
      </w:tr>
    </w:tbl>
    <w:p w:rsidR="00B4537F" w:rsidRDefault="00B4537F" w:rsidP="00B4537F"/>
    <w:p w:rsidR="001B3813" w:rsidRDefault="001B3813" w:rsidP="00B4537F">
      <w:pPr>
        <w:pStyle w:val="Heading1"/>
        <w:tabs>
          <w:tab w:val="clear" w:pos="432"/>
          <w:tab w:val="num" w:pos="0"/>
        </w:tabs>
        <w:ind w:left="0" w:firstLine="0"/>
        <w:sectPr w:rsidR="001B3813" w:rsidSect="00711ED8">
          <w:headerReference w:type="default" r:id="rId16"/>
          <w:footerReference w:type="default" r:id="rId17"/>
          <w:pgSz w:w="12240" w:h="15840" w:code="1"/>
          <w:pgMar w:top="1440" w:right="1260" w:bottom="1440" w:left="1620" w:header="720" w:footer="720" w:gutter="0"/>
          <w:pgNumType w:start="1"/>
          <w:cols w:space="720"/>
          <w:docGrid w:linePitch="360"/>
        </w:sectPr>
      </w:pPr>
    </w:p>
    <w:p w:rsidR="002C19FB" w:rsidRPr="00FE45C6" w:rsidRDefault="001B604C" w:rsidP="00FE45C6">
      <w:pPr>
        <w:pStyle w:val="Heading1"/>
        <w:tabs>
          <w:tab w:val="clear" w:pos="432"/>
          <w:tab w:val="num" w:pos="0"/>
        </w:tabs>
        <w:ind w:left="0" w:firstLine="0"/>
      </w:pPr>
      <w:bookmarkStart w:id="1614" w:name="_Toc377467011"/>
      <w:r w:rsidRPr="00871803">
        <w:lastRenderedPageBreak/>
        <w:t xml:space="preserve">Component </w:t>
      </w:r>
      <w:r w:rsidR="0092002D" w:rsidRPr="00871803">
        <w:t>Request/Reply/Structures</w:t>
      </w:r>
      <w:bookmarkEnd w:id="16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8"/>
        <w:gridCol w:w="7898"/>
      </w:tblGrid>
      <w:tr w:rsidR="0067373F" w:rsidRPr="006633AB" w:rsidTr="00090036">
        <w:tc>
          <w:tcPr>
            <w:tcW w:w="2003" w:type="pct"/>
            <w:shd w:val="clear" w:color="auto" w:fill="8DB3E2"/>
          </w:tcPr>
          <w:p w:rsidR="0067373F" w:rsidRPr="006633AB" w:rsidRDefault="0067373F" w:rsidP="005B2A74">
            <w:pPr>
              <w:spacing w:before="60"/>
              <w:jc w:val="right"/>
              <w:rPr>
                <w:rFonts w:ascii="Times New Roman" w:hAnsi="Times New Roman"/>
                <w:b/>
                <w:szCs w:val="20"/>
              </w:rPr>
            </w:pPr>
            <w:r w:rsidRPr="006633AB">
              <w:rPr>
                <w:rFonts w:ascii="Times New Roman" w:hAnsi="Times New Roman"/>
                <w:b/>
                <w:szCs w:val="20"/>
              </w:rPr>
              <w:t>Format / Transport</w:t>
            </w:r>
          </w:p>
        </w:tc>
        <w:tc>
          <w:tcPr>
            <w:tcW w:w="2997" w:type="pct"/>
          </w:tcPr>
          <w:p w:rsidR="0067373F" w:rsidRPr="006633AB" w:rsidRDefault="0067373F" w:rsidP="005B2A74">
            <w:pPr>
              <w:spacing w:before="60"/>
              <w:rPr>
                <w:rFonts w:ascii="Times New Roman" w:hAnsi="Times New Roman"/>
                <w:color w:val="0000FF"/>
                <w:szCs w:val="20"/>
              </w:rPr>
            </w:pPr>
            <w:r w:rsidRPr="006633AB">
              <w:rPr>
                <w:rFonts w:ascii="Times New Roman" w:hAnsi="Times New Roman"/>
                <w:color w:val="0000FF"/>
                <w:szCs w:val="20"/>
              </w:rPr>
              <w:t>SOAP / HTTP</w:t>
            </w:r>
          </w:p>
        </w:tc>
      </w:tr>
      <w:tr w:rsidR="0067373F" w:rsidRPr="006633AB" w:rsidTr="00090036">
        <w:tc>
          <w:tcPr>
            <w:tcW w:w="2003" w:type="pct"/>
            <w:shd w:val="clear" w:color="auto" w:fill="8DB3E2"/>
          </w:tcPr>
          <w:p w:rsidR="0067373F" w:rsidRPr="006633AB" w:rsidRDefault="0067373F" w:rsidP="005B2A74">
            <w:pPr>
              <w:spacing w:before="60"/>
              <w:jc w:val="right"/>
              <w:rPr>
                <w:rFonts w:ascii="Times New Roman" w:hAnsi="Times New Roman"/>
                <w:b/>
                <w:szCs w:val="20"/>
              </w:rPr>
            </w:pPr>
            <w:r w:rsidRPr="006633AB">
              <w:rPr>
                <w:rFonts w:ascii="Times New Roman" w:hAnsi="Times New Roman"/>
                <w:b/>
                <w:szCs w:val="20"/>
              </w:rPr>
              <w:t>Encoding</w:t>
            </w:r>
          </w:p>
        </w:tc>
        <w:tc>
          <w:tcPr>
            <w:tcW w:w="2997" w:type="pct"/>
          </w:tcPr>
          <w:p w:rsidR="0067373F" w:rsidRPr="006633AB" w:rsidRDefault="0067373F" w:rsidP="005B2A74">
            <w:pPr>
              <w:spacing w:before="60"/>
              <w:rPr>
                <w:rFonts w:ascii="Times New Roman" w:hAnsi="Times New Roman"/>
                <w:color w:val="0000FF"/>
                <w:szCs w:val="20"/>
              </w:rPr>
            </w:pPr>
            <w:r w:rsidRPr="006633AB">
              <w:rPr>
                <w:rFonts w:ascii="Times New Roman" w:hAnsi="Times New Roman"/>
                <w:color w:val="0000FF"/>
                <w:szCs w:val="20"/>
              </w:rPr>
              <w:t>UTF-8</w:t>
            </w:r>
          </w:p>
        </w:tc>
      </w:tr>
    </w:tbl>
    <w:p w:rsidR="00D01836" w:rsidRDefault="00D01836" w:rsidP="00885224">
      <w:pPr>
        <w:pStyle w:val="Heading2"/>
      </w:pPr>
      <w:bookmarkStart w:id="1615" w:name="_Request_Structure"/>
      <w:bookmarkStart w:id="1616" w:name="_Toc377467012"/>
      <w:bookmarkEnd w:id="1615"/>
      <w:r w:rsidRPr="00871803">
        <w:t xml:space="preserve">Request </w:t>
      </w:r>
      <w:r w:rsidR="00416BDE" w:rsidRPr="00871803">
        <w:t>Message</w:t>
      </w:r>
      <w:bookmarkEnd w:id="1616"/>
    </w:p>
    <w:p w:rsidR="00AC4CEA" w:rsidRPr="00F3550F" w:rsidRDefault="0063772C" w:rsidP="009101E6">
      <w:pPr>
        <w:pStyle w:val="Heading3"/>
      </w:pPr>
      <w:bookmarkStart w:id="1617" w:name="_Toc377467013"/>
      <w:proofErr w:type="spellStart"/>
      <w:r>
        <w:t>lookupGroupAndEligibility</w:t>
      </w:r>
      <w:bookmarkEnd w:id="1617"/>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826"/>
        <w:gridCol w:w="4523"/>
        <w:gridCol w:w="1031"/>
        <w:gridCol w:w="1128"/>
        <w:gridCol w:w="1820"/>
        <w:gridCol w:w="1786"/>
      </w:tblGrid>
      <w:tr w:rsidR="00D01836" w:rsidRPr="00B3311D" w:rsidTr="001E4063">
        <w:trPr>
          <w:trHeight w:val="209"/>
          <w:tblHeader/>
        </w:trPr>
        <w:tc>
          <w:tcPr>
            <w:tcW w:w="1077" w:type="pct"/>
            <w:shd w:val="clear" w:color="auto" w:fill="8DB3E2"/>
          </w:tcPr>
          <w:p w:rsidR="00D01836" w:rsidRPr="00B3311D" w:rsidRDefault="00D01836" w:rsidP="00382D4C">
            <w:pPr>
              <w:pStyle w:val="BodyText"/>
              <w:rPr>
                <w:rFonts w:ascii="Times New Roman" w:hAnsi="Times New Roman"/>
                <w:b/>
                <w:sz w:val="24"/>
              </w:rPr>
            </w:pPr>
            <w:r w:rsidRPr="00B3311D">
              <w:rPr>
                <w:rFonts w:ascii="Times New Roman" w:hAnsi="Times New Roman"/>
                <w:b/>
                <w:sz w:val="24"/>
              </w:rPr>
              <w:t>XML Tag Name / Field Name</w:t>
            </w:r>
          </w:p>
        </w:tc>
        <w:tc>
          <w:tcPr>
            <w:tcW w:w="1724" w:type="pct"/>
            <w:shd w:val="clear" w:color="auto" w:fill="8DB3E2"/>
          </w:tcPr>
          <w:p w:rsidR="00D01836" w:rsidRPr="00B3311D" w:rsidRDefault="00D01836" w:rsidP="00382D4C">
            <w:pPr>
              <w:pStyle w:val="BodyText"/>
              <w:rPr>
                <w:rFonts w:ascii="Times New Roman" w:hAnsi="Times New Roman"/>
                <w:b/>
                <w:sz w:val="24"/>
                <w:lang w:val="fr-FR"/>
              </w:rPr>
            </w:pPr>
            <w:r w:rsidRPr="00B3311D">
              <w:rPr>
                <w:rFonts w:ascii="Times New Roman" w:hAnsi="Times New Roman"/>
                <w:b/>
                <w:sz w:val="24"/>
                <w:lang w:val="fr-FR"/>
              </w:rPr>
              <w:t>Description / Notes</w:t>
            </w:r>
          </w:p>
        </w:tc>
        <w:tc>
          <w:tcPr>
            <w:tcW w:w="393" w:type="pct"/>
            <w:shd w:val="clear" w:color="auto" w:fill="8DB3E2"/>
          </w:tcPr>
          <w:p w:rsidR="00D01836" w:rsidRPr="00B3311D" w:rsidRDefault="00D01836" w:rsidP="00382D4C">
            <w:pPr>
              <w:pStyle w:val="BodyText"/>
              <w:rPr>
                <w:rFonts w:ascii="Times New Roman" w:hAnsi="Times New Roman"/>
                <w:b/>
                <w:sz w:val="24"/>
                <w:lang w:val="fr-FR"/>
              </w:rPr>
            </w:pPr>
            <w:proofErr w:type="spellStart"/>
            <w:r w:rsidRPr="00B3311D">
              <w:rPr>
                <w:rFonts w:ascii="Times New Roman" w:hAnsi="Times New Roman"/>
                <w:b/>
                <w:sz w:val="24"/>
                <w:lang w:val="fr-FR"/>
              </w:rPr>
              <w:t>Length</w:t>
            </w:r>
            <w:proofErr w:type="spellEnd"/>
          </w:p>
        </w:tc>
        <w:tc>
          <w:tcPr>
            <w:tcW w:w="430" w:type="pct"/>
            <w:shd w:val="clear" w:color="auto" w:fill="8DB3E2"/>
          </w:tcPr>
          <w:p w:rsidR="00D01836" w:rsidRPr="00B3311D" w:rsidRDefault="00D01836" w:rsidP="00382D4C">
            <w:pPr>
              <w:pStyle w:val="BodyText"/>
              <w:rPr>
                <w:rFonts w:ascii="Times New Roman" w:hAnsi="Times New Roman"/>
                <w:b/>
                <w:sz w:val="24"/>
                <w:lang w:val="fr-FR"/>
              </w:rPr>
            </w:pPr>
            <w:r w:rsidRPr="00B3311D">
              <w:rPr>
                <w:rFonts w:ascii="Times New Roman" w:hAnsi="Times New Roman"/>
                <w:b/>
                <w:sz w:val="24"/>
                <w:lang w:val="fr-FR"/>
              </w:rPr>
              <w:t>Type</w:t>
            </w:r>
          </w:p>
        </w:tc>
        <w:tc>
          <w:tcPr>
            <w:tcW w:w="694" w:type="pct"/>
            <w:shd w:val="clear" w:color="auto" w:fill="8DB3E2"/>
          </w:tcPr>
          <w:p w:rsidR="00D01836" w:rsidRPr="00B3311D" w:rsidRDefault="00D01836" w:rsidP="00382D4C">
            <w:pPr>
              <w:pStyle w:val="BodyText"/>
              <w:rPr>
                <w:rFonts w:ascii="Times New Roman" w:hAnsi="Times New Roman"/>
                <w:b/>
                <w:sz w:val="24"/>
                <w:lang w:val="fr-FR"/>
              </w:rPr>
            </w:pPr>
            <w:r w:rsidRPr="00B3311D">
              <w:rPr>
                <w:rFonts w:ascii="Times New Roman" w:hAnsi="Times New Roman"/>
                <w:b/>
                <w:sz w:val="24"/>
                <w:lang w:val="fr-FR"/>
              </w:rPr>
              <w:t>Values</w:t>
            </w:r>
          </w:p>
        </w:tc>
        <w:tc>
          <w:tcPr>
            <w:tcW w:w="681" w:type="pct"/>
            <w:shd w:val="clear" w:color="auto" w:fill="8DB3E2"/>
          </w:tcPr>
          <w:p w:rsidR="00D01836" w:rsidRPr="00B3311D" w:rsidRDefault="00E968BF" w:rsidP="00382D4C">
            <w:pPr>
              <w:pStyle w:val="BodyText"/>
              <w:rPr>
                <w:rFonts w:ascii="Times New Roman" w:hAnsi="Times New Roman"/>
                <w:b/>
                <w:sz w:val="24"/>
                <w:lang w:val="fr-FR"/>
              </w:rPr>
            </w:pPr>
            <w:proofErr w:type="spellStart"/>
            <w:r w:rsidRPr="00B3311D">
              <w:rPr>
                <w:rFonts w:ascii="Times New Roman" w:hAnsi="Times New Roman"/>
                <w:b/>
                <w:sz w:val="24"/>
                <w:lang w:val="fr-FR"/>
              </w:rPr>
              <w:t>Req</w:t>
            </w:r>
            <w:proofErr w:type="spellEnd"/>
            <w:r w:rsidRPr="00B3311D">
              <w:rPr>
                <w:rFonts w:ascii="Times New Roman" w:hAnsi="Times New Roman"/>
                <w:b/>
                <w:sz w:val="24"/>
                <w:lang w:val="fr-FR"/>
              </w:rPr>
              <w:t>/</w:t>
            </w:r>
            <w:proofErr w:type="spellStart"/>
            <w:r w:rsidRPr="00B3311D">
              <w:rPr>
                <w:rFonts w:ascii="Times New Roman" w:hAnsi="Times New Roman"/>
                <w:b/>
                <w:sz w:val="24"/>
                <w:lang w:val="fr-FR"/>
              </w:rPr>
              <w:t>Opt</w:t>
            </w:r>
            <w:proofErr w:type="spellEnd"/>
            <w:r w:rsidR="00D01836" w:rsidRPr="00B3311D">
              <w:rPr>
                <w:rFonts w:ascii="Times New Roman" w:hAnsi="Times New Roman"/>
                <w:b/>
                <w:sz w:val="24"/>
                <w:lang w:val="fr-FR"/>
              </w:rPr>
              <w:t>/</w:t>
            </w:r>
            <w:proofErr w:type="spellStart"/>
            <w:r w:rsidR="00D01836" w:rsidRPr="00B3311D">
              <w:rPr>
                <w:rFonts w:ascii="Times New Roman" w:hAnsi="Times New Roman"/>
                <w:b/>
                <w:sz w:val="24"/>
                <w:lang w:val="fr-FR"/>
              </w:rPr>
              <w:t>Choice</w:t>
            </w:r>
            <w:proofErr w:type="spellEnd"/>
          </w:p>
        </w:tc>
      </w:tr>
      <w:tr w:rsidR="003D4495" w:rsidRPr="00B3311D" w:rsidTr="001E4063">
        <w:trPr>
          <w:trHeight w:val="283"/>
        </w:trPr>
        <w:tc>
          <w:tcPr>
            <w:tcW w:w="1077" w:type="pct"/>
            <w:tcBorders>
              <w:top w:val="single" w:sz="6" w:space="0" w:color="auto"/>
              <w:left w:val="single" w:sz="6" w:space="0" w:color="auto"/>
              <w:bottom w:val="single" w:sz="6" w:space="0" w:color="auto"/>
              <w:right w:val="single" w:sz="6" w:space="0" w:color="auto"/>
            </w:tcBorders>
          </w:tcPr>
          <w:p w:rsidR="003D4495" w:rsidRPr="00B3311D" w:rsidRDefault="002C4606" w:rsidP="00B3311D">
            <w:pPr>
              <w:pStyle w:val="BodyText"/>
              <w:rPr>
                <w:rFonts w:ascii="Times New Roman" w:hAnsi="Times New Roman"/>
                <w:sz w:val="24"/>
              </w:rPr>
            </w:pPr>
            <w:proofErr w:type="spellStart"/>
            <w:r>
              <w:rPr>
                <w:rFonts w:ascii="Times New Roman" w:hAnsi="Times New Roman"/>
                <w:sz w:val="24"/>
              </w:rPr>
              <w:t>groupIdentifier</w:t>
            </w:r>
            <w:r w:rsidR="008020C3">
              <w:rPr>
                <w:rFonts w:ascii="Times New Roman" w:hAnsi="Times New Roman"/>
                <w:sz w:val="24"/>
              </w:rPr>
              <w:t>Info</w:t>
            </w:r>
            <w:proofErr w:type="spellEnd"/>
          </w:p>
        </w:tc>
        <w:tc>
          <w:tcPr>
            <w:tcW w:w="1724" w:type="pct"/>
            <w:tcBorders>
              <w:top w:val="single" w:sz="6" w:space="0" w:color="auto"/>
              <w:left w:val="single" w:sz="6" w:space="0" w:color="auto"/>
              <w:bottom w:val="single" w:sz="6" w:space="0" w:color="auto"/>
              <w:right w:val="single" w:sz="6" w:space="0" w:color="auto"/>
            </w:tcBorders>
          </w:tcPr>
          <w:p w:rsidR="003D4495" w:rsidRDefault="008020C3" w:rsidP="002C4606">
            <w:pPr>
              <w:pStyle w:val="BodyText"/>
              <w:rPr>
                <w:rFonts w:ascii="Times New Roman" w:hAnsi="Times New Roman"/>
                <w:sz w:val="24"/>
              </w:rPr>
            </w:pPr>
            <w:r>
              <w:rPr>
                <w:rFonts w:ascii="Times New Roman" w:hAnsi="Times New Roman"/>
                <w:sz w:val="24"/>
              </w:rPr>
              <w:t xml:space="preserve">Calling applications can provide one of the </w:t>
            </w:r>
            <w:r w:rsidR="002C4606">
              <w:rPr>
                <w:rFonts w:ascii="Times New Roman" w:hAnsi="Times New Roman"/>
                <w:sz w:val="24"/>
              </w:rPr>
              <w:t>identifiers in this structure to get group information.</w:t>
            </w:r>
            <w:r w:rsidR="00566556">
              <w:rPr>
                <w:rFonts w:ascii="Times New Roman" w:hAnsi="Times New Roman"/>
                <w:sz w:val="24"/>
              </w:rPr>
              <w:t xml:space="preserve"> Using the identifier provided in this structure </w:t>
            </w:r>
            <w:proofErr w:type="spellStart"/>
            <w:r w:rsidR="00566556">
              <w:rPr>
                <w:rFonts w:ascii="Times New Roman" w:hAnsi="Times New Roman"/>
                <w:sz w:val="24"/>
              </w:rPr>
              <w:t>groupId</w:t>
            </w:r>
            <w:proofErr w:type="spellEnd"/>
            <w:r w:rsidR="00566556">
              <w:rPr>
                <w:rFonts w:ascii="Times New Roman" w:hAnsi="Times New Roman"/>
                <w:sz w:val="24"/>
              </w:rPr>
              <w:t xml:space="preserve"> will be retrieved and using that </w:t>
            </w:r>
            <w:proofErr w:type="spellStart"/>
            <w:r w:rsidR="00566556">
              <w:rPr>
                <w:rFonts w:ascii="Times New Roman" w:hAnsi="Times New Roman"/>
                <w:sz w:val="24"/>
              </w:rPr>
              <w:t>groupId</w:t>
            </w:r>
            <w:proofErr w:type="spellEnd"/>
            <w:r w:rsidR="00566556">
              <w:rPr>
                <w:rFonts w:ascii="Times New Roman" w:hAnsi="Times New Roman"/>
                <w:sz w:val="24"/>
              </w:rPr>
              <w:t xml:space="preserve"> additional information for that group will be returned.</w:t>
            </w:r>
          </w:p>
          <w:p w:rsidR="00FF4D4F" w:rsidRPr="00B3311D" w:rsidRDefault="00FF4D4F" w:rsidP="002C4606">
            <w:pPr>
              <w:pStyle w:val="BodyText"/>
              <w:rPr>
                <w:rFonts w:ascii="Times New Roman" w:hAnsi="Times New Roman"/>
                <w:sz w:val="24"/>
              </w:rPr>
            </w:pPr>
            <w:r>
              <w:rPr>
                <w:rFonts w:ascii="Times New Roman" w:hAnsi="Times New Roman"/>
                <w:sz w:val="24"/>
              </w:rPr>
              <w:t xml:space="preserve">Either </w:t>
            </w:r>
            <w:proofErr w:type="spellStart"/>
            <w:r>
              <w:rPr>
                <w:rFonts w:ascii="Times New Roman" w:hAnsi="Times New Roman"/>
                <w:sz w:val="24"/>
              </w:rPr>
              <w:t>groupIdentifierInfo</w:t>
            </w:r>
            <w:proofErr w:type="spellEnd"/>
            <w:r>
              <w:rPr>
                <w:rFonts w:ascii="Times New Roman" w:hAnsi="Times New Roman"/>
                <w:sz w:val="24"/>
              </w:rPr>
              <w:t xml:space="preserve"> or </w:t>
            </w:r>
            <w:proofErr w:type="spellStart"/>
            <w:r>
              <w:rPr>
                <w:rFonts w:ascii="Times New Roman" w:hAnsi="Times New Roman"/>
                <w:sz w:val="24"/>
              </w:rPr>
              <w:t>subscriberJoiningGroup</w:t>
            </w:r>
            <w:proofErr w:type="spellEnd"/>
            <w:r>
              <w:rPr>
                <w:rFonts w:ascii="Times New Roman" w:hAnsi="Times New Roman"/>
                <w:sz w:val="24"/>
              </w:rPr>
              <w:t xml:space="preserve"> are mandatory.</w:t>
            </w:r>
          </w:p>
        </w:tc>
        <w:tc>
          <w:tcPr>
            <w:tcW w:w="393" w:type="pct"/>
            <w:tcBorders>
              <w:top w:val="single" w:sz="6" w:space="0" w:color="auto"/>
              <w:left w:val="single" w:sz="6" w:space="0" w:color="auto"/>
              <w:bottom w:val="single" w:sz="6" w:space="0" w:color="auto"/>
              <w:right w:val="single" w:sz="6" w:space="0" w:color="auto"/>
            </w:tcBorders>
          </w:tcPr>
          <w:p w:rsidR="003D4495" w:rsidRPr="00B3311D" w:rsidRDefault="004426B9" w:rsidP="00F65D3B">
            <w:pPr>
              <w:pStyle w:val="BodyText"/>
              <w:rPr>
                <w:rFonts w:ascii="Times New Roman" w:hAnsi="Times New Roman"/>
                <w:snapToGrid w:val="0"/>
                <w:sz w:val="24"/>
              </w:rPr>
            </w:pPr>
            <w:r w:rsidRPr="00B3311D">
              <w:rPr>
                <w:rFonts w:ascii="Times New Roman" w:hAnsi="Times New Roman"/>
                <w:snapToGrid w:val="0"/>
                <w:sz w:val="24"/>
              </w:rPr>
              <w:t>N/A</w:t>
            </w:r>
          </w:p>
        </w:tc>
        <w:tc>
          <w:tcPr>
            <w:tcW w:w="430" w:type="pct"/>
            <w:tcBorders>
              <w:top w:val="single" w:sz="6" w:space="0" w:color="auto"/>
              <w:left w:val="single" w:sz="6" w:space="0" w:color="auto"/>
              <w:bottom w:val="single" w:sz="6" w:space="0" w:color="auto"/>
              <w:right w:val="single" w:sz="6" w:space="0" w:color="auto"/>
            </w:tcBorders>
          </w:tcPr>
          <w:p w:rsidR="003D4495" w:rsidRPr="00B3311D" w:rsidRDefault="004426B9" w:rsidP="00F65D3B">
            <w:pPr>
              <w:pStyle w:val="BodyText"/>
              <w:rPr>
                <w:rFonts w:ascii="Times New Roman" w:hAnsi="Times New Roman"/>
                <w:snapToGrid w:val="0"/>
                <w:sz w:val="24"/>
              </w:rPr>
            </w:pPr>
            <w:r w:rsidRPr="00B3311D">
              <w:rPr>
                <w:rFonts w:ascii="Times New Roman" w:hAnsi="Times New Roman"/>
                <w:sz w:val="24"/>
              </w:rPr>
              <w:t>Structure</w:t>
            </w:r>
          </w:p>
        </w:tc>
        <w:tc>
          <w:tcPr>
            <w:tcW w:w="694" w:type="pct"/>
            <w:tcBorders>
              <w:top w:val="single" w:sz="6" w:space="0" w:color="auto"/>
              <w:left w:val="single" w:sz="6" w:space="0" w:color="auto"/>
              <w:bottom w:val="single" w:sz="6" w:space="0" w:color="auto"/>
              <w:right w:val="single" w:sz="6" w:space="0" w:color="auto"/>
            </w:tcBorders>
          </w:tcPr>
          <w:p w:rsidR="00477114" w:rsidRDefault="00477114" w:rsidP="00F65D3B">
            <w:pPr>
              <w:pStyle w:val="BodyText"/>
              <w:rPr>
                <w:ins w:id="1618" w:author="Pathipati, Suneel [IT]" w:date="2014-01-08T12:45:00Z"/>
                <w:rFonts w:ascii="Times New Roman" w:hAnsi="Times New Roman"/>
                <w:sz w:val="24"/>
              </w:rPr>
            </w:pPr>
          </w:p>
          <w:p w:rsidR="00477114" w:rsidRPr="00477114" w:rsidRDefault="00477114">
            <w:pPr>
              <w:rPr>
                <w:ins w:id="1619" w:author="Pathipati, Suneel [IT]" w:date="2014-01-08T12:45:00Z"/>
                <w:rPrChange w:id="1620" w:author="Pathipati, Suneel [IT]" w:date="2014-01-08T12:45:00Z">
                  <w:rPr>
                    <w:ins w:id="1621" w:author="Pathipati, Suneel [IT]" w:date="2014-01-08T12:45:00Z"/>
                    <w:rFonts w:ascii="Times New Roman" w:hAnsi="Times New Roman"/>
                    <w:sz w:val="24"/>
                  </w:rPr>
                </w:rPrChange>
              </w:rPr>
              <w:pPrChange w:id="1622" w:author="Pathipati, Suneel [IT]" w:date="2014-01-08T12:45:00Z">
                <w:pPr>
                  <w:pStyle w:val="BodyText"/>
                </w:pPr>
              </w:pPrChange>
            </w:pPr>
          </w:p>
          <w:p w:rsidR="00477114" w:rsidRDefault="00477114" w:rsidP="00477114">
            <w:pPr>
              <w:rPr>
                <w:ins w:id="1623" w:author="Pathipati, Suneel [IT]" w:date="2014-01-08T12:45:00Z"/>
              </w:rPr>
            </w:pPr>
          </w:p>
          <w:p w:rsidR="003D4495" w:rsidRPr="00477114" w:rsidRDefault="003D4495">
            <w:pPr>
              <w:jc w:val="center"/>
              <w:rPr>
                <w:rPrChange w:id="1624" w:author="Pathipati, Suneel [IT]" w:date="2014-01-08T12:45:00Z">
                  <w:rPr>
                    <w:rFonts w:ascii="Times New Roman" w:hAnsi="Times New Roman"/>
                    <w:sz w:val="24"/>
                  </w:rPr>
                </w:rPrChange>
              </w:rPr>
              <w:pPrChange w:id="1625" w:author="Pathipati, Suneel [IT]" w:date="2014-01-08T12:45:00Z">
                <w:pPr>
                  <w:pStyle w:val="BodyText"/>
                </w:pPr>
              </w:pPrChange>
            </w:pPr>
          </w:p>
        </w:tc>
        <w:tc>
          <w:tcPr>
            <w:tcW w:w="681" w:type="pct"/>
            <w:tcBorders>
              <w:top w:val="single" w:sz="6" w:space="0" w:color="auto"/>
              <w:left w:val="single" w:sz="6" w:space="0" w:color="auto"/>
              <w:bottom w:val="single" w:sz="6" w:space="0" w:color="auto"/>
              <w:right w:val="single" w:sz="6" w:space="0" w:color="auto"/>
            </w:tcBorders>
          </w:tcPr>
          <w:p w:rsidR="001E4063" w:rsidRDefault="00FF4D4F" w:rsidP="00F65D3B">
            <w:pPr>
              <w:pStyle w:val="BodyText"/>
              <w:rPr>
                <w:rFonts w:ascii="Times New Roman" w:hAnsi="Times New Roman"/>
                <w:snapToGrid w:val="0"/>
                <w:sz w:val="24"/>
              </w:rPr>
            </w:pPr>
            <w:r>
              <w:rPr>
                <w:rFonts w:ascii="Times New Roman" w:hAnsi="Times New Roman"/>
                <w:snapToGrid w:val="0"/>
                <w:sz w:val="24"/>
              </w:rPr>
              <w:t>Optional</w:t>
            </w:r>
            <w:r w:rsidR="001E4063">
              <w:rPr>
                <w:rFonts w:ascii="Times New Roman" w:hAnsi="Times New Roman"/>
                <w:snapToGrid w:val="0"/>
                <w:sz w:val="24"/>
              </w:rPr>
              <w:t>/</w:t>
            </w:r>
          </w:p>
          <w:p w:rsidR="003D4495" w:rsidRPr="00B3311D" w:rsidRDefault="001E4063" w:rsidP="00F65D3B">
            <w:pPr>
              <w:pStyle w:val="BodyText"/>
              <w:rPr>
                <w:rFonts w:ascii="Times New Roman" w:hAnsi="Times New Roman"/>
                <w:snapToGrid w:val="0"/>
                <w:sz w:val="24"/>
              </w:rPr>
            </w:pPr>
            <w:r>
              <w:rPr>
                <w:rFonts w:ascii="Times New Roman" w:hAnsi="Times New Roman"/>
                <w:snapToGrid w:val="0"/>
                <w:sz w:val="24"/>
              </w:rPr>
              <w:t>Conditional</w:t>
            </w:r>
          </w:p>
        </w:tc>
      </w:tr>
      <w:tr w:rsidR="00D156BD" w:rsidRPr="00B3311D" w:rsidTr="001E4063">
        <w:trPr>
          <w:trHeight w:val="283"/>
        </w:trPr>
        <w:tc>
          <w:tcPr>
            <w:tcW w:w="1077" w:type="pct"/>
            <w:tcBorders>
              <w:top w:val="single" w:sz="6" w:space="0" w:color="auto"/>
              <w:left w:val="single" w:sz="6" w:space="0" w:color="auto"/>
              <w:bottom w:val="single" w:sz="6" w:space="0" w:color="auto"/>
              <w:right w:val="single" w:sz="6" w:space="0" w:color="auto"/>
            </w:tcBorders>
          </w:tcPr>
          <w:p w:rsidR="00D156BD" w:rsidRDefault="002C4606" w:rsidP="00B3311D">
            <w:pPr>
              <w:pStyle w:val="BodyText"/>
              <w:rPr>
                <w:rFonts w:ascii="Times New Roman" w:hAnsi="Times New Roman"/>
                <w:sz w:val="24"/>
              </w:rPr>
            </w:pPr>
            <w:proofErr w:type="spellStart"/>
            <w:r>
              <w:rPr>
                <w:rFonts w:ascii="Times New Roman" w:hAnsi="Times New Roman"/>
                <w:sz w:val="24"/>
              </w:rPr>
              <w:t>subscriberJoiningGroup</w:t>
            </w:r>
            <w:proofErr w:type="spellEnd"/>
          </w:p>
        </w:tc>
        <w:tc>
          <w:tcPr>
            <w:tcW w:w="1724" w:type="pct"/>
            <w:tcBorders>
              <w:top w:val="single" w:sz="6" w:space="0" w:color="auto"/>
              <w:left w:val="single" w:sz="6" w:space="0" w:color="auto"/>
              <w:bottom w:val="single" w:sz="6" w:space="0" w:color="auto"/>
              <w:right w:val="single" w:sz="6" w:space="0" w:color="auto"/>
            </w:tcBorders>
          </w:tcPr>
          <w:p w:rsidR="00D156BD" w:rsidRDefault="002C4606" w:rsidP="00F65D3B">
            <w:pPr>
              <w:pStyle w:val="BodyText"/>
              <w:rPr>
                <w:rFonts w:ascii="Times New Roman" w:hAnsi="Times New Roman"/>
                <w:sz w:val="24"/>
              </w:rPr>
            </w:pPr>
            <w:r>
              <w:rPr>
                <w:rFonts w:ascii="Times New Roman" w:hAnsi="Times New Roman"/>
                <w:sz w:val="24"/>
              </w:rPr>
              <w:t>Structure containing Subscriber Identifier and a flag requesting new group</w:t>
            </w:r>
            <w:r w:rsidR="00FF4D4F">
              <w:rPr>
                <w:rFonts w:ascii="Times New Roman" w:hAnsi="Times New Roman"/>
                <w:sz w:val="24"/>
              </w:rPr>
              <w:t>.</w:t>
            </w:r>
          </w:p>
          <w:p w:rsidR="001E4063" w:rsidRPr="00B3311D" w:rsidRDefault="001E4063" w:rsidP="00F65D3B">
            <w:pPr>
              <w:pStyle w:val="BodyText"/>
              <w:rPr>
                <w:rFonts w:ascii="Times New Roman" w:hAnsi="Times New Roman"/>
                <w:sz w:val="24"/>
              </w:rPr>
            </w:pPr>
            <w:r>
              <w:rPr>
                <w:rFonts w:ascii="Times New Roman" w:hAnsi="Times New Roman"/>
                <w:sz w:val="24"/>
              </w:rPr>
              <w:t xml:space="preserve">Either </w:t>
            </w:r>
            <w:proofErr w:type="spellStart"/>
            <w:r>
              <w:rPr>
                <w:rFonts w:ascii="Times New Roman" w:hAnsi="Times New Roman"/>
                <w:sz w:val="24"/>
              </w:rPr>
              <w:t>groupIdentifierInfo</w:t>
            </w:r>
            <w:proofErr w:type="spellEnd"/>
            <w:r>
              <w:rPr>
                <w:rFonts w:ascii="Times New Roman" w:hAnsi="Times New Roman"/>
                <w:sz w:val="24"/>
              </w:rPr>
              <w:t xml:space="preserve"> or </w:t>
            </w:r>
            <w:proofErr w:type="spellStart"/>
            <w:r>
              <w:rPr>
                <w:rFonts w:ascii="Times New Roman" w:hAnsi="Times New Roman"/>
                <w:sz w:val="24"/>
              </w:rPr>
              <w:t>subscriberJoiningGroup</w:t>
            </w:r>
            <w:proofErr w:type="spellEnd"/>
            <w:r>
              <w:rPr>
                <w:rFonts w:ascii="Times New Roman" w:hAnsi="Times New Roman"/>
                <w:sz w:val="24"/>
              </w:rPr>
              <w:t xml:space="preserve"> are mandatory.</w:t>
            </w:r>
          </w:p>
        </w:tc>
        <w:tc>
          <w:tcPr>
            <w:tcW w:w="393" w:type="pct"/>
            <w:tcBorders>
              <w:top w:val="single" w:sz="6" w:space="0" w:color="auto"/>
              <w:left w:val="single" w:sz="6" w:space="0" w:color="auto"/>
              <w:bottom w:val="single" w:sz="6" w:space="0" w:color="auto"/>
              <w:right w:val="single" w:sz="6" w:space="0" w:color="auto"/>
            </w:tcBorders>
          </w:tcPr>
          <w:p w:rsidR="00D156BD" w:rsidRPr="00B3311D" w:rsidRDefault="00D156BD" w:rsidP="001124C6">
            <w:pPr>
              <w:pStyle w:val="BodyText"/>
              <w:rPr>
                <w:rFonts w:ascii="Times New Roman" w:hAnsi="Times New Roman"/>
                <w:snapToGrid w:val="0"/>
                <w:sz w:val="24"/>
              </w:rPr>
            </w:pPr>
            <w:r w:rsidRPr="00B3311D">
              <w:rPr>
                <w:rFonts w:ascii="Times New Roman" w:hAnsi="Times New Roman"/>
                <w:snapToGrid w:val="0"/>
                <w:sz w:val="24"/>
              </w:rPr>
              <w:t>N/A</w:t>
            </w:r>
          </w:p>
        </w:tc>
        <w:tc>
          <w:tcPr>
            <w:tcW w:w="430" w:type="pct"/>
            <w:tcBorders>
              <w:top w:val="single" w:sz="6" w:space="0" w:color="auto"/>
              <w:left w:val="single" w:sz="6" w:space="0" w:color="auto"/>
              <w:bottom w:val="single" w:sz="6" w:space="0" w:color="auto"/>
              <w:right w:val="single" w:sz="6" w:space="0" w:color="auto"/>
            </w:tcBorders>
          </w:tcPr>
          <w:p w:rsidR="00D156BD" w:rsidRPr="00B3311D" w:rsidRDefault="00D156BD" w:rsidP="001124C6">
            <w:pPr>
              <w:pStyle w:val="BodyText"/>
              <w:rPr>
                <w:rFonts w:ascii="Times New Roman" w:hAnsi="Times New Roman"/>
                <w:snapToGrid w:val="0"/>
                <w:sz w:val="24"/>
              </w:rPr>
            </w:pPr>
            <w:r w:rsidRPr="00B3311D">
              <w:rPr>
                <w:rFonts w:ascii="Times New Roman" w:hAnsi="Times New Roman"/>
                <w:sz w:val="24"/>
              </w:rPr>
              <w:t>Structure</w:t>
            </w:r>
          </w:p>
        </w:tc>
        <w:tc>
          <w:tcPr>
            <w:tcW w:w="694" w:type="pct"/>
            <w:tcBorders>
              <w:top w:val="single" w:sz="6" w:space="0" w:color="auto"/>
              <w:left w:val="single" w:sz="6" w:space="0" w:color="auto"/>
              <w:bottom w:val="single" w:sz="6" w:space="0" w:color="auto"/>
              <w:right w:val="single" w:sz="6" w:space="0" w:color="auto"/>
            </w:tcBorders>
          </w:tcPr>
          <w:p w:rsidR="00D156BD" w:rsidRPr="00B3311D" w:rsidRDefault="00D156BD" w:rsidP="001124C6">
            <w:pPr>
              <w:pStyle w:val="BodyText"/>
              <w:rPr>
                <w:rFonts w:ascii="Times New Roman" w:hAnsi="Times New Roman"/>
                <w:sz w:val="24"/>
              </w:rPr>
            </w:pPr>
          </w:p>
        </w:tc>
        <w:tc>
          <w:tcPr>
            <w:tcW w:w="681" w:type="pct"/>
            <w:tcBorders>
              <w:top w:val="single" w:sz="6" w:space="0" w:color="auto"/>
              <w:left w:val="single" w:sz="6" w:space="0" w:color="auto"/>
              <w:bottom w:val="single" w:sz="6" w:space="0" w:color="auto"/>
              <w:right w:val="single" w:sz="6" w:space="0" w:color="auto"/>
            </w:tcBorders>
          </w:tcPr>
          <w:p w:rsidR="00D156BD" w:rsidRDefault="00326D31" w:rsidP="001124C6">
            <w:pPr>
              <w:pStyle w:val="BodyText"/>
              <w:rPr>
                <w:rFonts w:ascii="Times New Roman" w:hAnsi="Times New Roman"/>
                <w:snapToGrid w:val="0"/>
                <w:sz w:val="24"/>
              </w:rPr>
            </w:pPr>
            <w:r>
              <w:rPr>
                <w:rFonts w:ascii="Times New Roman" w:hAnsi="Times New Roman"/>
                <w:snapToGrid w:val="0"/>
                <w:sz w:val="24"/>
              </w:rPr>
              <w:t>Optional</w:t>
            </w:r>
            <w:r w:rsidR="001E4063">
              <w:rPr>
                <w:rFonts w:ascii="Times New Roman" w:hAnsi="Times New Roman"/>
                <w:snapToGrid w:val="0"/>
                <w:sz w:val="24"/>
              </w:rPr>
              <w:t>/</w:t>
            </w:r>
          </w:p>
          <w:p w:rsidR="001E4063" w:rsidRPr="00B3311D" w:rsidRDefault="001E4063" w:rsidP="001124C6">
            <w:pPr>
              <w:pStyle w:val="BodyText"/>
              <w:rPr>
                <w:rFonts w:ascii="Times New Roman" w:hAnsi="Times New Roman"/>
                <w:snapToGrid w:val="0"/>
                <w:sz w:val="24"/>
              </w:rPr>
            </w:pPr>
            <w:r>
              <w:rPr>
                <w:rFonts w:ascii="Times New Roman" w:hAnsi="Times New Roman"/>
                <w:snapToGrid w:val="0"/>
                <w:sz w:val="24"/>
              </w:rPr>
              <w:t>Conditional</w:t>
            </w:r>
          </w:p>
        </w:tc>
      </w:tr>
    </w:tbl>
    <w:p w:rsidR="00644967" w:rsidRPr="001D14F7" w:rsidRDefault="00644967" w:rsidP="009D4982">
      <w:pPr>
        <w:pStyle w:val="Caption"/>
        <w:rPr>
          <w:rFonts w:ascii="Times New Roman" w:hAnsi="Times New Roman"/>
        </w:rPr>
      </w:pPr>
      <w:bookmarkStart w:id="1626" w:name="_Toc377466977"/>
      <w:r w:rsidRPr="001D14F7">
        <w:rPr>
          <w:rFonts w:ascii="Times New Roman" w:hAnsi="Times New Roman"/>
        </w:rPr>
        <w:t xml:space="preserve">Table </w:t>
      </w:r>
      <w:ins w:id="1627"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628" w:author="Pathipati, Suneel [IT]" w:date="2014-01-14T12:31:00Z">
        <w:r w:rsidR="004A1044">
          <w:rPr>
            <w:rFonts w:ascii="Times New Roman" w:hAnsi="Times New Roman"/>
            <w:noProof/>
          </w:rPr>
          <w:t>1</w:t>
        </w:r>
        <w:r w:rsidR="004A1044">
          <w:rPr>
            <w:rFonts w:ascii="Times New Roman" w:hAnsi="Times New Roman"/>
          </w:rPr>
          <w:fldChar w:fldCharType="end"/>
        </w:r>
      </w:ins>
      <w:del w:id="1629"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1</w:delText>
        </w:r>
        <w:r w:rsidR="00C54F99" w:rsidDel="000E11A7">
          <w:rPr>
            <w:rFonts w:ascii="Times New Roman" w:hAnsi="Times New Roman"/>
          </w:rPr>
          <w:fldChar w:fldCharType="end"/>
        </w:r>
      </w:del>
      <w:r w:rsidRPr="001D14F7">
        <w:rPr>
          <w:rFonts w:ascii="Times New Roman" w:hAnsi="Times New Roman"/>
        </w:rPr>
        <w:t xml:space="preserve"> </w:t>
      </w:r>
      <w:r w:rsidR="009F0D23" w:rsidRPr="001D14F7">
        <w:rPr>
          <w:rFonts w:ascii="Times New Roman" w:hAnsi="Times New Roman"/>
        </w:rPr>
        <w:t>–</w:t>
      </w:r>
      <w:r w:rsidRPr="001D14F7">
        <w:rPr>
          <w:rFonts w:ascii="Times New Roman" w:hAnsi="Times New Roman"/>
        </w:rPr>
        <w:t xml:space="preserve"> </w:t>
      </w:r>
      <w:r w:rsidR="00F96F8F" w:rsidRPr="001D14F7">
        <w:rPr>
          <w:rFonts w:ascii="Times New Roman" w:hAnsi="Times New Roman"/>
        </w:rPr>
        <w:t xml:space="preserve">Field </w:t>
      </w:r>
      <w:r w:rsidR="00D86139" w:rsidRPr="001D14F7">
        <w:rPr>
          <w:rFonts w:ascii="Times New Roman" w:hAnsi="Times New Roman"/>
        </w:rPr>
        <w:t xml:space="preserve">in </w:t>
      </w:r>
      <w:proofErr w:type="spellStart"/>
      <w:r w:rsidR="0063772C" w:rsidRPr="001D14F7">
        <w:rPr>
          <w:rFonts w:ascii="Times New Roman" w:hAnsi="Times New Roman"/>
        </w:rPr>
        <w:t>lookupGroupAndEligibility</w:t>
      </w:r>
      <w:bookmarkEnd w:id="1626"/>
      <w:proofErr w:type="spellEnd"/>
    </w:p>
    <w:p w:rsidR="001B7CD1" w:rsidRPr="00871803" w:rsidRDefault="001E4063" w:rsidP="00C91CE0">
      <w:pPr>
        <w:pStyle w:val="Heading4"/>
      </w:pPr>
      <w:bookmarkStart w:id="1630" w:name="_Toc168809317"/>
      <w:bookmarkStart w:id="1631" w:name="_Toc168809364"/>
      <w:bookmarkStart w:id="1632" w:name="_Toc168809318"/>
      <w:bookmarkStart w:id="1633" w:name="_Toc168809365"/>
      <w:bookmarkStart w:id="1634" w:name="_Toc168809319"/>
      <w:bookmarkStart w:id="1635" w:name="_Toc168809366"/>
      <w:bookmarkStart w:id="1636" w:name="_Toc168809320"/>
      <w:bookmarkStart w:id="1637" w:name="_Toc168809367"/>
      <w:bookmarkStart w:id="1638" w:name="_Toc377467014"/>
      <w:bookmarkEnd w:id="1630"/>
      <w:bookmarkEnd w:id="1631"/>
      <w:bookmarkEnd w:id="1632"/>
      <w:bookmarkEnd w:id="1633"/>
      <w:bookmarkEnd w:id="1634"/>
      <w:bookmarkEnd w:id="1635"/>
      <w:bookmarkEnd w:id="1636"/>
      <w:bookmarkEnd w:id="1637"/>
      <w:r>
        <w:t>groupIdentifier</w:t>
      </w:r>
      <w:r w:rsidR="00157A3A">
        <w:t>Info</w:t>
      </w:r>
      <w:bookmarkEnd w:id="16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1B7CD1" w:rsidRPr="008E5A0A" w:rsidTr="00D9091D">
        <w:trPr>
          <w:trHeight w:val="209"/>
          <w:tblHeader/>
        </w:trPr>
        <w:tc>
          <w:tcPr>
            <w:tcW w:w="1106" w:type="pct"/>
            <w:shd w:val="clear" w:color="auto" w:fill="8DB3E2"/>
          </w:tcPr>
          <w:p w:rsidR="001B7CD1" w:rsidRPr="008E5A0A" w:rsidRDefault="001B7CD1" w:rsidP="003E28C5">
            <w:pPr>
              <w:pStyle w:val="BodyText"/>
              <w:rPr>
                <w:rFonts w:ascii="Times New Roman" w:hAnsi="Times New Roman"/>
                <w:b/>
                <w:sz w:val="24"/>
              </w:rPr>
            </w:pPr>
            <w:r w:rsidRPr="008E5A0A">
              <w:rPr>
                <w:rFonts w:ascii="Times New Roman" w:hAnsi="Times New Roman"/>
                <w:b/>
                <w:sz w:val="24"/>
              </w:rPr>
              <w:t>XML Tag Name / Field Name</w:t>
            </w:r>
          </w:p>
        </w:tc>
        <w:tc>
          <w:tcPr>
            <w:tcW w:w="1754" w:type="pct"/>
            <w:shd w:val="clear" w:color="auto" w:fill="8DB3E2"/>
          </w:tcPr>
          <w:p w:rsidR="001B7CD1" w:rsidRPr="008E5A0A" w:rsidRDefault="001B7CD1" w:rsidP="003E28C5">
            <w:pPr>
              <w:pStyle w:val="BodyText"/>
              <w:rPr>
                <w:rFonts w:ascii="Times New Roman" w:hAnsi="Times New Roman"/>
                <w:b/>
                <w:sz w:val="24"/>
                <w:lang w:val="fr-FR"/>
              </w:rPr>
            </w:pPr>
            <w:r w:rsidRPr="008E5A0A">
              <w:rPr>
                <w:rFonts w:ascii="Times New Roman" w:hAnsi="Times New Roman"/>
                <w:b/>
                <w:sz w:val="24"/>
                <w:lang w:val="fr-FR"/>
              </w:rPr>
              <w:t>Description / Notes</w:t>
            </w:r>
          </w:p>
        </w:tc>
        <w:tc>
          <w:tcPr>
            <w:tcW w:w="423" w:type="pct"/>
            <w:shd w:val="clear" w:color="auto" w:fill="8DB3E2"/>
          </w:tcPr>
          <w:p w:rsidR="001B7CD1" w:rsidRPr="008E5A0A" w:rsidRDefault="001B7CD1" w:rsidP="003E28C5">
            <w:pPr>
              <w:pStyle w:val="BodyText"/>
              <w:rPr>
                <w:rFonts w:ascii="Times New Roman" w:hAnsi="Times New Roman"/>
                <w:b/>
                <w:sz w:val="24"/>
                <w:lang w:val="fr-FR"/>
              </w:rPr>
            </w:pPr>
            <w:proofErr w:type="spellStart"/>
            <w:r w:rsidRPr="008E5A0A">
              <w:rPr>
                <w:rFonts w:ascii="Times New Roman" w:hAnsi="Times New Roman"/>
                <w:b/>
                <w:sz w:val="24"/>
                <w:lang w:val="fr-FR"/>
              </w:rPr>
              <w:t>Length</w:t>
            </w:r>
            <w:proofErr w:type="spellEnd"/>
          </w:p>
        </w:tc>
        <w:tc>
          <w:tcPr>
            <w:tcW w:w="459" w:type="pct"/>
            <w:shd w:val="clear" w:color="auto" w:fill="8DB3E2"/>
          </w:tcPr>
          <w:p w:rsidR="001B7CD1" w:rsidRPr="008E5A0A" w:rsidRDefault="001B7CD1" w:rsidP="003E28C5">
            <w:pPr>
              <w:pStyle w:val="BodyText"/>
              <w:rPr>
                <w:rFonts w:ascii="Times New Roman" w:hAnsi="Times New Roman"/>
                <w:b/>
                <w:sz w:val="24"/>
                <w:lang w:val="fr-FR"/>
              </w:rPr>
            </w:pPr>
            <w:r w:rsidRPr="008E5A0A">
              <w:rPr>
                <w:rFonts w:ascii="Times New Roman" w:hAnsi="Times New Roman"/>
                <w:b/>
                <w:sz w:val="24"/>
                <w:lang w:val="fr-FR"/>
              </w:rPr>
              <w:t>Type</w:t>
            </w:r>
          </w:p>
        </w:tc>
        <w:tc>
          <w:tcPr>
            <w:tcW w:w="568" w:type="pct"/>
            <w:shd w:val="clear" w:color="auto" w:fill="8DB3E2"/>
          </w:tcPr>
          <w:p w:rsidR="001B7CD1" w:rsidRPr="008E5A0A" w:rsidRDefault="001B7CD1" w:rsidP="003E28C5">
            <w:pPr>
              <w:pStyle w:val="BodyText"/>
              <w:rPr>
                <w:rFonts w:ascii="Times New Roman" w:hAnsi="Times New Roman"/>
                <w:b/>
                <w:sz w:val="24"/>
                <w:lang w:val="fr-FR"/>
              </w:rPr>
            </w:pPr>
            <w:r w:rsidRPr="008E5A0A">
              <w:rPr>
                <w:rFonts w:ascii="Times New Roman" w:hAnsi="Times New Roman"/>
                <w:b/>
                <w:sz w:val="24"/>
                <w:lang w:val="fr-FR"/>
              </w:rPr>
              <w:t>Values</w:t>
            </w:r>
          </w:p>
        </w:tc>
        <w:tc>
          <w:tcPr>
            <w:tcW w:w="689" w:type="pct"/>
            <w:shd w:val="clear" w:color="auto" w:fill="8DB3E2"/>
          </w:tcPr>
          <w:p w:rsidR="001B7CD1" w:rsidRPr="008E5A0A" w:rsidRDefault="00E968BF" w:rsidP="003E28C5">
            <w:pPr>
              <w:pStyle w:val="BodyText"/>
              <w:rPr>
                <w:rFonts w:ascii="Times New Roman" w:hAnsi="Times New Roman"/>
                <w:b/>
                <w:sz w:val="24"/>
                <w:lang w:val="fr-FR"/>
              </w:rPr>
            </w:pPr>
            <w:proofErr w:type="spellStart"/>
            <w:r w:rsidRPr="008E5A0A">
              <w:rPr>
                <w:rFonts w:ascii="Times New Roman" w:hAnsi="Times New Roman"/>
                <w:b/>
                <w:sz w:val="24"/>
                <w:lang w:val="fr-FR"/>
              </w:rPr>
              <w:t>Req</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Opt</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Choice</w:t>
            </w:r>
            <w:proofErr w:type="spellEnd"/>
          </w:p>
        </w:tc>
      </w:tr>
      <w:tr w:rsidR="004426B9" w:rsidRPr="008E5A0A" w:rsidTr="00D9091D">
        <w:trPr>
          <w:trHeight w:val="283"/>
        </w:trPr>
        <w:tc>
          <w:tcPr>
            <w:tcW w:w="1106" w:type="pct"/>
            <w:tcBorders>
              <w:top w:val="single" w:sz="6" w:space="0" w:color="auto"/>
              <w:left w:val="single" w:sz="6" w:space="0" w:color="auto"/>
              <w:bottom w:val="single" w:sz="6" w:space="0" w:color="auto"/>
              <w:right w:val="single" w:sz="6" w:space="0" w:color="auto"/>
            </w:tcBorders>
          </w:tcPr>
          <w:p w:rsidR="004426B9" w:rsidRPr="008E5A0A" w:rsidRDefault="008C1696" w:rsidP="00C23E3B">
            <w:pPr>
              <w:pStyle w:val="BodyText"/>
              <w:rPr>
                <w:rFonts w:ascii="Times New Roman" w:hAnsi="Times New Roman"/>
                <w:sz w:val="24"/>
              </w:rPr>
            </w:pPr>
            <w:r>
              <w:rPr>
                <w:rFonts w:ascii="Times New Roman" w:hAnsi="Times New Roman"/>
                <w:sz w:val="24"/>
              </w:rPr>
              <w:t>ban</w:t>
            </w:r>
          </w:p>
        </w:tc>
        <w:tc>
          <w:tcPr>
            <w:tcW w:w="1754" w:type="pct"/>
            <w:tcBorders>
              <w:top w:val="single" w:sz="6" w:space="0" w:color="auto"/>
              <w:left w:val="single" w:sz="6" w:space="0" w:color="auto"/>
              <w:bottom w:val="single" w:sz="6" w:space="0" w:color="auto"/>
              <w:right w:val="single" w:sz="6" w:space="0" w:color="auto"/>
            </w:tcBorders>
          </w:tcPr>
          <w:p w:rsidR="004426B9" w:rsidRPr="008E5A0A" w:rsidRDefault="008F3C31" w:rsidP="003E28C5">
            <w:pPr>
              <w:pStyle w:val="BodyText"/>
              <w:rPr>
                <w:rFonts w:ascii="Times New Roman" w:hAnsi="Times New Roman"/>
                <w:sz w:val="24"/>
              </w:rPr>
            </w:pPr>
            <w:r>
              <w:rPr>
                <w:rFonts w:ascii="Times New Roman" w:hAnsi="Times New Roman"/>
                <w:sz w:val="24"/>
              </w:rPr>
              <w:t>Billing account number</w:t>
            </w:r>
          </w:p>
        </w:tc>
        <w:tc>
          <w:tcPr>
            <w:tcW w:w="423" w:type="pct"/>
            <w:tcBorders>
              <w:top w:val="single" w:sz="6" w:space="0" w:color="auto"/>
              <w:left w:val="single" w:sz="6" w:space="0" w:color="auto"/>
              <w:bottom w:val="single" w:sz="6" w:space="0" w:color="auto"/>
              <w:right w:val="single" w:sz="6" w:space="0" w:color="auto"/>
            </w:tcBorders>
          </w:tcPr>
          <w:p w:rsidR="004426B9" w:rsidRPr="008E5A0A" w:rsidRDefault="008F3C31" w:rsidP="004426B9">
            <w:pPr>
              <w:pStyle w:val="BodyText"/>
              <w:rPr>
                <w:rFonts w:ascii="Times New Roman" w:hAnsi="Times New Roman"/>
                <w:snapToGrid w:val="0"/>
                <w:sz w:val="24"/>
              </w:rPr>
            </w:pPr>
            <w:r>
              <w:rPr>
                <w:rFonts w:ascii="Times New Roman" w:hAnsi="Times New Roman"/>
                <w:snapToGrid w:val="0"/>
                <w:sz w:val="24"/>
              </w:rPr>
              <w:t>9</w:t>
            </w:r>
          </w:p>
        </w:tc>
        <w:tc>
          <w:tcPr>
            <w:tcW w:w="459" w:type="pct"/>
            <w:tcBorders>
              <w:top w:val="single" w:sz="6" w:space="0" w:color="auto"/>
              <w:left w:val="single" w:sz="6" w:space="0" w:color="auto"/>
              <w:bottom w:val="single" w:sz="6" w:space="0" w:color="auto"/>
              <w:right w:val="single" w:sz="6" w:space="0" w:color="auto"/>
            </w:tcBorders>
          </w:tcPr>
          <w:p w:rsidR="004426B9" w:rsidRPr="008E5A0A" w:rsidRDefault="008F3C31" w:rsidP="004426B9">
            <w:pPr>
              <w:pStyle w:val="BodyText"/>
              <w:rPr>
                <w:rFonts w:ascii="Times New Roman" w:hAnsi="Times New Roman"/>
                <w:snapToGrid w:val="0"/>
                <w:sz w:val="24"/>
              </w:rPr>
            </w:pPr>
            <w:r>
              <w:rPr>
                <w:rFonts w:ascii="Times New Roman" w:hAnsi="Times New Roman"/>
                <w:sz w:val="24"/>
              </w:rPr>
              <w:t>Integer</w:t>
            </w:r>
          </w:p>
        </w:tc>
        <w:tc>
          <w:tcPr>
            <w:tcW w:w="568" w:type="pct"/>
            <w:tcBorders>
              <w:top w:val="single" w:sz="6" w:space="0" w:color="auto"/>
              <w:left w:val="single" w:sz="6" w:space="0" w:color="auto"/>
              <w:bottom w:val="single" w:sz="6" w:space="0" w:color="auto"/>
              <w:right w:val="single" w:sz="6" w:space="0" w:color="auto"/>
            </w:tcBorders>
          </w:tcPr>
          <w:p w:rsidR="004426B9" w:rsidRPr="008E5A0A" w:rsidRDefault="004426B9" w:rsidP="004426B9">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4426B9" w:rsidRPr="008E5A0A" w:rsidRDefault="008F3C31" w:rsidP="004426B9">
            <w:pPr>
              <w:pStyle w:val="BodyText"/>
              <w:rPr>
                <w:rFonts w:ascii="Times New Roman" w:hAnsi="Times New Roman"/>
                <w:snapToGrid w:val="0"/>
                <w:sz w:val="24"/>
              </w:rPr>
            </w:pPr>
            <w:r>
              <w:rPr>
                <w:rFonts w:ascii="Times New Roman" w:hAnsi="Times New Roman"/>
                <w:snapToGrid w:val="0"/>
                <w:sz w:val="24"/>
              </w:rPr>
              <w:t>Choice</w:t>
            </w:r>
          </w:p>
        </w:tc>
      </w:tr>
      <w:tr w:rsidR="009101E6" w:rsidRPr="008E5A0A" w:rsidTr="00D9091D">
        <w:trPr>
          <w:trHeight w:val="283"/>
        </w:trPr>
        <w:tc>
          <w:tcPr>
            <w:tcW w:w="1106" w:type="pct"/>
            <w:tcBorders>
              <w:top w:val="single" w:sz="6" w:space="0" w:color="auto"/>
              <w:left w:val="single" w:sz="6" w:space="0" w:color="auto"/>
              <w:bottom w:val="single" w:sz="6" w:space="0" w:color="auto"/>
              <w:right w:val="single" w:sz="6" w:space="0" w:color="auto"/>
            </w:tcBorders>
          </w:tcPr>
          <w:p w:rsidR="009101E6" w:rsidRDefault="008C1696" w:rsidP="00C23E3B">
            <w:pPr>
              <w:pStyle w:val="BodyText"/>
              <w:rPr>
                <w:rFonts w:ascii="Times New Roman" w:hAnsi="Times New Roman"/>
                <w:sz w:val="24"/>
              </w:rPr>
            </w:pPr>
            <w:proofErr w:type="spellStart"/>
            <w:r>
              <w:rPr>
                <w:rFonts w:ascii="Times New Roman" w:hAnsi="Times New Roman"/>
                <w:sz w:val="24"/>
              </w:rPr>
              <w:lastRenderedPageBreak/>
              <w:t>mdn</w:t>
            </w:r>
            <w:proofErr w:type="spellEnd"/>
          </w:p>
        </w:tc>
        <w:tc>
          <w:tcPr>
            <w:tcW w:w="1754" w:type="pct"/>
            <w:tcBorders>
              <w:top w:val="single" w:sz="6" w:space="0" w:color="auto"/>
              <w:left w:val="single" w:sz="6" w:space="0" w:color="auto"/>
              <w:bottom w:val="single" w:sz="6" w:space="0" w:color="auto"/>
              <w:right w:val="single" w:sz="6" w:space="0" w:color="auto"/>
            </w:tcBorders>
          </w:tcPr>
          <w:p w:rsidR="009101E6" w:rsidRPr="008E5A0A" w:rsidRDefault="008F3C31" w:rsidP="003E28C5">
            <w:pPr>
              <w:pStyle w:val="BodyText"/>
              <w:rPr>
                <w:rFonts w:ascii="Times New Roman" w:hAnsi="Times New Roman"/>
                <w:sz w:val="24"/>
              </w:rPr>
            </w:pPr>
            <w:r>
              <w:rPr>
                <w:rFonts w:ascii="Times New Roman" w:hAnsi="Times New Roman"/>
                <w:sz w:val="24"/>
              </w:rPr>
              <w:t>One of the MDNs to identify a BAN</w:t>
            </w:r>
          </w:p>
        </w:tc>
        <w:tc>
          <w:tcPr>
            <w:tcW w:w="423" w:type="pct"/>
            <w:tcBorders>
              <w:top w:val="single" w:sz="6" w:space="0" w:color="auto"/>
              <w:left w:val="single" w:sz="6" w:space="0" w:color="auto"/>
              <w:bottom w:val="single" w:sz="6" w:space="0" w:color="auto"/>
              <w:right w:val="single" w:sz="6" w:space="0" w:color="auto"/>
            </w:tcBorders>
          </w:tcPr>
          <w:p w:rsidR="009101E6" w:rsidRPr="008E5A0A" w:rsidRDefault="008F3C31" w:rsidP="004426B9">
            <w:pPr>
              <w:pStyle w:val="BodyText"/>
              <w:rPr>
                <w:rFonts w:ascii="Times New Roman" w:hAnsi="Times New Roman"/>
                <w:snapToGrid w:val="0"/>
                <w:sz w:val="24"/>
              </w:rPr>
            </w:pPr>
            <w:r>
              <w:rPr>
                <w:rFonts w:ascii="Times New Roman" w:hAnsi="Times New Roman"/>
                <w:snapToGrid w:val="0"/>
                <w:sz w:val="24"/>
              </w:rPr>
              <w:t>10</w:t>
            </w:r>
          </w:p>
        </w:tc>
        <w:tc>
          <w:tcPr>
            <w:tcW w:w="459" w:type="pct"/>
            <w:tcBorders>
              <w:top w:val="single" w:sz="6" w:space="0" w:color="auto"/>
              <w:left w:val="single" w:sz="6" w:space="0" w:color="auto"/>
              <w:bottom w:val="single" w:sz="6" w:space="0" w:color="auto"/>
              <w:right w:val="single" w:sz="6" w:space="0" w:color="auto"/>
            </w:tcBorders>
          </w:tcPr>
          <w:p w:rsidR="009101E6" w:rsidRPr="008E5A0A" w:rsidRDefault="008F3C31" w:rsidP="004426B9">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9101E6" w:rsidRPr="008E5A0A" w:rsidRDefault="009101E6" w:rsidP="004426B9">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101E6" w:rsidRPr="008E5A0A" w:rsidRDefault="008F3C31" w:rsidP="004426B9">
            <w:pPr>
              <w:pStyle w:val="BodyText"/>
              <w:rPr>
                <w:rFonts w:ascii="Times New Roman" w:hAnsi="Times New Roman"/>
                <w:snapToGrid w:val="0"/>
                <w:sz w:val="24"/>
              </w:rPr>
            </w:pPr>
            <w:r>
              <w:rPr>
                <w:rFonts w:ascii="Times New Roman" w:hAnsi="Times New Roman"/>
                <w:snapToGrid w:val="0"/>
                <w:sz w:val="24"/>
              </w:rPr>
              <w:t>Choice</w:t>
            </w:r>
          </w:p>
        </w:tc>
      </w:tr>
      <w:tr w:rsidR="009101E6" w:rsidRPr="008E5A0A" w:rsidTr="00D9091D">
        <w:trPr>
          <w:trHeight w:val="283"/>
        </w:trPr>
        <w:tc>
          <w:tcPr>
            <w:tcW w:w="1106" w:type="pct"/>
            <w:tcBorders>
              <w:top w:val="single" w:sz="6" w:space="0" w:color="auto"/>
              <w:left w:val="single" w:sz="6" w:space="0" w:color="auto"/>
              <w:bottom w:val="single" w:sz="6" w:space="0" w:color="auto"/>
              <w:right w:val="single" w:sz="6" w:space="0" w:color="auto"/>
            </w:tcBorders>
          </w:tcPr>
          <w:p w:rsidR="009101E6" w:rsidRDefault="001B5B6C" w:rsidP="00C23E3B">
            <w:pPr>
              <w:pStyle w:val="BodyText"/>
              <w:rPr>
                <w:rFonts w:ascii="Times New Roman" w:hAnsi="Times New Roman"/>
                <w:sz w:val="24"/>
              </w:rPr>
            </w:pPr>
            <w:proofErr w:type="spellStart"/>
            <w:r>
              <w:rPr>
                <w:rFonts w:ascii="Times New Roman" w:hAnsi="Times New Roman"/>
                <w:sz w:val="24"/>
              </w:rPr>
              <w:t>subscriberId</w:t>
            </w:r>
            <w:proofErr w:type="spellEnd"/>
          </w:p>
        </w:tc>
        <w:tc>
          <w:tcPr>
            <w:tcW w:w="1754" w:type="pct"/>
            <w:tcBorders>
              <w:top w:val="single" w:sz="6" w:space="0" w:color="auto"/>
              <w:left w:val="single" w:sz="6" w:space="0" w:color="auto"/>
              <w:bottom w:val="single" w:sz="6" w:space="0" w:color="auto"/>
              <w:right w:val="single" w:sz="6" w:space="0" w:color="auto"/>
            </w:tcBorders>
          </w:tcPr>
          <w:p w:rsidR="009101E6" w:rsidRPr="008E5A0A" w:rsidRDefault="008F3C31" w:rsidP="003E28C5">
            <w:pPr>
              <w:pStyle w:val="BodyText"/>
              <w:rPr>
                <w:rFonts w:ascii="Times New Roman" w:hAnsi="Times New Roman"/>
                <w:sz w:val="24"/>
              </w:rPr>
            </w:pPr>
            <w:r>
              <w:rPr>
                <w:rFonts w:ascii="Times New Roman" w:hAnsi="Times New Roman"/>
                <w:sz w:val="24"/>
              </w:rPr>
              <w:t>Subscriber Number to identify a BAN</w:t>
            </w:r>
          </w:p>
        </w:tc>
        <w:tc>
          <w:tcPr>
            <w:tcW w:w="423" w:type="pct"/>
            <w:tcBorders>
              <w:top w:val="single" w:sz="6" w:space="0" w:color="auto"/>
              <w:left w:val="single" w:sz="6" w:space="0" w:color="auto"/>
              <w:bottom w:val="single" w:sz="6" w:space="0" w:color="auto"/>
              <w:right w:val="single" w:sz="6" w:space="0" w:color="auto"/>
            </w:tcBorders>
          </w:tcPr>
          <w:p w:rsidR="009101E6" w:rsidRPr="008E5A0A" w:rsidRDefault="008F3C31" w:rsidP="004426B9">
            <w:pPr>
              <w:pStyle w:val="BodyText"/>
              <w:rPr>
                <w:rFonts w:ascii="Times New Roman" w:hAnsi="Times New Roman"/>
                <w:snapToGrid w:val="0"/>
                <w:sz w:val="24"/>
              </w:rPr>
            </w:pPr>
            <w:r>
              <w:rPr>
                <w:rFonts w:ascii="Times New Roman" w:hAnsi="Times New Roman"/>
                <w:snapToGrid w:val="0"/>
                <w:sz w:val="24"/>
              </w:rPr>
              <w:t>20</w:t>
            </w:r>
          </w:p>
        </w:tc>
        <w:tc>
          <w:tcPr>
            <w:tcW w:w="459" w:type="pct"/>
            <w:tcBorders>
              <w:top w:val="single" w:sz="6" w:space="0" w:color="auto"/>
              <w:left w:val="single" w:sz="6" w:space="0" w:color="auto"/>
              <w:bottom w:val="single" w:sz="6" w:space="0" w:color="auto"/>
              <w:right w:val="single" w:sz="6" w:space="0" w:color="auto"/>
            </w:tcBorders>
          </w:tcPr>
          <w:p w:rsidR="009101E6" w:rsidRPr="008E5A0A" w:rsidRDefault="008F3C31" w:rsidP="004426B9">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9101E6" w:rsidRPr="008E5A0A" w:rsidRDefault="009101E6" w:rsidP="004426B9">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101E6" w:rsidRPr="008E5A0A" w:rsidRDefault="008F3C31" w:rsidP="004426B9">
            <w:pPr>
              <w:pStyle w:val="BodyText"/>
              <w:rPr>
                <w:rFonts w:ascii="Times New Roman" w:hAnsi="Times New Roman"/>
                <w:snapToGrid w:val="0"/>
                <w:sz w:val="24"/>
              </w:rPr>
            </w:pPr>
            <w:r>
              <w:rPr>
                <w:rFonts w:ascii="Times New Roman" w:hAnsi="Times New Roman"/>
                <w:snapToGrid w:val="0"/>
                <w:sz w:val="24"/>
              </w:rPr>
              <w:t>Choice</w:t>
            </w:r>
          </w:p>
        </w:tc>
      </w:tr>
      <w:tr w:rsidR="009101E6" w:rsidRPr="008E5A0A" w:rsidTr="00D9091D">
        <w:trPr>
          <w:trHeight w:val="283"/>
        </w:trPr>
        <w:tc>
          <w:tcPr>
            <w:tcW w:w="1106" w:type="pct"/>
            <w:tcBorders>
              <w:top w:val="single" w:sz="6" w:space="0" w:color="auto"/>
              <w:left w:val="single" w:sz="6" w:space="0" w:color="auto"/>
              <w:bottom w:val="single" w:sz="6" w:space="0" w:color="auto"/>
              <w:right w:val="single" w:sz="6" w:space="0" w:color="auto"/>
            </w:tcBorders>
          </w:tcPr>
          <w:p w:rsidR="009101E6" w:rsidRDefault="001E4063" w:rsidP="00C23E3B">
            <w:pPr>
              <w:pStyle w:val="BodyText"/>
              <w:rPr>
                <w:rFonts w:ascii="Times New Roman" w:hAnsi="Times New Roman"/>
                <w:sz w:val="24"/>
              </w:rPr>
            </w:pPr>
            <w:proofErr w:type="spellStart"/>
            <w:r>
              <w:rPr>
                <w:rFonts w:ascii="Times New Roman" w:hAnsi="Times New Roman"/>
                <w:sz w:val="24"/>
              </w:rPr>
              <w:t>group</w:t>
            </w:r>
            <w:r w:rsidR="001B5B6C">
              <w:rPr>
                <w:rFonts w:ascii="Times New Roman" w:hAnsi="Times New Roman"/>
                <w:sz w:val="24"/>
              </w:rPr>
              <w:t>Id</w:t>
            </w:r>
            <w:proofErr w:type="spellEnd"/>
          </w:p>
        </w:tc>
        <w:tc>
          <w:tcPr>
            <w:tcW w:w="1754" w:type="pct"/>
            <w:tcBorders>
              <w:top w:val="single" w:sz="6" w:space="0" w:color="auto"/>
              <w:left w:val="single" w:sz="6" w:space="0" w:color="auto"/>
              <w:bottom w:val="single" w:sz="6" w:space="0" w:color="auto"/>
              <w:right w:val="single" w:sz="6" w:space="0" w:color="auto"/>
            </w:tcBorders>
          </w:tcPr>
          <w:p w:rsidR="009101E6" w:rsidRPr="008E5A0A" w:rsidRDefault="001E4063" w:rsidP="003E28C5">
            <w:pPr>
              <w:pStyle w:val="BodyText"/>
              <w:rPr>
                <w:rFonts w:ascii="Times New Roman" w:hAnsi="Times New Roman"/>
                <w:sz w:val="24"/>
              </w:rPr>
            </w:pPr>
            <w:proofErr w:type="spellStart"/>
            <w:r>
              <w:rPr>
                <w:rFonts w:ascii="Times New Roman" w:hAnsi="Times New Roman"/>
                <w:sz w:val="24"/>
              </w:rPr>
              <w:t>GroupID</w:t>
            </w:r>
            <w:proofErr w:type="spellEnd"/>
            <w:r>
              <w:rPr>
                <w:rFonts w:ascii="Times New Roman" w:hAnsi="Times New Roman"/>
                <w:sz w:val="24"/>
              </w:rPr>
              <w:t xml:space="preserve"> to uniquely identify a group</w:t>
            </w:r>
          </w:p>
        </w:tc>
        <w:tc>
          <w:tcPr>
            <w:tcW w:w="423" w:type="pct"/>
            <w:tcBorders>
              <w:top w:val="single" w:sz="6" w:space="0" w:color="auto"/>
              <w:left w:val="single" w:sz="6" w:space="0" w:color="auto"/>
              <w:bottom w:val="single" w:sz="6" w:space="0" w:color="auto"/>
              <w:right w:val="single" w:sz="6" w:space="0" w:color="auto"/>
            </w:tcBorders>
          </w:tcPr>
          <w:p w:rsidR="009101E6" w:rsidRPr="008E5A0A" w:rsidRDefault="00D9091D" w:rsidP="004426B9">
            <w:pPr>
              <w:pStyle w:val="BodyText"/>
              <w:rPr>
                <w:rFonts w:ascii="Times New Roman" w:hAnsi="Times New Roman"/>
                <w:snapToGrid w:val="0"/>
                <w:sz w:val="24"/>
              </w:rPr>
            </w:pPr>
            <w:r>
              <w:rPr>
                <w:rFonts w:ascii="Times New Roman" w:hAnsi="Times New Roman"/>
                <w:snapToGrid w:val="0"/>
                <w:sz w:val="24"/>
              </w:rPr>
              <w:t>15</w:t>
            </w:r>
          </w:p>
        </w:tc>
        <w:tc>
          <w:tcPr>
            <w:tcW w:w="459" w:type="pct"/>
            <w:tcBorders>
              <w:top w:val="single" w:sz="6" w:space="0" w:color="auto"/>
              <w:left w:val="single" w:sz="6" w:space="0" w:color="auto"/>
              <w:bottom w:val="single" w:sz="6" w:space="0" w:color="auto"/>
              <w:right w:val="single" w:sz="6" w:space="0" w:color="auto"/>
            </w:tcBorders>
          </w:tcPr>
          <w:p w:rsidR="009101E6" w:rsidRPr="008E5A0A" w:rsidRDefault="004307B5" w:rsidP="004426B9">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9101E6" w:rsidRPr="008E5A0A" w:rsidRDefault="009101E6" w:rsidP="004426B9">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101E6" w:rsidRPr="008E5A0A" w:rsidRDefault="004307B5" w:rsidP="004426B9">
            <w:pPr>
              <w:pStyle w:val="BodyText"/>
              <w:rPr>
                <w:rFonts w:ascii="Times New Roman" w:hAnsi="Times New Roman"/>
                <w:snapToGrid w:val="0"/>
                <w:sz w:val="24"/>
              </w:rPr>
            </w:pPr>
            <w:r>
              <w:rPr>
                <w:rFonts w:ascii="Times New Roman" w:hAnsi="Times New Roman"/>
                <w:snapToGrid w:val="0"/>
                <w:sz w:val="24"/>
              </w:rPr>
              <w:t>Choice</w:t>
            </w:r>
          </w:p>
        </w:tc>
      </w:tr>
    </w:tbl>
    <w:p w:rsidR="001B7CD1" w:rsidRPr="001D14F7" w:rsidRDefault="001B7CD1" w:rsidP="009D4982">
      <w:pPr>
        <w:pStyle w:val="Caption"/>
        <w:rPr>
          <w:rFonts w:ascii="Times New Roman" w:hAnsi="Times New Roman"/>
          <w:bCs/>
        </w:rPr>
      </w:pPr>
      <w:bookmarkStart w:id="1639" w:name="_Toc377466978"/>
      <w:r w:rsidRPr="001D14F7">
        <w:rPr>
          <w:rFonts w:ascii="Times New Roman" w:hAnsi="Times New Roman"/>
          <w:bCs/>
        </w:rPr>
        <w:t xml:space="preserve">Table </w:t>
      </w:r>
      <w:ins w:id="1640" w:author="Pathipati, Suneel [IT]" w:date="2014-01-14T12:31:00Z">
        <w:r w:rsidR="004A1044">
          <w:rPr>
            <w:rFonts w:ascii="Times New Roman" w:hAnsi="Times New Roman"/>
            <w:bCs/>
          </w:rPr>
          <w:fldChar w:fldCharType="begin"/>
        </w:r>
        <w:r w:rsidR="004A1044">
          <w:rPr>
            <w:rFonts w:ascii="Times New Roman" w:hAnsi="Times New Roman"/>
            <w:bCs/>
          </w:rPr>
          <w:instrText xml:space="preserve"> SEQ Table \* ARABIC </w:instrText>
        </w:r>
      </w:ins>
      <w:r w:rsidR="004A1044">
        <w:rPr>
          <w:rFonts w:ascii="Times New Roman" w:hAnsi="Times New Roman"/>
          <w:bCs/>
        </w:rPr>
        <w:fldChar w:fldCharType="separate"/>
      </w:r>
      <w:ins w:id="1641" w:author="Pathipati, Suneel [IT]" w:date="2014-01-14T12:31:00Z">
        <w:r w:rsidR="004A1044">
          <w:rPr>
            <w:rFonts w:ascii="Times New Roman" w:hAnsi="Times New Roman"/>
            <w:bCs/>
            <w:noProof/>
          </w:rPr>
          <w:t>2</w:t>
        </w:r>
        <w:r w:rsidR="004A1044">
          <w:rPr>
            <w:rFonts w:ascii="Times New Roman" w:hAnsi="Times New Roman"/>
            <w:bCs/>
          </w:rPr>
          <w:fldChar w:fldCharType="end"/>
        </w:r>
      </w:ins>
      <w:del w:id="1642" w:author="Pathipati, Suneel [IT]" w:date="2014-01-02T11:07:00Z">
        <w:r w:rsidR="00C54F99" w:rsidDel="000E11A7">
          <w:rPr>
            <w:rFonts w:ascii="Times New Roman" w:hAnsi="Times New Roman"/>
            <w:bCs/>
          </w:rPr>
          <w:fldChar w:fldCharType="begin"/>
        </w:r>
        <w:r w:rsidR="00C54F99" w:rsidDel="000E11A7">
          <w:rPr>
            <w:rFonts w:ascii="Times New Roman" w:hAnsi="Times New Roman"/>
            <w:bCs/>
          </w:rPr>
          <w:delInstrText xml:space="preserve"> SEQ Table \* ARABIC </w:delInstrText>
        </w:r>
        <w:r w:rsidR="00C54F99" w:rsidDel="000E11A7">
          <w:rPr>
            <w:rFonts w:ascii="Times New Roman" w:hAnsi="Times New Roman"/>
            <w:bCs/>
          </w:rPr>
          <w:fldChar w:fldCharType="separate"/>
        </w:r>
        <w:r w:rsidR="00C54F99" w:rsidDel="000E11A7">
          <w:rPr>
            <w:rFonts w:ascii="Times New Roman" w:hAnsi="Times New Roman"/>
            <w:bCs/>
            <w:noProof/>
          </w:rPr>
          <w:delText>2</w:delText>
        </w:r>
        <w:r w:rsidR="00C54F99" w:rsidDel="000E11A7">
          <w:rPr>
            <w:rFonts w:ascii="Times New Roman" w:hAnsi="Times New Roman"/>
            <w:bCs/>
          </w:rPr>
          <w:fldChar w:fldCharType="end"/>
        </w:r>
      </w:del>
      <w:r w:rsidRPr="001D14F7">
        <w:rPr>
          <w:rFonts w:ascii="Times New Roman" w:hAnsi="Times New Roman"/>
          <w:bCs/>
        </w:rPr>
        <w:t xml:space="preserve"> </w:t>
      </w:r>
      <w:r w:rsidR="00D86139" w:rsidRPr="001D14F7">
        <w:rPr>
          <w:rFonts w:ascii="Times New Roman" w:hAnsi="Times New Roman"/>
          <w:bCs/>
        </w:rPr>
        <w:t>–</w:t>
      </w:r>
      <w:r w:rsidRPr="001D14F7">
        <w:rPr>
          <w:rFonts w:ascii="Times New Roman" w:hAnsi="Times New Roman"/>
          <w:bCs/>
        </w:rPr>
        <w:t xml:space="preserve"> </w:t>
      </w:r>
      <w:r w:rsidR="00D86139" w:rsidRPr="001D14F7">
        <w:rPr>
          <w:rFonts w:ascii="Times New Roman" w:hAnsi="Times New Roman"/>
          <w:bCs/>
        </w:rPr>
        <w:t xml:space="preserve">Fields in </w:t>
      </w:r>
      <w:proofErr w:type="spellStart"/>
      <w:r w:rsidR="00D15F66" w:rsidRPr="001D14F7">
        <w:rPr>
          <w:rFonts w:ascii="Times New Roman" w:hAnsi="Times New Roman"/>
        </w:rPr>
        <w:t>groupIdentifier</w:t>
      </w:r>
      <w:r w:rsidR="00707375" w:rsidRPr="001D14F7">
        <w:rPr>
          <w:rFonts w:ascii="Times New Roman" w:hAnsi="Times New Roman"/>
        </w:rPr>
        <w:t>Info</w:t>
      </w:r>
      <w:bookmarkEnd w:id="1639"/>
      <w:proofErr w:type="spellEnd"/>
    </w:p>
    <w:p w:rsidR="009101E6" w:rsidRPr="00871803" w:rsidRDefault="00C10A9C" w:rsidP="00C91CE0">
      <w:pPr>
        <w:pStyle w:val="Heading4"/>
      </w:pPr>
      <w:bookmarkStart w:id="1643" w:name="_Toc377467015"/>
      <w:r>
        <w:t>subscriberJoiningGroup</w:t>
      </w:r>
      <w:bookmarkEnd w:id="164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597F0B" w:rsidRPr="008E5A0A" w:rsidTr="0088635C">
        <w:trPr>
          <w:trHeight w:val="209"/>
          <w:tblHeader/>
        </w:trPr>
        <w:tc>
          <w:tcPr>
            <w:tcW w:w="1106" w:type="pct"/>
            <w:shd w:val="clear" w:color="auto" w:fill="8DB3E2"/>
          </w:tcPr>
          <w:p w:rsidR="00597F0B" w:rsidRPr="008E5A0A" w:rsidRDefault="00597F0B" w:rsidP="001124C6">
            <w:pPr>
              <w:pStyle w:val="BodyText"/>
              <w:rPr>
                <w:rFonts w:ascii="Times New Roman" w:hAnsi="Times New Roman"/>
                <w:b/>
                <w:sz w:val="24"/>
              </w:rPr>
            </w:pPr>
            <w:r w:rsidRPr="008E5A0A">
              <w:rPr>
                <w:rFonts w:ascii="Times New Roman" w:hAnsi="Times New Roman"/>
                <w:b/>
                <w:sz w:val="24"/>
              </w:rPr>
              <w:t>XML Tag Name / Field Name</w:t>
            </w:r>
          </w:p>
        </w:tc>
        <w:tc>
          <w:tcPr>
            <w:tcW w:w="1754" w:type="pct"/>
            <w:shd w:val="clear" w:color="auto" w:fill="8DB3E2"/>
          </w:tcPr>
          <w:p w:rsidR="00597F0B" w:rsidRPr="008E5A0A" w:rsidRDefault="00597F0B" w:rsidP="001124C6">
            <w:pPr>
              <w:pStyle w:val="BodyText"/>
              <w:rPr>
                <w:rFonts w:ascii="Times New Roman" w:hAnsi="Times New Roman"/>
                <w:b/>
                <w:sz w:val="24"/>
                <w:lang w:val="fr-FR"/>
              </w:rPr>
            </w:pPr>
            <w:r w:rsidRPr="008E5A0A">
              <w:rPr>
                <w:rFonts w:ascii="Times New Roman" w:hAnsi="Times New Roman"/>
                <w:b/>
                <w:sz w:val="24"/>
                <w:lang w:val="fr-FR"/>
              </w:rPr>
              <w:t>Description / Notes</w:t>
            </w:r>
          </w:p>
        </w:tc>
        <w:tc>
          <w:tcPr>
            <w:tcW w:w="423" w:type="pct"/>
            <w:shd w:val="clear" w:color="auto" w:fill="8DB3E2"/>
          </w:tcPr>
          <w:p w:rsidR="00597F0B" w:rsidRPr="008E5A0A" w:rsidRDefault="00597F0B" w:rsidP="001124C6">
            <w:pPr>
              <w:pStyle w:val="BodyText"/>
              <w:rPr>
                <w:rFonts w:ascii="Times New Roman" w:hAnsi="Times New Roman"/>
                <w:b/>
                <w:sz w:val="24"/>
                <w:lang w:val="fr-FR"/>
              </w:rPr>
            </w:pPr>
            <w:proofErr w:type="spellStart"/>
            <w:r w:rsidRPr="008E5A0A">
              <w:rPr>
                <w:rFonts w:ascii="Times New Roman" w:hAnsi="Times New Roman"/>
                <w:b/>
                <w:sz w:val="24"/>
                <w:lang w:val="fr-FR"/>
              </w:rPr>
              <w:t>Length</w:t>
            </w:r>
            <w:proofErr w:type="spellEnd"/>
          </w:p>
        </w:tc>
        <w:tc>
          <w:tcPr>
            <w:tcW w:w="459" w:type="pct"/>
            <w:shd w:val="clear" w:color="auto" w:fill="8DB3E2"/>
          </w:tcPr>
          <w:p w:rsidR="00597F0B" w:rsidRPr="008E5A0A" w:rsidRDefault="00597F0B" w:rsidP="001124C6">
            <w:pPr>
              <w:pStyle w:val="BodyText"/>
              <w:rPr>
                <w:rFonts w:ascii="Times New Roman" w:hAnsi="Times New Roman"/>
                <w:b/>
                <w:sz w:val="24"/>
                <w:lang w:val="fr-FR"/>
              </w:rPr>
            </w:pPr>
            <w:r w:rsidRPr="008E5A0A">
              <w:rPr>
                <w:rFonts w:ascii="Times New Roman" w:hAnsi="Times New Roman"/>
                <w:b/>
                <w:sz w:val="24"/>
                <w:lang w:val="fr-FR"/>
              </w:rPr>
              <w:t>Type</w:t>
            </w:r>
          </w:p>
        </w:tc>
        <w:tc>
          <w:tcPr>
            <w:tcW w:w="568" w:type="pct"/>
            <w:shd w:val="clear" w:color="auto" w:fill="8DB3E2"/>
          </w:tcPr>
          <w:p w:rsidR="00597F0B" w:rsidRPr="008E5A0A" w:rsidRDefault="00597F0B" w:rsidP="001124C6">
            <w:pPr>
              <w:pStyle w:val="BodyText"/>
              <w:rPr>
                <w:rFonts w:ascii="Times New Roman" w:hAnsi="Times New Roman"/>
                <w:b/>
                <w:sz w:val="24"/>
                <w:lang w:val="fr-FR"/>
              </w:rPr>
            </w:pPr>
            <w:r w:rsidRPr="008E5A0A">
              <w:rPr>
                <w:rFonts w:ascii="Times New Roman" w:hAnsi="Times New Roman"/>
                <w:b/>
                <w:sz w:val="24"/>
                <w:lang w:val="fr-FR"/>
              </w:rPr>
              <w:t>Values</w:t>
            </w:r>
          </w:p>
        </w:tc>
        <w:tc>
          <w:tcPr>
            <w:tcW w:w="689" w:type="pct"/>
            <w:shd w:val="clear" w:color="auto" w:fill="8DB3E2"/>
          </w:tcPr>
          <w:p w:rsidR="00597F0B" w:rsidRPr="008E5A0A" w:rsidRDefault="00597F0B" w:rsidP="001124C6">
            <w:pPr>
              <w:pStyle w:val="BodyText"/>
              <w:rPr>
                <w:rFonts w:ascii="Times New Roman" w:hAnsi="Times New Roman"/>
                <w:b/>
                <w:sz w:val="24"/>
                <w:lang w:val="fr-FR"/>
              </w:rPr>
            </w:pPr>
            <w:proofErr w:type="spellStart"/>
            <w:r w:rsidRPr="008E5A0A">
              <w:rPr>
                <w:rFonts w:ascii="Times New Roman" w:hAnsi="Times New Roman"/>
                <w:b/>
                <w:sz w:val="24"/>
                <w:lang w:val="fr-FR"/>
              </w:rPr>
              <w:t>Req</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Opt</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Choice</w:t>
            </w:r>
            <w:proofErr w:type="spellEnd"/>
          </w:p>
        </w:tc>
      </w:tr>
      <w:tr w:rsidR="000B33CA" w:rsidRPr="008E5A0A" w:rsidTr="0088635C">
        <w:trPr>
          <w:trHeight w:val="283"/>
          <w:ins w:id="1644" w:author="Pathipati, Suneel [IT]" w:date="2014-01-14T12:29:00Z"/>
        </w:trPr>
        <w:tc>
          <w:tcPr>
            <w:tcW w:w="1106" w:type="pct"/>
            <w:tcBorders>
              <w:top w:val="single" w:sz="6" w:space="0" w:color="auto"/>
              <w:left w:val="single" w:sz="6" w:space="0" w:color="auto"/>
              <w:bottom w:val="single" w:sz="6" w:space="0" w:color="auto"/>
              <w:right w:val="single" w:sz="6" w:space="0" w:color="auto"/>
            </w:tcBorders>
          </w:tcPr>
          <w:p w:rsidR="000B33CA" w:rsidRDefault="000B33CA" w:rsidP="00E026B0">
            <w:pPr>
              <w:pStyle w:val="BodyText"/>
              <w:rPr>
                <w:ins w:id="1645" w:author="Pathipati, Suneel [IT]" w:date="2014-01-14T12:29:00Z"/>
                <w:rFonts w:ascii="Times New Roman" w:hAnsi="Times New Roman"/>
                <w:sz w:val="24"/>
              </w:rPr>
            </w:pPr>
            <w:proofErr w:type="spellStart"/>
            <w:ins w:id="1646" w:author="Pathipati, Suneel [IT]" w:date="2014-01-14T12:29:00Z">
              <w:r>
                <w:rPr>
                  <w:rFonts w:ascii="Times New Roman" w:hAnsi="Times New Roman"/>
                  <w:sz w:val="24"/>
                </w:rPr>
                <w:t>orderTypeInfo</w:t>
              </w:r>
              <w:proofErr w:type="spellEnd"/>
            </w:ins>
          </w:p>
        </w:tc>
        <w:tc>
          <w:tcPr>
            <w:tcW w:w="1754" w:type="pct"/>
            <w:tcBorders>
              <w:top w:val="single" w:sz="6" w:space="0" w:color="auto"/>
              <w:left w:val="single" w:sz="6" w:space="0" w:color="auto"/>
              <w:bottom w:val="single" w:sz="6" w:space="0" w:color="auto"/>
              <w:right w:val="single" w:sz="6" w:space="0" w:color="auto"/>
            </w:tcBorders>
          </w:tcPr>
          <w:p w:rsidR="000B33CA" w:rsidRDefault="000B33CA" w:rsidP="0044503F">
            <w:pPr>
              <w:pStyle w:val="BodyText"/>
              <w:rPr>
                <w:ins w:id="1647" w:author="Pathipati, Suneel [IT]" w:date="2014-01-14T12:42:00Z"/>
                <w:rFonts w:ascii="Times New Roman" w:hAnsi="Times New Roman"/>
                <w:sz w:val="24"/>
              </w:rPr>
            </w:pPr>
            <w:ins w:id="1648" w:author="Pathipati, Suneel [IT]" w:date="2014-01-14T12:29:00Z">
              <w:r>
                <w:rPr>
                  <w:rFonts w:ascii="Times New Roman" w:hAnsi="Times New Roman"/>
                  <w:sz w:val="24"/>
                </w:rPr>
                <w:t>Structure containing order type information of the order for which this API is called.</w:t>
              </w:r>
            </w:ins>
          </w:p>
          <w:p w:rsidR="002F7926" w:rsidRDefault="000758B7" w:rsidP="000758B7">
            <w:pPr>
              <w:pStyle w:val="BodyText"/>
              <w:rPr>
                <w:ins w:id="1649" w:author="Pathipati, Suneel [IT]" w:date="2014-01-14T12:29:00Z"/>
                <w:rFonts w:ascii="Times New Roman" w:hAnsi="Times New Roman"/>
                <w:sz w:val="24"/>
              </w:rPr>
            </w:pPr>
            <w:ins w:id="1650" w:author="Pathipati, Suneel [IT]" w:date="2014-01-14T12:42:00Z">
              <w:r>
                <w:rPr>
                  <w:rFonts w:ascii="Times New Roman" w:hAnsi="Times New Roman"/>
                  <w:sz w:val="24"/>
                </w:rPr>
                <w:t xml:space="preserve">Refer to </w:t>
              </w:r>
            </w:ins>
            <w:ins w:id="1651" w:author="Pathipati, Suneel [IT]" w:date="2014-01-14T12:43:00Z">
              <w:r>
                <w:rPr>
                  <w:rFonts w:ascii="Times New Roman" w:hAnsi="Times New Roman"/>
                  <w:sz w:val="24"/>
                </w:rPr>
                <w:t>S</w:t>
              </w:r>
            </w:ins>
            <w:ins w:id="1652" w:author="Pathipati, Suneel [IT]" w:date="2014-01-14T12:42:00Z">
              <w:r>
                <w:rPr>
                  <w:rFonts w:ascii="Times New Roman" w:hAnsi="Times New Roman"/>
                  <w:sz w:val="24"/>
                </w:rPr>
                <w:t>ection#</w:t>
              </w:r>
              <w:r w:rsidR="002F7926">
                <w:rPr>
                  <w:rFonts w:ascii="Times New Roman" w:hAnsi="Times New Roman"/>
                  <w:sz w:val="24"/>
                </w:rPr>
                <w:t xml:space="preserve">2 above to understand what additional inputs are required with </w:t>
              </w:r>
              <w:proofErr w:type="spellStart"/>
              <w:r w:rsidR="002F7926">
                <w:rPr>
                  <w:rFonts w:ascii="Times New Roman" w:hAnsi="Times New Roman"/>
                  <w:sz w:val="24"/>
                </w:rPr>
                <w:t>orderTypeInfo</w:t>
              </w:r>
              <w:proofErr w:type="spellEnd"/>
              <w:r w:rsidR="002F7926">
                <w:rPr>
                  <w:rFonts w:ascii="Times New Roman" w:hAnsi="Times New Roman"/>
                  <w:sz w:val="24"/>
                </w:rPr>
                <w:t>.</w:t>
              </w:r>
            </w:ins>
          </w:p>
        </w:tc>
        <w:tc>
          <w:tcPr>
            <w:tcW w:w="423" w:type="pct"/>
            <w:tcBorders>
              <w:top w:val="single" w:sz="6" w:space="0" w:color="auto"/>
              <w:left w:val="single" w:sz="6" w:space="0" w:color="auto"/>
              <w:bottom w:val="single" w:sz="6" w:space="0" w:color="auto"/>
              <w:right w:val="single" w:sz="6" w:space="0" w:color="auto"/>
            </w:tcBorders>
          </w:tcPr>
          <w:p w:rsidR="000B33CA" w:rsidRDefault="000B33CA" w:rsidP="001124C6">
            <w:pPr>
              <w:pStyle w:val="BodyText"/>
              <w:rPr>
                <w:ins w:id="1653" w:author="Pathipati, Suneel [IT]" w:date="2014-01-14T12:29:00Z"/>
                <w:rFonts w:ascii="Times New Roman" w:hAnsi="Times New Roman"/>
                <w:snapToGrid w:val="0"/>
                <w:sz w:val="24"/>
              </w:rPr>
            </w:pPr>
            <w:ins w:id="1654" w:author="Pathipati, Suneel [IT]" w:date="2014-01-14T12:30:00Z">
              <w:r>
                <w:rPr>
                  <w:rFonts w:ascii="Times New Roman" w:hAnsi="Times New Roman"/>
                  <w:snapToGrid w:val="0"/>
                  <w:sz w:val="24"/>
                </w:rPr>
                <w:t>N/A</w:t>
              </w:r>
            </w:ins>
          </w:p>
        </w:tc>
        <w:tc>
          <w:tcPr>
            <w:tcW w:w="459" w:type="pct"/>
            <w:tcBorders>
              <w:top w:val="single" w:sz="6" w:space="0" w:color="auto"/>
              <w:left w:val="single" w:sz="6" w:space="0" w:color="auto"/>
              <w:bottom w:val="single" w:sz="6" w:space="0" w:color="auto"/>
              <w:right w:val="single" w:sz="6" w:space="0" w:color="auto"/>
            </w:tcBorders>
          </w:tcPr>
          <w:p w:rsidR="000B33CA" w:rsidRDefault="000B33CA" w:rsidP="001124C6">
            <w:pPr>
              <w:pStyle w:val="BodyText"/>
              <w:rPr>
                <w:ins w:id="1655" w:author="Pathipati, Suneel [IT]" w:date="2014-01-14T12:29:00Z"/>
                <w:rFonts w:ascii="Times New Roman" w:hAnsi="Times New Roman"/>
                <w:snapToGrid w:val="0"/>
                <w:sz w:val="24"/>
              </w:rPr>
            </w:pPr>
            <w:ins w:id="1656" w:author="Pathipati, Suneel [IT]" w:date="2014-01-14T12:30:00Z">
              <w:r>
                <w:rPr>
                  <w:rFonts w:ascii="Times New Roman" w:hAnsi="Times New Roman"/>
                  <w:snapToGrid w:val="0"/>
                  <w:sz w:val="24"/>
                </w:rPr>
                <w:t>Structure</w:t>
              </w:r>
            </w:ins>
          </w:p>
        </w:tc>
        <w:tc>
          <w:tcPr>
            <w:tcW w:w="568" w:type="pct"/>
            <w:tcBorders>
              <w:top w:val="single" w:sz="6" w:space="0" w:color="auto"/>
              <w:left w:val="single" w:sz="6" w:space="0" w:color="auto"/>
              <w:bottom w:val="single" w:sz="6" w:space="0" w:color="auto"/>
              <w:right w:val="single" w:sz="6" w:space="0" w:color="auto"/>
            </w:tcBorders>
          </w:tcPr>
          <w:p w:rsidR="000B33CA" w:rsidRPr="008E5A0A" w:rsidRDefault="000B33CA" w:rsidP="006441EF">
            <w:pPr>
              <w:pStyle w:val="BodyText"/>
              <w:rPr>
                <w:ins w:id="1657" w:author="Pathipati, Suneel [IT]" w:date="2014-01-14T12:29:00Z"/>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0B33CA" w:rsidRDefault="000B33CA" w:rsidP="001124C6">
            <w:pPr>
              <w:pStyle w:val="BodyText"/>
              <w:rPr>
                <w:ins w:id="1658" w:author="Pathipati, Suneel [IT]" w:date="2014-01-14T12:29:00Z"/>
                <w:rFonts w:ascii="Times New Roman" w:hAnsi="Times New Roman"/>
                <w:snapToGrid w:val="0"/>
                <w:sz w:val="24"/>
              </w:rPr>
            </w:pPr>
            <w:ins w:id="1659" w:author="Pathipati, Suneel [IT]" w:date="2014-01-14T12:30:00Z">
              <w:r>
                <w:rPr>
                  <w:rFonts w:ascii="Times New Roman" w:hAnsi="Times New Roman"/>
                  <w:snapToGrid w:val="0"/>
                  <w:sz w:val="24"/>
                </w:rPr>
                <w:t>Optional</w:t>
              </w:r>
            </w:ins>
          </w:p>
        </w:tc>
      </w:tr>
      <w:tr w:rsidR="00597F0B" w:rsidRPr="008E5A0A" w:rsidTr="0088635C">
        <w:trPr>
          <w:trHeight w:val="283"/>
        </w:trPr>
        <w:tc>
          <w:tcPr>
            <w:tcW w:w="1106" w:type="pct"/>
            <w:tcBorders>
              <w:top w:val="single" w:sz="6" w:space="0" w:color="auto"/>
              <w:left w:val="single" w:sz="6" w:space="0" w:color="auto"/>
              <w:bottom w:val="single" w:sz="6" w:space="0" w:color="auto"/>
              <w:right w:val="single" w:sz="6" w:space="0" w:color="auto"/>
            </w:tcBorders>
          </w:tcPr>
          <w:p w:rsidR="00597F0B" w:rsidRPr="008E5A0A" w:rsidRDefault="00E026B0" w:rsidP="00E026B0">
            <w:pPr>
              <w:pStyle w:val="BodyText"/>
              <w:rPr>
                <w:rFonts w:ascii="Times New Roman" w:hAnsi="Times New Roman"/>
                <w:sz w:val="24"/>
              </w:rPr>
            </w:pPr>
            <w:proofErr w:type="spellStart"/>
            <w:r>
              <w:rPr>
                <w:rFonts w:ascii="Times New Roman" w:hAnsi="Times New Roman"/>
                <w:sz w:val="24"/>
              </w:rPr>
              <w:t>joiningS</w:t>
            </w:r>
            <w:r w:rsidR="00C40EF9">
              <w:rPr>
                <w:rFonts w:ascii="Times New Roman" w:hAnsi="Times New Roman"/>
                <w:sz w:val="24"/>
              </w:rPr>
              <w:t>ubscriber</w:t>
            </w:r>
            <w:r w:rsidR="003513EC">
              <w:rPr>
                <w:rFonts w:ascii="Times New Roman" w:hAnsi="Times New Roman"/>
                <w:sz w:val="24"/>
              </w:rPr>
              <w:t>Info</w:t>
            </w:r>
            <w:proofErr w:type="spellEnd"/>
          </w:p>
        </w:tc>
        <w:tc>
          <w:tcPr>
            <w:tcW w:w="1754" w:type="pct"/>
            <w:tcBorders>
              <w:top w:val="single" w:sz="6" w:space="0" w:color="auto"/>
              <w:left w:val="single" w:sz="6" w:space="0" w:color="auto"/>
              <w:bottom w:val="single" w:sz="6" w:space="0" w:color="auto"/>
              <w:right w:val="single" w:sz="6" w:space="0" w:color="auto"/>
            </w:tcBorders>
          </w:tcPr>
          <w:p w:rsidR="005E2875" w:rsidRDefault="0044503F" w:rsidP="0044503F">
            <w:pPr>
              <w:pStyle w:val="BodyText"/>
              <w:rPr>
                <w:rFonts w:ascii="Times New Roman" w:hAnsi="Times New Roman"/>
                <w:sz w:val="24"/>
              </w:rPr>
            </w:pPr>
            <w:r>
              <w:rPr>
                <w:rFonts w:ascii="Times New Roman" w:hAnsi="Times New Roman"/>
                <w:sz w:val="24"/>
              </w:rPr>
              <w:t xml:space="preserve">Using this structure calling application can provide the subscriber identifier who wants to join an existing Group identified by the input </w:t>
            </w:r>
            <w:proofErr w:type="spellStart"/>
            <w:r>
              <w:rPr>
                <w:rFonts w:ascii="Times New Roman" w:hAnsi="Times New Roman"/>
                <w:sz w:val="24"/>
              </w:rPr>
              <w:t>groupIdentifierInfo</w:t>
            </w:r>
            <w:proofErr w:type="spellEnd"/>
            <w:r>
              <w:rPr>
                <w:rFonts w:ascii="Times New Roman" w:hAnsi="Times New Roman"/>
                <w:sz w:val="24"/>
              </w:rPr>
              <w:t>.</w:t>
            </w:r>
          </w:p>
          <w:p w:rsidR="00AF1E69" w:rsidRPr="008E5A0A" w:rsidRDefault="00AF1E69" w:rsidP="00AF1E69">
            <w:pPr>
              <w:pStyle w:val="BodyText"/>
              <w:rPr>
                <w:rFonts w:ascii="Times New Roman" w:hAnsi="Times New Roman"/>
                <w:sz w:val="24"/>
              </w:rPr>
            </w:pPr>
            <w:r>
              <w:rPr>
                <w:rFonts w:ascii="Times New Roman" w:hAnsi="Times New Roman"/>
                <w:sz w:val="24"/>
              </w:rPr>
              <w:t xml:space="preserve">One of </w:t>
            </w:r>
            <w:proofErr w:type="spellStart"/>
            <w:r>
              <w:rPr>
                <w:rFonts w:ascii="Times New Roman" w:hAnsi="Times New Roman"/>
                <w:sz w:val="24"/>
              </w:rPr>
              <w:t>joiningSubscriberInfo</w:t>
            </w:r>
            <w:proofErr w:type="spellEnd"/>
            <w:r>
              <w:rPr>
                <w:rFonts w:ascii="Times New Roman" w:hAnsi="Times New Roman"/>
                <w:sz w:val="24"/>
              </w:rPr>
              <w:t xml:space="preserve"> and </w:t>
            </w:r>
            <w:proofErr w:type="spellStart"/>
            <w:r>
              <w:rPr>
                <w:rFonts w:ascii="Times New Roman" w:hAnsi="Times New Roman"/>
                <w:sz w:val="24"/>
              </w:rPr>
              <w:t>groupActionCode</w:t>
            </w:r>
            <w:proofErr w:type="spellEnd"/>
            <w:r>
              <w:rPr>
                <w:rFonts w:ascii="Times New Roman" w:hAnsi="Times New Roman"/>
                <w:sz w:val="24"/>
              </w:rPr>
              <w:t xml:space="preserve"> is mandatory.</w:t>
            </w:r>
          </w:p>
        </w:tc>
        <w:tc>
          <w:tcPr>
            <w:tcW w:w="423" w:type="pct"/>
            <w:tcBorders>
              <w:top w:val="single" w:sz="6" w:space="0" w:color="auto"/>
              <w:left w:val="single" w:sz="6" w:space="0" w:color="auto"/>
              <w:bottom w:val="single" w:sz="6" w:space="0" w:color="auto"/>
              <w:right w:val="single" w:sz="6" w:space="0" w:color="auto"/>
            </w:tcBorders>
          </w:tcPr>
          <w:p w:rsidR="00597F0B" w:rsidRPr="008E5A0A" w:rsidRDefault="00132E69" w:rsidP="001124C6">
            <w:pPr>
              <w:pStyle w:val="BodyText"/>
              <w:rPr>
                <w:rFonts w:ascii="Times New Roman" w:hAnsi="Times New Roman"/>
                <w:snapToGrid w:val="0"/>
                <w:sz w:val="24"/>
              </w:rPr>
            </w:pPr>
            <w:r>
              <w:rPr>
                <w:rFonts w:ascii="Times New Roman" w:hAnsi="Times New Roman"/>
                <w:snapToGrid w:val="0"/>
                <w:sz w:val="24"/>
              </w:rPr>
              <w:t>N/A</w:t>
            </w:r>
          </w:p>
        </w:tc>
        <w:tc>
          <w:tcPr>
            <w:tcW w:w="459" w:type="pct"/>
            <w:tcBorders>
              <w:top w:val="single" w:sz="6" w:space="0" w:color="auto"/>
              <w:left w:val="single" w:sz="6" w:space="0" w:color="auto"/>
              <w:bottom w:val="single" w:sz="6" w:space="0" w:color="auto"/>
              <w:right w:val="single" w:sz="6" w:space="0" w:color="auto"/>
            </w:tcBorders>
          </w:tcPr>
          <w:p w:rsidR="00597F0B" w:rsidRPr="008E5A0A" w:rsidRDefault="00132E69" w:rsidP="001124C6">
            <w:pPr>
              <w:pStyle w:val="BodyText"/>
              <w:rPr>
                <w:rFonts w:ascii="Times New Roman" w:hAnsi="Times New Roman"/>
                <w:snapToGrid w:val="0"/>
                <w:sz w:val="24"/>
              </w:rPr>
            </w:pPr>
            <w:r>
              <w:rPr>
                <w:rFonts w:ascii="Times New Roman" w:hAnsi="Times New Roman"/>
                <w:snapToGrid w:val="0"/>
                <w:sz w:val="24"/>
              </w:rPr>
              <w:t>Structure</w:t>
            </w:r>
          </w:p>
        </w:tc>
        <w:tc>
          <w:tcPr>
            <w:tcW w:w="568" w:type="pct"/>
            <w:tcBorders>
              <w:top w:val="single" w:sz="6" w:space="0" w:color="auto"/>
              <w:left w:val="single" w:sz="6" w:space="0" w:color="auto"/>
              <w:bottom w:val="single" w:sz="6" w:space="0" w:color="auto"/>
              <w:right w:val="single" w:sz="6" w:space="0" w:color="auto"/>
            </w:tcBorders>
          </w:tcPr>
          <w:p w:rsidR="006441EF" w:rsidRPr="008E5A0A" w:rsidRDefault="006441EF" w:rsidP="006441EF">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97F0B" w:rsidRPr="008E5A0A" w:rsidRDefault="0031549F" w:rsidP="001124C6">
            <w:pPr>
              <w:pStyle w:val="BodyText"/>
              <w:rPr>
                <w:rFonts w:ascii="Times New Roman" w:hAnsi="Times New Roman"/>
                <w:snapToGrid w:val="0"/>
                <w:sz w:val="24"/>
              </w:rPr>
            </w:pPr>
            <w:r>
              <w:rPr>
                <w:rFonts w:ascii="Times New Roman" w:hAnsi="Times New Roman"/>
                <w:snapToGrid w:val="0"/>
                <w:sz w:val="24"/>
              </w:rPr>
              <w:t>Conditional</w:t>
            </w:r>
          </w:p>
        </w:tc>
      </w:tr>
      <w:tr w:rsidR="00597F0B" w:rsidRPr="008E5A0A" w:rsidTr="0088635C">
        <w:trPr>
          <w:trHeight w:val="283"/>
        </w:trPr>
        <w:tc>
          <w:tcPr>
            <w:tcW w:w="1106" w:type="pct"/>
            <w:tcBorders>
              <w:top w:val="single" w:sz="6" w:space="0" w:color="auto"/>
              <w:left w:val="single" w:sz="6" w:space="0" w:color="auto"/>
              <w:bottom w:val="single" w:sz="6" w:space="0" w:color="auto"/>
              <w:right w:val="single" w:sz="6" w:space="0" w:color="auto"/>
            </w:tcBorders>
          </w:tcPr>
          <w:p w:rsidR="00597F0B" w:rsidRDefault="00D74BE8" w:rsidP="00D74BE8">
            <w:pPr>
              <w:pStyle w:val="BodyText"/>
              <w:rPr>
                <w:rFonts w:ascii="Times New Roman" w:hAnsi="Times New Roman"/>
                <w:sz w:val="24"/>
              </w:rPr>
            </w:pPr>
            <w:proofErr w:type="spellStart"/>
            <w:r>
              <w:rPr>
                <w:rFonts w:ascii="Times New Roman" w:hAnsi="Times New Roman"/>
                <w:sz w:val="24"/>
              </w:rPr>
              <w:t>gro</w:t>
            </w:r>
            <w:r w:rsidR="00A51F73">
              <w:rPr>
                <w:rFonts w:ascii="Times New Roman" w:hAnsi="Times New Roman"/>
                <w:sz w:val="24"/>
              </w:rPr>
              <w:t>upActionCode</w:t>
            </w:r>
            <w:proofErr w:type="spellEnd"/>
          </w:p>
        </w:tc>
        <w:tc>
          <w:tcPr>
            <w:tcW w:w="1754" w:type="pct"/>
            <w:tcBorders>
              <w:top w:val="single" w:sz="6" w:space="0" w:color="auto"/>
              <w:left w:val="single" w:sz="6" w:space="0" w:color="auto"/>
              <w:bottom w:val="single" w:sz="6" w:space="0" w:color="auto"/>
              <w:right w:val="single" w:sz="6" w:space="0" w:color="auto"/>
            </w:tcBorders>
          </w:tcPr>
          <w:p w:rsidR="00597F0B" w:rsidRDefault="0044503F" w:rsidP="001124C6">
            <w:pPr>
              <w:pStyle w:val="BodyText"/>
              <w:rPr>
                <w:rFonts w:ascii="Times New Roman" w:hAnsi="Times New Roman"/>
                <w:sz w:val="24"/>
              </w:rPr>
            </w:pPr>
            <w:r>
              <w:rPr>
                <w:rFonts w:ascii="Times New Roman" w:hAnsi="Times New Roman"/>
                <w:sz w:val="24"/>
              </w:rPr>
              <w:t>This field has two valid values.</w:t>
            </w:r>
          </w:p>
          <w:p w:rsidR="0044503F" w:rsidRDefault="0044503F" w:rsidP="001124C6">
            <w:pPr>
              <w:pStyle w:val="BodyText"/>
              <w:rPr>
                <w:rFonts w:ascii="Times New Roman" w:hAnsi="Times New Roman"/>
                <w:sz w:val="24"/>
              </w:rPr>
            </w:pPr>
            <w:r>
              <w:rPr>
                <w:rFonts w:ascii="Times New Roman" w:hAnsi="Times New Roman"/>
                <w:sz w:val="24"/>
              </w:rPr>
              <w:t>G – Generate New Group</w:t>
            </w:r>
          </w:p>
          <w:p w:rsidR="0044503F" w:rsidRDefault="0044503F" w:rsidP="001124C6">
            <w:pPr>
              <w:pStyle w:val="BodyText"/>
              <w:rPr>
                <w:rFonts w:ascii="Times New Roman" w:hAnsi="Times New Roman"/>
                <w:sz w:val="24"/>
              </w:rPr>
            </w:pPr>
            <w:r>
              <w:rPr>
                <w:rFonts w:ascii="Times New Roman" w:hAnsi="Times New Roman"/>
                <w:sz w:val="24"/>
              </w:rPr>
              <w:t>J – Join A new Group</w:t>
            </w:r>
          </w:p>
          <w:p w:rsidR="00F67375" w:rsidRDefault="00F67375" w:rsidP="00F67375">
            <w:pPr>
              <w:pStyle w:val="BodyText"/>
              <w:rPr>
                <w:rFonts w:ascii="Times New Roman" w:hAnsi="Times New Roman"/>
                <w:sz w:val="24"/>
              </w:rPr>
            </w:pPr>
            <w:r>
              <w:rPr>
                <w:rFonts w:ascii="Times New Roman" w:hAnsi="Times New Roman"/>
                <w:sz w:val="24"/>
              </w:rPr>
              <w:t xml:space="preserve">If input </w:t>
            </w:r>
            <w:proofErr w:type="spellStart"/>
            <w:r>
              <w:rPr>
                <w:rFonts w:ascii="Times New Roman" w:hAnsi="Times New Roman"/>
                <w:sz w:val="24"/>
              </w:rPr>
              <w:t>groupId</w:t>
            </w:r>
            <w:proofErr w:type="spellEnd"/>
            <w:r>
              <w:rPr>
                <w:rFonts w:ascii="Times New Roman" w:hAnsi="Times New Roman"/>
                <w:sz w:val="24"/>
              </w:rPr>
              <w:t xml:space="preserve"> already has max allowed number of subscribers, then a new </w:t>
            </w:r>
            <w:proofErr w:type="spellStart"/>
            <w:r>
              <w:rPr>
                <w:rFonts w:ascii="Times New Roman" w:hAnsi="Times New Roman"/>
                <w:sz w:val="24"/>
              </w:rPr>
              <w:t>groupId</w:t>
            </w:r>
            <w:proofErr w:type="spellEnd"/>
            <w:r>
              <w:rPr>
                <w:rFonts w:ascii="Times New Roman" w:hAnsi="Times New Roman"/>
                <w:sz w:val="24"/>
              </w:rPr>
              <w:t xml:space="preserve"> will be generated and returned in response.</w:t>
            </w:r>
          </w:p>
          <w:p w:rsidR="00704E9D" w:rsidRDefault="00704E9D" w:rsidP="00F67375">
            <w:pPr>
              <w:pStyle w:val="BodyText"/>
              <w:rPr>
                <w:rFonts w:ascii="Times New Roman" w:hAnsi="Times New Roman"/>
                <w:sz w:val="24"/>
              </w:rPr>
            </w:pPr>
            <w:r>
              <w:rPr>
                <w:rFonts w:ascii="Times New Roman" w:hAnsi="Times New Roman"/>
                <w:sz w:val="24"/>
              </w:rPr>
              <w:lastRenderedPageBreak/>
              <w:t xml:space="preserve">One of </w:t>
            </w:r>
            <w:proofErr w:type="spellStart"/>
            <w:r>
              <w:rPr>
                <w:rFonts w:ascii="Times New Roman" w:hAnsi="Times New Roman"/>
                <w:sz w:val="24"/>
              </w:rPr>
              <w:t>joiningSubscriberInfo</w:t>
            </w:r>
            <w:proofErr w:type="spellEnd"/>
            <w:r>
              <w:rPr>
                <w:rFonts w:ascii="Times New Roman" w:hAnsi="Times New Roman"/>
                <w:sz w:val="24"/>
              </w:rPr>
              <w:t xml:space="preserve"> and </w:t>
            </w:r>
            <w:proofErr w:type="spellStart"/>
            <w:r>
              <w:rPr>
                <w:rFonts w:ascii="Times New Roman" w:hAnsi="Times New Roman"/>
                <w:sz w:val="24"/>
              </w:rPr>
              <w:t>groupActionCode</w:t>
            </w:r>
            <w:proofErr w:type="spellEnd"/>
            <w:r>
              <w:rPr>
                <w:rFonts w:ascii="Times New Roman" w:hAnsi="Times New Roman"/>
                <w:sz w:val="24"/>
              </w:rPr>
              <w:t xml:space="preserve"> is mandatory.</w:t>
            </w:r>
          </w:p>
          <w:p w:rsidR="007510F5" w:rsidRPr="008E5A0A" w:rsidRDefault="007510F5" w:rsidP="00F67375">
            <w:pPr>
              <w:pStyle w:val="BodyText"/>
              <w:rPr>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groupIdentifierInfo</w:t>
            </w:r>
            <w:proofErr w:type="spellEnd"/>
            <w:r>
              <w:rPr>
                <w:rFonts w:ascii="Times New Roman" w:hAnsi="Times New Roman"/>
                <w:sz w:val="24"/>
              </w:rPr>
              <w:t xml:space="preserve">, </w:t>
            </w:r>
            <w:proofErr w:type="spellStart"/>
            <w:r>
              <w:rPr>
                <w:rFonts w:ascii="Times New Roman" w:hAnsi="Times New Roman"/>
                <w:sz w:val="24"/>
              </w:rPr>
              <w:t>joiningSubscriberInfo</w:t>
            </w:r>
            <w:proofErr w:type="spellEnd"/>
            <w:r>
              <w:rPr>
                <w:rFonts w:ascii="Times New Roman" w:hAnsi="Times New Roman"/>
                <w:sz w:val="24"/>
              </w:rPr>
              <w:t xml:space="preserve"> are provided, but </w:t>
            </w:r>
            <w:proofErr w:type="spellStart"/>
            <w:r>
              <w:rPr>
                <w:rFonts w:ascii="Times New Roman" w:hAnsi="Times New Roman"/>
                <w:sz w:val="24"/>
              </w:rPr>
              <w:t>groupActionCode</w:t>
            </w:r>
            <w:proofErr w:type="spellEnd"/>
            <w:r>
              <w:rPr>
                <w:rFonts w:ascii="Times New Roman" w:hAnsi="Times New Roman"/>
                <w:sz w:val="24"/>
              </w:rPr>
              <w:t xml:space="preserve"> is not provided, then </w:t>
            </w:r>
            <w:proofErr w:type="spellStart"/>
            <w:r>
              <w:rPr>
                <w:rFonts w:ascii="Times New Roman" w:hAnsi="Times New Roman"/>
                <w:sz w:val="24"/>
              </w:rPr>
              <w:t>groupActionCode</w:t>
            </w:r>
            <w:proofErr w:type="spellEnd"/>
            <w:r>
              <w:rPr>
                <w:rFonts w:ascii="Times New Roman" w:hAnsi="Times New Roman"/>
                <w:sz w:val="24"/>
              </w:rPr>
              <w:t xml:space="preserve"> will be defaulted to J.</w:t>
            </w:r>
          </w:p>
        </w:tc>
        <w:tc>
          <w:tcPr>
            <w:tcW w:w="423" w:type="pct"/>
            <w:tcBorders>
              <w:top w:val="single" w:sz="6" w:space="0" w:color="auto"/>
              <w:left w:val="single" w:sz="6" w:space="0" w:color="auto"/>
              <w:bottom w:val="single" w:sz="6" w:space="0" w:color="auto"/>
              <w:right w:val="single" w:sz="6" w:space="0" w:color="auto"/>
            </w:tcBorders>
          </w:tcPr>
          <w:p w:rsidR="00597F0B" w:rsidRPr="008E5A0A" w:rsidRDefault="00053103" w:rsidP="003D2B7A">
            <w:pPr>
              <w:pStyle w:val="BodyText"/>
              <w:rPr>
                <w:rFonts w:ascii="Times New Roman" w:hAnsi="Times New Roman"/>
                <w:snapToGrid w:val="0"/>
                <w:sz w:val="24"/>
              </w:rPr>
            </w:pPr>
            <w:r>
              <w:rPr>
                <w:rFonts w:ascii="Times New Roman" w:hAnsi="Times New Roman"/>
                <w:snapToGrid w:val="0"/>
                <w:sz w:val="24"/>
              </w:rPr>
              <w:lastRenderedPageBreak/>
              <w:t>N/A</w:t>
            </w:r>
          </w:p>
        </w:tc>
        <w:tc>
          <w:tcPr>
            <w:tcW w:w="459" w:type="pct"/>
            <w:tcBorders>
              <w:top w:val="single" w:sz="6" w:space="0" w:color="auto"/>
              <w:left w:val="single" w:sz="6" w:space="0" w:color="auto"/>
              <w:bottom w:val="single" w:sz="6" w:space="0" w:color="auto"/>
              <w:right w:val="single" w:sz="6" w:space="0" w:color="auto"/>
            </w:tcBorders>
          </w:tcPr>
          <w:p w:rsidR="00597F0B" w:rsidRPr="008E5A0A" w:rsidRDefault="0044503F" w:rsidP="001124C6">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CF1CFD" w:rsidRPr="008E5A0A" w:rsidRDefault="00CF1CFD" w:rsidP="001124C6">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97F0B" w:rsidRPr="008E5A0A" w:rsidRDefault="0031549F" w:rsidP="001124C6">
            <w:pPr>
              <w:pStyle w:val="BodyText"/>
              <w:rPr>
                <w:rFonts w:ascii="Times New Roman" w:hAnsi="Times New Roman"/>
                <w:snapToGrid w:val="0"/>
                <w:sz w:val="24"/>
              </w:rPr>
            </w:pPr>
            <w:r>
              <w:rPr>
                <w:rFonts w:ascii="Times New Roman" w:hAnsi="Times New Roman"/>
                <w:snapToGrid w:val="0"/>
                <w:sz w:val="24"/>
              </w:rPr>
              <w:t>Conditional</w:t>
            </w:r>
          </w:p>
        </w:tc>
      </w:tr>
      <w:tr w:rsidR="00F61A4A" w:rsidRPr="008E5A0A" w:rsidTr="0088635C">
        <w:trPr>
          <w:trHeight w:val="283"/>
        </w:trPr>
        <w:tc>
          <w:tcPr>
            <w:tcW w:w="1106" w:type="pct"/>
            <w:tcBorders>
              <w:top w:val="single" w:sz="6" w:space="0" w:color="auto"/>
              <w:left w:val="single" w:sz="6" w:space="0" w:color="auto"/>
              <w:bottom w:val="single" w:sz="6" w:space="0" w:color="auto"/>
              <w:right w:val="single" w:sz="6" w:space="0" w:color="auto"/>
            </w:tcBorders>
          </w:tcPr>
          <w:p w:rsidR="00F61A4A" w:rsidRDefault="00F61A4A" w:rsidP="00D74BE8">
            <w:pPr>
              <w:pStyle w:val="BodyText"/>
              <w:rPr>
                <w:rFonts w:ascii="Times New Roman" w:hAnsi="Times New Roman"/>
                <w:sz w:val="24"/>
              </w:rPr>
            </w:pPr>
            <w:proofErr w:type="spellStart"/>
            <w:r>
              <w:rPr>
                <w:rFonts w:ascii="Times New Roman" w:hAnsi="Times New Roman"/>
                <w:sz w:val="24"/>
              </w:rPr>
              <w:lastRenderedPageBreak/>
              <w:t>overrideCode</w:t>
            </w:r>
            <w:proofErr w:type="spellEnd"/>
          </w:p>
        </w:tc>
        <w:tc>
          <w:tcPr>
            <w:tcW w:w="1754" w:type="pct"/>
            <w:tcBorders>
              <w:top w:val="single" w:sz="6" w:space="0" w:color="auto"/>
              <w:left w:val="single" w:sz="6" w:space="0" w:color="auto"/>
              <w:bottom w:val="single" w:sz="6" w:space="0" w:color="auto"/>
              <w:right w:val="single" w:sz="6" w:space="0" w:color="auto"/>
            </w:tcBorders>
          </w:tcPr>
          <w:p w:rsidR="00F61A4A" w:rsidRDefault="00F61A4A" w:rsidP="00F61A4A">
            <w:pPr>
              <w:pStyle w:val="BodyText"/>
              <w:rPr>
                <w:ins w:id="1660" w:author="Pathipati, Suneel [IT]" w:date="2014-01-02T10:17:00Z"/>
                <w:rFonts w:ascii="Times New Roman" w:hAnsi="Times New Roman"/>
                <w:sz w:val="24"/>
              </w:rPr>
            </w:pPr>
            <w:r>
              <w:rPr>
                <w:rFonts w:ascii="Times New Roman" w:hAnsi="Times New Roman"/>
                <w:sz w:val="24"/>
              </w:rPr>
              <w:t>If this value is set to A, then all the rules for deciding whether input subscriber can join the group or not will be skipped.</w:t>
            </w:r>
          </w:p>
          <w:p w:rsidR="00B1674B" w:rsidRDefault="00B1674B" w:rsidP="00F61A4A">
            <w:pPr>
              <w:pStyle w:val="BodyText"/>
              <w:rPr>
                <w:rFonts w:ascii="Times New Roman" w:hAnsi="Times New Roman"/>
                <w:sz w:val="24"/>
              </w:rPr>
            </w:pPr>
            <w:ins w:id="1661" w:author="Pathipati, Suneel [IT]" w:date="2014-01-02T10:17:00Z">
              <w:r>
                <w:rPr>
                  <w:rFonts w:ascii="Times New Roman" w:hAnsi="Times New Roman"/>
                  <w:sz w:val="24"/>
                </w:rPr>
                <w:t xml:space="preserve">Either </w:t>
              </w:r>
              <w:proofErr w:type="spellStart"/>
              <w:r>
                <w:rPr>
                  <w:rFonts w:ascii="Times New Roman" w:hAnsi="Times New Roman"/>
                  <w:sz w:val="24"/>
                </w:rPr>
                <w:t>overrideCode</w:t>
              </w:r>
              <w:proofErr w:type="spellEnd"/>
              <w:r>
                <w:rPr>
                  <w:rFonts w:ascii="Times New Roman" w:hAnsi="Times New Roman"/>
                  <w:sz w:val="24"/>
                </w:rPr>
                <w:t xml:space="preserve"> or </w:t>
              </w:r>
              <w:proofErr w:type="spellStart"/>
              <w:r>
                <w:rPr>
                  <w:rFonts w:ascii="Times New Roman" w:hAnsi="Times New Roman"/>
                  <w:sz w:val="24"/>
                </w:rPr>
                <w:t>applicationUserRole</w:t>
              </w:r>
              <w:proofErr w:type="spellEnd"/>
              <w:r>
                <w:rPr>
                  <w:rFonts w:ascii="Times New Roman" w:hAnsi="Times New Roman"/>
                  <w:sz w:val="24"/>
                </w:rPr>
                <w:t xml:space="preserve"> can be provided. Both of these are optional.</w:t>
              </w:r>
            </w:ins>
          </w:p>
        </w:tc>
        <w:tc>
          <w:tcPr>
            <w:tcW w:w="423" w:type="pct"/>
            <w:tcBorders>
              <w:top w:val="single" w:sz="6" w:space="0" w:color="auto"/>
              <w:left w:val="single" w:sz="6" w:space="0" w:color="auto"/>
              <w:bottom w:val="single" w:sz="6" w:space="0" w:color="auto"/>
              <w:right w:val="single" w:sz="6" w:space="0" w:color="auto"/>
            </w:tcBorders>
          </w:tcPr>
          <w:p w:rsidR="00F61A4A" w:rsidRDefault="00F61A4A" w:rsidP="003D2B7A">
            <w:pPr>
              <w:pStyle w:val="BodyText"/>
              <w:rPr>
                <w:rFonts w:ascii="Times New Roman" w:hAnsi="Times New Roman"/>
                <w:snapToGrid w:val="0"/>
                <w:sz w:val="24"/>
              </w:rPr>
            </w:pPr>
            <w:r>
              <w:rPr>
                <w:rFonts w:ascii="Times New Roman" w:hAnsi="Times New Roman"/>
                <w:snapToGrid w:val="0"/>
                <w:sz w:val="24"/>
              </w:rPr>
              <w:t>1</w:t>
            </w:r>
          </w:p>
        </w:tc>
        <w:tc>
          <w:tcPr>
            <w:tcW w:w="459" w:type="pct"/>
            <w:tcBorders>
              <w:top w:val="single" w:sz="6" w:space="0" w:color="auto"/>
              <w:left w:val="single" w:sz="6" w:space="0" w:color="auto"/>
              <w:bottom w:val="single" w:sz="6" w:space="0" w:color="auto"/>
              <w:right w:val="single" w:sz="6" w:space="0" w:color="auto"/>
            </w:tcBorders>
          </w:tcPr>
          <w:p w:rsidR="00F61A4A" w:rsidRDefault="00F61A4A" w:rsidP="001124C6">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F61A4A" w:rsidRPr="008E5A0A" w:rsidRDefault="00F61A4A" w:rsidP="001124C6">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B1674B" w:rsidRDefault="00B1674B" w:rsidP="001124C6">
            <w:pPr>
              <w:pStyle w:val="BodyText"/>
              <w:rPr>
                <w:ins w:id="1662" w:author="Pathipati, Suneel [IT]" w:date="2014-01-02T10:16:00Z"/>
                <w:rFonts w:ascii="Times New Roman" w:hAnsi="Times New Roman"/>
                <w:snapToGrid w:val="0"/>
                <w:sz w:val="24"/>
              </w:rPr>
            </w:pPr>
            <w:ins w:id="1663" w:author="Pathipati, Suneel [IT]" w:date="2014-01-02T10:16:00Z">
              <w:r>
                <w:rPr>
                  <w:rFonts w:ascii="Times New Roman" w:hAnsi="Times New Roman"/>
                  <w:snapToGrid w:val="0"/>
                  <w:sz w:val="24"/>
                </w:rPr>
                <w:t>Optional/</w:t>
              </w:r>
            </w:ins>
          </w:p>
          <w:p w:rsidR="00F61A4A" w:rsidRDefault="00F61A4A" w:rsidP="001124C6">
            <w:pPr>
              <w:pStyle w:val="BodyText"/>
              <w:rPr>
                <w:rFonts w:ascii="Times New Roman" w:hAnsi="Times New Roman"/>
                <w:snapToGrid w:val="0"/>
                <w:sz w:val="24"/>
              </w:rPr>
            </w:pPr>
            <w:del w:id="1664" w:author="Pathipati, Suneel [IT]" w:date="2014-01-02T10:16:00Z">
              <w:r w:rsidDel="00B11501">
                <w:rPr>
                  <w:rFonts w:ascii="Times New Roman" w:hAnsi="Times New Roman"/>
                  <w:snapToGrid w:val="0"/>
                  <w:sz w:val="24"/>
                </w:rPr>
                <w:delText>Optional</w:delText>
              </w:r>
            </w:del>
            <w:ins w:id="1665" w:author="Pathipati, Suneel [IT]" w:date="2014-01-02T10:16:00Z">
              <w:r w:rsidR="00B11501">
                <w:rPr>
                  <w:rFonts w:ascii="Times New Roman" w:hAnsi="Times New Roman"/>
                  <w:snapToGrid w:val="0"/>
                  <w:sz w:val="24"/>
                </w:rPr>
                <w:t>Choice</w:t>
              </w:r>
            </w:ins>
          </w:p>
        </w:tc>
      </w:tr>
      <w:tr w:rsidR="00804581" w:rsidRPr="008E5A0A" w:rsidTr="0088635C">
        <w:trPr>
          <w:trHeight w:val="283"/>
          <w:ins w:id="1666" w:author="Pathipati, Suneel [IT]" w:date="2014-01-02T10:15:00Z"/>
        </w:trPr>
        <w:tc>
          <w:tcPr>
            <w:tcW w:w="1106" w:type="pct"/>
            <w:tcBorders>
              <w:top w:val="single" w:sz="6" w:space="0" w:color="auto"/>
              <w:left w:val="single" w:sz="6" w:space="0" w:color="auto"/>
              <w:bottom w:val="single" w:sz="6" w:space="0" w:color="auto"/>
              <w:right w:val="single" w:sz="6" w:space="0" w:color="auto"/>
            </w:tcBorders>
          </w:tcPr>
          <w:p w:rsidR="00804581" w:rsidRDefault="00804581" w:rsidP="00D74BE8">
            <w:pPr>
              <w:pStyle w:val="BodyText"/>
              <w:rPr>
                <w:ins w:id="1667" w:author="Pathipati, Suneel [IT]" w:date="2014-01-02T10:15:00Z"/>
                <w:rFonts w:ascii="Times New Roman" w:hAnsi="Times New Roman"/>
                <w:sz w:val="24"/>
              </w:rPr>
            </w:pPr>
            <w:proofErr w:type="spellStart"/>
            <w:ins w:id="1668" w:author="Pathipati, Suneel [IT]" w:date="2014-01-02T10:15:00Z">
              <w:r>
                <w:rPr>
                  <w:rFonts w:ascii="Times New Roman" w:hAnsi="Times New Roman"/>
                  <w:sz w:val="24"/>
                </w:rPr>
                <w:t>applicationUserRole</w:t>
              </w:r>
              <w:proofErr w:type="spellEnd"/>
            </w:ins>
          </w:p>
        </w:tc>
        <w:tc>
          <w:tcPr>
            <w:tcW w:w="1754" w:type="pct"/>
            <w:tcBorders>
              <w:top w:val="single" w:sz="6" w:space="0" w:color="auto"/>
              <w:left w:val="single" w:sz="6" w:space="0" w:color="auto"/>
              <w:bottom w:val="single" w:sz="6" w:space="0" w:color="auto"/>
              <w:right w:val="single" w:sz="6" w:space="0" w:color="auto"/>
            </w:tcBorders>
          </w:tcPr>
          <w:p w:rsidR="00804581" w:rsidRDefault="00804581" w:rsidP="00F61A4A">
            <w:pPr>
              <w:pStyle w:val="BodyText"/>
              <w:rPr>
                <w:ins w:id="1669" w:author="Pathipati, Suneel [IT]" w:date="2014-01-02T10:15:00Z"/>
                <w:rFonts w:ascii="Times New Roman" w:hAnsi="Times New Roman"/>
                <w:sz w:val="24"/>
              </w:rPr>
            </w:pPr>
            <w:ins w:id="1670" w:author="Pathipati, Suneel [IT]" w:date="2014-01-02T10:15:00Z">
              <w:r>
                <w:rPr>
                  <w:rFonts w:ascii="Times New Roman" w:hAnsi="Times New Roman"/>
                  <w:sz w:val="24"/>
                </w:rPr>
                <w:t xml:space="preserve">Role assigned to application user’s profile. This is to support </w:t>
              </w:r>
            </w:ins>
            <w:ins w:id="1671" w:author="Pathipati, Suneel [IT]" w:date="2014-01-02T10:16:00Z">
              <w:r>
                <w:rPr>
                  <w:rFonts w:ascii="Times New Roman" w:hAnsi="Times New Roman"/>
                  <w:sz w:val="24"/>
                </w:rPr>
                <w:t xml:space="preserve">certain rules </w:t>
              </w:r>
            </w:ins>
            <w:ins w:id="1672" w:author="Pathipati, Suneel [IT]" w:date="2014-01-02T10:15:00Z">
              <w:r>
                <w:rPr>
                  <w:rFonts w:ascii="Times New Roman" w:hAnsi="Times New Roman"/>
                  <w:sz w:val="24"/>
                </w:rPr>
                <w:t xml:space="preserve">override functionality for </w:t>
              </w:r>
            </w:ins>
            <w:proofErr w:type="spellStart"/>
            <w:ins w:id="1673" w:author="Pathipati, Suneel [IT]" w:date="2014-01-02T10:16:00Z">
              <w:r>
                <w:rPr>
                  <w:rFonts w:ascii="Times New Roman" w:hAnsi="Times New Roman"/>
                  <w:sz w:val="24"/>
                </w:rPr>
                <w:t>iCare</w:t>
              </w:r>
              <w:proofErr w:type="spellEnd"/>
              <w:r>
                <w:rPr>
                  <w:rFonts w:ascii="Times New Roman" w:hAnsi="Times New Roman"/>
                  <w:sz w:val="24"/>
                </w:rPr>
                <w:t xml:space="preserve"> users based on their user profile role.</w:t>
              </w:r>
            </w:ins>
          </w:p>
        </w:tc>
        <w:tc>
          <w:tcPr>
            <w:tcW w:w="423" w:type="pct"/>
            <w:tcBorders>
              <w:top w:val="single" w:sz="6" w:space="0" w:color="auto"/>
              <w:left w:val="single" w:sz="6" w:space="0" w:color="auto"/>
              <w:bottom w:val="single" w:sz="6" w:space="0" w:color="auto"/>
              <w:right w:val="single" w:sz="6" w:space="0" w:color="auto"/>
            </w:tcBorders>
          </w:tcPr>
          <w:p w:rsidR="00804581" w:rsidRDefault="00B11501" w:rsidP="003D2B7A">
            <w:pPr>
              <w:pStyle w:val="BodyText"/>
              <w:rPr>
                <w:ins w:id="1674" w:author="Pathipati, Suneel [IT]" w:date="2014-01-02T10:15:00Z"/>
                <w:rFonts w:ascii="Times New Roman" w:hAnsi="Times New Roman"/>
                <w:snapToGrid w:val="0"/>
                <w:sz w:val="24"/>
              </w:rPr>
            </w:pPr>
            <w:ins w:id="1675" w:author="Pathipati, Suneel [IT]" w:date="2014-01-02T10:16:00Z">
              <w:r>
                <w:rPr>
                  <w:rFonts w:ascii="Times New Roman" w:hAnsi="Times New Roman"/>
                  <w:snapToGrid w:val="0"/>
                  <w:sz w:val="24"/>
                </w:rPr>
                <w:t>80</w:t>
              </w:r>
            </w:ins>
          </w:p>
        </w:tc>
        <w:tc>
          <w:tcPr>
            <w:tcW w:w="459" w:type="pct"/>
            <w:tcBorders>
              <w:top w:val="single" w:sz="6" w:space="0" w:color="auto"/>
              <w:left w:val="single" w:sz="6" w:space="0" w:color="auto"/>
              <w:bottom w:val="single" w:sz="6" w:space="0" w:color="auto"/>
              <w:right w:val="single" w:sz="6" w:space="0" w:color="auto"/>
            </w:tcBorders>
          </w:tcPr>
          <w:p w:rsidR="00804581" w:rsidRDefault="00B11501" w:rsidP="001124C6">
            <w:pPr>
              <w:pStyle w:val="BodyText"/>
              <w:rPr>
                <w:ins w:id="1676" w:author="Pathipati, Suneel [IT]" w:date="2014-01-02T10:15:00Z"/>
                <w:rFonts w:ascii="Times New Roman" w:hAnsi="Times New Roman"/>
                <w:sz w:val="24"/>
              </w:rPr>
            </w:pPr>
            <w:ins w:id="1677" w:author="Pathipati, Suneel [IT]" w:date="2014-01-02T10:16:00Z">
              <w:r>
                <w:rPr>
                  <w:rFonts w:ascii="Times New Roman" w:hAnsi="Times New Roman"/>
                  <w:sz w:val="24"/>
                </w:rPr>
                <w:t>String</w:t>
              </w:r>
            </w:ins>
          </w:p>
        </w:tc>
        <w:tc>
          <w:tcPr>
            <w:tcW w:w="568" w:type="pct"/>
            <w:tcBorders>
              <w:top w:val="single" w:sz="6" w:space="0" w:color="auto"/>
              <w:left w:val="single" w:sz="6" w:space="0" w:color="auto"/>
              <w:bottom w:val="single" w:sz="6" w:space="0" w:color="auto"/>
              <w:right w:val="single" w:sz="6" w:space="0" w:color="auto"/>
            </w:tcBorders>
          </w:tcPr>
          <w:p w:rsidR="00804581" w:rsidRPr="008E5A0A" w:rsidRDefault="00804581" w:rsidP="001124C6">
            <w:pPr>
              <w:pStyle w:val="BodyText"/>
              <w:rPr>
                <w:ins w:id="1678" w:author="Pathipati, Suneel [IT]" w:date="2014-01-02T10:15:00Z"/>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B1674B" w:rsidRDefault="00B1674B" w:rsidP="001124C6">
            <w:pPr>
              <w:pStyle w:val="BodyText"/>
              <w:rPr>
                <w:ins w:id="1679" w:author="Pathipati, Suneel [IT]" w:date="2014-01-02T10:17:00Z"/>
                <w:rFonts w:ascii="Times New Roman" w:hAnsi="Times New Roman"/>
                <w:snapToGrid w:val="0"/>
                <w:sz w:val="24"/>
              </w:rPr>
            </w:pPr>
            <w:ins w:id="1680" w:author="Pathipati, Suneel [IT]" w:date="2014-01-02T10:17:00Z">
              <w:r>
                <w:rPr>
                  <w:rFonts w:ascii="Times New Roman" w:hAnsi="Times New Roman"/>
                  <w:snapToGrid w:val="0"/>
                  <w:sz w:val="24"/>
                </w:rPr>
                <w:t>Optional/</w:t>
              </w:r>
            </w:ins>
          </w:p>
          <w:p w:rsidR="00804581" w:rsidRDefault="00B11501" w:rsidP="001124C6">
            <w:pPr>
              <w:pStyle w:val="BodyText"/>
              <w:rPr>
                <w:ins w:id="1681" w:author="Pathipati, Suneel [IT]" w:date="2014-01-02T10:15:00Z"/>
                <w:rFonts w:ascii="Times New Roman" w:hAnsi="Times New Roman"/>
                <w:snapToGrid w:val="0"/>
                <w:sz w:val="24"/>
              </w:rPr>
            </w:pPr>
            <w:ins w:id="1682" w:author="Pathipati, Suneel [IT]" w:date="2014-01-02T10:16:00Z">
              <w:r>
                <w:rPr>
                  <w:rFonts w:ascii="Times New Roman" w:hAnsi="Times New Roman"/>
                  <w:snapToGrid w:val="0"/>
                  <w:sz w:val="24"/>
                </w:rPr>
                <w:t>Choice</w:t>
              </w:r>
            </w:ins>
          </w:p>
        </w:tc>
      </w:tr>
    </w:tbl>
    <w:p w:rsidR="009101E6" w:rsidRPr="001D14F7" w:rsidRDefault="00597F0B" w:rsidP="00597F0B">
      <w:pPr>
        <w:pStyle w:val="Caption"/>
        <w:rPr>
          <w:rFonts w:ascii="Times New Roman" w:hAnsi="Times New Roman"/>
        </w:rPr>
      </w:pPr>
      <w:bookmarkStart w:id="1683" w:name="_Toc377466979"/>
      <w:r w:rsidRPr="001D14F7">
        <w:rPr>
          <w:rFonts w:ascii="Times New Roman" w:hAnsi="Times New Roman"/>
        </w:rPr>
        <w:t xml:space="preserve">Table </w:t>
      </w:r>
      <w:ins w:id="1684"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685" w:author="Pathipati, Suneel [IT]" w:date="2014-01-14T12:31:00Z">
        <w:r w:rsidR="004A1044">
          <w:rPr>
            <w:rFonts w:ascii="Times New Roman" w:hAnsi="Times New Roman"/>
            <w:noProof/>
          </w:rPr>
          <w:t>3</w:t>
        </w:r>
        <w:r w:rsidR="004A1044">
          <w:rPr>
            <w:rFonts w:ascii="Times New Roman" w:hAnsi="Times New Roman"/>
          </w:rPr>
          <w:fldChar w:fldCharType="end"/>
        </w:r>
      </w:ins>
      <w:del w:id="1686"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3</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5B52A4" w:rsidRPr="001D14F7">
        <w:rPr>
          <w:rFonts w:ascii="Times New Roman" w:hAnsi="Times New Roman"/>
        </w:rPr>
        <w:t>subscriberJoiningGroup</w:t>
      </w:r>
      <w:bookmarkEnd w:id="1683"/>
      <w:proofErr w:type="spellEnd"/>
    </w:p>
    <w:p w:rsidR="00C77D1E" w:rsidRDefault="00C77D1E" w:rsidP="003513EC">
      <w:pPr>
        <w:pStyle w:val="Heading5"/>
        <w:rPr>
          <w:ins w:id="1687" w:author="Pathipati, Suneel [IT]" w:date="2014-01-14T12:30:00Z"/>
        </w:rPr>
      </w:pPr>
      <w:bookmarkStart w:id="1688" w:name="_Toc377467016"/>
      <w:proofErr w:type="spellStart"/>
      <w:ins w:id="1689" w:author="Pathipati, Suneel [IT]" w:date="2014-01-14T12:30:00Z">
        <w:r>
          <w:t>orderTypeInfo</w:t>
        </w:r>
        <w:bookmarkEnd w:id="1688"/>
        <w:proofErr w:type="spellEnd"/>
      </w:ins>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878"/>
        <w:gridCol w:w="4578"/>
        <w:gridCol w:w="1087"/>
        <w:gridCol w:w="1182"/>
        <w:gridCol w:w="1581"/>
        <w:gridCol w:w="1808"/>
      </w:tblGrid>
      <w:tr w:rsidR="004A1044" w:rsidRPr="008E5A0A" w:rsidTr="00CC0BB8">
        <w:trPr>
          <w:trHeight w:val="209"/>
          <w:tblHeader/>
          <w:ins w:id="1690" w:author="Pathipati, Suneel [IT]" w:date="2014-01-14T12:30:00Z"/>
        </w:trPr>
        <w:tc>
          <w:tcPr>
            <w:tcW w:w="1106" w:type="pct"/>
            <w:shd w:val="clear" w:color="auto" w:fill="8DB3E2"/>
          </w:tcPr>
          <w:p w:rsidR="004A1044" w:rsidRPr="008E5A0A" w:rsidRDefault="004A1044" w:rsidP="00CC0BB8">
            <w:pPr>
              <w:pStyle w:val="BodyText"/>
              <w:rPr>
                <w:ins w:id="1691" w:author="Pathipati, Suneel [IT]" w:date="2014-01-14T12:30:00Z"/>
                <w:rFonts w:ascii="Times New Roman" w:hAnsi="Times New Roman"/>
                <w:b/>
                <w:sz w:val="24"/>
              </w:rPr>
            </w:pPr>
            <w:ins w:id="1692" w:author="Pathipati, Suneel [IT]" w:date="2014-01-14T12:30:00Z">
              <w:r w:rsidRPr="008E5A0A">
                <w:rPr>
                  <w:rFonts w:ascii="Times New Roman" w:hAnsi="Times New Roman"/>
                  <w:b/>
                  <w:sz w:val="24"/>
                </w:rPr>
                <w:t>XML Tag Name / Field Name</w:t>
              </w:r>
            </w:ins>
          </w:p>
        </w:tc>
        <w:tc>
          <w:tcPr>
            <w:tcW w:w="1754" w:type="pct"/>
            <w:shd w:val="clear" w:color="auto" w:fill="8DB3E2"/>
          </w:tcPr>
          <w:p w:rsidR="004A1044" w:rsidRPr="008E5A0A" w:rsidRDefault="004A1044" w:rsidP="00CC0BB8">
            <w:pPr>
              <w:pStyle w:val="BodyText"/>
              <w:rPr>
                <w:ins w:id="1693" w:author="Pathipati, Suneel [IT]" w:date="2014-01-14T12:30:00Z"/>
                <w:rFonts w:ascii="Times New Roman" w:hAnsi="Times New Roman"/>
                <w:b/>
                <w:sz w:val="24"/>
                <w:lang w:val="fr-FR"/>
              </w:rPr>
            </w:pPr>
            <w:ins w:id="1694" w:author="Pathipati, Suneel [IT]" w:date="2014-01-14T12:30:00Z">
              <w:r w:rsidRPr="008E5A0A">
                <w:rPr>
                  <w:rFonts w:ascii="Times New Roman" w:hAnsi="Times New Roman"/>
                  <w:b/>
                  <w:sz w:val="24"/>
                  <w:lang w:val="fr-FR"/>
                </w:rPr>
                <w:t>Description / Notes</w:t>
              </w:r>
            </w:ins>
          </w:p>
        </w:tc>
        <w:tc>
          <w:tcPr>
            <w:tcW w:w="423" w:type="pct"/>
            <w:shd w:val="clear" w:color="auto" w:fill="8DB3E2"/>
          </w:tcPr>
          <w:p w:rsidR="004A1044" w:rsidRPr="008E5A0A" w:rsidRDefault="004A1044" w:rsidP="00CC0BB8">
            <w:pPr>
              <w:pStyle w:val="BodyText"/>
              <w:rPr>
                <w:ins w:id="1695" w:author="Pathipati, Suneel [IT]" w:date="2014-01-14T12:30:00Z"/>
                <w:rFonts w:ascii="Times New Roman" w:hAnsi="Times New Roman"/>
                <w:b/>
                <w:sz w:val="24"/>
                <w:lang w:val="fr-FR"/>
              </w:rPr>
            </w:pPr>
            <w:proofErr w:type="spellStart"/>
            <w:ins w:id="1696" w:author="Pathipati, Suneel [IT]" w:date="2014-01-14T12:30:00Z">
              <w:r w:rsidRPr="008E5A0A">
                <w:rPr>
                  <w:rFonts w:ascii="Times New Roman" w:hAnsi="Times New Roman"/>
                  <w:b/>
                  <w:sz w:val="24"/>
                  <w:lang w:val="fr-FR"/>
                </w:rPr>
                <w:t>Length</w:t>
              </w:r>
              <w:proofErr w:type="spellEnd"/>
            </w:ins>
          </w:p>
        </w:tc>
        <w:tc>
          <w:tcPr>
            <w:tcW w:w="459" w:type="pct"/>
            <w:shd w:val="clear" w:color="auto" w:fill="8DB3E2"/>
          </w:tcPr>
          <w:p w:rsidR="004A1044" w:rsidRPr="008E5A0A" w:rsidRDefault="004A1044" w:rsidP="00CC0BB8">
            <w:pPr>
              <w:pStyle w:val="BodyText"/>
              <w:rPr>
                <w:ins w:id="1697" w:author="Pathipati, Suneel [IT]" w:date="2014-01-14T12:30:00Z"/>
                <w:rFonts w:ascii="Times New Roman" w:hAnsi="Times New Roman"/>
                <w:b/>
                <w:sz w:val="24"/>
                <w:lang w:val="fr-FR"/>
              </w:rPr>
            </w:pPr>
            <w:ins w:id="1698" w:author="Pathipati, Suneel [IT]" w:date="2014-01-14T12:30:00Z">
              <w:r w:rsidRPr="008E5A0A">
                <w:rPr>
                  <w:rFonts w:ascii="Times New Roman" w:hAnsi="Times New Roman"/>
                  <w:b/>
                  <w:sz w:val="24"/>
                  <w:lang w:val="fr-FR"/>
                </w:rPr>
                <w:t>Type</w:t>
              </w:r>
            </w:ins>
          </w:p>
        </w:tc>
        <w:tc>
          <w:tcPr>
            <w:tcW w:w="568" w:type="pct"/>
            <w:shd w:val="clear" w:color="auto" w:fill="8DB3E2"/>
          </w:tcPr>
          <w:p w:rsidR="004A1044" w:rsidRPr="008E5A0A" w:rsidRDefault="004A1044" w:rsidP="00CC0BB8">
            <w:pPr>
              <w:pStyle w:val="BodyText"/>
              <w:rPr>
                <w:ins w:id="1699" w:author="Pathipati, Suneel [IT]" w:date="2014-01-14T12:30:00Z"/>
                <w:rFonts w:ascii="Times New Roman" w:hAnsi="Times New Roman"/>
                <w:b/>
                <w:sz w:val="24"/>
                <w:lang w:val="fr-FR"/>
              </w:rPr>
            </w:pPr>
            <w:ins w:id="1700" w:author="Pathipati, Suneel [IT]" w:date="2014-01-14T12:30:00Z">
              <w:r w:rsidRPr="008E5A0A">
                <w:rPr>
                  <w:rFonts w:ascii="Times New Roman" w:hAnsi="Times New Roman"/>
                  <w:b/>
                  <w:sz w:val="24"/>
                  <w:lang w:val="fr-FR"/>
                </w:rPr>
                <w:t>Values</w:t>
              </w:r>
            </w:ins>
          </w:p>
        </w:tc>
        <w:tc>
          <w:tcPr>
            <w:tcW w:w="689" w:type="pct"/>
            <w:shd w:val="clear" w:color="auto" w:fill="8DB3E2"/>
          </w:tcPr>
          <w:p w:rsidR="004A1044" w:rsidRPr="008E5A0A" w:rsidRDefault="004A1044" w:rsidP="00CC0BB8">
            <w:pPr>
              <w:pStyle w:val="BodyText"/>
              <w:rPr>
                <w:ins w:id="1701" w:author="Pathipati, Suneel [IT]" w:date="2014-01-14T12:30:00Z"/>
                <w:rFonts w:ascii="Times New Roman" w:hAnsi="Times New Roman"/>
                <w:b/>
                <w:sz w:val="24"/>
                <w:lang w:val="fr-FR"/>
              </w:rPr>
            </w:pPr>
            <w:proofErr w:type="spellStart"/>
            <w:ins w:id="1702" w:author="Pathipati, Suneel [IT]" w:date="2014-01-14T12:30:00Z">
              <w:r w:rsidRPr="008E5A0A">
                <w:rPr>
                  <w:rFonts w:ascii="Times New Roman" w:hAnsi="Times New Roman"/>
                  <w:b/>
                  <w:sz w:val="24"/>
                  <w:lang w:val="fr-FR"/>
                </w:rPr>
                <w:t>Req</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Opt</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Choice</w:t>
              </w:r>
              <w:proofErr w:type="spellEnd"/>
            </w:ins>
          </w:p>
        </w:tc>
      </w:tr>
      <w:tr w:rsidR="004A1044" w:rsidTr="00CC0BB8">
        <w:trPr>
          <w:trHeight w:val="283"/>
          <w:ins w:id="1703" w:author="Pathipati, Suneel [IT]" w:date="2014-01-14T12:30:00Z"/>
        </w:trPr>
        <w:tc>
          <w:tcPr>
            <w:tcW w:w="1106"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04" w:author="Pathipati, Suneel [IT]" w:date="2014-01-14T12:30:00Z"/>
                <w:rFonts w:ascii="Times New Roman" w:hAnsi="Times New Roman"/>
                <w:sz w:val="24"/>
              </w:rPr>
            </w:pPr>
            <w:proofErr w:type="spellStart"/>
            <w:ins w:id="1705" w:author="Pathipati, Suneel [IT]" w:date="2014-01-14T12:31:00Z">
              <w:r>
                <w:rPr>
                  <w:rFonts w:ascii="Times New Roman" w:hAnsi="Times New Roman"/>
                  <w:sz w:val="24"/>
                </w:rPr>
                <w:t>orderTypeCode</w:t>
              </w:r>
            </w:ins>
            <w:proofErr w:type="spellEnd"/>
          </w:p>
        </w:tc>
        <w:tc>
          <w:tcPr>
            <w:tcW w:w="1754" w:type="pct"/>
            <w:tcBorders>
              <w:top w:val="single" w:sz="6" w:space="0" w:color="auto"/>
              <w:left w:val="single" w:sz="6" w:space="0" w:color="auto"/>
              <w:bottom w:val="single" w:sz="6" w:space="0" w:color="auto"/>
              <w:right w:val="single" w:sz="6" w:space="0" w:color="auto"/>
            </w:tcBorders>
          </w:tcPr>
          <w:p w:rsidR="004A1044" w:rsidRDefault="00EB7168" w:rsidP="00EB7168">
            <w:pPr>
              <w:pStyle w:val="BodyText"/>
              <w:rPr>
                <w:ins w:id="1706" w:author="Pathipati, Suneel [IT]" w:date="2014-01-14T12:30:00Z"/>
                <w:rFonts w:ascii="Times New Roman" w:hAnsi="Times New Roman"/>
                <w:sz w:val="24"/>
              </w:rPr>
            </w:pPr>
            <w:ins w:id="1707" w:author="Pathipati, Suneel [IT]" w:date="2014-01-14T12:36:00Z">
              <w:r>
                <w:rPr>
                  <w:rFonts w:ascii="Times New Roman" w:hAnsi="Times New Roman"/>
                  <w:sz w:val="24"/>
                </w:rPr>
                <w:t>Calling application should use t</w:t>
              </w:r>
            </w:ins>
            <w:ins w:id="1708" w:author="Pathipati, Suneel [IT]" w:date="2014-01-14T12:33:00Z">
              <w:r w:rsidR="004A1044">
                <w:rPr>
                  <w:rFonts w:ascii="Times New Roman" w:hAnsi="Times New Roman"/>
                  <w:sz w:val="24"/>
                </w:rPr>
                <w:t xml:space="preserve">his field </w:t>
              </w:r>
            </w:ins>
            <w:ins w:id="1709" w:author="Pathipati, Suneel [IT]" w:date="2014-01-14T12:36:00Z">
              <w:r>
                <w:rPr>
                  <w:rFonts w:ascii="Times New Roman" w:hAnsi="Times New Roman"/>
                  <w:sz w:val="24"/>
                </w:rPr>
                <w:t xml:space="preserve">to </w:t>
              </w:r>
            </w:ins>
            <w:ins w:id="1710" w:author="Pathipati, Suneel [IT]" w:date="2014-01-14T12:33:00Z">
              <w:r>
                <w:rPr>
                  <w:rFonts w:ascii="Times New Roman" w:hAnsi="Times New Roman"/>
                  <w:sz w:val="24"/>
                </w:rPr>
                <w:t>indicate for what type</w:t>
              </w:r>
              <w:r w:rsidR="004A1044">
                <w:rPr>
                  <w:rFonts w:ascii="Times New Roman" w:hAnsi="Times New Roman"/>
                  <w:sz w:val="24"/>
                </w:rPr>
                <w:t xml:space="preserve"> </w:t>
              </w:r>
            </w:ins>
            <w:ins w:id="1711" w:author="Pathipati, Suneel [IT]" w:date="2014-01-14T12:36:00Z">
              <w:r>
                <w:rPr>
                  <w:rFonts w:ascii="Times New Roman" w:hAnsi="Times New Roman"/>
                  <w:sz w:val="24"/>
                </w:rPr>
                <w:t xml:space="preserve">of </w:t>
              </w:r>
            </w:ins>
            <w:ins w:id="1712" w:author="Pathipati, Suneel [IT]" w:date="2014-01-14T12:33:00Z">
              <w:r w:rsidR="004A1044">
                <w:rPr>
                  <w:rFonts w:ascii="Times New Roman" w:hAnsi="Times New Roman"/>
                  <w:sz w:val="24"/>
                </w:rPr>
                <w:t xml:space="preserve">order this API is called. Certain input validations will be enforced based on the </w:t>
              </w:r>
              <w:proofErr w:type="spellStart"/>
              <w:r w:rsidR="004A1044">
                <w:rPr>
                  <w:rFonts w:ascii="Times New Roman" w:hAnsi="Times New Roman"/>
                  <w:sz w:val="24"/>
                </w:rPr>
                <w:t>orderTypeCode</w:t>
              </w:r>
              <w:proofErr w:type="spellEnd"/>
              <w:r w:rsidR="004A1044">
                <w:rPr>
                  <w:rFonts w:ascii="Times New Roman" w:hAnsi="Times New Roman"/>
                  <w:sz w:val="24"/>
                </w:rPr>
                <w:t xml:space="preserve">. For external (7UL) users, </w:t>
              </w:r>
              <w:proofErr w:type="spellStart"/>
              <w:r w:rsidR="004A1044">
                <w:rPr>
                  <w:rFonts w:ascii="Times New Roman" w:hAnsi="Times New Roman"/>
                  <w:sz w:val="24"/>
                </w:rPr>
                <w:t>orderTypeCode</w:t>
              </w:r>
            </w:ins>
            <w:proofErr w:type="spellEnd"/>
            <w:ins w:id="1713" w:author="Pathipati, Suneel [IT]" w:date="2014-01-14T12:34:00Z">
              <w:r w:rsidR="004A1044">
                <w:rPr>
                  <w:rFonts w:ascii="Times New Roman" w:hAnsi="Times New Roman"/>
                  <w:sz w:val="24"/>
                </w:rPr>
                <w:t xml:space="preserve"> is mandatory </w:t>
              </w:r>
              <w:r>
                <w:rPr>
                  <w:rFonts w:ascii="Times New Roman" w:hAnsi="Times New Roman"/>
                  <w:sz w:val="24"/>
                </w:rPr>
                <w:t>except for certain use cases</w:t>
              </w:r>
              <w:r w:rsidR="004A1044">
                <w:rPr>
                  <w:rFonts w:ascii="Times New Roman" w:hAnsi="Times New Roman"/>
                  <w:sz w:val="24"/>
                </w:rPr>
                <w:t>.</w:t>
              </w:r>
            </w:ins>
            <w:ins w:id="1714" w:author="Pathipati, Suneel [IT]" w:date="2014-01-14T12:35:00Z">
              <w:r>
                <w:rPr>
                  <w:rFonts w:ascii="Times New Roman" w:hAnsi="Times New Roman"/>
                  <w:sz w:val="24"/>
                </w:rPr>
                <w:t xml:space="preserve"> Only for searching by a </w:t>
              </w:r>
              <w:proofErr w:type="spellStart"/>
              <w:r>
                <w:rPr>
                  <w:rFonts w:ascii="Times New Roman" w:hAnsi="Times New Roman"/>
                  <w:sz w:val="24"/>
                </w:rPr>
                <w:t>groupId</w:t>
              </w:r>
              <w:proofErr w:type="spellEnd"/>
              <w:r>
                <w:rPr>
                  <w:rFonts w:ascii="Times New Roman" w:hAnsi="Times New Roman"/>
                  <w:sz w:val="24"/>
                </w:rPr>
                <w:t xml:space="preserve">, </w:t>
              </w:r>
              <w:proofErr w:type="spellStart"/>
              <w:r>
                <w:rPr>
                  <w:rFonts w:ascii="Times New Roman" w:hAnsi="Times New Roman"/>
                  <w:sz w:val="24"/>
                </w:rPr>
                <w:t>orderTypeCode</w:t>
              </w:r>
              <w:proofErr w:type="spellEnd"/>
              <w:r>
                <w:rPr>
                  <w:rFonts w:ascii="Times New Roman" w:hAnsi="Times New Roman"/>
                  <w:sz w:val="24"/>
                </w:rPr>
                <w:t xml:space="preserve"> is </w:t>
              </w:r>
              <w:r>
                <w:rPr>
                  <w:rFonts w:ascii="Times New Roman" w:hAnsi="Times New Roman"/>
                  <w:sz w:val="24"/>
                </w:rPr>
                <w:lastRenderedPageBreak/>
                <w:t>not mandatory for external users. Unless exceptional policy allows users to not pass this.</w:t>
              </w:r>
            </w:ins>
          </w:p>
        </w:tc>
        <w:tc>
          <w:tcPr>
            <w:tcW w:w="423"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15" w:author="Pathipati, Suneel [IT]" w:date="2014-01-14T12:30:00Z"/>
                <w:rFonts w:ascii="Times New Roman" w:hAnsi="Times New Roman"/>
                <w:snapToGrid w:val="0"/>
                <w:sz w:val="24"/>
              </w:rPr>
            </w:pPr>
            <w:ins w:id="1716" w:author="Pathipati, Suneel [IT]" w:date="2014-01-14T12:32:00Z">
              <w:r>
                <w:rPr>
                  <w:rFonts w:ascii="Times New Roman" w:hAnsi="Times New Roman"/>
                  <w:snapToGrid w:val="0"/>
                  <w:sz w:val="24"/>
                </w:rPr>
                <w:lastRenderedPageBreak/>
                <w:t>1</w:t>
              </w:r>
            </w:ins>
          </w:p>
        </w:tc>
        <w:tc>
          <w:tcPr>
            <w:tcW w:w="459"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17" w:author="Pathipati, Suneel [IT]" w:date="2014-01-14T12:30:00Z"/>
                <w:rFonts w:ascii="Times New Roman" w:hAnsi="Times New Roman"/>
                <w:sz w:val="24"/>
              </w:rPr>
            </w:pPr>
            <w:ins w:id="1718" w:author="Pathipati, Suneel [IT]" w:date="2014-01-14T12:32:00Z">
              <w:r>
                <w:rPr>
                  <w:rFonts w:ascii="Times New Roman" w:hAnsi="Times New Roman"/>
                  <w:sz w:val="24"/>
                </w:rPr>
                <w:t>String</w:t>
              </w:r>
            </w:ins>
          </w:p>
        </w:tc>
        <w:tc>
          <w:tcPr>
            <w:tcW w:w="568"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19" w:author="Pathipati, Suneel [IT]" w:date="2014-01-14T12:32:00Z"/>
                <w:rFonts w:ascii="Times New Roman" w:hAnsi="Times New Roman"/>
                <w:sz w:val="24"/>
              </w:rPr>
            </w:pPr>
            <w:ins w:id="1720" w:author="Pathipati, Suneel [IT]" w:date="2014-01-14T12:32:00Z">
              <w:r>
                <w:rPr>
                  <w:rFonts w:ascii="Times New Roman" w:hAnsi="Times New Roman"/>
                  <w:sz w:val="24"/>
                </w:rPr>
                <w:t>N – New</w:t>
              </w:r>
            </w:ins>
          </w:p>
          <w:p w:rsidR="004A1044" w:rsidRDefault="004A1044" w:rsidP="00CC0BB8">
            <w:pPr>
              <w:pStyle w:val="BodyText"/>
              <w:rPr>
                <w:ins w:id="1721" w:author="Pathipati, Suneel [IT]" w:date="2014-01-14T12:32:00Z"/>
                <w:rFonts w:ascii="Times New Roman" w:hAnsi="Times New Roman"/>
                <w:sz w:val="24"/>
              </w:rPr>
            </w:pPr>
            <w:ins w:id="1722" w:author="Pathipati, Suneel [IT]" w:date="2014-01-14T12:32:00Z">
              <w:r>
                <w:rPr>
                  <w:rFonts w:ascii="Times New Roman" w:hAnsi="Times New Roman"/>
                  <w:sz w:val="24"/>
                </w:rPr>
                <w:t>A – Add On</w:t>
              </w:r>
            </w:ins>
          </w:p>
          <w:p w:rsidR="004A1044" w:rsidRDefault="004A1044" w:rsidP="00CC0BB8">
            <w:pPr>
              <w:pStyle w:val="BodyText"/>
              <w:rPr>
                <w:ins w:id="1723" w:author="Pathipati, Suneel [IT]" w:date="2014-01-14T12:32:00Z"/>
                <w:rFonts w:ascii="Times New Roman" w:hAnsi="Times New Roman"/>
                <w:sz w:val="24"/>
              </w:rPr>
            </w:pPr>
            <w:ins w:id="1724" w:author="Pathipati, Suneel [IT]" w:date="2014-01-14T12:32:00Z">
              <w:r>
                <w:rPr>
                  <w:rFonts w:ascii="Times New Roman" w:hAnsi="Times New Roman"/>
                  <w:sz w:val="24"/>
                </w:rPr>
                <w:t>U – Upgrade</w:t>
              </w:r>
            </w:ins>
          </w:p>
          <w:p w:rsidR="004A1044" w:rsidRPr="008E5A0A" w:rsidRDefault="004A1044" w:rsidP="00CC0BB8">
            <w:pPr>
              <w:pStyle w:val="BodyText"/>
              <w:rPr>
                <w:ins w:id="1725" w:author="Pathipati, Suneel [IT]" w:date="2014-01-14T12:30:00Z"/>
                <w:rFonts w:ascii="Times New Roman" w:hAnsi="Times New Roman"/>
                <w:sz w:val="24"/>
              </w:rPr>
            </w:pPr>
            <w:ins w:id="1726" w:author="Pathipati, Suneel [IT]" w:date="2014-01-14T12:32:00Z">
              <w:r>
                <w:rPr>
                  <w:rFonts w:ascii="Times New Roman" w:hAnsi="Times New Roman"/>
                  <w:sz w:val="24"/>
                </w:rPr>
                <w:t>S – Service</w:t>
              </w:r>
            </w:ins>
          </w:p>
        </w:tc>
        <w:tc>
          <w:tcPr>
            <w:tcW w:w="689" w:type="pct"/>
            <w:tcBorders>
              <w:top w:val="single" w:sz="6" w:space="0" w:color="auto"/>
              <w:left w:val="single" w:sz="6" w:space="0" w:color="auto"/>
              <w:bottom w:val="single" w:sz="6" w:space="0" w:color="auto"/>
              <w:right w:val="single" w:sz="6" w:space="0" w:color="auto"/>
            </w:tcBorders>
          </w:tcPr>
          <w:p w:rsidR="004A1044" w:rsidRDefault="004A1044">
            <w:pPr>
              <w:pStyle w:val="BodyText"/>
              <w:keepNext/>
              <w:rPr>
                <w:ins w:id="1727" w:author="Pathipati, Suneel [IT]" w:date="2014-01-14T12:30:00Z"/>
                <w:rFonts w:ascii="Times New Roman" w:hAnsi="Times New Roman"/>
                <w:snapToGrid w:val="0"/>
                <w:sz w:val="24"/>
              </w:rPr>
              <w:pPrChange w:id="1728" w:author="Pathipati, Suneel [IT]" w:date="2014-01-14T12:31:00Z">
                <w:pPr>
                  <w:pStyle w:val="BodyText"/>
                </w:pPr>
              </w:pPrChange>
            </w:pPr>
            <w:ins w:id="1729" w:author="Pathipati, Suneel [IT]" w:date="2014-01-14T12:32:00Z">
              <w:r>
                <w:rPr>
                  <w:rFonts w:ascii="Times New Roman" w:hAnsi="Times New Roman"/>
                  <w:snapToGrid w:val="0"/>
                  <w:sz w:val="24"/>
                </w:rPr>
                <w:t>Optional</w:t>
              </w:r>
            </w:ins>
          </w:p>
        </w:tc>
      </w:tr>
      <w:tr w:rsidR="004A1044" w:rsidTr="00CC0BB8">
        <w:trPr>
          <w:trHeight w:val="283"/>
          <w:ins w:id="1730" w:author="Pathipati, Suneel [IT]" w:date="2014-01-14T12:31:00Z"/>
        </w:trPr>
        <w:tc>
          <w:tcPr>
            <w:tcW w:w="1106"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31" w:author="Pathipati, Suneel [IT]" w:date="2014-01-14T12:31:00Z"/>
                <w:rFonts w:ascii="Times New Roman" w:hAnsi="Times New Roman"/>
                <w:sz w:val="24"/>
              </w:rPr>
            </w:pPr>
            <w:proofErr w:type="spellStart"/>
            <w:ins w:id="1732" w:author="Pathipati, Suneel [IT]" w:date="2014-01-14T12:32:00Z">
              <w:r>
                <w:rPr>
                  <w:rFonts w:ascii="Times New Roman" w:hAnsi="Times New Roman"/>
                  <w:sz w:val="24"/>
                </w:rPr>
                <w:lastRenderedPageBreak/>
                <w:t>saleTypeCode</w:t>
              </w:r>
            </w:ins>
            <w:proofErr w:type="spellEnd"/>
          </w:p>
        </w:tc>
        <w:tc>
          <w:tcPr>
            <w:tcW w:w="1754" w:type="pct"/>
            <w:tcBorders>
              <w:top w:val="single" w:sz="6" w:space="0" w:color="auto"/>
              <w:left w:val="single" w:sz="6" w:space="0" w:color="auto"/>
              <w:bottom w:val="single" w:sz="6" w:space="0" w:color="auto"/>
              <w:right w:val="single" w:sz="6" w:space="0" w:color="auto"/>
            </w:tcBorders>
          </w:tcPr>
          <w:p w:rsidR="004A1044" w:rsidRDefault="00EB7168" w:rsidP="00EB7168">
            <w:pPr>
              <w:pStyle w:val="BodyText"/>
              <w:rPr>
                <w:ins w:id="1733" w:author="Pathipati, Suneel [IT]" w:date="2014-01-14T12:31:00Z"/>
                <w:rFonts w:ascii="Times New Roman" w:hAnsi="Times New Roman"/>
                <w:sz w:val="24"/>
              </w:rPr>
            </w:pPr>
            <w:ins w:id="1734" w:author="Pathipati, Suneel [IT]" w:date="2014-01-14T12:36:00Z">
              <w:r>
                <w:rPr>
                  <w:rFonts w:ascii="Times New Roman" w:hAnsi="Times New Roman"/>
                  <w:sz w:val="24"/>
                </w:rPr>
                <w:t xml:space="preserve">For device sale orders, </w:t>
              </w:r>
            </w:ins>
            <w:ins w:id="1735" w:author="Pathipati, Suneel [IT]" w:date="2014-01-14T12:37:00Z">
              <w:r>
                <w:rPr>
                  <w:rFonts w:ascii="Times New Roman" w:hAnsi="Times New Roman"/>
                  <w:sz w:val="24"/>
                </w:rPr>
                <w:t>c</w:t>
              </w:r>
            </w:ins>
            <w:ins w:id="1736" w:author="Pathipati, Suneel [IT]" w:date="2014-01-14T12:36:00Z">
              <w:r>
                <w:rPr>
                  <w:rFonts w:ascii="Times New Roman" w:hAnsi="Times New Roman"/>
                  <w:sz w:val="24"/>
                </w:rPr>
                <w:t>alling application should indicate</w:t>
              </w:r>
            </w:ins>
            <w:ins w:id="1737" w:author="Pathipati, Suneel [IT]" w:date="2014-01-14T12:37:00Z">
              <w:r>
                <w:rPr>
                  <w:rFonts w:ascii="Times New Roman" w:hAnsi="Times New Roman"/>
                  <w:sz w:val="24"/>
                </w:rPr>
                <w:t xml:space="preserve"> whether subscriber is performing a subsidized sale or not. Based on this field’s value and some other criteria, </w:t>
              </w:r>
              <w:proofErr w:type="spellStart"/>
              <w:r>
                <w:rPr>
                  <w:rFonts w:ascii="Times New Roman" w:hAnsi="Times New Roman"/>
                  <w:sz w:val="24"/>
                </w:rPr>
                <w:t>participationFee</w:t>
              </w:r>
            </w:ins>
            <w:ins w:id="1738" w:author="Pathipati, Suneel [IT]" w:date="2014-01-14T12:38:00Z">
              <w:r>
                <w:rPr>
                  <w:rFonts w:ascii="Times New Roman" w:hAnsi="Times New Roman"/>
                  <w:sz w:val="24"/>
                </w:rPr>
                <w:t>Details</w:t>
              </w:r>
              <w:proofErr w:type="spellEnd"/>
              <w:r>
                <w:rPr>
                  <w:rFonts w:ascii="Times New Roman" w:hAnsi="Times New Roman"/>
                  <w:sz w:val="24"/>
                </w:rPr>
                <w:t xml:space="preserve"> in response will be returned.</w:t>
              </w:r>
            </w:ins>
          </w:p>
        </w:tc>
        <w:tc>
          <w:tcPr>
            <w:tcW w:w="423"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39" w:author="Pathipati, Suneel [IT]" w:date="2014-01-14T12:31:00Z"/>
                <w:rFonts w:ascii="Times New Roman" w:hAnsi="Times New Roman"/>
                <w:snapToGrid w:val="0"/>
                <w:sz w:val="24"/>
              </w:rPr>
            </w:pPr>
            <w:ins w:id="1740" w:author="Pathipati, Suneel [IT]" w:date="2014-01-14T12:32:00Z">
              <w:r>
                <w:rPr>
                  <w:rFonts w:ascii="Times New Roman" w:hAnsi="Times New Roman"/>
                  <w:snapToGrid w:val="0"/>
                  <w:sz w:val="24"/>
                </w:rPr>
                <w:t>1</w:t>
              </w:r>
            </w:ins>
          </w:p>
        </w:tc>
        <w:tc>
          <w:tcPr>
            <w:tcW w:w="459"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41" w:author="Pathipati, Suneel [IT]" w:date="2014-01-14T12:31:00Z"/>
                <w:rFonts w:ascii="Times New Roman" w:hAnsi="Times New Roman"/>
                <w:sz w:val="24"/>
              </w:rPr>
            </w:pPr>
            <w:ins w:id="1742" w:author="Pathipati, Suneel [IT]" w:date="2014-01-14T12:32:00Z">
              <w:r>
                <w:rPr>
                  <w:rFonts w:ascii="Times New Roman" w:hAnsi="Times New Roman"/>
                  <w:sz w:val="24"/>
                </w:rPr>
                <w:t>String</w:t>
              </w:r>
            </w:ins>
          </w:p>
        </w:tc>
        <w:tc>
          <w:tcPr>
            <w:tcW w:w="568" w:type="pct"/>
            <w:tcBorders>
              <w:top w:val="single" w:sz="6" w:space="0" w:color="auto"/>
              <w:left w:val="single" w:sz="6" w:space="0" w:color="auto"/>
              <w:bottom w:val="single" w:sz="6" w:space="0" w:color="auto"/>
              <w:right w:val="single" w:sz="6" w:space="0" w:color="auto"/>
            </w:tcBorders>
          </w:tcPr>
          <w:p w:rsidR="004A1044" w:rsidRDefault="004A1044" w:rsidP="00CC0BB8">
            <w:pPr>
              <w:pStyle w:val="BodyText"/>
              <w:rPr>
                <w:ins w:id="1743" w:author="Pathipati, Suneel [IT]" w:date="2014-01-14T12:32:00Z"/>
                <w:rFonts w:ascii="Times New Roman" w:hAnsi="Times New Roman"/>
                <w:sz w:val="24"/>
              </w:rPr>
            </w:pPr>
            <w:ins w:id="1744" w:author="Pathipati, Suneel [IT]" w:date="2014-01-14T12:32:00Z">
              <w:r>
                <w:rPr>
                  <w:rFonts w:ascii="Times New Roman" w:hAnsi="Times New Roman"/>
                  <w:sz w:val="24"/>
                </w:rPr>
                <w:t>S – Subsidized</w:t>
              </w:r>
            </w:ins>
          </w:p>
          <w:p w:rsidR="004A1044" w:rsidRPr="008E5A0A" w:rsidRDefault="004A1044" w:rsidP="004A1044">
            <w:pPr>
              <w:pStyle w:val="BodyText"/>
              <w:rPr>
                <w:ins w:id="1745" w:author="Pathipati, Suneel [IT]" w:date="2014-01-14T12:31:00Z"/>
                <w:rFonts w:ascii="Times New Roman" w:hAnsi="Times New Roman"/>
                <w:sz w:val="24"/>
              </w:rPr>
            </w:pPr>
            <w:ins w:id="1746" w:author="Pathipati, Suneel [IT]" w:date="2014-01-14T12:32:00Z">
              <w:r>
                <w:rPr>
                  <w:rFonts w:ascii="Times New Roman" w:hAnsi="Times New Roman"/>
                  <w:sz w:val="24"/>
                </w:rPr>
                <w:t>N – Non</w:t>
              </w:r>
            </w:ins>
            <w:ins w:id="1747" w:author="Pathipati, Suneel [IT]" w:date="2014-01-14T12:33:00Z">
              <w:r>
                <w:rPr>
                  <w:rFonts w:ascii="Times New Roman" w:hAnsi="Times New Roman"/>
                  <w:sz w:val="24"/>
                </w:rPr>
                <w:t>s</w:t>
              </w:r>
            </w:ins>
            <w:ins w:id="1748" w:author="Pathipati, Suneel [IT]" w:date="2014-01-14T12:32:00Z">
              <w:r>
                <w:rPr>
                  <w:rFonts w:ascii="Times New Roman" w:hAnsi="Times New Roman"/>
                  <w:sz w:val="24"/>
                </w:rPr>
                <w:t>ubsid</w:t>
              </w:r>
            </w:ins>
            <w:ins w:id="1749" w:author="Pathipati, Suneel [IT]" w:date="2014-01-14T12:33:00Z">
              <w:r>
                <w:rPr>
                  <w:rFonts w:ascii="Times New Roman" w:hAnsi="Times New Roman"/>
                  <w:sz w:val="24"/>
                </w:rPr>
                <w:t>i</w:t>
              </w:r>
            </w:ins>
            <w:ins w:id="1750" w:author="Pathipati, Suneel [IT]" w:date="2014-01-14T12:32:00Z">
              <w:r>
                <w:rPr>
                  <w:rFonts w:ascii="Times New Roman" w:hAnsi="Times New Roman"/>
                  <w:sz w:val="24"/>
                </w:rPr>
                <w:t>zed</w:t>
              </w:r>
            </w:ins>
          </w:p>
        </w:tc>
        <w:tc>
          <w:tcPr>
            <w:tcW w:w="689" w:type="pct"/>
            <w:tcBorders>
              <w:top w:val="single" w:sz="6" w:space="0" w:color="auto"/>
              <w:left w:val="single" w:sz="6" w:space="0" w:color="auto"/>
              <w:bottom w:val="single" w:sz="6" w:space="0" w:color="auto"/>
              <w:right w:val="single" w:sz="6" w:space="0" w:color="auto"/>
            </w:tcBorders>
          </w:tcPr>
          <w:p w:rsidR="004A1044" w:rsidRDefault="004A1044" w:rsidP="004A1044">
            <w:pPr>
              <w:pStyle w:val="BodyText"/>
              <w:keepNext/>
              <w:rPr>
                <w:ins w:id="1751" w:author="Pathipati, Suneel [IT]" w:date="2014-01-14T12:31:00Z"/>
                <w:rFonts w:ascii="Times New Roman" w:hAnsi="Times New Roman"/>
                <w:snapToGrid w:val="0"/>
                <w:sz w:val="24"/>
              </w:rPr>
            </w:pPr>
            <w:ins w:id="1752" w:author="Pathipati, Suneel [IT]" w:date="2014-01-14T12:32:00Z">
              <w:r>
                <w:rPr>
                  <w:rFonts w:ascii="Times New Roman" w:hAnsi="Times New Roman"/>
                  <w:snapToGrid w:val="0"/>
                  <w:sz w:val="24"/>
                </w:rPr>
                <w:t>Optional</w:t>
              </w:r>
            </w:ins>
          </w:p>
        </w:tc>
      </w:tr>
    </w:tbl>
    <w:p w:rsidR="00C77D1E" w:rsidRPr="00A722B7" w:rsidRDefault="004A1044">
      <w:pPr>
        <w:pStyle w:val="Caption"/>
        <w:rPr>
          <w:ins w:id="1753" w:author="Pathipati, Suneel [IT]" w:date="2014-01-14T12:30:00Z"/>
        </w:rPr>
        <w:pPrChange w:id="1754" w:author="Pathipati, Suneel [IT]" w:date="2014-01-14T12:31:00Z">
          <w:pPr>
            <w:pStyle w:val="Heading5"/>
          </w:pPr>
        </w:pPrChange>
      </w:pPr>
      <w:bookmarkStart w:id="1755" w:name="_Toc377466980"/>
      <w:ins w:id="1756" w:author="Pathipati, Suneel [IT]" w:date="2014-01-14T12:31:00Z">
        <w:r w:rsidRPr="004A1044">
          <w:rPr>
            <w:rFonts w:ascii="Times New Roman" w:hAnsi="Times New Roman"/>
            <w:rPrChange w:id="1757" w:author="Pathipati, Suneel [IT]" w:date="2014-01-14T12:31:00Z">
              <w:rPr/>
            </w:rPrChange>
          </w:rPr>
          <w:t xml:space="preserve">Table </w:t>
        </w:r>
        <w:r w:rsidRPr="004A1044">
          <w:rPr>
            <w:rFonts w:ascii="Times New Roman" w:hAnsi="Times New Roman"/>
            <w:rPrChange w:id="1758" w:author="Pathipati, Suneel [IT]" w:date="2014-01-14T12:31:00Z">
              <w:rPr/>
            </w:rPrChange>
          </w:rPr>
          <w:fldChar w:fldCharType="begin"/>
        </w:r>
        <w:r w:rsidRPr="004A1044">
          <w:rPr>
            <w:rFonts w:ascii="Times New Roman" w:hAnsi="Times New Roman"/>
            <w:rPrChange w:id="1759" w:author="Pathipati, Suneel [IT]" w:date="2014-01-14T12:31:00Z">
              <w:rPr/>
            </w:rPrChange>
          </w:rPr>
          <w:instrText xml:space="preserve"> SEQ Table \* ARABIC </w:instrText>
        </w:r>
      </w:ins>
      <w:r w:rsidRPr="004A1044">
        <w:rPr>
          <w:rFonts w:ascii="Times New Roman" w:hAnsi="Times New Roman"/>
          <w:rPrChange w:id="1760" w:author="Pathipati, Suneel [IT]" w:date="2014-01-14T12:31:00Z">
            <w:rPr/>
          </w:rPrChange>
        </w:rPr>
        <w:fldChar w:fldCharType="separate"/>
      </w:r>
      <w:ins w:id="1761" w:author="Pathipati, Suneel [IT]" w:date="2014-01-14T12:31:00Z">
        <w:r w:rsidRPr="004A1044">
          <w:rPr>
            <w:rFonts w:ascii="Times New Roman" w:hAnsi="Times New Roman"/>
            <w:noProof/>
            <w:rPrChange w:id="1762" w:author="Pathipati, Suneel [IT]" w:date="2014-01-14T12:31:00Z">
              <w:rPr>
                <w:noProof/>
              </w:rPr>
            </w:rPrChange>
          </w:rPr>
          <w:t>4</w:t>
        </w:r>
        <w:r w:rsidRPr="004A1044">
          <w:rPr>
            <w:rFonts w:ascii="Times New Roman" w:hAnsi="Times New Roman"/>
            <w:rPrChange w:id="1763" w:author="Pathipati, Suneel [IT]" w:date="2014-01-14T12:31:00Z">
              <w:rPr/>
            </w:rPrChange>
          </w:rPr>
          <w:fldChar w:fldCharType="end"/>
        </w:r>
        <w:r w:rsidRPr="004A1044">
          <w:rPr>
            <w:rFonts w:ascii="Times New Roman" w:hAnsi="Times New Roman"/>
            <w:rPrChange w:id="1764" w:author="Pathipati, Suneel [IT]" w:date="2014-01-14T12:31:00Z">
              <w:rPr/>
            </w:rPrChange>
          </w:rPr>
          <w:t xml:space="preserve"> - Fields in </w:t>
        </w:r>
        <w:proofErr w:type="spellStart"/>
        <w:r w:rsidRPr="004A1044">
          <w:rPr>
            <w:rFonts w:ascii="Times New Roman" w:hAnsi="Times New Roman"/>
            <w:rPrChange w:id="1765" w:author="Pathipati, Suneel [IT]" w:date="2014-01-14T12:31:00Z">
              <w:rPr/>
            </w:rPrChange>
          </w:rPr>
          <w:t>orderTypeInfo</w:t>
        </w:r>
        <w:proofErr w:type="spellEnd"/>
        <w:r w:rsidRPr="004A1044">
          <w:rPr>
            <w:rFonts w:ascii="Times New Roman" w:hAnsi="Times New Roman"/>
            <w:rPrChange w:id="1766" w:author="Pathipati, Suneel [IT]" w:date="2014-01-14T12:31:00Z">
              <w:rPr/>
            </w:rPrChange>
          </w:rPr>
          <w:t xml:space="preserve"> structure</w:t>
        </w:r>
      </w:ins>
      <w:bookmarkEnd w:id="1755"/>
    </w:p>
    <w:p w:rsidR="003513EC" w:rsidRPr="00871803" w:rsidRDefault="00E026B0" w:rsidP="003513EC">
      <w:pPr>
        <w:pStyle w:val="Heading5"/>
      </w:pPr>
      <w:bookmarkStart w:id="1767" w:name="_Toc377467017"/>
      <w:proofErr w:type="spellStart"/>
      <w:r>
        <w:t>joiningS</w:t>
      </w:r>
      <w:r w:rsidR="0033685A">
        <w:t>ubscriber</w:t>
      </w:r>
      <w:r w:rsidR="003513EC">
        <w:t>Info</w:t>
      </w:r>
      <w:bookmarkEnd w:id="1767"/>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3513EC" w:rsidRPr="008E5A0A" w:rsidTr="00E026B0">
        <w:trPr>
          <w:trHeight w:val="209"/>
          <w:tblHeader/>
        </w:trPr>
        <w:tc>
          <w:tcPr>
            <w:tcW w:w="1106" w:type="pct"/>
            <w:shd w:val="clear" w:color="auto" w:fill="8DB3E2"/>
          </w:tcPr>
          <w:p w:rsidR="003513EC" w:rsidRPr="008E5A0A" w:rsidRDefault="003513EC" w:rsidP="00E026B0">
            <w:pPr>
              <w:pStyle w:val="BodyText"/>
              <w:rPr>
                <w:rFonts w:ascii="Times New Roman" w:hAnsi="Times New Roman"/>
                <w:b/>
                <w:sz w:val="24"/>
              </w:rPr>
            </w:pPr>
            <w:r w:rsidRPr="008E5A0A">
              <w:rPr>
                <w:rFonts w:ascii="Times New Roman" w:hAnsi="Times New Roman"/>
                <w:b/>
                <w:sz w:val="24"/>
              </w:rPr>
              <w:t>XML Tag Name / Field Name</w:t>
            </w:r>
          </w:p>
        </w:tc>
        <w:tc>
          <w:tcPr>
            <w:tcW w:w="1754" w:type="pct"/>
            <w:shd w:val="clear" w:color="auto" w:fill="8DB3E2"/>
          </w:tcPr>
          <w:p w:rsidR="003513EC" w:rsidRPr="008E5A0A" w:rsidRDefault="003513EC" w:rsidP="00E026B0">
            <w:pPr>
              <w:pStyle w:val="BodyText"/>
              <w:rPr>
                <w:rFonts w:ascii="Times New Roman" w:hAnsi="Times New Roman"/>
                <w:b/>
                <w:sz w:val="24"/>
                <w:lang w:val="fr-FR"/>
              </w:rPr>
            </w:pPr>
            <w:r w:rsidRPr="008E5A0A">
              <w:rPr>
                <w:rFonts w:ascii="Times New Roman" w:hAnsi="Times New Roman"/>
                <w:b/>
                <w:sz w:val="24"/>
                <w:lang w:val="fr-FR"/>
              </w:rPr>
              <w:t>Description / Notes</w:t>
            </w:r>
          </w:p>
        </w:tc>
        <w:tc>
          <w:tcPr>
            <w:tcW w:w="423" w:type="pct"/>
            <w:shd w:val="clear" w:color="auto" w:fill="8DB3E2"/>
          </w:tcPr>
          <w:p w:rsidR="003513EC" w:rsidRPr="008E5A0A" w:rsidRDefault="003513EC" w:rsidP="00E026B0">
            <w:pPr>
              <w:pStyle w:val="BodyText"/>
              <w:rPr>
                <w:rFonts w:ascii="Times New Roman" w:hAnsi="Times New Roman"/>
                <w:b/>
                <w:sz w:val="24"/>
                <w:lang w:val="fr-FR"/>
              </w:rPr>
            </w:pPr>
            <w:proofErr w:type="spellStart"/>
            <w:r w:rsidRPr="008E5A0A">
              <w:rPr>
                <w:rFonts w:ascii="Times New Roman" w:hAnsi="Times New Roman"/>
                <w:b/>
                <w:sz w:val="24"/>
                <w:lang w:val="fr-FR"/>
              </w:rPr>
              <w:t>Length</w:t>
            </w:r>
            <w:proofErr w:type="spellEnd"/>
          </w:p>
        </w:tc>
        <w:tc>
          <w:tcPr>
            <w:tcW w:w="459" w:type="pct"/>
            <w:shd w:val="clear" w:color="auto" w:fill="8DB3E2"/>
          </w:tcPr>
          <w:p w:rsidR="003513EC" w:rsidRPr="008E5A0A" w:rsidRDefault="003513EC" w:rsidP="00E026B0">
            <w:pPr>
              <w:pStyle w:val="BodyText"/>
              <w:rPr>
                <w:rFonts w:ascii="Times New Roman" w:hAnsi="Times New Roman"/>
                <w:b/>
                <w:sz w:val="24"/>
                <w:lang w:val="fr-FR"/>
              </w:rPr>
            </w:pPr>
            <w:r w:rsidRPr="008E5A0A">
              <w:rPr>
                <w:rFonts w:ascii="Times New Roman" w:hAnsi="Times New Roman"/>
                <w:b/>
                <w:sz w:val="24"/>
                <w:lang w:val="fr-FR"/>
              </w:rPr>
              <w:t>Type</w:t>
            </w:r>
          </w:p>
        </w:tc>
        <w:tc>
          <w:tcPr>
            <w:tcW w:w="568" w:type="pct"/>
            <w:shd w:val="clear" w:color="auto" w:fill="8DB3E2"/>
          </w:tcPr>
          <w:p w:rsidR="003513EC" w:rsidRPr="008E5A0A" w:rsidRDefault="003513EC" w:rsidP="00E026B0">
            <w:pPr>
              <w:pStyle w:val="BodyText"/>
              <w:rPr>
                <w:rFonts w:ascii="Times New Roman" w:hAnsi="Times New Roman"/>
                <w:b/>
                <w:sz w:val="24"/>
                <w:lang w:val="fr-FR"/>
              </w:rPr>
            </w:pPr>
            <w:r w:rsidRPr="008E5A0A">
              <w:rPr>
                <w:rFonts w:ascii="Times New Roman" w:hAnsi="Times New Roman"/>
                <w:b/>
                <w:sz w:val="24"/>
                <w:lang w:val="fr-FR"/>
              </w:rPr>
              <w:t>Values</w:t>
            </w:r>
          </w:p>
        </w:tc>
        <w:tc>
          <w:tcPr>
            <w:tcW w:w="689" w:type="pct"/>
            <w:shd w:val="clear" w:color="auto" w:fill="8DB3E2"/>
          </w:tcPr>
          <w:p w:rsidR="003513EC" w:rsidRPr="008E5A0A" w:rsidRDefault="003513EC" w:rsidP="00E026B0">
            <w:pPr>
              <w:pStyle w:val="BodyText"/>
              <w:rPr>
                <w:rFonts w:ascii="Times New Roman" w:hAnsi="Times New Roman"/>
                <w:b/>
                <w:sz w:val="24"/>
                <w:lang w:val="fr-FR"/>
              </w:rPr>
            </w:pPr>
            <w:proofErr w:type="spellStart"/>
            <w:r w:rsidRPr="008E5A0A">
              <w:rPr>
                <w:rFonts w:ascii="Times New Roman" w:hAnsi="Times New Roman"/>
                <w:b/>
                <w:sz w:val="24"/>
                <w:lang w:val="fr-FR"/>
              </w:rPr>
              <w:t>Req</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Opt</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Choice</w:t>
            </w:r>
            <w:proofErr w:type="spellEnd"/>
          </w:p>
        </w:tc>
      </w:tr>
      <w:tr w:rsidR="007848A8"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7848A8" w:rsidRDefault="007848A8" w:rsidP="005B52A4">
            <w:pPr>
              <w:pStyle w:val="BodyText"/>
              <w:rPr>
                <w:rFonts w:ascii="Times New Roman" w:hAnsi="Times New Roman"/>
                <w:sz w:val="24"/>
              </w:rPr>
            </w:pPr>
            <w:r>
              <w:rPr>
                <w:rFonts w:ascii="Times New Roman" w:hAnsi="Times New Roman"/>
                <w:sz w:val="24"/>
              </w:rPr>
              <w:t>ban</w:t>
            </w:r>
          </w:p>
        </w:tc>
        <w:tc>
          <w:tcPr>
            <w:tcW w:w="1754" w:type="pct"/>
            <w:tcBorders>
              <w:top w:val="single" w:sz="6" w:space="0" w:color="auto"/>
              <w:left w:val="single" w:sz="6" w:space="0" w:color="auto"/>
              <w:bottom w:val="single" w:sz="6" w:space="0" w:color="auto"/>
              <w:right w:val="single" w:sz="6" w:space="0" w:color="auto"/>
            </w:tcBorders>
          </w:tcPr>
          <w:p w:rsidR="007848A8" w:rsidRDefault="007848A8" w:rsidP="005B52A4">
            <w:pPr>
              <w:pStyle w:val="BodyText"/>
              <w:rPr>
                <w:rFonts w:ascii="Times New Roman" w:hAnsi="Times New Roman"/>
                <w:sz w:val="24"/>
              </w:rPr>
            </w:pPr>
            <w:r>
              <w:rPr>
                <w:rFonts w:ascii="Times New Roman" w:hAnsi="Times New Roman"/>
                <w:sz w:val="24"/>
              </w:rPr>
              <w:t>Billing account number.</w:t>
            </w:r>
          </w:p>
          <w:p w:rsidR="004B4D53" w:rsidRDefault="004B4D53" w:rsidP="004B4D53">
            <w:pPr>
              <w:pStyle w:val="BodyText"/>
              <w:rPr>
                <w:rFonts w:ascii="Times New Roman" w:hAnsi="Times New Roman"/>
                <w:sz w:val="24"/>
              </w:rPr>
            </w:pPr>
            <w:r>
              <w:rPr>
                <w:rFonts w:ascii="Times New Roman" w:hAnsi="Times New Roman"/>
                <w:sz w:val="24"/>
              </w:rPr>
              <w:t xml:space="preserve">For new BAN’s it is recommended to send </w:t>
            </w:r>
            <w:proofErr w:type="spellStart"/>
            <w:r>
              <w:rPr>
                <w:rFonts w:ascii="Times New Roman" w:hAnsi="Times New Roman"/>
                <w:sz w:val="24"/>
              </w:rPr>
              <w:t>accountTypeInfo</w:t>
            </w:r>
            <w:proofErr w:type="spellEnd"/>
            <w:r>
              <w:rPr>
                <w:rFonts w:ascii="Times New Roman" w:hAnsi="Times New Roman"/>
                <w:sz w:val="24"/>
              </w:rPr>
              <w:t xml:space="preserve"> instead of passing BAN to avoid DB lookup.</w:t>
            </w:r>
          </w:p>
          <w:p w:rsidR="007848A8" w:rsidRDefault="007848A8" w:rsidP="005B52A4">
            <w:pPr>
              <w:pStyle w:val="BodyText"/>
              <w:rPr>
                <w:rFonts w:ascii="Times New Roman" w:hAnsi="Times New Roman"/>
                <w:sz w:val="24"/>
              </w:rPr>
            </w:pPr>
            <w:r>
              <w:rPr>
                <w:rFonts w:ascii="Times New Roman" w:hAnsi="Times New Roman"/>
                <w:sz w:val="24"/>
              </w:rPr>
              <w:t>If BAN is provided, and BAN has only one subscriber then eligibility verification will be done for the subscriber.</w:t>
            </w:r>
          </w:p>
          <w:p w:rsidR="007848A8" w:rsidRDefault="007848A8" w:rsidP="005B52A4">
            <w:pPr>
              <w:pStyle w:val="BodyText"/>
              <w:rPr>
                <w:rFonts w:ascii="Times New Roman" w:hAnsi="Times New Roman"/>
                <w:sz w:val="24"/>
              </w:rPr>
            </w:pPr>
            <w:r>
              <w:rPr>
                <w:rFonts w:ascii="Times New Roman" w:hAnsi="Times New Roman"/>
                <w:sz w:val="24"/>
              </w:rPr>
              <w:t xml:space="preserve">If BAN has more than one subscribers, then the verification will be at BAN level, and only BAN’s </w:t>
            </w:r>
            <w:proofErr w:type="spellStart"/>
            <w:r>
              <w:rPr>
                <w:rFonts w:ascii="Times New Roman" w:hAnsi="Times New Roman"/>
                <w:sz w:val="24"/>
              </w:rPr>
              <w:t>accountType</w:t>
            </w:r>
            <w:proofErr w:type="spellEnd"/>
            <w:r>
              <w:rPr>
                <w:rFonts w:ascii="Times New Roman" w:hAnsi="Times New Roman"/>
                <w:sz w:val="24"/>
              </w:rPr>
              <w:t xml:space="preserve">, </w:t>
            </w:r>
            <w:proofErr w:type="spellStart"/>
            <w:r>
              <w:rPr>
                <w:rFonts w:ascii="Times New Roman" w:hAnsi="Times New Roman"/>
                <w:sz w:val="24"/>
              </w:rPr>
              <w:t>accountSubType</w:t>
            </w:r>
            <w:proofErr w:type="spellEnd"/>
            <w:r>
              <w:rPr>
                <w:rFonts w:ascii="Times New Roman" w:hAnsi="Times New Roman"/>
                <w:sz w:val="24"/>
              </w:rPr>
              <w:t xml:space="preserve">, </w:t>
            </w:r>
            <w:proofErr w:type="spellStart"/>
            <w:r>
              <w:rPr>
                <w:rFonts w:ascii="Times New Roman" w:hAnsi="Times New Roman"/>
                <w:sz w:val="24"/>
              </w:rPr>
              <w:t>creditClass</w:t>
            </w:r>
            <w:proofErr w:type="spellEnd"/>
            <w:r>
              <w:rPr>
                <w:rFonts w:ascii="Times New Roman" w:hAnsi="Times New Roman"/>
                <w:sz w:val="24"/>
              </w:rPr>
              <w:t xml:space="preserve"> will be used in determining the eligibility to join a group.</w:t>
            </w:r>
          </w:p>
        </w:tc>
        <w:tc>
          <w:tcPr>
            <w:tcW w:w="423" w:type="pct"/>
            <w:tcBorders>
              <w:top w:val="single" w:sz="6" w:space="0" w:color="auto"/>
              <w:left w:val="single" w:sz="6" w:space="0" w:color="auto"/>
              <w:bottom w:val="single" w:sz="6" w:space="0" w:color="auto"/>
              <w:right w:val="single" w:sz="6" w:space="0" w:color="auto"/>
            </w:tcBorders>
          </w:tcPr>
          <w:p w:rsidR="007848A8" w:rsidRDefault="004B4D53" w:rsidP="005B52A4">
            <w:pPr>
              <w:pStyle w:val="BodyText"/>
              <w:rPr>
                <w:rFonts w:ascii="Times New Roman" w:hAnsi="Times New Roman"/>
                <w:snapToGrid w:val="0"/>
                <w:sz w:val="24"/>
              </w:rPr>
            </w:pPr>
            <w:r>
              <w:rPr>
                <w:rFonts w:ascii="Times New Roman" w:hAnsi="Times New Roman"/>
                <w:snapToGrid w:val="0"/>
                <w:sz w:val="24"/>
              </w:rPr>
              <w:t>9</w:t>
            </w:r>
          </w:p>
        </w:tc>
        <w:tc>
          <w:tcPr>
            <w:tcW w:w="459" w:type="pct"/>
            <w:tcBorders>
              <w:top w:val="single" w:sz="6" w:space="0" w:color="auto"/>
              <w:left w:val="single" w:sz="6" w:space="0" w:color="auto"/>
              <w:bottom w:val="single" w:sz="6" w:space="0" w:color="auto"/>
              <w:right w:val="single" w:sz="6" w:space="0" w:color="auto"/>
            </w:tcBorders>
          </w:tcPr>
          <w:p w:rsidR="007848A8" w:rsidRDefault="004B4D53" w:rsidP="005B52A4">
            <w:pPr>
              <w:pStyle w:val="BodyText"/>
              <w:rPr>
                <w:rFonts w:ascii="Times New Roman" w:hAnsi="Times New Roman"/>
                <w:sz w:val="24"/>
              </w:rPr>
            </w:pPr>
            <w:r>
              <w:rPr>
                <w:rFonts w:ascii="Times New Roman" w:hAnsi="Times New Roman"/>
                <w:sz w:val="24"/>
              </w:rPr>
              <w:t>Integer</w:t>
            </w:r>
          </w:p>
        </w:tc>
        <w:tc>
          <w:tcPr>
            <w:tcW w:w="568" w:type="pct"/>
            <w:tcBorders>
              <w:top w:val="single" w:sz="6" w:space="0" w:color="auto"/>
              <w:left w:val="single" w:sz="6" w:space="0" w:color="auto"/>
              <w:bottom w:val="single" w:sz="6" w:space="0" w:color="auto"/>
              <w:right w:val="single" w:sz="6" w:space="0" w:color="auto"/>
            </w:tcBorders>
          </w:tcPr>
          <w:p w:rsidR="007848A8" w:rsidRPr="008E5A0A" w:rsidRDefault="007848A8"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7848A8" w:rsidRDefault="004B4D53" w:rsidP="005B52A4">
            <w:pPr>
              <w:pStyle w:val="BodyText"/>
              <w:rPr>
                <w:rFonts w:ascii="Times New Roman" w:hAnsi="Times New Roman"/>
                <w:snapToGrid w:val="0"/>
                <w:sz w:val="24"/>
              </w:rPr>
            </w:pPr>
            <w:r>
              <w:rPr>
                <w:rFonts w:ascii="Times New Roman" w:hAnsi="Times New Roman"/>
                <w:snapToGrid w:val="0"/>
                <w:sz w:val="24"/>
              </w:rPr>
              <w:t>Choice</w:t>
            </w:r>
          </w:p>
        </w:tc>
      </w:tr>
      <w:tr w:rsidR="005B52A4"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B52A4" w:rsidRDefault="0044503F" w:rsidP="005B52A4">
            <w:pPr>
              <w:pStyle w:val="BodyText"/>
              <w:rPr>
                <w:rFonts w:ascii="Times New Roman" w:hAnsi="Times New Roman"/>
                <w:sz w:val="24"/>
              </w:rPr>
            </w:pPr>
            <w:proofErr w:type="spellStart"/>
            <w:r>
              <w:rPr>
                <w:rFonts w:ascii="Times New Roman" w:hAnsi="Times New Roman"/>
                <w:sz w:val="24"/>
              </w:rPr>
              <w:t>m</w:t>
            </w:r>
            <w:r w:rsidR="005B52A4">
              <w:rPr>
                <w:rFonts w:ascii="Times New Roman" w:hAnsi="Times New Roman"/>
                <w:sz w:val="24"/>
              </w:rPr>
              <w:t>dn</w:t>
            </w:r>
            <w:proofErr w:type="spellEnd"/>
          </w:p>
        </w:tc>
        <w:tc>
          <w:tcPr>
            <w:tcW w:w="1754"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r>
              <w:rPr>
                <w:rFonts w:ascii="Times New Roman" w:hAnsi="Times New Roman"/>
                <w:sz w:val="24"/>
              </w:rPr>
              <w:t>One of the MDNs to identify a BAN</w:t>
            </w:r>
          </w:p>
        </w:tc>
        <w:tc>
          <w:tcPr>
            <w:tcW w:w="423"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napToGrid w:val="0"/>
                <w:sz w:val="24"/>
              </w:rPr>
            </w:pPr>
            <w:r>
              <w:rPr>
                <w:rFonts w:ascii="Times New Roman" w:hAnsi="Times New Roman"/>
                <w:snapToGrid w:val="0"/>
                <w:sz w:val="24"/>
              </w:rPr>
              <w:t>10</w:t>
            </w:r>
          </w:p>
        </w:tc>
        <w:tc>
          <w:tcPr>
            <w:tcW w:w="459"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napToGrid w:val="0"/>
                <w:sz w:val="24"/>
              </w:rPr>
            </w:pPr>
            <w:r>
              <w:rPr>
                <w:rFonts w:ascii="Times New Roman" w:hAnsi="Times New Roman"/>
                <w:snapToGrid w:val="0"/>
                <w:sz w:val="24"/>
              </w:rPr>
              <w:t>Choice</w:t>
            </w:r>
          </w:p>
        </w:tc>
      </w:tr>
      <w:tr w:rsidR="005B52A4"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B52A4" w:rsidRDefault="005B52A4" w:rsidP="005B52A4">
            <w:pPr>
              <w:pStyle w:val="BodyText"/>
              <w:rPr>
                <w:rFonts w:ascii="Times New Roman" w:hAnsi="Times New Roman"/>
                <w:sz w:val="24"/>
              </w:rPr>
            </w:pPr>
            <w:proofErr w:type="spellStart"/>
            <w:r>
              <w:rPr>
                <w:rFonts w:ascii="Times New Roman" w:hAnsi="Times New Roman"/>
                <w:sz w:val="24"/>
              </w:rPr>
              <w:lastRenderedPageBreak/>
              <w:t>subscriberId</w:t>
            </w:r>
            <w:proofErr w:type="spellEnd"/>
          </w:p>
        </w:tc>
        <w:tc>
          <w:tcPr>
            <w:tcW w:w="1754"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r>
              <w:rPr>
                <w:rFonts w:ascii="Times New Roman" w:hAnsi="Times New Roman"/>
                <w:sz w:val="24"/>
              </w:rPr>
              <w:t>Subscriber Number to identify a BAN</w:t>
            </w:r>
          </w:p>
        </w:tc>
        <w:tc>
          <w:tcPr>
            <w:tcW w:w="423"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napToGrid w:val="0"/>
                <w:sz w:val="24"/>
              </w:rPr>
            </w:pPr>
            <w:r>
              <w:rPr>
                <w:rFonts w:ascii="Times New Roman" w:hAnsi="Times New Roman"/>
                <w:snapToGrid w:val="0"/>
                <w:sz w:val="24"/>
              </w:rPr>
              <w:t>20</w:t>
            </w:r>
          </w:p>
        </w:tc>
        <w:tc>
          <w:tcPr>
            <w:tcW w:w="459"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napToGrid w:val="0"/>
                <w:sz w:val="24"/>
              </w:rPr>
            </w:pPr>
            <w:r>
              <w:rPr>
                <w:rFonts w:ascii="Times New Roman" w:hAnsi="Times New Roman"/>
                <w:snapToGrid w:val="0"/>
                <w:sz w:val="24"/>
              </w:rPr>
              <w:t>Choice</w:t>
            </w:r>
          </w:p>
        </w:tc>
      </w:tr>
      <w:tr w:rsidR="005B52A4"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B52A4" w:rsidRDefault="0044503F" w:rsidP="005B52A4">
            <w:pPr>
              <w:pStyle w:val="BodyText"/>
              <w:rPr>
                <w:rFonts w:ascii="Times New Roman" w:hAnsi="Times New Roman"/>
                <w:sz w:val="24"/>
              </w:rPr>
            </w:pPr>
            <w:proofErr w:type="spellStart"/>
            <w:r>
              <w:rPr>
                <w:rFonts w:ascii="Times New Roman" w:hAnsi="Times New Roman"/>
                <w:sz w:val="24"/>
              </w:rPr>
              <w:t>electronicSerialNumber</w:t>
            </w:r>
            <w:proofErr w:type="spellEnd"/>
          </w:p>
        </w:tc>
        <w:tc>
          <w:tcPr>
            <w:tcW w:w="1754" w:type="pct"/>
            <w:tcBorders>
              <w:top w:val="single" w:sz="6" w:space="0" w:color="auto"/>
              <w:left w:val="single" w:sz="6" w:space="0" w:color="auto"/>
              <w:bottom w:val="single" w:sz="6" w:space="0" w:color="auto"/>
              <w:right w:val="single" w:sz="6" w:space="0" w:color="auto"/>
            </w:tcBorders>
          </w:tcPr>
          <w:p w:rsidR="005B52A4" w:rsidRDefault="00DA31F5" w:rsidP="005B52A4">
            <w:pPr>
              <w:pStyle w:val="BodyText"/>
              <w:rPr>
                <w:rFonts w:ascii="Times New Roman" w:hAnsi="Times New Roman"/>
                <w:sz w:val="24"/>
              </w:rPr>
            </w:pPr>
            <w:r>
              <w:rPr>
                <w:rFonts w:ascii="Times New Roman" w:hAnsi="Times New Roman"/>
                <w:sz w:val="24"/>
              </w:rPr>
              <w:t>Handset Serial Number</w:t>
            </w:r>
          </w:p>
        </w:tc>
        <w:tc>
          <w:tcPr>
            <w:tcW w:w="423" w:type="pct"/>
            <w:tcBorders>
              <w:top w:val="single" w:sz="6" w:space="0" w:color="auto"/>
              <w:left w:val="single" w:sz="6" w:space="0" w:color="auto"/>
              <w:bottom w:val="single" w:sz="6" w:space="0" w:color="auto"/>
              <w:right w:val="single" w:sz="6" w:space="0" w:color="auto"/>
            </w:tcBorders>
          </w:tcPr>
          <w:p w:rsidR="005B52A4" w:rsidRDefault="00A51F73" w:rsidP="005B52A4">
            <w:pPr>
              <w:pStyle w:val="BodyText"/>
              <w:rPr>
                <w:rFonts w:ascii="Times New Roman" w:hAnsi="Times New Roman"/>
                <w:snapToGrid w:val="0"/>
                <w:sz w:val="24"/>
              </w:rPr>
            </w:pPr>
            <w:r>
              <w:rPr>
                <w:rFonts w:ascii="Times New Roman" w:hAnsi="Times New Roman"/>
                <w:snapToGrid w:val="0"/>
                <w:sz w:val="24"/>
              </w:rPr>
              <w:t>20</w:t>
            </w:r>
          </w:p>
        </w:tc>
        <w:tc>
          <w:tcPr>
            <w:tcW w:w="459" w:type="pct"/>
            <w:tcBorders>
              <w:top w:val="single" w:sz="6" w:space="0" w:color="auto"/>
              <w:left w:val="single" w:sz="6" w:space="0" w:color="auto"/>
              <w:bottom w:val="single" w:sz="6" w:space="0" w:color="auto"/>
              <w:right w:val="single" w:sz="6" w:space="0" w:color="auto"/>
            </w:tcBorders>
          </w:tcPr>
          <w:p w:rsidR="005B52A4" w:rsidRDefault="0023343E" w:rsidP="005B52A4">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B52A4" w:rsidRDefault="008A1DBD" w:rsidP="005B52A4">
            <w:pPr>
              <w:pStyle w:val="BodyText"/>
              <w:rPr>
                <w:rFonts w:ascii="Times New Roman" w:hAnsi="Times New Roman"/>
                <w:snapToGrid w:val="0"/>
                <w:sz w:val="24"/>
              </w:rPr>
            </w:pPr>
            <w:r>
              <w:rPr>
                <w:rFonts w:ascii="Times New Roman" w:hAnsi="Times New Roman"/>
                <w:snapToGrid w:val="0"/>
                <w:sz w:val="24"/>
              </w:rPr>
              <w:t>Choice</w:t>
            </w:r>
          </w:p>
        </w:tc>
      </w:tr>
      <w:tr w:rsidR="005B52A4"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B52A4" w:rsidRDefault="00753D38" w:rsidP="005B52A4">
            <w:pPr>
              <w:pStyle w:val="BodyText"/>
              <w:rPr>
                <w:rFonts w:ascii="Times New Roman" w:hAnsi="Times New Roman"/>
                <w:sz w:val="24"/>
              </w:rPr>
            </w:pPr>
            <w:proofErr w:type="spellStart"/>
            <w:r>
              <w:rPr>
                <w:rFonts w:ascii="Times New Roman" w:hAnsi="Times New Roman"/>
                <w:sz w:val="24"/>
              </w:rPr>
              <w:t>i</w:t>
            </w:r>
            <w:r w:rsidR="00DA31F5">
              <w:rPr>
                <w:rFonts w:ascii="Times New Roman" w:hAnsi="Times New Roman"/>
                <w:sz w:val="24"/>
              </w:rPr>
              <w:t>p</w:t>
            </w:r>
            <w:r w:rsidR="00A51F73">
              <w:rPr>
                <w:rFonts w:ascii="Times New Roman" w:hAnsi="Times New Roman"/>
                <w:sz w:val="24"/>
              </w:rPr>
              <w:t>Address</w:t>
            </w:r>
            <w:proofErr w:type="spellEnd"/>
          </w:p>
        </w:tc>
        <w:tc>
          <w:tcPr>
            <w:tcW w:w="1754" w:type="pct"/>
            <w:tcBorders>
              <w:top w:val="single" w:sz="6" w:space="0" w:color="auto"/>
              <w:left w:val="single" w:sz="6" w:space="0" w:color="auto"/>
              <w:bottom w:val="single" w:sz="6" w:space="0" w:color="auto"/>
              <w:right w:val="single" w:sz="6" w:space="0" w:color="auto"/>
            </w:tcBorders>
          </w:tcPr>
          <w:p w:rsidR="005B52A4" w:rsidRDefault="00DA31F5" w:rsidP="005B52A4">
            <w:pPr>
              <w:pStyle w:val="BodyText"/>
              <w:rPr>
                <w:rFonts w:ascii="Times New Roman" w:hAnsi="Times New Roman"/>
                <w:sz w:val="24"/>
              </w:rPr>
            </w:pPr>
            <w:r>
              <w:rPr>
                <w:rFonts w:ascii="Times New Roman" w:hAnsi="Times New Roman"/>
                <w:sz w:val="24"/>
              </w:rPr>
              <w:t>IP for identifying the subscriber</w:t>
            </w:r>
          </w:p>
        </w:tc>
        <w:tc>
          <w:tcPr>
            <w:tcW w:w="423" w:type="pct"/>
            <w:tcBorders>
              <w:top w:val="single" w:sz="6" w:space="0" w:color="auto"/>
              <w:left w:val="single" w:sz="6" w:space="0" w:color="auto"/>
              <w:bottom w:val="single" w:sz="6" w:space="0" w:color="auto"/>
              <w:right w:val="single" w:sz="6" w:space="0" w:color="auto"/>
            </w:tcBorders>
          </w:tcPr>
          <w:p w:rsidR="005B52A4" w:rsidRDefault="00A51F73" w:rsidP="005B52A4">
            <w:pPr>
              <w:pStyle w:val="BodyText"/>
              <w:rPr>
                <w:rFonts w:ascii="Times New Roman" w:hAnsi="Times New Roman"/>
                <w:snapToGrid w:val="0"/>
                <w:sz w:val="24"/>
              </w:rPr>
            </w:pPr>
            <w:r>
              <w:rPr>
                <w:rFonts w:ascii="Times New Roman" w:hAnsi="Times New Roman"/>
                <w:snapToGrid w:val="0"/>
                <w:sz w:val="24"/>
              </w:rPr>
              <w:t>15</w:t>
            </w:r>
          </w:p>
        </w:tc>
        <w:tc>
          <w:tcPr>
            <w:tcW w:w="459" w:type="pct"/>
            <w:tcBorders>
              <w:top w:val="single" w:sz="6" w:space="0" w:color="auto"/>
              <w:left w:val="single" w:sz="6" w:space="0" w:color="auto"/>
              <w:bottom w:val="single" w:sz="6" w:space="0" w:color="auto"/>
              <w:right w:val="single" w:sz="6" w:space="0" w:color="auto"/>
            </w:tcBorders>
          </w:tcPr>
          <w:p w:rsidR="005B52A4" w:rsidRDefault="0023343E" w:rsidP="005B52A4">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B52A4" w:rsidRDefault="008A1DBD" w:rsidP="005B52A4">
            <w:pPr>
              <w:pStyle w:val="BodyText"/>
              <w:rPr>
                <w:rFonts w:ascii="Times New Roman" w:hAnsi="Times New Roman"/>
                <w:snapToGrid w:val="0"/>
                <w:sz w:val="24"/>
              </w:rPr>
            </w:pPr>
            <w:r>
              <w:rPr>
                <w:rFonts w:ascii="Times New Roman" w:hAnsi="Times New Roman"/>
                <w:snapToGrid w:val="0"/>
                <w:sz w:val="24"/>
              </w:rPr>
              <w:t>Choice</w:t>
            </w:r>
          </w:p>
        </w:tc>
      </w:tr>
      <w:tr w:rsidR="005B52A4"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B52A4" w:rsidRDefault="00DA31F5" w:rsidP="005B52A4">
            <w:pPr>
              <w:pStyle w:val="BodyText"/>
              <w:rPr>
                <w:rFonts w:ascii="Times New Roman" w:hAnsi="Times New Roman"/>
                <w:sz w:val="24"/>
              </w:rPr>
            </w:pPr>
            <w:proofErr w:type="spellStart"/>
            <w:r>
              <w:rPr>
                <w:rFonts w:ascii="Times New Roman" w:hAnsi="Times New Roman"/>
                <w:sz w:val="24"/>
              </w:rPr>
              <w:t>nai</w:t>
            </w:r>
            <w:proofErr w:type="spellEnd"/>
          </w:p>
        </w:tc>
        <w:tc>
          <w:tcPr>
            <w:tcW w:w="1754" w:type="pct"/>
            <w:tcBorders>
              <w:top w:val="single" w:sz="6" w:space="0" w:color="auto"/>
              <w:left w:val="single" w:sz="6" w:space="0" w:color="auto"/>
              <w:bottom w:val="single" w:sz="6" w:space="0" w:color="auto"/>
              <w:right w:val="single" w:sz="6" w:space="0" w:color="auto"/>
            </w:tcBorders>
          </w:tcPr>
          <w:p w:rsidR="005B52A4" w:rsidRDefault="00DA31F5" w:rsidP="005B52A4">
            <w:pPr>
              <w:pStyle w:val="BodyText"/>
              <w:rPr>
                <w:rFonts w:ascii="Times New Roman" w:hAnsi="Times New Roman"/>
                <w:sz w:val="24"/>
              </w:rPr>
            </w:pPr>
            <w:r>
              <w:rPr>
                <w:rFonts w:ascii="Times New Roman" w:hAnsi="Times New Roman"/>
                <w:sz w:val="24"/>
              </w:rPr>
              <w:t>Network Access Identifier</w:t>
            </w:r>
          </w:p>
        </w:tc>
        <w:tc>
          <w:tcPr>
            <w:tcW w:w="423" w:type="pct"/>
            <w:tcBorders>
              <w:top w:val="single" w:sz="6" w:space="0" w:color="auto"/>
              <w:left w:val="single" w:sz="6" w:space="0" w:color="auto"/>
              <w:bottom w:val="single" w:sz="6" w:space="0" w:color="auto"/>
              <w:right w:val="single" w:sz="6" w:space="0" w:color="auto"/>
            </w:tcBorders>
          </w:tcPr>
          <w:p w:rsidR="005B52A4" w:rsidRDefault="00A51F73" w:rsidP="005B52A4">
            <w:pPr>
              <w:pStyle w:val="BodyText"/>
              <w:rPr>
                <w:rFonts w:ascii="Times New Roman" w:hAnsi="Times New Roman"/>
                <w:snapToGrid w:val="0"/>
                <w:sz w:val="24"/>
              </w:rPr>
            </w:pPr>
            <w:r>
              <w:rPr>
                <w:rFonts w:ascii="Times New Roman" w:hAnsi="Times New Roman"/>
                <w:snapToGrid w:val="0"/>
                <w:sz w:val="24"/>
              </w:rPr>
              <w:t>64</w:t>
            </w:r>
          </w:p>
        </w:tc>
        <w:tc>
          <w:tcPr>
            <w:tcW w:w="459" w:type="pct"/>
            <w:tcBorders>
              <w:top w:val="single" w:sz="6" w:space="0" w:color="auto"/>
              <w:left w:val="single" w:sz="6" w:space="0" w:color="auto"/>
              <w:bottom w:val="single" w:sz="6" w:space="0" w:color="auto"/>
              <w:right w:val="single" w:sz="6" w:space="0" w:color="auto"/>
            </w:tcBorders>
          </w:tcPr>
          <w:p w:rsidR="005B52A4" w:rsidRDefault="0023343E" w:rsidP="005B52A4">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B52A4" w:rsidRDefault="008A1DBD" w:rsidP="005B52A4">
            <w:pPr>
              <w:pStyle w:val="BodyText"/>
              <w:rPr>
                <w:rFonts w:ascii="Times New Roman" w:hAnsi="Times New Roman"/>
                <w:snapToGrid w:val="0"/>
                <w:sz w:val="24"/>
              </w:rPr>
            </w:pPr>
            <w:r>
              <w:rPr>
                <w:rFonts w:ascii="Times New Roman" w:hAnsi="Times New Roman"/>
                <w:snapToGrid w:val="0"/>
                <w:sz w:val="24"/>
              </w:rPr>
              <w:t>Choice</w:t>
            </w:r>
          </w:p>
        </w:tc>
      </w:tr>
      <w:tr w:rsidR="005B52A4"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B52A4" w:rsidRDefault="00DA31F5" w:rsidP="005B52A4">
            <w:pPr>
              <w:pStyle w:val="BodyText"/>
              <w:rPr>
                <w:rFonts w:ascii="Times New Roman" w:hAnsi="Times New Roman"/>
                <w:sz w:val="24"/>
              </w:rPr>
            </w:pPr>
            <w:proofErr w:type="spellStart"/>
            <w:r>
              <w:rPr>
                <w:rFonts w:ascii="Times New Roman" w:hAnsi="Times New Roman"/>
                <w:sz w:val="24"/>
              </w:rPr>
              <w:t>hppttId</w:t>
            </w:r>
            <w:proofErr w:type="spellEnd"/>
          </w:p>
        </w:tc>
        <w:tc>
          <w:tcPr>
            <w:tcW w:w="1754" w:type="pct"/>
            <w:tcBorders>
              <w:top w:val="single" w:sz="6" w:space="0" w:color="auto"/>
              <w:left w:val="single" w:sz="6" w:space="0" w:color="auto"/>
              <w:bottom w:val="single" w:sz="6" w:space="0" w:color="auto"/>
              <w:right w:val="single" w:sz="6" w:space="0" w:color="auto"/>
            </w:tcBorders>
          </w:tcPr>
          <w:p w:rsidR="005B52A4" w:rsidRDefault="00DA31F5" w:rsidP="005B52A4">
            <w:pPr>
              <w:pStyle w:val="BodyText"/>
              <w:rPr>
                <w:rFonts w:ascii="Times New Roman" w:hAnsi="Times New Roman"/>
                <w:sz w:val="24"/>
              </w:rPr>
            </w:pPr>
            <w:r>
              <w:rPr>
                <w:rFonts w:ascii="Times New Roman" w:hAnsi="Times New Roman"/>
                <w:sz w:val="24"/>
              </w:rPr>
              <w:t>High Performance Push To Talk ID</w:t>
            </w:r>
          </w:p>
        </w:tc>
        <w:tc>
          <w:tcPr>
            <w:tcW w:w="423" w:type="pct"/>
            <w:tcBorders>
              <w:top w:val="single" w:sz="6" w:space="0" w:color="auto"/>
              <w:left w:val="single" w:sz="6" w:space="0" w:color="auto"/>
              <w:bottom w:val="single" w:sz="6" w:space="0" w:color="auto"/>
              <w:right w:val="single" w:sz="6" w:space="0" w:color="auto"/>
            </w:tcBorders>
          </w:tcPr>
          <w:p w:rsidR="005B52A4" w:rsidRDefault="00A51F73" w:rsidP="005B52A4">
            <w:pPr>
              <w:pStyle w:val="BodyText"/>
              <w:rPr>
                <w:rFonts w:ascii="Times New Roman" w:hAnsi="Times New Roman"/>
                <w:snapToGrid w:val="0"/>
                <w:sz w:val="24"/>
              </w:rPr>
            </w:pPr>
            <w:r>
              <w:rPr>
                <w:rFonts w:ascii="Times New Roman" w:hAnsi="Times New Roman"/>
                <w:snapToGrid w:val="0"/>
                <w:sz w:val="24"/>
              </w:rPr>
              <w:t>1-40</w:t>
            </w:r>
          </w:p>
        </w:tc>
        <w:tc>
          <w:tcPr>
            <w:tcW w:w="459" w:type="pct"/>
            <w:tcBorders>
              <w:top w:val="single" w:sz="6" w:space="0" w:color="auto"/>
              <w:left w:val="single" w:sz="6" w:space="0" w:color="auto"/>
              <w:bottom w:val="single" w:sz="6" w:space="0" w:color="auto"/>
              <w:right w:val="single" w:sz="6" w:space="0" w:color="auto"/>
            </w:tcBorders>
          </w:tcPr>
          <w:p w:rsidR="005B52A4" w:rsidRDefault="0023343E" w:rsidP="005B52A4">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B52A4" w:rsidRPr="008E5A0A" w:rsidRDefault="005B52A4"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B52A4" w:rsidRDefault="008A1DBD" w:rsidP="005B52A4">
            <w:pPr>
              <w:pStyle w:val="BodyText"/>
              <w:rPr>
                <w:rFonts w:ascii="Times New Roman" w:hAnsi="Times New Roman"/>
                <w:snapToGrid w:val="0"/>
                <w:sz w:val="24"/>
              </w:rPr>
            </w:pPr>
            <w:r>
              <w:rPr>
                <w:rFonts w:ascii="Times New Roman" w:hAnsi="Times New Roman"/>
                <w:snapToGrid w:val="0"/>
                <w:sz w:val="24"/>
              </w:rPr>
              <w:t>Choice</w:t>
            </w:r>
          </w:p>
        </w:tc>
      </w:tr>
      <w:tr w:rsidR="004B4D53" w:rsidRPr="008E5A0A"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4B4D53" w:rsidRDefault="004B4D53" w:rsidP="005B52A4">
            <w:pPr>
              <w:pStyle w:val="BodyText"/>
              <w:rPr>
                <w:rFonts w:ascii="Times New Roman" w:hAnsi="Times New Roman"/>
                <w:sz w:val="24"/>
              </w:rPr>
            </w:pPr>
            <w:proofErr w:type="spellStart"/>
            <w:r>
              <w:rPr>
                <w:rFonts w:ascii="Times New Roman" w:hAnsi="Times New Roman"/>
                <w:sz w:val="24"/>
              </w:rPr>
              <w:t>accountTypeInfo</w:t>
            </w:r>
            <w:proofErr w:type="spellEnd"/>
          </w:p>
        </w:tc>
        <w:tc>
          <w:tcPr>
            <w:tcW w:w="1754" w:type="pct"/>
            <w:tcBorders>
              <w:top w:val="single" w:sz="6" w:space="0" w:color="auto"/>
              <w:left w:val="single" w:sz="6" w:space="0" w:color="auto"/>
              <w:bottom w:val="single" w:sz="6" w:space="0" w:color="auto"/>
              <w:right w:val="single" w:sz="6" w:space="0" w:color="auto"/>
            </w:tcBorders>
          </w:tcPr>
          <w:p w:rsidR="004B4D53" w:rsidRDefault="004B4D53" w:rsidP="005B52A4">
            <w:pPr>
              <w:pStyle w:val="BodyText"/>
              <w:rPr>
                <w:rFonts w:ascii="Times New Roman" w:hAnsi="Times New Roman"/>
                <w:sz w:val="24"/>
              </w:rPr>
            </w:pPr>
            <w:r>
              <w:rPr>
                <w:rFonts w:ascii="Times New Roman" w:hAnsi="Times New Roman"/>
                <w:sz w:val="24"/>
              </w:rPr>
              <w:t xml:space="preserve">Structure containing </w:t>
            </w:r>
            <w:proofErr w:type="spellStart"/>
            <w:r>
              <w:rPr>
                <w:rFonts w:ascii="Times New Roman" w:hAnsi="Times New Roman"/>
                <w:sz w:val="24"/>
              </w:rPr>
              <w:t>accountType</w:t>
            </w:r>
            <w:proofErr w:type="spellEnd"/>
            <w:r>
              <w:rPr>
                <w:rFonts w:ascii="Times New Roman" w:hAnsi="Times New Roman"/>
                <w:sz w:val="24"/>
              </w:rPr>
              <w:t xml:space="preserve">, </w:t>
            </w:r>
            <w:proofErr w:type="spellStart"/>
            <w:r>
              <w:rPr>
                <w:rFonts w:ascii="Times New Roman" w:hAnsi="Times New Roman"/>
                <w:sz w:val="24"/>
              </w:rPr>
              <w:t>accountSubType</w:t>
            </w:r>
            <w:proofErr w:type="spellEnd"/>
            <w:r>
              <w:rPr>
                <w:rFonts w:ascii="Times New Roman" w:hAnsi="Times New Roman"/>
                <w:sz w:val="24"/>
              </w:rPr>
              <w:t xml:space="preserve">, and </w:t>
            </w:r>
            <w:proofErr w:type="spellStart"/>
            <w:r>
              <w:rPr>
                <w:rFonts w:ascii="Times New Roman" w:hAnsi="Times New Roman"/>
                <w:sz w:val="24"/>
              </w:rPr>
              <w:t>creditClass</w:t>
            </w:r>
            <w:proofErr w:type="spellEnd"/>
          </w:p>
        </w:tc>
        <w:tc>
          <w:tcPr>
            <w:tcW w:w="423" w:type="pct"/>
            <w:tcBorders>
              <w:top w:val="single" w:sz="6" w:space="0" w:color="auto"/>
              <w:left w:val="single" w:sz="6" w:space="0" w:color="auto"/>
              <w:bottom w:val="single" w:sz="6" w:space="0" w:color="auto"/>
              <w:right w:val="single" w:sz="6" w:space="0" w:color="auto"/>
            </w:tcBorders>
          </w:tcPr>
          <w:p w:rsidR="004B4D53" w:rsidRDefault="004B4D53" w:rsidP="005B52A4">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4B4D53" w:rsidRDefault="004B4D53" w:rsidP="005B52A4">
            <w:pPr>
              <w:pStyle w:val="BodyText"/>
              <w:rPr>
                <w:rFonts w:ascii="Times New Roman" w:hAnsi="Times New Roman"/>
                <w:sz w:val="24"/>
              </w:rPr>
            </w:pPr>
            <w:r>
              <w:rPr>
                <w:rFonts w:ascii="Times New Roman" w:hAnsi="Times New Roman"/>
                <w:sz w:val="24"/>
              </w:rPr>
              <w:t>Structure</w:t>
            </w:r>
          </w:p>
        </w:tc>
        <w:tc>
          <w:tcPr>
            <w:tcW w:w="568" w:type="pct"/>
            <w:tcBorders>
              <w:top w:val="single" w:sz="6" w:space="0" w:color="auto"/>
              <w:left w:val="single" w:sz="6" w:space="0" w:color="auto"/>
              <w:bottom w:val="single" w:sz="6" w:space="0" w:color="auto"/>
              <w:right w:val="single" w:sz="6" w:space="0" w:color="auto"/>
            </w:tcBorders>
          </w:tcPr>
          <w:p w:rsidR="004B4D53" w:rsidRPr="008E5A0A" w:rsidRDefault="004B4D53" w:rsidP="005B52A4">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4B4D53" w:rsidRDefault="004B4D53" w:rsidP="005B52A4">
            <w:pPr>
              <w:pStyle w:val="BodyText"/>
              <w:rPr>
                <w:rFonts w:ascii="Times New Roman" w:hAnsi="Times New Roman"/>
                <w:snapToGrid w:val="0"/>
                <w:sz w:val="24"/>
              </w:rPr>
            </w:pPr>
            <w:r>
              <w:rPr>
                <w:rFonts w:ascii="Times New Roman" w:hAnsi="Times New Roman"/>
                <w:snapToGrid w:val="0"/>
                <w:sz w:val="24"/>
              </w:rPr>
              <w:t>Choice</w:t>
            </w:r>
          </w:p>
        </w:tc>
      </w:tr>
    </w:tbl>
    <w:p w:rsidR="003513EC" w:rsidRPr="001D14F7" w:rsidRDefault="00C9038E" w:rsidP="00C9038E">
      <w:pPr>
        <w:pStyle w:val="Caption"/>
        <w:rPr>
          <w:rFonts w:ascii="Times New Roman" w:hAnsi="Times New Roman"/>
        </w:rPr>
      </w:pPr>
      <w:bookmarkStart w:id="1768" w:name="_Toc377466981"/>
      <w:r w:rsidRPr="001D14F7">
        <w:rPr>
          <w:rFonts w:ascii="Times New Roman" w:hAnsi="Times New Roman"/>
        </w:rPr>
        <w:t xml:space="preserve">Table </w:t>
      </w:r>
      <w:ins w:id="1769"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770" w:author="Pathipati, Suneel [IT]" w:date="2014-01-14T12:31:00Z">
        <w:r w:rsidR="004A1044">
          <w:rPr>
            <w:rFonts w:ascii="Times New Roman" w:hAnsi="Times New Roman"/>
            <w:noProof/>
          </w:rPr>
          <w:t>5</w:t>
        </w:r>
        <w:r w:rsidR="004A1044">
          <w:rPr>
            <w:rFonts w:ascii="Times New Roman" w:hAnsi="Times New Roman"/>
          </w:rPr>
          <w:fldChar w:fldCharType="end"/>
        </w:r>
      </w:ins>
      <w:del w:id="1771"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4</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D74BE8">
        <w:rPr>
          <w:rFonts w:ascii="Times New Roman" w:hAnsi="Times New Roman"/>
        </w:rPr>
        <w:t>joiningS</w:t>
      </w:r>
      <w:r w:rsidR="002D392D" w:rsidRPr="001D14F7">
        <w:rPr>
          <w:rFonts w:ascii="Times New Roman" w:hAnsi="Times New Roman"/>
        </w:rPr>
        <w:t>ubscriber</w:t>
      </w:r>
      <w:r w:rsidRPr="001D14F7">
        <w:rPr>
          <w:rFonts w:ascii="Times New Roman" w:hAnsi="Times New Roman"/>
        </w:rPr>
        <w:t>Info</w:t>
      </w:r>
      <w:bookmarkEnd w:id="1768"/>
      <w:proofErr w:type="spellEnd"/>
    </w:p>
    <w:p w:rsidR="005A5A01" w:rsidRDefault="00AB226C" w:rsidP="007D7A84">
      <w:pPr>
        <w:pStyle w:val="Heading6"/>
      </w:pPr>
      <w:bookmarkStart w:id="1772" w:name="_Toc377467018"/>
      <w:proofErr w:type="spellStart"/>
      <w:r>
        <w:t>accountType</w:t>
      </w:r>
      <w:r w:rsidR="005A5A01">
        <w:t>Info</w:t>
      </w:r>
      <w:bookmarkEnd w:id="1772"/>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5A5A01" w:rsidRPr="008E5A0A" w:rsidTr="00861307">
        <w:trPr>
          <w:trHeight w:val="209"/>
          <w:tblHeader/>
        </w:trPr>
        <w:tc>
          <w:tcPr>
            <w:tcW w:w="1106" w:type="pct"/>
            <w:shd w:val="clear" w:color="auto" w:fill="8DB3E2"/>
          </w:tcPr>
          <w:p w:rsidR="005A5A01" w:rsidRPr="008E5A0A" w:rsidRDefault="005A5A01" w:rsidP="00861307">
            <w:pPr>
              <w:pStyle w:val="BodyText"/>
              <w:rPr>
                <w:rFonts w:ascii="Times New Roman" w:hAnsi="Times New Roman"/>
                <w:b/>
                <w:sz w:val="24"/>
              </w:rPr>
            </w:pPr>
            <w:r w:rsidRPr="008E5A0A">
              <w:rPr>
                <w:rFonts w:ascii="Times New Roman" w:hAnsi="Times New Roman"/>
                <w:b/>
                <w:sz w:val="24"/>
              </w:rPr>
              <w:t>XML Tag Name / Field Name</w:t>
            </w:r>
          </w:p>
        </w:tc>
        <w:tc>
          <w:tcPr>
            <w:tcW w:w="1754" w:type="pct"/>
            <w:shd w:val="clear" w:color="auto" w:fill="8DB3E2"/>
          </w:tcPr>
          <w:p w:rsidR="005A5A01" w:rsidRPr="008E5A0A" w:rsidRDefault="005A5A01" w:rsidP="00861307">
            <w:pPr>
              <w:pStyle w:val="BodyText"/>
              <w:rPr>
                <w:rFonts w:ascii="Times New Roman" w:hAnsi="Times New Roman"/>
                <w:b/>
                <w:sz w:val="24"/>
                <w:lang w:val="fr-FR"/>
              </w:rPr>
            </w:pPr>
            <w:r w:rsidRPr="008E5A0A">
              <w:rPr>
                <w:rFonts w:ascii="Times New Roman" w:hAnsi="Times New Roman"/>
                <w:b/>
                <w:sz w:val="24"/>
                <w:lang w:val="fr-FR"/>
              </w:rPr>
              <w:t>Description / Notes</w:t>
            </w:r>
          </w:p>
        </w:tc>
        <w:tc>
          <w:tcPr>
            <w:tcW w:w="423" w:type="pct"/>
            <w:shd w:val="clear" w:color="auto" w:fill="8DB3E2"/>
          </w:tcPr>
          <w:p w:rsidR="005A5A01" w:rsidRPr="008E5A0A" w:rsidRDefault="005A5A01" w:rsidP="00861307">
            <w:pPr>
              <w:pStyle w:val="BodyText"/>
              <w:rPr>
                <w:rFonts w:ascii="Times New Roman" w:hAnsi="Times New Roman"/>
                <w:b/>
                <w:sz w:val="24"/>
                <w:lang w:val="fr-FR"/>
              </w:rPr>
            </w:pPr>
            <w:proofErr w:type="spellStart"/>
            <w:r w:rsidRPr="008E5A0A">
              <w:rPr>
                <w:rFonts w:ascii="Times New Roman" w:hAnsi="Times New Roman"/>
                <w:b/>
                <w:sz w:val="24"/>
                <w:lang w:val="fr-FR"/>
              </w:rPr>
              <w:t>Length</w:t>
            </w:r>
            <w:proofErr w:type="spellEnd"/>
          </w:p>
        </w:tc>
        <w:tc>
          <w:tcPr>
            <w:tcW w:w="459" w:type="pct"/>
            <w:shd w:val="clear" w:color="auto" w:fill="8DB3E2"/>
          </w:tcPr>
          <w:p w:rsidR="005A5A01" w:rsidRPr="008E5A0A" w:rsidRDefault="005A5A01" w:rsidP="00861307">
            <w:pPr>
              <w:pStyle w:val="BodyText"/>
              <w:rPr>
                <w:rFonts w:ascii="Times New Roman" w:hAnsi="Times New Roman"/>
                <w:b/>
                <w:sz w:val="24"/>
                <w:lang w:val="fr-FR"/>
              </w:rPr>
            </w:pPr>
            <w:r w:rsidRPr="008E5A0A">
              <w:rPr>
                <w:rFonts w:ascii="Times New Roman" w:hAnsi="Times New Roman"/>
                <w:b/>
                <w:sz w:val="24"/>
                <w:lang w:val="fr-FR"/>
              </w:rPr>
              <w:t>Type</w:t>
            </w:r>
          </w:p>
        </w:tc>
        <w:tc>
          <w:tcPr>
            <w:tcW w:w="568" w:type="pct"/>
            <w:shd w:val="clear" w:color="auto" w:fill="8DB3E2"/>
          </w:tcPr>
          <w:p w:rsidR="005A5A01" w:rsidRPr="008E5A0A" w:rsidRDefault="005A5A01" w:rsidP="00861307">
            <w:pPr>
              <w:pStyle w:val="BodyText"/>
              <w:rPr>
                <w:rFonts w:ascii="Times New Roman" w:hAnsi="Times New Roman"/>
                <w:b/>
                <w:sz w:val="24"/>
                <w:lang w:val="fr-FR"/>
              </w:rPr>
            </w:pPr>
            <w:r w:rsidRPr="008E5A0A">
              <w:rPr>
                <w:rFonts w:ascii="Times New Roman" w:hAnsi="Times New Roman"/>
                <w:b/>
                <w:sz w:val="24"/>
                <w:lang w:val="fr-FR"/>
              </w:rPr>
              <w:t>Values</w:t>
            </w:r>
          </w:p>
        </w:tc>
        <w:tc>
          <w:tcPr>
            <w:tcW w:w="689" w:type="pct"/>
            <w:shd w:val="clear" w:color="auto" w:fill="8DB3E2"/>
          </w:tcPr>
          <w:p w:rsidR="005A5A01" w:rsidRPr="008E5A0A" w:rsidRDefault="005A5A01" w:rsidP="00861307">
            <w:pPr>
              <w:pStyle w:val="BodyText"/>
              <w:rPr>
                <w:rFonts w:ascii="Times New Roman" w:hAnsi="Times New Roman"/>
                <w:b/>
                <w:sz w:val="24"/>
                <w:lang w:val="fr-FR"/>
              </w:rPr>
            </w:pPr>
            <w:proofErr w:type="spellStart"/>
            <w:r w:rsidRPr="008E5A0A">
              <w:rPr>
                <w:rFonts w:ascii="Times New Roman" w:hAnsi="Times New Roman"/>
                <w:b/>
                <w:sz w:val="24"/>
                <w:lang w:val="fr-FR"/>
              </w:rPr>
              <w:t>Req</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Opt</w:t>
            </w:r>
            <w:proofErr w:type="spellEnd"/>
            <w:r w:rsidRPr="008E5A0A">
              <w:rPr>
                <w:rFonts w:ascii="Times New Roman" w:hAnsi="Times New Roman"/>
                <w:b/>
                <w:sz w:val="24"/>
                <w:lang w:val="fr-FR"/>
              </w:rPr>
              <w:t>/</w:t>
            </w:r>
            <w:proofErr w:type="spellStart"/>
            <w:r w:rsidRPr="008E5A0A">
              <w:rPr>
                <w:rFonts w:ascii="Times New Roman" w:hAnsi="Times New Roman"/>
                <w:b/>
                <w:sz w:val="24"/>
                <w:lang w:val="fr-FR"/>
              </w:rPr>
              <w:t>Choice</w:t>
            </w:r>
            <w:proofErr w:type="spellEnd"/>
          </w:p>
        </w:tc>
      </w:tr>
      <w:tr w:rsidR="005A5A01" w:rsidRPr="008E5A0A" w:rsidTr="00861307">
        <w:trPr>
          <w:trHeight w:val="283"/>
        </w:trPr>
        <w:tc>
          <w:tcPr>
            <w:tcW w:w="1106"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proofErr w:type="spellStart"/>
            <w:r>
              <w:rPr>
                <w:rFonts w:ascii="Times New Roman" w:hAnsi="Times New Roman"/>
                <w:sz w:val="24"/>
              </w:rPr>
              <w:t>accountType</w:t>
            </w:r>
            <w:proofErr w:type="spellEnd"/>
          </w:p>
        </w:tc>
        <w:tc>
          <w:tcPr>
            <w:tcW w:w="1754"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r>
              <w:rPr>
                <w:rFonts w:ascii="Times New Roman" w:hAnsi="Times New Roman"/>
                <w:sz w:val="24"/>
              </w:rPr>
              <w:t>Account Type Code</w:t>
            </w:r>
          </w:p>
        </w:tc>
        <w:tc>
          <w:tcPr>
            <w:tcW w:w="423"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napToGrid w:val="0"/>
                <w:sz w:val="24"/>
              </w:rPr>
            </w:pPr>
            <w:r>
              <w:rPr>
                <w:rFonts w:ascii="Times New Roman" w:hAnsi="Times New Roman"/>
                <w:snapToGrid w:val="0"/>
                <w:sz w:val="24"/>
              </w:rPr>
              <w:t>1</w:t>
            </w:r>
          </w:p>
        </w:tc>
        <w:tc>
          <w:tcPr>
            <w:tcW w:w="459"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A5A01" w:rsidRPr="008E5A0A" w:rsidRDefault="005A5A01" w:rsidP="00861307">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napToGrid w:val="0"/>
                <w:sz w:val="24"/>
              </w:rPr>
            </w:pPr>
            <w:proofErr w:type="spellStart"/>
            <w:r>
              <w:rPr>
                <w:rFonts w:ascii="Times New Roman" w:hAnsi="Times New Roman"/>
                <w:snapToGrid w:val="0"/>
                <w:sz w:val="24"/>
              </w:rPr>
              <w:t>Req</w:t>
            </w:r>
            <w:proofErr w:type="spellEnd"/>
          </w:p>
        </w:tc>
      </w:tr>
      <w:tr w:rsidR="005A5A01" w:rsidRPr="008E5A0A" w:rsidTr="00861307">
        <w:trPr>
          <w:trHeight w:val="283"/>
        </w:trPr>
        <w:tc>
          <w:tcPr>
            <w:tcW w:w="1106"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proofErr w:type="spellStart"/>
            <w:r>
              <w:rPr>
                <w:rFonts w:ascii="Times New Roman" w:hAnsi="Times New Roman"/>
                <w:sz w:val="24"/>
              </w:rPr>
              <w:t>accountSubType</w:t>
            </w:r>
            <w:proofErr w:type="spellEnd"/>
          </w:p>
        </w:tc>
        <w:tc>
          <w:tcPr>
            <w:tcW w:w="1754"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r>
              <w:rPr>
                <w:rFonts w:ascii="Times New Roman" w:hAnsi="Times New Roman"/>
                <w:sz w:val="24"/>
              </w:rPr>
              <w:t>Account Sub Type Code</w:t>
            </w:r>
          </w:p>
        </w:tc>
        <w:tc>
          <w:tcPr>
            <w:tcW w:w="423"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napToGrid w:val="0"/>
                <w:sz w:val="24"/>
              </w:rPr>
            </w:pPr>
            <w:r>
              <w:rPr>
                <w:rFonts w:ascii="Times New Roman" w:hAnsi="Times New Roman"/>
                <w:snapToGrid w:val="0"/>
                <w:sz w:val="24"/>
              </w:rPr>
              <w:t>1</w:t>
            </w:r>
          </w:p>
        </w:tc>
        <w:tc>
          <w:tcPr>
            <w:tcW w:w="459"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A5A01" w:rsidRPr="008E5A0A" w:rsidRDefault="005A5A01" w:rsidP="00861307">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napToGrid w:val="0"/>
                <w:sz w:val="24"/>
              </w:rPr>
            </w:pPr>
            <w:proofErr w:type="spellStart"/>
            <w:r>
              <w:rPr>
                <w:rFonts w:ascii="Times New Roman" w:hAnsi="Times New Roman"/>
                <w:snapToGrid w:val="0"/>
                <w:sz w:val="24"/>
              </w:rPr>
              <w:t>Req</w:t>
            </w:r>
            <w:proofErr w:type="spellEnd"/>
          </w:p>
        </w:tc>
      </w:tr>
      <w:tr w:rsidR="005A5A01" w:rsidRPr="008E5A0A" w:rsidTr="00861307">
        <w:trPr>
          <w:trHeight w:val="283"/>
        </w:trPr>
        <w:tc>
          <w:tcPr>
            <w:tcW w:w="1106"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proofErr w:type="spellStart"/>
            <w:r>
              <w:rPr>
                <w:rFonts w:ascii="Times New Roman" w:hAnsi="Times New Roman"/>
                <w:sz w:val="24"/>
              </w:rPr>
              <w:t>creditClass</w:t>
            </w:r>
            <w:proofErr w:type="spellEnd"/>
          </w:p>
        </w:tc>
        <w:tc>
          <w:tcPr>
            <w:tcW w:w="1754"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r>
              <w:rPr>
                <w:rFonts w:ascii="Times New Roman" w:hAnsi="Times New Roman"/>
                <w:sz w:val="24"/>
              </w:rPr>
              <w:t xml:space="preserve">Credit Class </w:t>
            </w:r>
          </w:p>
        </w:tc>
        <w:tc>
          <w:tcPr>
            <w:tcW w:w="423"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napToGrid w:val="0"/>
                <w:sz w:val="24"/>
              </w:rPr>
            </w:pPr>
            <w:r>
              <w:rPr>
                <w:rFonts w:ascii="Times New Roman" w:hAnsi="Times New Roman"/>
                <w:snapToGrid w:val="0"/>
                <w:sz w:val="24"/>
              </w:rPr>
              <w:t>2</w:t>
            </w:r>
          </w:p>
        </w:tc>
        <w:tc>
          <w:tcPr>
            <w:tcW w:w="459" w:type="pct"/>
            <w:tcBorders>
              <w:top w:val="single" w:sz="6" w:space="0" w:color="auto"/>
              <w:left w:val="single" w:sz="6" w:space="0" w:color="auto"/>
              <w:bottom w:val="single" w:sz="6" w:space="0" w:color="auto"/>
              <w:right w:val="single" w:sz="6" w:space="0" w:color="auto"/>
            </w:tcBorders>
          </w:tcPr>
          <w:p w:rsidR="005A5A01" w:rsidRDefault="005A5A01" w:rsidP="00861307">
            <w:pPr>
              <w:pStyle w:val="BodyText"/>
              <w:rPr>
                <w:rFonts w:ascii="Times New Roman" w:hAnsi="Times New Roman"/>
                <w:sz w:val="24"/>
              </w:rPr>
            </w:pPr>
            <w:r>
              <w:rPr>
                <w:rFonts w:ascii="Times New Roman" w:hAnsi="Times New Roman"/>
                <w:sz w:val="24"/>
              </w:rPr>
              <w:t>String</w:t>
            </w:r>
          </w:p>
        </w:tc>
        <w:tc>
          <w:tcPr>
            <w:tcW w:w="568" w:type="pct"/>
            <w:tcBorders>
              <w:top w:val="single" w:sz="6" w:space="0" w:color="auto"/>
              <w:left w:val="single" w:sz="6" w:space="0" w:color="auto"/>
              <w:bottom w:val="single" w:sz="6" w:space="0" w:color="auto"/>
              <w:right w:val="single" w:sz="6" w:space="0" w:color="auto"/>
            </w:tcBorders>
          </w:tcPr>
          <w:p w:rsidR="005A5A01" w:rsidRPr="008E5A0A" w:rsidRDefault="005A5A01" w:rsidP="00861307">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A5A01" w:rsidRDefault="005A5A01" w:rsidP="00EC6284">
            <w:pPr>
              <w:pStyle w:val="BodyText"/>
              <w:keepNext/>
              <w:rPr>
                <w:rFonts w:ascii="Times New Roman" w:hAnsi="Times New Roman"/>
                <w:snapToGrid w:val="0"/>
                <w:sz w:val="24"/>
              </w:rPr>
            </w:pPr>
            <w:proofErr w:type="spellStart"/>
            <w:r>
              <w:rPr>
                <w:rFonts w:ascii="Times New Roman" w:hAnsi="Times New Roman"/>
                <w:snapToGrid w:val="0"/>
                <w:sz w:val="24"/>
              </w:rPr>
              <w:t>Req</w:t>
            </w:r>
            <w:proofErr w:type="spellEnd"/>
          </w:p>
        </w:tc>
      </w:tr>
    </w:tbl>
    <w:p w:rsidR="00C54F99" w:rsidRPr="00EC6284" w:rsidRDefault="00C54F99">
      <w:pPr>
        <w:pStyle w:val="Caption"/>
        <w:rPr>
          <w:rFonts w:ascii="Times New Roman" w:hAnsi="Times New Roman"/>
        </w:rPr>
      </w:pPr>
      <w:bookmarkStart w:id="1773" w:name="_Toc377466982"/>
      <w:r w:rsidRPr="00EC6284">
        <w:rPr>
          <w:rFonts w:ascii="Times New Roman" w:hAnsi="Times New Roman"/>
        </w:rPr>
        <w:t xml:space="preserve">Table </w:t>
      </w:r>
      <w:ins w:id="1774"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775" w:author="Pathipati, Suneel [IT]" w:date="2014-01-14T12:31:00Z">
        <w:r w:rsidR="004A1044">
          <w:rPr>
            <w:rFonts w:ascii="Times New Roman" w:hAnsi="Times New Roman"/>
            <w:noProof/>
          </w:rPr>
          <w:t>6</w:t>
        </w:r>
        <w:r w:rsidR="004A1044">
          <w:rPr>
            <w:rFonts w:ascii="Times New Roman" w:hAnsi="Times New Roman"/>
          </w:rPr>
          <w:fldChar w:fldCharType="end"/>
        </w:r>
      </w:ins>
      <w:del w:id="1776" w:author="Pathipati, Suneel [IT]" w:date="2014-01-02T11:07:00Z">
        <w:r w:rsidRPr="00EC6284" w:rsidDel="000E11A7">
          <w:rPr>
            <w:rFonts w:ascii="Times New Roman" w:hAnsi="Times New Roman"/>
          </w:rPr>
          <w:fldChar w:fldCharType="begin"/>
        </w:r>
        <w:r w:rsidRPr="00EC6284" w:rsidDel="000E11A7">
          <w:rPr>
            <w:rFonts w:ascii="Times New Roman" w:hAnsi="Times New Roman"/>
          </w:rPr>
          <w:delInstrText xml:space="preserve"> SEQ Table \* ARABIC </w:delInstrText>
        </w:r>
        <w:r w:rsidRPr="00EC6284" w:rsidDel="000E11A7">
          <w:rPr>
            <w:rFonts w:ascii="Times New Roman" w:hAnsi="Times New Roman"/>
          </w:rPr>
          <w:fldChar w:fldCharType="separate"/>
        </w:r>
        <w:r w:rsidRPr="00EC6284" w:rsidDel="000E11A7">
          <w:rPr>
            <w:rFonts w:ascii="Times New Roman" w:hAnsi="Times New Roman"/>
            <w:noProof/>
          </w:rPr>
          <w:delText>5</w:delText>
        </w:r>
        <w:r w:rsidRPr="00EC6284" w:rsidDel="000E11A7">
          <w:rPr>
            <w:rFonts w:ascii="Times New Roman" w:hAnsi="Times New Roman"/>
          </w:rPr>
          <w:fldChar w:fldCharType="end"/>
        </w:r>
      </w:del>
      <w:r w:rsidRPr="00EC6284">
        <w:rPr>
          <w:rFonts w:ascii="Times New Roman" w:hAnsi="Times New Roman"/>
        </w:rPr>
        <w:t xml:space="preserve"> - Fields in </w:t>
      </w:r>
      <w:proofErr w:type="spellStart"/>
      <w:r w:rsidRPr="00EC6284">
        <w:rPr>
          <w:rFonts w:ascii="Times New Roman" w:hAnsi="Times New Roman"/>
        </w:rPr>
        <w:t>accountTypeInfo</w:t>
      </w:r>
      <w:bookmarkEnd w:id="1773"/>
      <w:proofErr w:type="spellEnd"/>
    </w:p>
    <w:p w:rsidR="00FE45C6" w:rsidRDefault="00FE45C6">
      <w:pPr>
        <w:spacing w:after="0"/>
        <w:rPr>
          <w:rFonts w:ascii="Times New Roman" w:hAnsi="Times New Roman"/>
          <w:b/>
          <w:bCs/>
          <w:iCs/>
          <w:sz w:val="28"/>
          <w:szCs w:val="28"/>
        </w:rPr>
      </w:pPr>
      <w:r>
        <w:br w:type="page"/>
      </w:r>
    </w:p>
    <w:p w:rsidR="00045628" w:rsidRDefault="00D01836" w:rsidP="00885224">
      <w:pPr>
        <w:pStyle w:val="Heading2"/>
      </w:pPr>
      <w:bookmarkStart w:id="1777" w:name="_Toc377467019"/>
      <w:r w:rsidRPr="00871803">
        <w:lastRenderedPageBreak/>
        <w:t xml:space="preserve">Response </w:t>
      </w:r>
      <w:r w:rsidR="00416BDE" w:rsidRPr="00871803">
        <w:t>Message</w:t>
      </w:r>
      <w:bookmarkEnd w:id="1777"/>
    </w:p>
    <w:p w:rsidR="000277A8" w:rsidRDefault="0063772C" w:rsidP="009101E6">
      <w:pPr>
        <w:pStyle w:val="Heading3"/>
      </w:pPr>
      <w:bookmarkStart w:id="1778" w:name="_Toc377467020"/>
      <w:proofErr w:type="spellStart"/>
      <w:r>
        <w:t>lookupGroupAndEligibility</w:t>
      </w:r>
      <w:r w:rsidR="00FE45C6">
        <w:t>Response</w:t>
      </w:r>
      <w:bookmarkEnd w:id="1778"/>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C91CE0" w:rsidRPr="00571CA9" w:rsidTr="00C91CE0">
        <w:trPr>
          <w:trHeight w:val="209"/>
          <w:tblHeader/>
        </w:trPr>
        <w:tc>
          <w:tcPr>
            <w:tcW w:w="1106" w:type="pct"/>
            <w:shd w:val="clear" w:color="auto" w:fill="8DB3E2"/>
          </w:tcPr>
          <w:p w:rsidR="00C91CE0" w:rsidRPr="00571CA9" w:rsidRDefault="00C91CE0" w:rsidP="00E026B0">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C91CE0" w:rsidRPr="00571CA9" w:rsidRDefault="00C91CE0"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C91CE0" w:rsidRPr="00571CA9" w:rsidRDefault="00C91CE0"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C91CE0" w:rsidRPr="00571CA9" w:rsidRDefault="00C91CE0"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C91CE0" w:rsidRPr="00571CA9" w:rsidRDefault="00C91CE0"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C91CE0" w:rsidRPr="00571CA9" w:rsidRDefault="00C91CE0"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C91CE0" w:rsidRPr="00571CA9" w:rsidTr="00C91CE0">
        <w:trPr>
          <w:trHeight w:val="283"/>
        </w:trPr>
        <w:tc>
          <w:tcPr>
            <w:tcW w:w="1106" w:type="pct"/>
            <w:tcBorders>
              <w:top w:val="single" w:sz="6" w:space="0" w:color="auto"/>
              <w:left w:val="single" w:sz="6" w:space="0" w:color="auto"/>
              <w:bottom w:val="single" w:sz="6" w:space="0" w:color="auto"/>
              <w:right w:val="single" w:sz="6" w:space="0" w:color="auto"/>
            </w:tcBorders>
          </w:tcPr>
          <w:p w:rsidR="00C91CE0" w:rsidRPr="00571CA9" w:rsidRDefault="00FB1C0D" w:rsidP="00E026B0">
            <w:pPr>
              <w:pStyle w:val="BodyText"/>
              <w:rPr>
                <w:rFonts w:ascii="Times New Roman" w:hAnsi="Times New Roman"/>
                <w:sz w:val="24"/>
              </w:rPr>
            </w:pPr>
            <w:proofErr w:type="spellStart"/>
            <w:r>
              <w:rPr>
                <w:rFonts w:ascii="Times New Roman" w:hAnsi="Times New Roman"/>
                <w:sz w:val="24"/>
              </w:rPr>
              <w:t>groupList</w:t>
            </w:r>
            <w:proofErr w:type="spellEnd"/>
          </w:p>
        </w:tc>
        <w:tc>
          <w:tcPr>
            <w:tcW w:w="1754" w:type="pct"/>
            <w:tcBorders>
              <w:top w:val="single" w:sz="6" w:space="0" w:color="auto"/>
              <w:left w:val="single" w:sz="6" w:space="0" w:color="auto"/>
              <w:bottom w:val="single" w:sz="6" w:space="0" w:color="auto"/>
              <w:right w:val="single" w:sz="6" w:space="0" w:color="auto"/>
            </w:tcBorders>
          </w:tcPr>
          <w:p w:rsidR="00C91CE0" w:rsidRDefault="006A3B4A" w:rsidP="006A3B4A">
            <w:pPr>
              <w:pStyle w:val="BodyText"/>
              <w:rPr>
                <w:rFonts w:ascii="Times New Roman" w:hAnsi="Times New Roman"/>
                <w:sz w:val="24"/>
              </w:rPr>
            </w:pPr>
            <w:r>
              <w:rPr>
                <w:rFonts w:ascii="Times New Roman" w:hAnsi="Times New Roman"/>
                <w:sz w:val="24"/>
              </w:rPr>
              <w:t>This s</w:t>
            </w:r>
            <w:r w:rsidR="00C91CE0">
              <w:rPr>
                <w:rFonts w:ascii="Times New Roman" w:hAnsi="Times New Roman"/>
                <w:sz w:val="24"/>
              </w:rPr>
              <w:t xml:space="preserve">tructure </w:t>
            </w:r>
            <w:r>
              <w:rPr>
                <w:rFonts w:ascii="Times New Roman" w:hAnsi="Times New Roman"/>
                <w:sz w:val="24"/>
              </w:rPr>
              <w:t>returns group information based on the input group identifier.</w:t>
            </w:r>
          </w:p>
          <w:p w:rsidR="006A3B4A" w:rsidRDefault="006A3B4A" w:rsidP="006A3B4A">
            <w:pPr>
              <w:pStyle w:val="BodyText"/>
              <w:rPr>
                <w:rFonts w:ascii="Times New Roman" w:hAnsi="Times New Roman"/>
                <w:sz w:val="24"/>
              </w:rPr>
            </w:pPr>
            <w:r>
              <w:rPr>
                <w:rFonts w:ascii="Times New Roman" w:hAnsi="Times New Roman"/>
                <w:sz w:val="24"/>
              </w:rPr>
              <w:t xml:space="preserve">If BAN </w:t>
            </w:r>
            <w:r w:rsidR="00502C41">
              <w:rPr>
                <w:rFonts w:ascii="Times New Roman" w:hAnsi="Times New Roman"/>
                <w:sz w:val="24"/>
              </w:rPr>
              <w:t>i</w:t>
            </w:r>
            <w:r>
              <w:rPr>
                <w:rFonts w:ascii="Times New Roman" w:hAnsi="Times New Roman"/>
                <w:sz w:val="24"/>
              </w:rPr>
              <w:t xml:space="preserve">s provided in input, and if BAN has more than one subscribers as part of more than one group, then more than one </w:t>
            </w:r>
            <w:proofErr w:type="spellStart"/>
            <w:r>
              <w:rPr>
                <w:rFonts w:ascii="Times New Roman" w:hAnsi="Times New Roman"/>
                <w:sz w:val="24"/>
              </w:rPr>
              <w:t>groupInfo</w:t>
            </w:r>
            <w:proofErr w:type="spellEnd"/>
            <w:r>
              <w:rPr>
                <w:rFonts w:ascii="Times New Roman" w:hAnsi="Times New Roman"/>
                <w:sz w:val="24"/>
              </w:rPr>
              <w:t xml:space="preserve"> structures will be returned in response.</w:t>
            </w:r>
          </w:p>
          <w:p w:rsidR="006A3B4A" w:rsidRPr="00571CA9" w:rsidRDefault="006A3B4A" w:rsidP="006A3B4A">
            <w:pPr>
              <w:pStyle w:val="BodyText"/>
              <w:rPr>
                <w:rFonts w:ascii="Times New Roman" w:hAnsi="Times New Roman"/>
                <w:sz w:val="24"/>
              </w:rPr>
            </w:pPr>
            <w:r>
              <w:rPr>
                <w:rFonts w:ascii="Times New Roman" w:hAnsi="Times New Roman"/>
                <w:sz w:val="24"/>
              </w:rPr>
              <w:t xml:space="preserve">If input is </w:t>
            </w:r>
            <w:proofErr w:type="spellStart"/>
            <w:r>
              <w:rPr>
                <w:rFonts w:ascii="Times New Roman" w:hAnsi="Times New Roman"/>
                <w:sz w:val="24"/>
              </w:rPr>
              <w:t>SubscriberId</w:t>
            </w:r>
            <w:proofErr w:type="spellEnd"/>
            <w:r>
              <w:rPr>
                <w:rFonts w:ascii="Times New Roman" w:hAnsi="Times New Roman"/>
                <w:sz w:val="24"/>
              </w:rPr>
              <w:t xml:space="preserve">/MDN, then </w:t>
            </w:r>
            <w:proofErr w:type="spellStart"/>
            <w:r>
              <w:rPr>
                <w:rFonts w:ascii="Times New Roman" w:hAnsi="Times New Roman"/>
                <w:sz w:val="24"/>
              </w:rPr>
              <w:t>groupId</w:t>
            </w:r>
            <w:proofErr w:type="spellEnd"/>
            <w:r>
              <w:rPr>
                <w:rFonts w:ascii="Times New Roman" w:hAnsi="Times New Roman"/>
                <w:sz w:val="24"/>
              </w:rPr>
              <w:t xml:space="preserve"> on the subscriber will be identifier and data for that group will be returned.</w:t>
            </w:r>
          </w:p>
        </w:tc>
        <w:tc>
          <w:tcPr>
            <w:tcW w:w="423" w:type="pct"/>
            <w:tcBorders>
              <w:top w:val="single" w:sz="6" w:space="0" w:color="auto"/>
              <w:left w:val="single" w:sz="6" w:space="0" w:color="auto"/>
              <w:bottom w:val="single" w:sz="6" w:space="0" w:color="auto"/>
              <w:right w:val="single" w:sz="6" w:space="0" w:color="auto"/>
            </w:tcBorders>
          </w:tcPr>
          <w:p w:rsidR="00C91CE0" w:rsidRPr="00571CA9" w:rsidRDefault="001F1AF3" w:rsidP="00E026B0">
            <w:pPr>
              <w:pStyle w:val="BodyText"/>
              <w:rPr>
                <w:rFonts w:ascii="Times New Roman" w:hAnsi="Times New Roman"/>
                <w:snapToGrid w:val="0"/>
                <w:sz w:val="24"/>
              </w:rPr>
            </w:pPr>
            <w:r>
              <w:rPr>
                <w:rFonts w:ascii="Times New Roman" w:hAnsi="Times New Roman"/>
                <w:snapToGrid w:val="0"/>
                <w:sz w:val="24"/>
              </w:rPr>
              <w:t>N/A</w:t>
            </w:r>
          </w:p>
        </w:tc>
        <w:tc>
          <w:tcPr>
            <w:tcW w:w="459" w:type="pct"/>
            <w:tcBorders>
              <w:top w:val="single" w:sz="6" w:space="0" w:color="auto"/>
              <w:left w:val="single" w:sz="6" w:space="0" w:color="auto"/>
              <w:bottom w:val="single" w:sz="6" w:space="0" w:color="auto"/>
              <w:right w:val="single" w:sz="6" w:space="0" w:color="auto"/>
            </w:tcBorders>
          </w:tcPr>
          <w:p w:rsidR="00C91CE0" w:rsidRPr="00571CA9" w:rsidRDefault="001F1AF3" w:rsidP="00E026B0">
            <w:pPr>
              <w:pStyle w:val="BodyText"/>
              <w:rPr>
                <w:rFonts w:ascii="Times New Roman" w:hAnsi="Times New Roman"/>
                <w:snapToGrid w:val="0"/>
                <w:sz w:val="24"/>
              </w:rPr>
            </w:pPr>
            <w:r>
              <w:rPr>
                <w:rFonts w:ascii="Times New Roman" w:hAnsi="Times New Roman"/>
                <w:snapToGrid w:val="0"/>
                <w:sz w:val="24"/>
              </w:rPr>
              <w:t>Structure</w:t>
            </w:r>
          </w:p>
        </w:tc>
        <w:tc>
          <w:tcPr>
            <w:tcW w:w="568" w:type="pct"/>
            <w:tcBorders>
              <w:top w:val="single" w:sz="6" w:space="0" w:color="auto"/>
              <w:left w:val="single" w:sz="6" w:space="0" w:color="auto"/>
              <w:bottom w:val="single" w:sz="6" w:space="0" w:color="auto"/>
              <w:right w:val="single" w:sz="6" w:space="0" w:color="auto"/>
            </w:tcBorders>
          </w:tcPr>
          <w:p w:rsidR="00C91CE0" w:rsidRPr="00571CA9" w:rsidRDefault="00C91CE0"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C91CE0" w:rsidRPr="00571CA9" w:rsidRDefault="00EF4C76" w:rsidP="00125AF9">
            <w:pPr>
              <w:pStyle w:val="BodyText"/>
              <w:keepNext/>
              <w:rPr>
                <w:rFonts w:ascii="Times New Roman" w:hAnsi="Times New Roman"/>
                <w:snapToGrid w:val="0"/>
                <w:sz w:val="24"/>
              </w:rPr>
            </w:pPr>
            <w:r>
              <w:rPr>
                <w:rFonts w:ascii="Times New Roman" w:hAnsi="Times New Roman"/>
                <w:snapToGrid w:val="0"/>
                <w:sz w:val="24"/>
              </w:rPr>
              <w:t>Optional</w:t>
            </w:r>
          </w:p>
        </w:tc>
      </w:tr>
      <w:tr w:rsidR="00FB1C0D" w:rsidRPr="00571CA9" w:rsidTr="00C91CE0">
        <w:trPr>
          <w:trHeight w:val="283"/>
        </w:trPr>
        <w:tc>
          <w:tcPr>
            <w:tcW w:w="1106" w:type="pct"/>
            <w:tcBorders>
              <w:top w:val="single" w:sz="6" w:space="0" w:color="auto"/>
              <w:left w:val="single" w:sz="6" w:space="0" w:color="auto"/>
              <w:bottom w:val="single" w:sz="6" w:space="0" w:color="auto"/>
              <w:right w:val="single" w:sz="6" w:space="0" w:color="auto"/>
            </w:tcBorders>
          </w:tcPr>
          <w:p w:rsidR="00FB1C0D" w:rsidRDefault="00FB1C0D" w:rsidP="00E026B0">
            <w:pPr>
              <w:pStyle w:val="BodyText"/>
              <w:rPr>
                <w:rFonts w:ascii="Times New Roman" w:hAnsi="Times New Roman"/>
                <w:sz w:val="24"/>
              </w:rPr>
            </w:pPr>
            <w:proofErr w:type="spellStart"/>
            <w:r>
              <w:rPr>
                <w:rFonts w:ascii="Times New Roman" w:hAnsi="Times New Roman"/>
                <w:sz w:val="24"/>
              </w:rPr>
              <w:t>eligibilityInfoForInputSub</w:t>
            </w:r>
            <w:proofErr w:type="spellEnd"/>
          </w:p>
        </w:tc>
        <w:tc>
          <w:tcPr>
            <w:tcW w:w="1754" w:type="pct"/>
            <w:tcBorders>
              <w:top w:val="single" w:sz="6" w:space="0" w:color="auto"/>
              <w:left w:val="single" w:sz="6" w:space="0" w:color="auto"/>
              <w:bottom w:val="single" w:sz="6" w:space="0" w:color="auto"/>
              <w:right w:val="single" w:sz="6" w:space="0" w:color="auto"/>
            </w:tcBorders>
          </w:tcPr>
          <w:p w:rsidR="00FB1C0D" w:rsidRDefault="00DE5809" w:rsidP="00DE5809">
            <w:pPr>
              <w:pStyle w:val="BodyText"/>
              <w:rPr>
                <w:rFonts w:ascii="Times New Roman" w:hAnsi="Times New Roman"/>
                <w:sz w:val="24"/>
              </w:rPr>
            </w:pPr>
            <w:r>
              <w:rPr>
                <w:rFonts w:ascii="Times New Roman" w:hAnsi="Times New Roman"/>
                <w:sz w:val="24"/>
              </w:rPr>
              <w:t xml:space="preserve">For input subscriber provided in </w:t>
            </w:r>
            <w:proofErr w:type="spellStart"/>
            <w:r>
              <w:rPr>
                <w:rFonts w:ascii="Times New Roman" w:hAnsi="Times New Roman"/>
                <w:sz w:val="24"/>
              </w:rPr>
              <w:t>subscriberJoiningGroup.subscriberInfo</w:t>
            </w:r>
            <w:proofErr w:type="spellEnd"/>
            <w:r>
              <w:rPr>
                <w:rFonts w:ascii="Times New Roman" w:hAnsi="Times New Roman"/>
                <w:sz w:val="24"/>
              </w:rPr>
              <w:t>, this field will indicate if subscriber is eligible for joining a group or not.</w:t>
            </w:r>
          </w:p>
        </w:tc>
        <w:tc>
          <w:tcPr>
            <w:tcW w:w="423" w:type="pct"/>
            <w:tcBorders>
              <w:top w:val="single" w:sz="6" w:space="0" w:color="auto"/>
              <w:left w:val="single" w:sz="6" w:space="0" w:color="auto"/>
              <w:bottom w:val="single" w:sz="6" w:space="0" w:color="auto"/>
              <w:right w:val="single" w:sz="6" w:space="0" w:color="auto"/>
            </w:tcBorders>
          </w:tcPr>
          <w:p w:rsidR="00FB1C0D" w:rsidRDefault="00CE2776" w:rsidP="00E026B0">
            <w:pPr>
              <w:pStyle w:val="BodyText"/>
              <w:rPr>
                <w:rFonts w:ascii="Times New Roman" w:hAnsi="Times New Roman"/>
                <w:snapToGrid w:val="0"/>
                <w:sz w:val="24"/>
              </w:rPr>
            </w:pPr>
            <w:r>
              <w:rPr>
                <w:rFonts w:ascii="Times New Roman" w:hAnsi="Times New Roman"/>
                <w:snapToGrid w:val="0"/>
                <w:sz w:val="24"/>
              </w:rPr>
              <w:t>N/A</w:t>
            </w:r>
          </w:p>
        </w:tc>
        <w:tc>
          <w:tcPr>
            <w:tcW w:w="459" w:type="pct"/>
            <w:tcBorders>
              <w:top w:val="single" w:sz="6" w:space="0" w:color="auto"/>
              <w:left w:val="single" w:sz="6" w:space="0" w:color="auto"/>
              <w:bottom w:val="single" w:sz="6" w:space="0" w:color="auto"/>
              <w:right w:val="single" w:sz="6" w:space="0" w:color="auto"/>
            </w:tcBorders>
          </w:tcPr>
          <w:p w:rsidR="00FB1C0D" w:rsidRDefault="00EF4C76" w:rsidP="00E026B0">
            <w:pPr>
              <w:pStyle w:val="BodyText"/>
              <w:rPr>
                <w:rFonts w:ascii="Times New Roman" w:hAnsi="Times New Roman"/>
                <w:snapToGrid w:val="0"/>
                <w:sz w:val="24"/>
              </w:rPr>
            </w:pPr>
            <w:r>
              <w:rPr>
                <w:rFonts w:ascii="Times New Roman" w:hAnsi="Times New Roman"/>
                <w:snapToGrid w:val="0"/>
                <w:sz w:val="24"/>
              </w:rPr>
              <w:t>Structure</w:t>
            </w:r>
          </w:p>
        </w:tc>
        <w:tc>
          <w:tcPr>
            <w:tcW w:w="568" w:type="pct"/>
            <w:tcBorders>
              <w:top w:val="single" w:sz="6" w:space="0" w:color="auto"/>
              <w:left w:val="single" w:sz="6" w:space="0" w:color="auto"/>
              <w:bottom w:val="single" w:sz="6" w:space="0" w:color="auto"/>
              <w:right w:val="single" w:sz="6" w:space="0" w:color="auto"/>
            </w:tcBorders>
          </w:tcPr>
          <w:p w:rsidR="00FB1C0D" w:rsidRPr="00571CA9" w:rsidRDefault="00FB1C0D"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FB1C0D" w:rsidRDefault="00EF4C76" w:rsidP="00125AF9">
            <w:pPr>
              <w:pStyle w:val="BodyText"/>
              <w:keepNext/>
              <w:rPr>
                <w:rFonts w:ascii="Times New Roman" w:hAnsi="Times New Roman"/>
                <w:snapToGrid w:val="0"/>
                <w:sz w:val="24"/>
              </w:rPr>
            </w:pPr>
            <w:r>
              <w:rPr>
                <w:rFonts w:ascii="Times New Roman" w:hAnsi="Times New Roman"/>
                <w:snapToGrid w:val="0"/>
                <w:sz w:val="24"/>
              </w:rPr>
              <w:t>Optional</w:t>
            </w:r>
          </w:p>
        </w:tc>
      </w:tr>
    </w:tbl>
    <w:p w:rsidR="00125AF9" w:rsidRPr="001D14F7" w:rsidRDefault="00125AF9">
      <w:pPr>
        <w:pStyle w:val="Caption"/>
        <w:rPr>
          <w:rFonts w:ascii="Times New Roman" w:hAnsi="Times New Roman"/>
        </w:rPr>
      </w:pPr>
      <w:bookmarkStart w:id="1779" w:name="_Toc377466983"/>
      <w:r w:rsidRPr="001D14F7">
        <w:rPr>
          <w:rFonts w:ascii="Times New Roman" w:hAnsi="Times New Roman"/>
        </w:rPr>
        <w:t xml:space="preserve">Table </w:t>
      </w:r>
      <w:ins w:id="1780"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781" w:author="Pathipati, Suneel [IT]" w:date="2014-01-14T12:31:00Z">
        <w:r w:rsidR="004A1044">
          <w:rPr>
            <w:rFonts w:ascii="Times New Roman" w:hAnsi="Times New Roman"/>
            <w:noProof/>
          </w:rPr>
          <w:t>7</w:t>
        </w:r>
        <w:r w:rsidR="004A1044">
          <w:rPr>
            <w:rFonts w:ascii="Times New Roman" w:hAnsi="Times New Roman"/>
          </w:rPr>
          <w:fldChar w:fldCharType="end"/>
        </w:r>
      </w:ins>
      <w:del w:id="1782"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6</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63772C" w:rsidRPr="001D14F7">
        <w:rPr>
          <w:rFonts w:ascii="Times New Roman" w:hAnsi="Times New Roman"/>
        </w:rPr>
        <w:t>lookupGroupAndEligibility</w:t>
      </w:r>
      <w:r w:rsidRPr="001D14F7">
        <w:rPr>
          <w:rFonts w:ascii="Times New Roman" w:hAnsi="Times New Roman"/>
        </w:rPr>
        <w:t>Response</w:t>
      </w:r>
      <w:bookmarkEnd w:id="1779"/>
      <w:proofErr w:type="spellEnd"/>
    </w:p>
    <w:p w:rsidR="00C91CE0" w:rsidRDefault="00502C41" w:rsidP="00C91CE0">
      <w:pPr>
        <w:pStyle w:val="Heading4"/>
      </w:pPr>
      <w:bookmarkStart w:id="1783" w:name="_Toc377467021"/>
      <w:r>
        <w:t>groupList</w:t>
      </w:r>
      <w:bookmarkEnd w:id="178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0277A8" w:rsidRPr="00571CA9" w:rsidTr="003A094B">
        <w:trPr>
          <w:trHeight w:val="209"/>
          <w:tblHeader/>
        </w:trPr>
        <w:tc>
          <w:tcPr>
            <w:tcW w:w="1106" w:type="pct"/>
            <w:shd w:val="clear" w:color="auto" w:fill="8DB3E2"/>
          </w:tcPr>
          <w:p w:rsidR="000277A8" w:rsidRPr="00571CA9" w:rsidRDefault="000277A8" w:rsidP="000277A8">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0277A8" w:rsidRPr="00571CA9" w:rsidRDefault="000277A8" w:rsidP="000277A8">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0277A8" w:rsidRPr="00571CA9" w:rsidRDefault="000277A8" w:rsidP="000277A8">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0277A8" w:rsidRPr="00571CA9" w:rsidRDefault="000277A8" w:rsidP="000277A8">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0277A8" w:rsidRPr="00571CA9" w:rsidRDefault="000277A8" w:rsidP="000277A8">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0277A8" w:rsidRPr="00571CA9" w:rsidRDefault="000277A8" w:rsidP="000277A8">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F51F94" w:rsidRPr="00571CA9" w:rsidTr="003A094B">
        <w:trPr>
          <w:trHeight w:val="283"/>
        </w:trPr>
        <w:tc>
          <w:tcPr>
            <w:tcW w:w="1106" w:type="pct"/>
            <w:tcBorders>
              <w:top w:val="single" w:sz="6" w:space="0" w:color="auto"/>
              <w:left w:val="single" w:sz="6" w:space="0" w:color="auto"/>
              <w:bottom w:val="single" w:sz="6" w:space="0" w:color="auto"/>
              <w:right w:val="single" w:sz="6" w:space="0" w:color="auto"/>
            </w:tcBorders>
          </w:tcPr>
          <w:p w:rsidR="00F51F94" w:rsidRDefault="00502C41" w:rsidP="000277A8">
            <w:pPr>
              <w:pStyle w:val="BodyText"/>
              <w:rPr>
                <w:rFonts w:ascii="Times New Roman" w:hAnsi="Times New Roman"/>
                <w:sz w:val="24"/>
              </w:rPr>
            </w:pPr>
            <w:proofErr w:type="spellStart"/>
            <w:r>
              <w:rPr>
                <w:rFonts w:ascii="Times New Roman" w:hAnsi="Times New Roman"/>
                <w:sz w:val="24"/>
              </w:rPr>
              <w:t>groupInfo</w:t>
            </w:r>
            <w:proofErr w:type="spellEnd"/>
          </w:p>
        </w:tc>
        <w:tc>
          <w:tcPr>
            <w:tcW w:w="1754" w:type="pct"/>
            <w:tcBorders>
              <w:top w:val="single" w:sz="6" w:space="0" w:color="auto"/>
              <w:left w:val="single" w:sz="6" w:space="0" w:color="auto"/>
              <w:bottom w:val="single" w:sz="6" w:space="0" w:color="auto"/>
              <w:right w:val="single" w:sz="6" w:space="0" w:color="auto"/>
            </w:tcBorders>
          </w:tcPr>
          <w:p w:rsidR="00F51F94" w:rsidRDefault="00502C41" w:rsidP="000277A8">
            <w:pPr>
              <w:pStyle w:val="BodyText"/>
              <w:rPr>
                <w:rFonts w:ascii="Times New Roman" w:hAnsi="Times New Roman"/>
                <w:sz w:val="24"/>
              </w:rPr>
            </w:pPr>
            <w:r>
              <w:rPr>
                <w:rFonts w:ascii="Times New Roman" w:hAnsi="Times New Roman"/>
                <w:sz w:val="24"/>
              </w:rPr>
              <w:t xml:space="preserve">Structure containing </w:t>
            </w:r>
            <w:proofErr w:type="spellStart"/>
            <w:r>
              <w:rPr>
                <w:rFonts w:ascii="Times New Roman" w:hAnsi="Times New Roman"/>
                <w:sz w:val="24"/>
              </w:rPr>
              <w:t>groupInfo</w:t>
            </w:r>
            <w:proofErr w:type="spellEnd"/>
            <w:r>
              <w:rPr>
                <w:rFonts w:ascii="Times New Roman" w:hAnsi="Times New Roman"/>
                <w:sz w:val="24"/>
              </w:rPr>
              <w:t xml:space="preserve"> based on the input group identifier.</w:t>
            </w:r>
          </w:p>
        </w:tc>
        <w:tc>
          <w:tcPr>
            <w:tcW w:w="423" w:type="pct"/>
            <w:tcBorders>
              <w:top w:val="single" w:sz="6" w:space="0" w:color="auto"/>
              <w:left w:val="single" w:sz="6" w:space="0" w:color="auto"/>
              <w:bottom w:val="single" w:sz="6" w:space="0" w:color="auto"/>
              <w:right w:val="single" w:sz="6" w:space="0" w:color="auto"/>
            </w:tcBorders>
          </w:tcPr>
          <w:p w:rsidR="00F51F94" w:rsidRDefault="00C42AC4" w:rsidP="000277A8">
            <w:pPr>
              <w:pStyle w:val="BodyText"/>
              <w:rPr>
                <w:rFonts w:ascii="Times New Roman" w:hAnsi="Times New Roman"/>
                <w:snapToGrid w:val="0"/>
                <w:sz w:val="24"/>
              </w:rPr>
            </w:pPr>
            <w:r>
              <w:rPr>
                <w:rFonts w:ascii="Times New Roman" w:hAnsi="Times New Roman"/>
                <w:snapToGrid w:val="0"/>
                <w:sz w:val="24"/>
              </w:rPr>
              <w:t>1</w:t>
            </w:r>
          </w:p>
        </w:tc>
        <w:tc>
          <w:tcPr>
            <w:tcW w:w="459" w:type="pct"/>
            <w:tcBorders>
              <w:top w:val="single" w:sz="6" w:space="0" w:color="auto"/>
              <w:left w:val="single" w:sz="6" w:space="0" w:color="auto"/>
              <w:bottom w:val="single" w:sz="6" w:space="0" w:color="auto"/>
              <w:right w:val="single" w:sz="6" w:space="0" w:color="auto"/>
            </w:tcBorders>
          </w:tcPr>
          <w:p w:rsidR="00F51F94" w:rsidRDefault="00C42AC4" w:rsidP="000277A8">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F51F94" w:rsidRDefault="00F51F94" w:rsidP="000277A8">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F51F94" w:rsidRDefault="00C42AC4" w:rsidP="000277A8">
            <w:pPr>
              <w:pStyle w:val="BodyText"/>
              <w:rPr>
                <w:rFonts w:ascii="Times New Roman" w:hAnsi="Times New Roman"/>
                <w:snapToGrid w:val="0"/>
                <w:sz w:val="24"/>
              </w:rPr>
            </w:pPr>
            <w:r>
              <w:rPr>
                <w:rFonts w:ascii="Times New Roman" w:hAnsi="Times New Roman"/>
                <w:snapToGrid w:val="0"/>
                <w:sz w:val="24"/>
              </w:rPr>
              <w:t>Required</w:t>
            </w:r>
          </w:p>
        </w:tc>
      </w:tr>
    </w:tbl>
    <w:p w:rsidR="00FE45C6" w:rsidRPr="001D14F7" w:rsidRDefault="000277A8" w:rsidP="009D4982">
      <w:pPr>
        <w:pStyle w:val="Caption"/>
        <w:rPr>
          <w:rFonts w:ascii="Times New Roman" w:hAnsi="Times New Roman"/>
        </w:rPr>
      </w:pPr>
      <w:bookmarkStart w:id="1784" w:name="_Toc377466984"/>
      <w:r w:rsidRPr="001D14F7">
        <w:rPr>
          <w:rFonts w:ascii="Times New Roman" w:hAnsi="Times New Roman"/>
        </w:rPr>
        <w:t xml:space="preserve">Table </w:t>
      </w:r>
      <w:ins w:id="1785"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786" w:author="Pathipati, Suneel [IT]" w:date="2014-01-14T12:31:00Z">
        <w:r w:rsidR="004A1044">
          <w:rPr>
            <w:rFonts w:ascii="Times New Roman" w:hAnsi="Times New Roman"/>
            <w:noProof/>
          </w:rPr>
          <w:t>8</w:t>
        </w:r>
        <w:r w:rsidR="004A1044">
          <w:rPr>
            <w:rFonts w:ascii="Times New Roman" w:hAnsi="Times New Roman"/>
          </w:rPr>
          <w:fldChar w:fldCharType="end"/>
        </w:r>
      </w:ins>
      <w:del w:id="1787"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7</w:delText>
        </w:r>
        <w:r w:rsidR="00C54F99" w:rsidDel="000E11A7">
          <w:rPr>
            <w:rFonts w:ascii="Times New Roman" w:hAnsi="Times New Roman"/>
          </w:rPr>
          <w:fldChar w:fldCharType="end"/>
        </w:r>
      </w:del>
      <w:r w:rsidRPr="001D14F7">
        <w:rPr>
          <w:rFonts w:ascii="Times New Roman" w:hAnsi="Times New Roman"/>
        </w:rPr>
        <w:t xml:space="preserve"> – Field</w:t>
      </w:r>
      <w:r w:rsidR="00C12283" w:rsidRPr="001D14F7">
        <w:rPr>
          <w:rFonts w:ascii="Times New Roman" w:hAnsi="Times New Roman"/>
        </w:rPr>
        <w:t>s</w:t>
      </w:r>
      <w:r w:rsidRPr="001D14F7">
        <w:rPr>
          <w:rFonts w:ascii="Times New Roman" w:hAnsi="Times New Roman"/>
        </w:rPr>
        <w:t xml:space="preserve"> in </w:t>
      </w:r>
      <w:bookmarkStart w:id="1788" w:name="_Toc191116446"/>
      <w:proofErr w:type="spellStart"/>
      <w:r w:rsidR="00F337A4">
        <w:rPr>
          <w:rFonts w:ascii="Times New Roman" w:hAnsi="Times New Roman"/>
        </w:rPr>
        <w:t>groupList</w:t>
      </w:r>
      <w:bookmarkEnd w:id="1784"/>
      <w:proofErr w:type="spellEnd"/>
    </w:p>
    <w:p w:rsidR="00152A4B" w:rsidRDefault="00502C41" w:rsidP="003513EC">
      <w:pPr>
        <w:pStyle w:val="Heading5"/>
      </w:pPr>
      <w:bookmarkStart w:id="1789" w:name="_Toc377467022"/>
      <w:proofErr w:type="spellStart"/>
      <w:r>
        <w:t>groupInfo</w:t>
      </w:r>
      <w:bookmarkEnd w:id="1789"/>
      <w:proofErr w:type="spellEnd"/>
    </w:p>
    <w:p w:rsidR="00586F8F" w:rsidRPr="00586F8F" w:rsidRDefault="00586F8F" w:rsidP="00586F8F">
      <w:pPr>
        <w:rPr>
          <w:rFonts w:ascii="Times New Roman" w:hAnsi="Times New Roman"/>
          <w:sz w:val="24"/>
        </w:rPr>
      </w:pPr>
      <w:r>
        <w:rPr>
          <w:rFonts w:ascii="Times New Roman" w:hAnsi="Times New Roman"/>
          <w:sz w:val="24"/>
        </w:rPr>
        <w:lastRenderedPageBreak/>
        <w:t>I</w:t>
      </w:r>
      <w:r w:rsidRPr="00586F8F">
        <w:rPr>
          <w:rFonts w:ascii="Times New Roman" w:hAnsi="Times New Roman"/>
          <w:sz w:val="24"/>
        </w:rPr>
        <w:t xml:space="preserve">f </w:t>
      </w:r>
      <w:proofErr w:type="spellStart"/>
      <w:r w:rsidRPr="00586F8F">
        <w:rPr>
          <w:rFonts w:ascii="Times New Roman" w:hAnsi="Times New Roman"/>
          <w:sz w:val="24"/>
        </w:rPr>
        <w:t>groupIdentifierInfo</w:t>
      </w:r>
      <w:proofErr w:type="spellEnd"/>
      <w:r w:rsidRPr="00586F8F">
        <w:rPr>
          <w:rFonts w:ascii="Times New Roman" w:hAnsi="Times New Roman"/>
          <w:sz w:val="24"/>
        </w:rPr>
        <w:t xml:space="preserve"> is not provided in input, then a new </w:t>
      </w:r>
      <w:proofErr w:type="spellStart"/>
      <w:r w:rsidRPr="00586F8F">
        <w:rPr>
          <w:rFonts w:ascii="Times New Roman" w:hAnsi="Times New Roman"/>
          <w:sz w:val="24"/>
        </w:rPr>
        <w:t>groupId</w:t>
      </w:r>
      <w:proofErr w:type="spellEnd"/>
      <w:r w:rsidRPr="00586F8F">
        <w:rPr>
          <w:rFonts w:ascii="Times New Roman" w:hAnsi="Times New Roman"/>
          <w:sz w:val="24"/>
        </w:rPr>
        <w:t xml:space="preserve"> will be generated and this structure will contain data for new </w:t>
      </w:r>
      <w:proofErr w:type="spellStart"/>
      <w:r w:rsidRPr="00586F8F">
        <w:rPr>
          <w:rFonts w:ascii="Times New Roman" w:hAnsi="Times New Roman"/>
          <w:sz w:val="24"/>
        </w:rPr>
        <w:t>groupId</w:t>
      </w:r>
      <w:proofErr w:type="spellEnd"/>
      <w:r>
        <w:rPr>
          <w:rFonts w:ascii="Times New Roman" w:hAnsi="Times New Roman"/>
          <w:sz w:val="24"/>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152A4B" w:rsidRPr="00571CA9" w:rsidTr="00E026B0">
        <w:trPr>
          <w:trHeight w:val="209"/>
          <w:tblHeader/>
        </w:trPr>
        <w:tc>
          <w:tcPr>
            <w:tcW w:w="1106" w:type="pct"/>
            <w:shd w:val="clear" w:color="auto" w:fill="8DB3E2"/>
          </w:tcPr>
          <w:p w:rsidR="00152A4B" w:rsidRPr="00571CA9" w:rsidRDefault="00152A4B" w:rsidP="00E026B0">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152A4B" w:rsidRPr="00571CA9" w:rsidRDefault="00152A4B"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152A4B" w:rsidRPr="00571CA9" w:rsidRDefault="00152A4B"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152A4B" w:rsidRPr="00571CA9" w:rsidRDefault="00152A4B"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152A4B" w:rsidRPr="00571CA9" w:rsidRDefault="00152A4B"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152A4B" w:rsidRPr="00571CA9" w:rsidRDefault="00152A4B"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C432C2"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C432C2" w:rsidRPr="00571CA9" w:rsidRDefault="00502C41" w:rsidP="00E026B0">
            <w:pPr>
              <w:pStyle w:val="BodyText"/>
              <w:rPr>
                <w:rFonts w:ascii="Times New Roman" w:hAnsi="Times New Roman"/>
                <w:sz w:val="24"/>
              </w:rPr>
            </w:pPr>
            <w:proofErr w:type="spellStart"/>
            <w:r>
              <w:rPr>
                <w:rFonts w:ascii="Times New Roman" w:hAnsi="Times New Roman"/>
                <w:sz w:val="24"/>
              </w:rPr>
              <w:t>groupId</w:t>
            </w:r>
            <w:proofErr w:type="spellEnd"/>
          </w:p>
        </w:tc>
        <w:tc>
          <w:tcPr>
            <w:tcW w:w="1754" w:type="pct"/>
            <w:tcBorders>
              <w:top w:val="single" w:sz="6" w:space="0" w:color="auto"/>
              <w:left w:val="single" w:sz="6" w:space="0" w:color="auto"/>
              <w:bottom w:val="single" w:sz="6" w:space="0" w:color="auto"/>
              <w:right w:val="single" w:sz="6" w:space="0" w:color="auto"/>
            </w:tcBorders>
          </w:tcPr>
          <w:p w:rsidR="00C432C2" w:rsidRDefault="00F5488B" w:rsidP="00F5488B">
            <w:pPr>
              <w:pStyle w:val="BodyText"/>
              <w:rPr>
                <w:rFonts w:ascii="Times New Roman" w:hAnsi="Times New Roman"/>
                <w:sz w:val="24"/>
              </w:rPr>
            </w:pPr>
            <w:r>
              <w:rPr>
                <w:rFonts w:ascii="Times New Roman" w:hAnsi="Times New Roman"/>
                <w:sz w:val="24"/>
              </w:rPr>
              <w:t>Unique identifier for every group</w:t>
            </w:r>
            <w:r w:rsidR="00AA0B18">
              <w:rPr>
                <w:rFonts w:ascii="Times New Roman" w:hAnsi="Times New Roman"/>
                <w:sz w:val="24"/>
              </w:rPr>
              <w:t>.</w:t>
            </w:r>
          </w:p>
          <w:p w:rsidR="00AA0B18" w:rsidRPr="00571CA9" w:rsidRDefault="00AA0B18" w:rsidP="00F5488B">
            <w:pPr>
              <w:pStyle w:val="BodyText"/>
              <w:rPr>
                <w:rFonts w:ascii="Times New Roman" w:hAnsi="Times New Roman"/>
                <w:sz w:val="24"/>
              </w:rPr>
            </w:pPr>
            <w:r>
              <w:rPr>
                <w:rFonts w:ascii="Times New Roman" w:hAnsi="Times New Roman"/>
                <w:sz w:val="24"/>
              </w:rPr>
              <w:t xml:space="preserve">If </w:t>
            </w:r>
            <w:proofErr w:type="spellStart"/>
            <w:r>
              <w:rPr>
                <w:rFonts w:ascii="Times New Roman" w:hAnsi="Times New Roman"/>
                <w:sz w:val="24"/>
              </w:rPr>
              <w:t>groupIdentifierInfo</w:t>
            </w:r>
            <w:proofErr w:type="spellEnd"/>
            <w:r>
              <w:rPr>
                <w:rFonts w:ascii="Times New Roman" w:hAnsi="Times New Roman"/>
                <w:sz w:val="24"/>
              </w:rPr>
              <w:t xml:space="preserve"> is not provided in input, then a new group id will be generated.</w:t>
            </w:r>
          </w:p>
        </w:tc>
        <w:tc>
          <w:tcPr>
            <w:tcW w:w="423" w:type="pct"/>
            <w:tcBorders>
              <w:top w:val="single" w:sz="6" w:space="0" w:color="auto"/>
              <w:left w:val="single" w:sz="6" w:space="0" w:color="auto"/>
              <w:bottom w:val="single" w:sz="6" w:space="0" w:color="auto"/>
              <w:right w:val="single" w:sz="6" w:space="0" w:color="auto"/>
            </w:tcBorders>
          </w:tcPr>
          <w:p w:rsidR="00C432C2" w:rsidRPr="00571CA9" w:rsidRDefault="00F5488B" w:rsidP="00E026B0">
            <w:pPr>
              <w:pStyle w:val="BodyText"/>
              <w:rPr>
                <w:rFonts w:ascii="Times New Roman" w:hAnsi="Times New Roman"/>
                <w:snapToGrid w:val="0"/>
                <w:sz w:val="24"/>
              </w:rPr>
            </w:pPr>
            <w:r>
              <w:rPr>
                <w:rFonts w:ascii="Times New Roman" w:hAnsi="Times New Roman"/>
                <w:snapToGrid w:val="0"/>
                <w:sz w:val="24"/>
              </w:rPr>
              <w:t>15</w:t>
            </w:r>
          </w:p>
        </w:tc>
        <w:tc>
          <w:tcPr>
            <w:tcW w:w="459" w:type="pct"/>
            <w:tcBorders>
              <w:top w:val="single" w:sz="6" w:space="0" w:color="auto"/>
              <w:left w:val="single" w:sz="6" w:space="0" w:color="auto"/>
              <w:bottom w:val="single" w:sz="6" w:space="0" w:color="auto"/>
              <w:right w:val="single" w:sz="6" w:space="0" w:color="auto"/>
            </w:tcBorders>
          </w:tcPr>
          <w:p w:rsidR="00C432C2" w:rsidRPr="00571CA9" w:rsidRDefault="00C432C2" w:rsidP="00F5488B">
            <w:pPr>
              <w:pStyle w:val="BodyText"/>
              <w:rPr>
                <w:rFonts w:ascii="Times New Roman" w:hAnsi="Times New Roman"/>
                <w:snapToGrid w:val="0"/>
                <w:sz w:val="24"/>
              </w:rPr>
            </w:pPr>
            <w:r>
              <w:rPr>
                <w:rFonts w:ascii="Times New Roman" w:hAnsi="Times New Roman"/>
                <w:snapToGrid w:val="0"/>
                <w:sz w:val="24"/>
              </w:rPr>
              <w:t>Str</w:t>
            </w:r>
            <w:r w:rsidR="00F5488B">
              <w:rPr>
                <w:rFonts w:ascii="Times New Roman" w:hAnsi="Times New Roman"/>
                <w:snapToGrid w:val="0"/>
                <w:sz w:val="24"/>
              </w:rPr>
              <w:t>ing</w:t>
            </w:r>
          </w:p>
        </w:tc>
        <w:tc>
          <w:tcPr>
            <w:tcW w:w="568" w:type="pct"/>
            <w:tcBorders>
              <w:top w:val="single" w:sz="6" w:space="0" w:color="auto"/>
              <w:left w:val="single" w:sz="6" w:space="0" w:color="auto"/>
              <w:bottom w:val="single" w:sz="6" w:space="0" w:color="auto"/>
              <w:right w:val="single" w:sz="6" w:space="0" w:color="auto"/>
            </w:tcBorders>
          </w:tcPr>
          <w:p w:rsidR="00C432C2" w:rsidRPr="00571CA9" w:rsidRDefault="00C432C2"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C432C2" w:rsidRPr="00571CA9" w:rsidRDefault="004777A0" w:rsidP="00E026B0">
            <w:pPr>
              <w:pStyle w:val="BodyText"/>
              <w:rPr>
                <w:rFonts w:ascii="Times New Roman" w:hAnsi="Times New Roman"/>
                <w:snapToGrid w:val="0"/>
                <w:sz w:val="24"/>
              </w:rPr>
            </w:pPr>
            <w:r>
              <w:rPr>
                <w:rFonts w:ascii="Times New Roman" w:hAnsi="Times New Roman"/>
                <w:snapToGrid w:val="0"/>
                <w:sz w:val="24"/>
              </w:rPr>
              <w:t>Required</w:t>
            </w:r>
          </w:p>
        </w:tc>
      </w:tr>
      <w:tr w:rsidR="00502C4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02C41" w:rsidRDefault="00FC76A2" w:rsidP="00FC76A2">
            <w:pPr>
              <w:pStyle w:val="BodyText"/>
              <w:rPr>
                <w:rFonts w:ascii="Times New Roman" w:hAnsi="Times New Roman"/>
                <w:sz w:val="24"/>
              </w:rPr>
            </w:pPr>
            <w:proofErr w:type="spellStart"/>
            <w:r>
              <w:rPr>
                <w:rFonts w:ascii="Times New Roman" w:hAnsi="Times New Roman"/>
                <w:sz w:val="24"/>
              </w:rPr>
              <w:t>g</w:t>
            </w:r>
            <w:r w:rsidR="00502C41">
              <w:rPr>
                <w:rFonts w:ascii="Times New Roman" w:hAnsi="Times New Roman"/>
                <w:sz w:val="24"/>
              </w:rPr>
              <w:t>roup</w:t>
            </w:r>
            <w:r>
              <w:rPr>
                <w:rFonts w:ascii="Times New Roman" w:hAnsi="Times New Roman"/>
                <w:sz w:val="24"/>
              </w:rPr>
              <w:t>Open</w:t>
            </w:r>
            <w:r w:rsidR="00502C41">
              <w:rPr>
                <w:rFonts w:ascii="Times New Roman" w:hAnsi="Times New Roman"/>
                <w:sz w:val="24"/>
              </w:rPr>
              <w:t>Ind</w:t>
            </w:r>
            <w:proofErr w:type="spellEnd"/>
          </w:p>
        </w:tc>
        <w:tc>
          <w:tcPr>
            <w:tcW w:w="1754" w:type="pct"/>
            <w:tcBorders>
              <w:top w:val="single" w:sz="6" w:space="0" w:color="auto"/>
              <w:left w:val="single" w:sz="6" w:space="0" w:color="auto"/>
              <w:bottom w:val="single" w:sz="6" w:space="0" w:color="auto"/>
              <w:right w:val="single" w:sz="6" w:space="0" w:color="auto"/>
            </w:tcBorders>
          </w:tcPr>
          <w:p w:rsidR="00502C41" w:rsidRDefault="00A00413" w:rsidP="00E026B0">
            <w:pPr>
              <w:pStyle w:val="BodyText"/>
              <w:rPr>
                <w:rFonts w:ascii="Times New Roman" w:hAnsi="Times New Roman"/>
                <w:sz w:val="24"/>
              </w:rPr>
            </w:pPr>
            <w:r>
              <w:rPr>
                <w:rFonts w:ascii="Times New Roman" w:hAnsi="Times New Roman"/>
                <w:sz w:val="24"/>
              </w:rPr>
              <w:t>Boolean flag indicating if any additional subscribers can join this group or not.</w:t>
            </w:r>
          </w:p>
        </w:tc>
        <w:tc>
          <w:tcPr>
            <w:tcW w:w="423"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Boolean</w:t>
            </w:r>
          </w:p>
        </w:tc>
        <w:tc>
          <w:tcPr>
            <w:tcW w:w="568" w:type="pct"/>
            <w:tcBorders>
              <w:top w:val="single" w:sz="6" w:space="0" w:color="auto"/>
              <w:left w:val="single" w:sz="6" w:space="0" w:color="auto"/>
              <w:bottom w:val="single" w:sz="6" w:space="0" w:color="auto"/>
              <w:right w:val="single" w:sz="6" w:space="0" w:color="auto"/>
            </w:tcBorders>
          </w:tcPr>
          <w:p w:rsidR="00502C41" w:rsidRPr="00571CA9" w:rsidRDefault="00100C33" w:rsidP="00E026B0">
            <w:pPr>
              <w:pStyle w:val="BodyText"/>
              <w:rPr>
                <w:rFonts w:ascii="Times New Roman" w:hAnsi="Times New Roman"/>
                <w:sz w:val="24"/>
              </w:rPr>
            </w:pPr>
            <w:r>
              <w:rPr>
                <w:rFonts w:ascii="Times New Roman" w:hAnsi="Times New Roman"/>
                <w:sz w:val="24"/>
              </w:rPr>
              <w:t>true, false</w:t>
            </w:r>
          </w:p>
        </w:tc>
        <w:tc>
          <w:tcPr>
            <w:tcW w:w="68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Required</w:t>
            </w:r>
          </w:p>
        </w:tc>
      </w:tr>
      <w:tr w:rsidR="002276EF"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2276EF" w:rsidRDefault="002276EF" w:rsidP="00E026B0">
            <w:pPr>
              <w:pStyle w:val="BodyText"/>
              <w:rPr>
                <w:rFonts w:ascii="Times New Roman" w:hAnsi="Times New Roman"/>
                <w:sz w:val="24"/>
              </w:rPr>
            </w:pPr>
            <w:proofErr w:type="spellStart"/>
            <w:r>
              <w:rPr>
                <w:rFonts w:ascii="Times New Roman" w:hAnsi="Times New Roman"/>
                <w:sz w:val="24"/>
              </w:rPr>
              <w:t>ineligibleReason</w:t>
            </w:r>
            <w:proofErr w:type="spellEnd"/>
          </w:p>
        </w:tc>
        <w:tc>
          <w:tcPr>
            <w:tcW w:w="1754" w:type="pct"/>
            <w:tcBorders>
              <w:top w:val="single" w:sz="6" w:space="0" w:color="auto"/>
              <w:left w:val="single" w:sz="6" w:space="0" w:color="auto"/>
              <w:bottom w:val="single" w:sz="6" w:space="0" w:color="auto"/>
              <w:right w:val="single" w:sz="6" w:space="0" w:color="auto"/>
            </w:tcBorders>
          </w:tcPr>
          <w:p w:rsidR="002276EF" w:rsidRDefault="00512B8E" w:rsidP="00E026B0">
            <w:pPr>
              <w:pStyle w:val="BodyText"/>
              <w:rPr>
                <w:rFonts w:ascii="Times New Roman" w:hAnsi="Times New Roman"/>
                <w:sz w:val="24"/>
              </w:rPr>
            </w:pPr>
            <w:r>
              <w:rPr>
                <w:rFonts w:ascii="Times New Roman" w:hAnsi="Times New Roman"/>
                <w:sz w:val="24"/>
              </w:rPr>
              <w:t>Text describing why subscriber cannot join the group.</w:t>
            </w:r>
          </w:p>
        </w:tc>
        <w:tc>
          <w:tcPr>
            <w:tcW w:w="423" w:type="pct"/>
            <w:tcBorders>
              <w:top w:val="single" w:sz="6" w:space="0" w:color="auto"/>
              <w:left w:val="single" w:sz="6" w:space="0" w:color="auto"/>
              <w:bottom w:val="single" w:sz="6" w:space="0" w:color="auto"/>
              <w:right w:val="single" w:sz="6" w:space="0" w:color="auto"/>
            </w:tcBorders>
          </w:tcPr>
          <w:p w:rsidR="002276EF" w:rsidRDefault="008C1696" w:rsidP="00E026B0">
            <w:pPr>
              <w:pStyle w:val="BodyText"/>
              <w:rPr>
                <w:rFonts w:ascii="Times New Roman" w:hAnsi="Times New Roman"/>
                <w:snapToGrid w:val="0"/>
                <w:sz w:val="24"/>
              </w:rPr>
            </w:pPr>
            <w:r>
              <w:rPr>
                <w:rFonts w:ascii="Times New Roman" w:hAnsi="Times New Roman"/>
                <w:snapToGrid w:val="0"/>
                <w:sz w:val="24"/>
              </w:rPr>
              <w:t>1000</w:t>
            </w:r>
          </w:p>
        </w:tc>
        <w:tc>
          <w:tcPr>
            <w:tcW w:w="459" w:type="pct"/>
            <w:tcBorders>
              <w:top w:val="single" w:sz="6" w:space="0" w:color="auto"/>
              <w:left w:val="single" w:sz="6" w:space="0" w:color="auto"/>
              <w:bottom w:val="single" w:sz="6" w:space="0" w:color="auto"/>
              <w:right w:val="single" w:sz="6" w:space="0" w:color="auto"/>
            </w:tcBorders>
          </w:tcPr>
          <w:p w:rsidR="002276EF" w:rsidRDefault="002276EF"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2276EF" w:rsidRDefault="002276EF"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2276EF" w:rsidRDefault="002276EF" w:rsidP="00E026B0">
            <w:pPr>
              <w:pStyle w:val="BodyText"/>
              <w:rPr>
                <w:rFonts w:ascii="Times New Roman" w:hAnsi="Times New Roman"/>
                <w:snapToGrid w:val="0"/>
                <w:sz w:val="24"/>
              </w:rPr>
            </w:pPr>
            <w:r>
              <w:rPr>
                <w:rFonts w:ascii="Times New Roman" w:hAnsi="Times New Roman"/>
                <w:snapToGrid w:val="0"/>
                <w:sz w:val="24"/>
              </w:rPr>
              <w:t>Optional</w:t>
            </w:r>
          </w:p>
        </w:tc>
      </w:tr>
      <w:tr w:rsidR="00502C4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z w:val="24"/>
              </w:rPr>
            </w:pPr>
            <w:proofErr w:type="spellStart"/>
            <w:r>
              <w:rPr>
                <w:rFonts w:ascii="Times New Roman" w:hAnsi="Times New Roman"/>
                <w:sz w:val="24"/>
              </w:rPr>
              <w:t>group</w:t>
            </w:r>
            <w:r w:rsidR="00245FBC">
              <w:rPr>
                <w:rFonts w:ascii="Times New Roman" w:hAnsi="Times New Roman"/>
                <w:sz w:val="24"/>
              </w:rPr>
              <w:t>Current</w:t>
            </w:r>
            <w:r w:rsidR="004E6749">
              <w:rPr>
                <w:rFonts w:ascii="Times New Roman" w:hAnsi="Times New Roman"/>
                <w:sz w:val="24"/>
              </w:rPr>
              <w:t>Tier</w:t>
            </w:r>
            <w:r>
              <w:rPr>
                <w:rFonts w:ascii="Times New Roman" w:hAnsi="Times New Roman"/>
                <w:sz w:val="24"/>
              </w:rPr>
              <w:t>Discount</w:t>
            </w:r>
            <w:proofErr w:type="spellEnd"/>
          </w:p>
        </w:tc>
        <w:tc>
          <w:tcPr>
            <w:tcW w:w="1754"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z w:val="24"/>
              </w:rPr>
            </w:pPr>
            <w:r>
              <w:rPr>
                <w:rFonts w:ascii="Times New Roman" w:hAnsi="Times New Roman"/>
                <w:sz w:val="24"/>
              </w:rPr>
              <w:t>Group current discount per subscriber based on the current subscriber count of the group.</w:t>
            </w:r>
          </w:p>
          <w:p w:rsidR="00A54153" w:rsidRDefault="00A54153" w:rsidP="00E026B0">
            <w:pPr>
              <w:pStyle w:val="BodyText"/>
              <w:rPr>
                <w:rFonts w:ascii="Times New Roman" w:hAnsi="Times New Roman"/>
                <w:sz w:val="24"/>
              </w:rPr>
            </w:pPr>
            <w:r>
              <w:rPr>
                <w:rFonts w:ascii="Times New Roman" w:hAnsi="Times New Roman"/>
                <w:sz w:val="24"/>
              </w:rPr>
              <w:t xml:space="preserve">If current subscriber count of the group is greater than the </w:t>
            </w:r>
            <w:proofErr w:type="spellStart"/>
            <w:r>
              <w:rPr>
                <w:rFonts w:ascii="Times New Roman" w:hAnsi="Times New Roman"/>
                <w:sz w:val="24"/>
              </w:rPr>
              <w:t>maxSubscriberLimit</w:t>
            </w:r>
            <w:proofErr w:type="spellEnd"/>
            <w:r>
              <w:rPr>
                <w:rFonts w:ascii="Times New Roman" w:hAnsi="Times New Roman"/>
                <w:sz w:val="24"/>
              </w:rPr>
              <w:t xml:space="preserve">, then this field will represent discount for </w:t>
            </w:r>
            <w:proofErr w:type="spellStart"/>
            <w:r>
              <w:rPr>
                <w:rFonts w:ascii="Times New Roman" w:hAnsi="Times New Roman"/>
                <w:sz w:val="24"/>
              </w:rPr>
              <w:t>maxSubscriberLimit</w:t>
            </w:r>
            <w:proofErr w:type="spellEnd"/>
            <w:r>
              <w:rPr>
                <w:rFonts w:ascii="Times New Roman" w:hAnsi="Times New Roman"/>
                <w:sz w:val="24"/>
              </w:rPr>
              <w:t xml:space="preserve"> only.</w:t>
            </w:r>
          </w:p>
        </w:tc>
        <w:tc>
          <w:tcPr>
            <w:tcW w:w="423"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Decimal</w:t>
            </w:r>
          </w:p>
        </w:tc>
        <w:tc>
          <w:tcPr>
            <w:tcW w:w="568" w:type="pct"/>
            <w:tcBorders>
              <w:top w:val="single" w:sz="6" w:space="0" w:color="auto"/>
              <w:left w:val="single" w:sz="6" w:space="0" w:color="auto"/>
              <w:bottom w:val="single" w:sz="6" w:space="0" w:color="auto"/>
              <w:right w:val="single" w:sz="6" w:space="0" w:color="auto"/>
            </w:tcBorders>
          </w:tcPr>
          <w:p w:rsidR="00502C41" w:rsidRPr="00571CA9" w:rsidRDefault="00502C41"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Required</w:t>
            </w:r>
          </w:p>
        </w:tc>
      </w:tr>
      <w:tr w:rsidR="00245FBC"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245FBC" w:rsidRDefault="00245FBC" w:rsidP="00E026B0">
            <w:pPr>
              <w:pStyle w:val="BodyText"/>
              <w:rPr>
                <w:rFonts w:ascii="Times New Roman" w:hAnsi="Times New Roman"/>
                <w:sz w:val="24"/>
              </w:rPr>
            </w:pPr>
            <w:proofErr w:type="spellStart"/>
            <w:r>
              <w:rPr>
                <w:rFonts w:ascii="Times New Roman" w:hAnsi="Times New Roman"/>
                <w:sz w:val="24"/>
              </w:rPr>
              <w:t>groupNext</w:t>
            </w:r>
            <w:r w:rsidR="004E6749">
              <w:rPr>
                <w:rFonts w:ascii="Times New Roman" w:hAnsi="Times New Roman"/>
                <w:sz w:val="24"/>
              </w:rPr>
              <w:t>Tier</w:t>
            </w:r>
            <w:r>
              <w:rPr>
                <w:rFonts w:ascii="Times New Roman" w:hAnsi="Times New Roman"/>
                <w:sz w:val="24"/>
              </w:rPr>
              <w:t>Discount</w:t>
            </w:r>
            <w:proofErr w:type="spellEnd"/>
          </w:p>
        </w:tc>
        <w:tc>
          <w:tcPr>
            <w:tcW w:w="1754" w:type="pct"/>
            <w:tcBorders>
              <w:top w:val="single" w:sz="6" w:space="0" w:color="auto"/>
              <w:left w:val="single" w:sz="6" w:space="0" w:color="auto"/>
              <w:bottom w:val="single" w:sz="6" w:space="0" w:color="auto"/>
              <w:right w:val="single" w:sz="6" w:space="0" w:color="auto"/>
            </w:tcBorders>
          </w:tcPr>
          <w:p w:rsidR="00245FBC" w:rsidRDefault="00245FBC" w:rsidP="00E026B0">
            <w:pPr>
              <w:pStyle w:val="BodyText"/>
              <w:rPr>
                <w:rFonts w:ascii="Times New Roman" w:hAnsi="Times New Roman"/>
                <w:sz w:val="24"/>
              </w:rPr>
            </w:pPr>
            <w:r>
              <w:rPr>
                <w:rFonts w:ascii="Times New Roman" w:hAnsi="Times New Roman"/>
                <w:sz w:val="24"/>
              </w:rPr>
              <w:t>Group next discount after adding one more subscriber to the group. If current subscriber count is equal to the max allowed subscribers on the group, then this field will not be returned.</w:t>
            </w:r>
          </w:p>
        </w:tc>
        <w:tc>
          <w:tcPr>
            <w:tcW w:w="423" w:type="pct"/>
            <w:tcBorders>
              <w:top w:val="single" w:sz="6" w:space="0" w:color="auto"/>
              <w:left w:val="single" w:sz="6" w:space="0" w:color="auto"/>
              <w:bottom w:val="single" w:sz="6" w:space="0" w:color="auto"/>
              <w:right w:val="single" w:sz="6" w:space="0" w:color="auto"/>
            </w:tcBorders>
          </w:tcPr>
          <w:p w:rsidR="00245FBC" w:rsidRDefault="00245FBC"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245FBC" w:rsidRDefault="00245FBC" w:rsidP="00E026B0">
            <w:pPr>
              <w:pStyle w:val="BodyText"/>
              <w:rPr>
                <w:rFonts w:ascii="Times New Roman" w:hAnsi="Times New Roman"/>
                <w:snapToGrid w:val="0"/>
                <w:sz w:val="24"/>
              </w:rPr>
            </w:pPr>
            <w:r>
              <w:rPr>
                <w:rFonts w:ascii="Times New Roman" w:hAnsi="Times New Roman"/>
                <w:snapToGrid w:val="0"/>
                <w:sz w:val="24"/>
              </w:rPr>
              <w:t>Decimal</w:t>
            </w:r>
          </w:p>
        </w:tc>
        <w:tc>
          <w:tcPr>
            <w:tcW w:w="568" w:type="pct"/>
            <w:tcBorders>
              <w:top w:val="single" w:sz="6" w:space="0" w:color="auto"/>
              <w:left w:val="single" w:sz="6" w:space="0" w:color="auto"/>
              <w:bottom w:val="single" w:sz="6" w:space="0" w:color="auto"/>
              <w:right w:val="single" w:sz="6" w:space="0" w:color="auto"/>
            </w:tcBorders>
          </w:tcPr>
          <w:p w:rsidR="00245FBC" w:rsidRPr="00571CA9" w:rsidRDefault="00245FBC"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245FBC" w:rsidRDefault="00C33D77" w:rsidP="00E026B0">
            <w:pPr>
              <w:pStyle w:val="BodyText"/>
              <w:rPr>
                <w:rFonts w:ascii="Times New Roman" w:hAnsi="Times New Roman"/>
                <w:snapToGrid w:val="0"/>
                <w:sz w:val="24"/>
              </w:rPr>
            </w:pPr>
            <w:r>
              <w:rPr>
                <w:rFonts w:ascii="Times New Roman" w:hAnsi="Times New Roman"/>
                <w:snapToGrid w:val="0"/>
                <w:sz w:val="24"/>
              </w:rPr>
              <w:t>Optional</w:t>
            </w:r>
          </w:p>
        </w:tc>
      </w:tr>
      <w:tr w:rsidR="00502C4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z w:val="24"/>
              </w:rPr>
            </w:pPr>
            <w:proofErr w:type="spellStart"/>
            <w:r>
              <w:rPr>
                <w:rFonts w:ascii="Times New Roman" w:hAnsi="Times New Roman"/>
                <w:sz w:val="24"/>
              </w:rPr>
              <w:t>currentSubscriberCount</w:t>
            </w:r>
            <w:proofErr w:type="spellEnd"/>
          </w:p>
        </w:tc>
        <w:tc>
          <w:tcPr>
            <w:tcW w:w="1754"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z w:val="24"/>
              </w:rPr>
            </w:pPr>
            <w:r>
              <w:rPr>
                <w:rFonts w:ascii="Times New Roman" w:hAnsi="Times New Roman"/>
                <w:sz w:val="24"/>
              </w:rPr>
              <w:t>Count of subscribers currently on the group receiving any discounts.</w:t>
            </w:r>
          </w:p>
          <w:p w:rsidR="00CF5E98" w:rsidRDefault="00CF5E98" w:rsidP="00E026B0">
            <w:pPr>
              <w:pStyle w:val="BodyText"/>
              <w:rPr>
                <w:rFonts w:ascii="Times New Roman" w:hAnsi="Times New Roman"/>
                <w:sz w:val="24"/>
              </w:rPr>
            </w:pPr>
            <w:r>
              <w:rPr>
                <w:rFonts w:ascii="Times New Roman" w:hAnsi="Times New Roman"/>
                <w:sz w:val="24"/>
              </w:rPr>
              <w:t>For new group, this will be 0.</w:t>
            </w:r>
          </w:p>
        </w:tc>
        <w:tc>
          <w:tcPr>
            <w:tcW w:w="423" w:type="pct"/>
            <w:tcBorders>
              <w:top w:val="single" w:sz="6" w:space="0" w:color="auto"/>
              <w:left w:val="single" w:sz="6" w:space="0" w:color="auto"/>
              <w:bottom w:val="single" w:sz="6" w:space="0" w:color="auto"/>
              <w:right w:val="single" w:sz="6" w:space="0" w:color="auto"/>
            </w:tcBorders>
          </w:tcPr>
          <w:p w:rsidR="00502C41" w:rsidRDefault="00640E0E" w:rsidP="00E026B0">
            <w:pPr>
              <w:pStyle w:val="BodyText"/>
              <w:rPr>
                <w:rFonts w:ascii="Times New Roman" w:hAnsi="Times New Roman"/>
                <w:snapToGrid w:val="0"/>
                <w:sz w:val="24"/>
              </w:rPr>
            </w:pPr>
            <w:r>
              <w:rPr>
                <w:rFonts w:ascii="Times New Roman" w:hAnsi="Times New Roman"/>
                <w:snapToGrid w:val="0"/>
                <w:sz w:val="24"/>
              </w:rPr>
              <w:t>6</w:t>
            </w:r>
          </w:p>
        </w:tc>
        <w:tc>
          <w:tcPr>
            <w:tcW w:w="45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Integer</w:t>
            </w:r>
          </w:p>
        </w:tc>
        <w:tc>
          <w:tcPr>
            <w:tcW w:w="568" w:type="pct"/>
            <w:tcBorders>
              <w:top w:val="single" w:sz="6" w:space="0" w:color="auto"/>
              <w:left w:val="single" w:sz="6" w:space="0" w:color="auto"/>
              <w:bottom w:val="single" w:sz="6" w:space="0" w:color="auto"/>
              <w:right w:val="single" w:sz="6" w:space="0" w:color="auto"/>
            </w:tcBorders>
          </w:tcPr>
          <w:p w:rsidR="00502C41" w:rsidRPr="00571CA9" w:rsidRDefault="00502C41"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Required</w:t>
            </w:r>
          </w:p>
        </w:tc>
      </w:tr>
      <w:tr w:rsidR="00502C4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02C41" w:rsidRDefault="00502C41" w:rsidP="00931340">
            <w:pPr>
              <w:pStyle w:val="BodyText"/>
              <w:rPr>
                <w:rFonts w:ascii="Times New Roman" w:hAnsi="Times New Roman"/>
                <w:sz w:val="24"/>
              </w:rPr>
            </w:pPr>
            <w:proofErr w:type="spellStart"/>
            <w:r>
              <w:rPr>
                <w:rFonts w:ascii="Times New Roman" w:hAnsi="Times New Roman"/>
                <w:sz w:val="24"/>
              </w:rPr>
              <w:t>maxSubscriber</w:t>
            </w:r>
            <w:r w:rsidR="00931340">
              <w:rPr>
                <w:rFonts w:ascii="Times New Roman" w:hAnsi="Times New Roman"/>
                <w:sz w:val="24"/>
              </w:rPr>
              <w:t>Limit</w:t>
            </w:r>
            <w:proofErr w:type="spellEnd"/>
          </w:p>
        </w:tc>
        <w:tc>
          <w:tcPr>
            <w:tcW w:w="1754"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z w:val="24"/>
              </w:rPr>
            </w:pPr>
            <w:r>
              <w:rPr>
                <w:rFonts w:ascii="Times New Roman" w:hAnsi="Times New Roman"/>
                <w:sz w:val="24"/>
              </w:rPr>
              <w:t>Maximum number of subscribers allowed per group.</w:t>
            </w:r>
          </w:p>
        </w:tc>
        <w:tc>
          <w:tcPr>
            <w:tcW w:w="423" w:type="pct"/>
            <w:tcBorders>
              <w:top w:val="single" w:sz="6" w:space="0" w:color="auto"/>
              <w:left w:val="single" w:sz="6" w:space="0" w:color="auto"/>
              <w:bottom w:val="single" w:sz="6" w:space="0" w:color="auto"/>
              <w:right w:val="single" w:sz="6" w:space="0" w:color="auto"/>
            </w:tcBorders>
          </w:tcPr>
          <w:p w:rsidR="00502C41" w:rsidRDefault="00640E0E" w:rsidP="00E026B0">
            <w:pPr>
              <w:pStyle w:val="BodyText"/>
              <w:rPr>
                <w:rFonts w:ascii="Times New Roman" w:hAnsi="Times New Roman"/>
                <w:snapToGrid w:val="0"/>
                <w:sz w:val="24"/>
              </w:rPr>
            </w:pPr>
            <w:r>
              <w:rPr>
                <w:rFonts w:ascii="Times New Roman" w:hAnsi="Times New Roman"/>
                <w:snapToGrid w:val="0"/>
                <w:sz w:val="24"/>
              </w:rPr>
              <w:t>6</w:t>
            </w:r>
          </w:p>
        </w:tc>
        <w:tc>
          <w:tcPr>
            <w:tcW w:w="45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Integer</w:t>
            </w:r>
          </w:p>
        </w:tc>
        <w:tc>
          <w:tcPr>
            <w:tcW w:w="568" w:type="pct"/>
            <w:tcBorders>
              <w:top w:val="single" w:sz="6" w:space="0" w:color="auto"/>
              <w:left w:val="single" w:sz="6" w:space="0" w:color="auto"/>
              <w:bottom w:val="single" w:sz="6" w:space="0" w:color="auto"/>
              <w:right w:val="single" w:sz="6" w:space="0" w:color="auto"/>
            </w:tcBorders>
          </w:tcPr>
          <w:p w:rsidR="00502C41" w:rsidRPr="00571CA9" w:rsidRDefault="00502C41"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Required</w:t>
            </w:r>
          </w:p>
        </w:tc>
      </w:tr>
      <w:tr w:rsidR="00502C4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02C41" w:rsidRDefault="00E026B0" w:rsidP="00E026B0">
            <w:pPr>
              <w:pStyle w:val="BodyText"/>
              <w:rPr>
                <w:rFonts w:ascii="Times New Roman" w:hAnsi="Times New Roman"/>
                <w:sz w:val="24"/>
              </w:rPr>
            </w:pPr>
            <w:proofErr w:type="spellStart"/>
            <w:r>
              <w:rPr>
                <w:rFonts w:ascii="Times New Roman" w:hAnsi="Times New Roman"/>
                <w:sz w:val="24"/>
              </w:rPr>
              <w:lastRenderedPageBreak/>
              <w:t>groupS</w:t>
            </w:r>
            <w:r w:rsidR="00502C41">
              <w:rPr>
                <w:rFonts w:ascii="Times New Roman" w:hAnsi="Times New Roman"/>
                <w:sz w:val="24"/>
              </w:rPr>
              <w:t>ubscriberList</w:t>
            </w:r>
            <w:proofErr w:type="spellEnd"/>
          </w:p>
        </w:tc>
        <w:tc>
          <w:tcPr>
            <w:tcW w:w="1754"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z w:val="24"/>
              </w:rPr>
            </w:pPr>
            <w:r>
              <w:rPr>
                <w:rFonts w:ascii="Times New Roman" w:hAnsi="Times New Roman"/>
                <w:sz w:val="24"/>
              </w:rPr>
              <w:t>List of subscribers within the group.</w:t>
            </w:r>
          </w:p>
          <w:p w:rsidR="00CF5E98" w:rsidRDefault="00CF5E98" w:rsidP="00E026B0">
            <w:pPr>
              <w:pStyle w:val="BodyText"/>
              <w:rPr>
                <w:rFonts w:ascii="Times New Roman" w:hAnsi="Times New Roman"/>
                <w:sz w:val="24"/>
              </w:rPr>
            </w:pPr>
            <w:r>
              <w:rPr>
                <w:rFonts w:ascii="Times New Roman" w:hAnsi="Times New Roman"/>
                <w:sz w:val="24"/>
              </w:rPr>
              <w:t>For new group, this will not be returned.</w:t>
            </w:r>
          </w:p>
        </w:tc>
        <w:tc>
          <w:tcPr>
            <w:tcW w:w="423"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Structure</w:t>
            </w:r>
          </w:p>
        </w:tc>
        <w:tc>
          <w:tcPr>
            <w:tcW w:w="568" w:type="pct"/>
            <w:tcBorders>
              <w:top w:val="single" w:sz="6" w:space="0" w:color="auto"/>
              <w:left w:val="single" w:sz="6" w:space="0" w:color="auto"/>
              <w:bottom w:val="single" w:sz="6" w:space="0" w:color="auto"/>
              <w:right w:val="single" w:sz="6" w:space="0" w:color="auto"/>
            </w:tcBorders>
          </w:tcPr>
          <w:p w:rsidR="00502C41" w:rsidRPr="00571CA9" w:rsidRDefault="00502C41"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Optional</w:t>
            </w:r>
          </w:p>
        </w:tc>
      </w:tr>
      <w:tr w:rsidR="00502C4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z w:val="24"/>
              </w:rPr>
            </w:pPr>
            <w:proofErr w:type="spellStart"/>
            <w:r>
              <w:rPr>
                <w:rFonts w:ascii="Times New Roman" w:hAnsi="Times New Roman"/>
                <w:sz w:val="24"/>
              </w:rPr>
              <w:t>discountTierList</w:t>
            </w:r>
            <w:proofErr w:type="spellEnd"/>
          </w:p>
        </w:tc>
        <w:tc>
          <w:tcPr>
            <w:tcW w:w="1754"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z w:val="24"/>
              </w:rPr>
            </w:pPr>
            <w:r>
              <w:rPr>
                <w:rFonts w:ascii="Times New Roman" w:hAnsi="Times New Roman"/>
                <w:sz w:val="24"/>
              </w:rPr>
              <w:t>Discount Amount vs. Subscriber Count Matrix.</w:t>
            </w:r>
          </w:p>
        </w:tc>
        <w:tc>
          <w:tcPr>
            <w:tcW w:w="423" w:type="pct"/>
            <w:tcBorders>
              <w:top w:val="single" w:sz="6" w:space="0" w:color="auto"/>
              <w:left w:val="single" w:sz="6" w:space="0" w:color="auto"/>
              <w:bottom w:val="single" w:sz="6" w:space="0" w:color="auto"/>
              <w:right w:val="single" w:sz="6" w:space="0" w:color="auto"/>
            </w:tcBorders>
          </w:tcPr>
          <w:p w:rsidR="00502C41" w:rsidRDefault="00502C41"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502C41" w:rsidRDefault="00100C33" w:rsidP="00E026B0">
            <w:pPr>
              <w:pStyle w:val="BodyText"/>
              <w:rPr>
                <w:rFonts w:ascii="Times New Roman" w:hAnsi="Times New Roman"/>
                <w:snapToGrid w:val="0"/>
                <w:sz w:val="24"/>
              </w:rPr>
            </w:pPr>
            <w:r>
              <w:rPr>
                <w:rFonts w:ascii="Times New Roman" w:hAnsi="Times New Roman"/>
                <w:snapToGrid w:val="0"/>
                <w:sz w:val="24"/>
              </w:rPr>
              <w:t>Structure</w:t>
            </w:r>
          </w:p>
        </w:tc>
        <w:tc>
          <w:tcPr>
            <w:tcW w:w="568" w:type="pct"/>
            <w:tcBorders>
              <w:top w:val="single" w:sz="6" w:space="0" w:color="auto"/>
              <w:left w:val="single" w:sz="6" w:space="0" w:color="auto"/>
              <w:bottom w:val="single" w:sz="6" w:space="0" w:color="auto"/>
              <w:right w:val="single" w:sz="6" w:space="0" w:color="auto"/>
            </w:tcBorders>
          </w:tcPr>
          <w:p w:rsidR="00502C41" w:rsidRPr="00571CA9" w:rsidRDefault="00502C41"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502C41" w:rsidRDefault="00811F75" w:rsidP="00E026B0">
            <w:pPr>
              <w:pStyle w:val="BodyText"/>
              <w:rPr>
                <w:rFonts w:ascii="Times New Roman" w:hAnsi="Times New Roman"/>
                <w:snapToGrid w:val="0"/>
                <w:sz w:val="24"/>
              </w:rPr>
            </w:pPr>
            <w:r>
              <w:rPr>
                <w:rFonts w:ascii="Times New Roman" w:hAnsi="Times New Roman"/>
                <w:snapToGrid w:val="0"/>
                <w:sz w:val="24"/>
              </w:rPr>
              <w:t>Optional</w:t>
            </w:r>
          </w:p>
        </w:tc>
      </w:tr>
      <w:tr w:rsidR="001C064B"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1C064B" w:rsidRDefault="001C064B" w:rsidP="00E026B0">
            <w:pPr>
              <w:pStyle w:val="BodyText"/>
              <w:rPr>
                <w:rFonts w:ascii="Times New Roman" w:hAnsi="Times New Roman"/>
                <w:sz w:val="24"/>
              </w:rPr>
            </w:pPr>
            <w:proofErr w:type="spellStart"/>
            <w:r>
              <w:rPr>
                <w:rFonts w:ascii="Times New Roman" w:hAnsi="Times New Roman"/>
                <w:sz w:val="24"/>
              </w:rPr>
              <w:t>newGroupId</w:t>
            </w:r>
            <w:proofErr w:type="spellEnd"/>
          </w:p>
        </w:tc>
        <w:tc>
          <w:tcPr>
            <w:tcW w:w="1754" w:type="pct"/>
            <w:tcBorders>
              <w:top w:val="single" w:sz="6" w:space="0" w:color="auto"/>
              <w:left w:val="single" w:sz="6" w:space="0" w:color="auto"/>
              <w:bottom w:val="single" w:sz="6" w:space="0" w:color="auto"/>
              <w:right w:val="single" w:sz="6" w:space="0" w:color="auto"/>
            </w:tcBorders>
          </w:tcPr>
          <w:p w:rsidR="001C064B" w:rsidRDefault="001C064B" w:rsidP="009A5127">
            <w:pPr>
              <w:pStyle w:val="BodyText"/>
              <w:rPr>
                <w:rFonts w:ascii="Times New Roman" w:hAnsi="Times New Roman"/>
                <w:sz w:val="24"/>
              </w:rPr>
            </w:pPr>
            <w:r>
              <w:rPr>
                <w:rFonts w:ascii="Times New Roman" w:hAnsi="Times New Roman"/>
                <w:sz w:val="24"/>
              </w:rPr>
              <w:t xml:space="preserve">If the group identified by input group identifier is maxed out, and </w:t>
            </w:r>
            <w:proofErr w:type="spellStart"/>
            <w:r w:rsidR="00F44F8D">
              <w:rPr>
                <w:rFonts w:ascii="Times New Roman" w:hAnsi="Times New Roman"/>
                <w:sz w:val="24"/>
              </w:rPr>
              <w:t>groupActionCode</w:t>
            </w:r>
            <w:proofErr w:type="spellEnd"/>
            <w:r>
              <w:rPr>
                <w:rFonts w:ascii="Times New Roman" w:hAnsi="Times New Roman"/>
                <w:sz w:val="24"/>
              </w:rPr>
              <w:t xml:space="preserve"> </w:t>
            </w:r>
            <w:r w:rsidR="009A5127">
              <w:rPr>
                <w:rFonts w:ascii="Times New Roman" w:hAnsi="Times New Roman"/>
                <w:sz w:val="24"/>
              </w:rPr>
              <w:t xml:space="preserve">is provided in input, then a new </w:t>
            </w:r>
            <w:proofErr w:type="spellStart"/>
            <w:r w:rsidR="009A5127">
              <w:rPr>
                <w:rFonts w:ascii="Times New Roman" w:hAnsi="Times New Roman"/>
                <w:sz w:val="24"/>
              </w:rPr>
              <w:t>groupId</w:t>
            </w:r>
            <w:proofErr w:type="spellEnd"/>
            <w:r w:rsidR="009A5127">
              <w:rPr>
                <w:rFonts w:ascii="Times New Roman" w:hAnsi="Times New Roman"/>
                <w:sz w:val="24"/>
              </w:rPr>
              <w:t xml:space="preserve"> will be generated</w:t>
            </w:r>
            <w:r>
              <w:rPr>
                <w:rFonts w:ascii="Times New Roman" w:hAnsi="Times New Roman"/>
                <w:sz w:val="24"/>
              </w:rPr>
              <w:t>.</w:t>
            </w:r>
          </w:p>
          <w:p w:rsidR="009543A1" w:rsidRDefault="009543A1" w:rsidP="009A5127">
            <w:pPr>
              <w:pStyle w:val="BodyText"/>
              <w:rPr>
                <w:rFonts w:ascii="Times New Roman" w:hAnsi="Times New Roman"/>
                <w:sz w:val="24"/>
              </w:rPr>
            </w:pPr>
            <w:r>
              <w:rPr>
                <w:rFonts w:ascii="Times New Roman" w:hAnsi="Times New Roman"/>
                <w:sz w:val="24"/>
              </w:rPr>
              <w:t xml:space="preserve">A new </w:t>
            </w:r>
            <w:proofErr w:type="spellStart"/>
            <w:r>
              <w:rPr>
                <w:rFonts w:ascii="Times New Roman" w:hAnsi="Times New Roman"/>
                <w:sz w:val="24"/>
              </w:rPr>
              <w:t>groupId</w:t>
            </w:r>
            <w:proofErr w:type="spellEnd"/>
            <w:r>
              <w:rPr>
                <w:rFonts w:ascii="Times New Roman" w:hAnsi="Times New Roman"/>
                <w:sz w:val="24"/>
              </w:rPr>
              <w:t xml:space="preserve"> will also be generated and returned if </w:t>
            </w:r>
            <w:proofErr w:type="spellStart"/>
            <w:r>
              <w:rPr>
                <w:rFonts w:ascii="Times New Roman" w:hAnsi="Times New Roman"/>
                <w:sz w:val="24"/>
              </w:rPr>
              <w:t>groupIdentifierInfo</w:t>
            </w:r>
            <w:proofErr w:type="spellEnd"/>
            <w:r>
              <w:rPr>
                <w:rFonts w:ascii="Times New Roman" w:hAnsi="Times New Roman"/>
                <w:sz w:val="24"/>
              </w:rPr>
              <w:t xml:space="preserve"> is not provided in input.</w:t>
            </w:r>
          </w:p>
        </w:tc>
        <w:tc>
          <w:tcPr>
            <w:tcW w:w="423" w:type="pct"/>
            <w:tcBorders>
              <w:top w:val="single" w:sz="6" w:space="0" w:color="auto"/>
              <w:left w:val="single" w:sz="6" w:space="0" w:color="auto"/>
              <w:bottom w:val="single" w:sz="6" w:space="0" w:color="auto"/>
              <w:right w:val="single" w:sz="6" w:space="0" w:color="auto"/>
            </w:tcBorders>
          </w:tcPr>
          <w:p w:rsidR="001C064B" w:rsidRDefault="001C064B" w:rsidP="00E026B0">
            <w:pPr>
              <w:pStyle w:val="BodyText"/>
              <w:rPr>
                <w:rFonts w:ascii="Times New Roman" w:hAnsi="Times New Roman"/>
                <w:snapToGrid w:val="0"/>
                <w:sz w:val="24"/>
              </w:rPr>
            </w:pPr>
            <w:r>
              <w:rPr>
                <w:rFonts w:ascii="Times New Roman" w:hAnsi="Times New Roman"/>
                <w:snapToGrid w:val="0"/>
                <w:sz w:val="24"/>
              </w:rPr>
              <w:t>15</w:t>
            </w:r>
          </w:p>
        </w:tc>
        <w:tc>
          <w:tcPr>
            <w:tcW w:w="459" w:type="pct"/>
            <w:tcBorders>
              <w:top w:val="single" w:sz="6" w:space="0" w:color="auto"/>
              <w:left w:val="single" w:sz="6" w:space="0" w:color="auto"/>
              <w:bottom w:val="single" w:sz="6" w:space="0" w:color="auto"/>
              <w:right w:val="single" w:sz="6" w:space="0" w:color="auto"/>
            </w:tcBorders>
          </w:tcPr>
          <w:p w:rsidR="001C064B" w:rsidRDefault="001C064B" w:rsidP="001C064B">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1C064B" w:rsidRPr="00571CA9" w:rsidRDefault="001C064B"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1C064B" w:rsidRDefault="001C064B" w:rsidP="00E026B0">
            <w:pPr>
              <w:pStyle w:val="BodyText"/>
              <w:rPr>
                <w:rFonts w:ascii="Times New Roman" w:hAnsi="Times New Roman"/>
                <w:snapToGrid w:val="0"/>
                <w:sz w:val="24"/>
              </w:rPr>
            </w:pPr>
            <w:r>
              <w:rPr>
                <w:rFonts w:ascii="Times New Roman" w:hAnsi="Times New Roman"/>
                <w:snapToGrid w:val="0"/>
                <w:sz w:val="24"/>
              </w:rPr>
              <w:t>Optional</w:t>
            </w:r>
          </w:p>
        </w:tc>
      </w:tr>
    </w:tbl>
    <w:p w:rsidR="00152A4B" w:rsidRPr="001D14F7" w:rsidRDefault="00C12283" w:rsidP="00C12283">
      <w:pPr>
        <w:pStyle w:val="Caption"/>
        <w:rPr>
          <w:rFonts w:ascii="Times New Roman" w:hAnsi="Times New Roman"/>
        </w:rPr>
      </w:pPr>
      <w:bookmarkStart w:id="1790" w:name="_Toc377466985"/>
      <w:r w:rsidRPr="001D14F7">
        <w:rPr>
          <w:rFonts w:ascii="Times New Roman" w:hAnsi="Times New Roman"/>
        </w:rPr>
        <w:t xml:space="preserve">Table </w:t>
      </w:r>
      <w:ins w:id="1791"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792" w:author="Pathipati, Suneel [IT]" w:date="2014-01-14T12:31:00Z">
        <w:r w:rsidR="004A1044">
          <w:rPr>
            <w:rFonts w:ascii="Times New Roman" w:hAnsi="Times New Roman"/>
            <w:noProof/>
          </w:rPr>
          <w:t>9</w:t>
        </w:r>
        <w:r w:rsidR="004A1044">
          <w:rPr>
            <w:rFonts w:ascii="Times New Roman" w:hAnsi="Times New Roman"/>
          </w:rPr>
          <w:fldChar w:fldCharType="end"/>
        </w:r>
      </w:ins>
      <w:del w:id="1793"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8</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502C41" w:rsidRPr="001D14F7">
        <w:rPr>
          <w:rFonts w:ascii="Times New Roman" w:hAnsi="Times New Roman"/>
        </w:rPr>
        <w:t>groupInfo</w:t>
      </w:r>
      <w:bookmarkEnd w:id="1790"/>
      <w:proofErr w:type="spellEnd"/>
    </w:p>
    <w:p w:rsidR="0083466A" w:rsidRDefault="00E026B0" w:rsidP="007D7A84">
      <w:pPr>
        <w:pStyle w:val="Heading6"/>
      </w:pPr>
      <w:bookmarkStart w:id="1794" w:name="_Toc377467023"/>
      <w:proofErr w:type="spellStart"/>
      <w:r>
        <w:t>groupS</w:t>
      </w:r>
      <w:r w:rsidR="000936B5">
        <w:t>ubscriberList</w:t>
      </w:r>
      <w:bookmarkEnd w:id="1794"/>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83466A" w:rsidRPr="00571CA9" w:rsidTr="00E026B0">
        <w:trPr>
          <w:trHeight w:val="209"/>
          <w:tblHeader/>
        </w:trPr>
        <w:tc>
          <w:tcPr>
            <w:tcW w:w="1106" w:type="pct"/>
            <w:shd w:val="clear" w:color="auto" w:fill="8DB3E2"/>
          </w:tcPr>
          <w:p w:rsidR="0083466A" w:rsidRPr="00571CA9" w:rsidRDefault="0083466A" w:rsidP="00E026B0">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83466A" w:rsidRPr="00571CA9" w:rsidRDefault="0083466A"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83466A" w:rsidRPr="00571CA9" w:rsidRDefault="0083466A"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83466A" w:rsidRPr="00571CA9" w:rsidRDefault="0083466A"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83466A" w:rsidRPr="00571CA9" w:rsidRDefault="0083466A"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83466A" w:rsidRPr="00571CA9" w:rsidRDefault="0083466A"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83466A"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83466A" w:rsidRPr="00571CA9" w:rsidRDefault="00E026B0" w:rsidP="00E026B0">
            <w:pPr>
              <w:pStyle w:val="BodyText"/>
              <w:rPr>
                <w:rFonts w:ascii="Times New Roman" w:hAnsi="Times New Roman"/>
                <w:sz w:val="24"/>
              </w:rPr>
            </w:pPr>
            <w:proofErr w:type="spellStart"/>
            <w:r>
              <w:rPr>
                <w:rFonts w:ascii="Times New Roman" w:hAnsi="Times New Roman"/>
                <w:sz w:val="24"/>
              </w:rPr>
              <w:t>groupS</w:t>
            </w:r>
            <w:r w:rsidR="0070717D">
              <w:rPr>
                <w:rFonts w:ascii="Times New Roman" w:hAnsi="Times New Roman"/>
                <w:sz w:val="24"/>
              </w:rPr>
              <w:t>ubscriberInfo</w:t>
            </w:r>
            <w:proofErr w:type="spellEnd"/>
          </w:p>
        </w:tc>
        <w:tc>
          <w:tcPr>
            <w:tcW w:w="1754" w:type="pct"/>
            <w:tcBorders>
              <w:top w:val="single" w:sz="6" w:space="0" w:color="auto"/>
              <w:left w:val="single" w:sz="6" w:space="0" w:color="auto"/>
              <w:bottom w:val="single" w:sz="6" w:space="0" w:color="auto"/>
              <w:right w:val="single" w:sz="6" w:space="0" w:color="auto"/>
            </w:tcBorders>
          </w:tcPr>
          <w:p w:rsidR="0083466A" w:rsidRPr="00571CA9" w:rsidRDefault="00D2254B" w:rsidP="00E026B0">
            <w:pPr>
              <w:pStyle w:val="BodyText"/>
              <w:rPr>
                <w:rFonts w:ascii="Times New Roman" w:hAnsi="Times New Roman"/>
                <w:sz w:val="24"/>
              </w:rPr>
            </w:pPr>
            <w:r>
              <w:rPr>
                <w:rFonts w:ascii="Times New Roman" w:hAnsi="Times New Roman"/>
                <w:sz w:val="24"/>
              </w:rPr>
              <w:t>Structure containing subscriber information who is within the group</w:t>
            </w:r>
          </w:p>
        </w:tc>
        <w:tc>
          <w:tcPr>
            <w:tcW w:w="423" w:type="pct"/>
            <w:tcBorders>
              <w:top w:val="single" w:sz="6" w:space="0" w:color="auto"/>
              <w:left w:val="single" w:sz="6" w:space="0" w:color="auto"/>
              <w:bottom w:val="single" w:sz="6" w:space="0" w:color="auto"/>
              <w:right w:val="single" w:sz="6" w:space="0" w:color="auto"/>
            </w:tcBorders>
          </w:tcPr>
          <w:p w:rsidR="0083466A" w:rsidRPr="00571CA9" w:rsidRDefault="0083466A"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83466A" w:rsidRPr="00571CA9" w:rsidRDefault="00C432C2" w:rsidP="00D2254B">
            <w:pPr>
              <w:pStyle w:val="BodyText"/>
              <w:rPr>
                <w:rFonts w:ascii="Times New Roman" w:hAnsi="Times New Roman"/>
                <w:snapToGrid w:val="0"/>
                <w:sz w:val="24"/>
              </w:rPr>
            </w:pPr>
            <w:r>
              <w:rPr>
                <w:rFonts w:ascii="Times New Roman" w:hAnsi="Times New Roman"/>
                <w:snapToGrid w:val="0"/>
                <w:sz w:val="24"/>
              </w:rPr>
              <w:t>Str</w:t>
            </w:r>
            <w:r w:rsidR="00D2254B">
              <w:rPr>
                <w:rFonts w:ascii="Times New Roman" w:hAnsi="Times New Roman"/>
                <w:snapToGrid w:val="0"/>
                <w:sz w:val="24"/>
              </w:rPr>
              <w:t>ucture</w:t>
            </w:r>
          </w:p>
        </w:tc>
        <w:tc>
          <w:tcPr>
            <w:tcW w:w="568" w:type="pct"/>
            <w:tcBorders>
              <w:top w:val="single" w:sz="6" w:space="0" w:color="auto"/>
              <w:left w:val="single" w:sz="6" w:space="0" w:color="auto"/>
              <w:bottom w:val="single" w:sz="6" w:space="0" w:color="auto"/>
              <w:right w:val="single" w:sz="6" w:space="0" w:color="auto"/>
            </w:tcBorders>
          </w:tcPr>
          <w:p w:rsidR="0083466A" w:rsidRPr="00571CA9" w:rsidRDefault="0083466A"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83466A" w:rsidRPr="00571CA9" w:rsidRDefault="00C432C2" w:rsidP="00E026B0">
            <w:pPr>
              <w:pStyle w:val="BodyText"/>
              <w:rPr>
                <w:rFonts w:ascii="Times New Roman" w:hAnsi="Times New Roman"/>
                <w:snapToGrid w:val="0"/>
                <w:sz w:val="24"/>
              </w:rPr>
            </w:pPr>
            <w:r>
              <w:rPr>
                <w:rFonts w:ascii="Times New Roman" w:hAnsi="Times New Roman"/>
                <w:snapToGrid w:val="0"/>
                <w:sz w:val="24"/>
              </w:rPr>
              <w:t>Required</w:t>
            </w:r>
          </w:p>
        </w:tc>
      </w:tr>
    </w:tbl>
    <w:p w:rsidR="0083466A" w:rsidRPr="001D14F7" w:rsidRDefault="00C12283" w:rsidP="00C12283">
      <w:pPr>
        <w:pStyle w:val="Caption"/>
        <w:rPr>
          <w:rFonts w:ascii="Times New Roman" w:hAnsi="Times New Roman"/>
        </w:rPr>
      </w:pPr>
      <w:bookmarkStart w:id="1795" w:name="_Toc377466986"/>
      <w:r w:rsidRPr="001D14F7">
        <w:rPr>
          <w:rFonts w:ascii="Times New Roman" w:hAnsi="Times New Roman"/>
        </w:rPr>
        <w:t xml:space="preserve">Table </w:t>
      </w:r>
      <w:ins w:id="1796"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797" w:author="Pathipati, Suneel [IT]" w:date="2014-01-14T12:31:00Z">
        <w:r w:rsidR="004A1044">
          <w:rPr>
            <w:rFonts w:ascii="Times New Roman" w:hAnsi="Times New Roman"/>
            <w:noProof/>
          </w:rPr>
          <w:t>10</w:t>
        </w:r>
        <w:r w:rsidR="004A1044">
          <w:rPr>
            <w:rFonts w:ascii="Times New Roman" w:hAnsi="Times New Roman"/>
          </w:rPr>
          <w:fldChar w:fldCharType="end"/>
        </w:r>
      </w:ins>
      <w:del w:id="1798"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9</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70717D" w:rsidRPr="001D14F7">
        <w:rPr>
          <w:rFonts w:ascii="Times New Roman" w:hAnsi="Times New Roman"/>
        </w:rPr>
        <w:t>subscriberList</w:t>
      </w:r>
      <w:bookmarkEnd w:id="1795"/>
      <w:proofErr w:type="spellEnd"/>
    </w:p>
    <w:p w:rsidR="00A4583E" w:rsidRPr="003C677E" w:rsidRDefault="00E026B0" w:rsidP="001D14F7">
      <w:pPr>
        <w:pStyle w:val="Heading7"/>
        <w:tabs>
          <w:tab w:val="clear" w:pos="1296"/>
          <w:tab w:val="num" w:pos="1710"/>
          <w:tab w:val="num" w:pos="1800"/>
        </w:tabs>
        <w:ind w:left="1710" w:hanging="1710"/>
        <w:rPr>
          <w:rFonts w:ascii="Times New Roman" w:hAnsi="Times New Roman"/>
          <w:b/>
          <w:sz w:val="28"/>
          <w:szCs w:val="28"/>
        </w:rPr>
      </w:pPr>
      <w:bookmarkStart w:id="1799" w:name="_Toc377467024"/>
      <w:proofErr w:type="spellStart"/>
      <w:r>
        <w:rPr>
          <w:rFonts w:ascii="Times New Roman" w:hAnsi="Times New Roman"/>
          <w:b/>
          <w:sz w:val="28"/>
          <w:szCs w:val="28"/>
        </w:rPr>
        <w:t>groupS</w:t>
      </w:r>
      <w:r w:rsidR="000936B5" w:rsidRPr="003C677E">
        <w:rPr>
          <w:rFonts w:ascii="Times New Roman" w:hAnsi="Times New Roman"/>
          <w:b/>
          <w:sz w:val="28"/>
          <w:szCs w:val="28"/>
        </w:rPr>
        <w:t>ubscriberInfo</w:t>
      </w:r>
      <w:bookmarkEnd w:id="1799"/>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A4583E" w:rsidRPr="00571CA9" w:rsidTr="00E026B0">
        <w:trPr>
          <w:trHeight w:val="209"/>
          <w:tblHeader/>
        </w:trPr>
        <w:tc>
          <w:tcPr>
            <w:tcW w:w="1106" w:type="pct"/>
            <w:shd w:val="clear" w:color="auto" w:fill="8DB3E2"/>
          </w:tcPr>
          <w:p w:rsidR="00A4583E" w:rsidRPr="00571CA9" w:rsidRDefault="00A4583E" w:rsidP="00E026B0">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A4583E" w:rsidRPr="00571CA9" w:rsidRDefault="00A4583E"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A4583E" w:rsidRPr="00571CA9" w:rsidRDefault="00A4583E"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A4583E" w:rsidRPr="00571CA9" w:rsidRDefault="00A4583E"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A4583E" w:rsidRPr="00571CA9" w:rsidRDefault="00A4583E"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A4583E" w:rsidRPr="00571CA9" w:rsidRDefault="00A4583E"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A4583E"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A4583E" w:rsidRPr="00571CA9" w:rsidRDefault="0035268B" w:rsidP="00E026B0">
            <w:pPr>
              <w:pStyle w:val="BodyText"/>
              <w:rPr>
                <w:rFonts w:ascii="Times New Roman" w:hAnsi="Times New Roman"/>
                <w:sz w:val="24"/>
              </w:rPr>
            </w:pPr>
            <w:r>
              <w:rPr>
                <w:rFonts w:ascii="Times New Roman" w:hAnsi="Times New Roman"/>
                <w:sz w:val="24"/>
              </w:rPr>
              <w:t>ban</w:t>
            </w:r>
          </w:p>
        </w:tc>
        <w:tc>
          <w:tcPr>
            <w:tcW w:w="1754" w:type="pct"/>
            <w:tcBorders>
              <w:top w:val="single" w:sz="6" w:space="0" w:color="auto"/>
              <w:left w:val="single" w:sz="6" w:space="0" w:color="auto"/>
              <w:bottom w:val="single" w:sz="6" w:space="0" w:color="auto"/>
              <w:right w:val="single" w:sz="6" w:space="0" w:color="auto"/>
            </w:tcBorders>
          </w:tcPr>
          <w:p w:rsidR="00A4583E" w:rsidRPr="00571CA9" w:rsidRDefault="00FF0942" w:rsidP="00E026B0">
            <w:pPr>
              <w:pStyle w:val="BodyText"/>
              <w:rPr>
                <w:rFonts w:ascii="Times New Roman" w:hAnsi="Times New Roman"/>
                <w:sz w:val="24"/>
              </w:rPr>
            </w:pPr>
            <w:r>
              <w:rPr>
                <w:rFonts w:ascii="Times New Roman" w:hAnsi="Times New Roman"/>
                <w:sz w:val="24"/>
              </w:rPr>
              <w:t>Subscriber’s BAN</w:t>
            </w:r>
          </w:p>
        </w:tc>
        <w:tc>
          <w:tcPr>
            <w:tcW w:w="423" w:type="pct"/>
            <w:tcBorders>
              <w:top w:val="single" w:sz="6" w:space="0" w:color="auto"/>
              <w:left w:val="single" w:sz="6" w:space="0" w:color="auto"/>
              <w:bottom w:val="single" w:sz="6" w:space="0" w:color="auto"/>
              <w:right w:val="single" w:sz="6" w:space="0" w:color="auto"/>
            </w:tcBorders>
          </w:tcPr>
          <w:p w:rsidR="00A4583E" w:rsidRPr="00571CA9" w:rsidRDefault="00AA6995" w:rsidP="00E026B0">
            <w:pPr>
              <w:pStyle w:val="BodyText"/>
              <w:rPr>
                <w:rFonts w:ascii="Times New Roman" w:hAnsi="Times New Roman"/>
                <w:snapToGrid w:val="0"/>
                <w:sz w:val="24"/>
              </w:rPr>
            </w:pPr>
            <w:r>
              <w:rPr>
                <w:rFonts w:ascii="Times New Roman" w:hAnsi="Times New Roman"/>
                <w:snapToGrid w:val="0"/>
                <w:sz w:val="24"/>
              </w:rPr>
              <w:t>9</w:t>
            </w:r>
          </w:p>
        </w:tc>
        <w:tc>
          <w:tcPr>
            <w:tcW w:w="459" w:type="pct"/>
            <w:tcBorders>
              <w:top w:val="single" w:sz="6" w:space="0" w:color="auto"/>
              <w:left w:val="single" w:sz="6" w:space="0" w:color="auto"/>
              <w:bottom w:val="single" w:sz="6" w:space="0" w:color="auto"/>
              <w:right w:val="single" w:sz="6" w:space="0" w:color="auto"/>
            </w:tcBorders>
          </w:tcPr>
          <w:p w:rsidR="00A4583E" w:rsidRPr="00571CA9" w:rsidRDefault="00AA6995" w:rsidP="00E026B0">
            <w:pPr>
              <w:pStyle w:val="BodyText"/>
              <w:rPr>
                <w:rFonts w:ascii="Times New Roman" w:hAnsi="Times New Roman"/>
                <w:snapToGrid w:val="0"/>
                <w:sz w:val="24"/>
              </w:rPr>
            </w:pPr>
            <w:r>
              <w:rPr>
                <w:rFonts w:ascii="Times New Roman" w:hAnsi="Times New Roman"/>
                <w:snapToGrid w:val="0"/>
                <w:sz w:val="24"/>
              </w:rPr>
              <w:t>Integer</w:t>
            </w:r>
          </w:p>
        </w:tc>
        <w:tc>
          <w:tcPr>
            <w:tcW w:w="568" w:type="pct"/>
            <w:tcBorders>
              <w:top w:val="single" w:sz="6" w:space="0" w:color="auto"/>
              <w:left w:val="single" w:sz="6" w:space="0" w:color="auto"/>
              <w:bottom w:val="single" w:sz="6" w:space="0" w:color="auto"/>
              <w:right w:val="single" w:sz="6" w:space="0" w:color="auto"/>
            </w:tcBorders>
          </w:tcPr>
          <w:p w:rsidR="00A4583E" w:rsidRPr="00571CA9" w:rsidRDefault="00A4583E"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A4583E" w:rsidRPr="00571CA9" w:rsidRDefault="00AA6995"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35268B"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35268B" w:rsidRDefault="0035268B" w:rsidP="00E026B0">
            <w:pPr>
              <w:pStyle w:val="BodyText"/>
              <w:rPr>
                <w:rFonts w:ascii="Times New Roman" w:hAnsi="Times New Roman"/>
                <w:sz w:val="24"/>
              </w:rPr>
            </w:pPr>
            <w:proofErr w:type="spellStart"/>
            <w:r>
              <w:rPr>
                <w:rFonts w:ascii="Times New Roman" w:hAnsi="Times New Roman"/>
                <w:sz w:val="24"/>
              </w:rPr>
              <w:t>subscriber</w:t>
            </w:r>
            <w:r w:rsidR="00376642">
              <w:rPr>
                <w:rFonts w:ascii="Times New Roman" w:hAnsi="Times New Roman"/>
                <w:sz w:val="24"/>
              </w:rPr>
              <w:t>Id</w:t>
            </w:r>
            <w:proofErr w:type="spellEnd"/>
          </w:p>
        </w:tc>
        <w:tc>
          <w:tcPr>
            <w:tcW w:w="1754" w:type="pct"/>
            <w:tcBorders>
              <w:top w:val="single" w:sz="6" w:space="0" w:color="auto"/>
              <w:left w:val="single" w:sz="6" w:space="0" w:color="auto"/>
              <w:bottom w:val="single" w:sz="6" w:space="0" w:color="auto"/>
              <w:right w:val="single" w:sz="6" w:space="0" w:color="auto"/>
            </w:tcBorders>
          </w:tcPr>
          <w:p w:rsidR="0035268B" w:rsidRDefault="00FF0942" w:rsidP="00E026B0">
            <w:pPr>
              <w:pStyle w:val="BodyText"/>
              <w:rPr>
                <w:rFonts w:ascii="Times New Roman" w:hAnsi="Times New Roman"/>
                <w:sz w:val="24"/>
              </w:rPr>
            </w:pPr>
            <w:r>
              <w:rPr>
                <w:rFonts w:ascii="Times New Roman" w:hAnsi="Times New Roman"/>
                <w:sz w:val="24"/>
              </w:rPr>
              <w:t>Subscriber Unique Identifier</w:t>
            </w:r>
          </w:p>
        </w:tc>
        <w:tc>
          <w:tcPr>
            <w:tcW w:w="423" w:type="pct"/>
            <w:tcBorders>
              <w:top w:val="single" w:sz="6" w:space="0" w:color="auto"/>
              <w:left w:val="single" w:sz="6" w:space="0" w:color="auto"/>
              <w:bottom w:val="single" w:sz="6" w:space="0" w:color="auto"/>
              <w:right w:val="single" w:sz="6" w:space="0" w:color="auto"/>
            </w:tcBorders>
          </w:tcPr>
          <w:p w:rsidR="0035268B" w:rsidRPr="00571CA9" w:rsidRDefault="00AA6995" w:rsidP="00E026B0">
            <w:pPr>
              <w:pStyle w:val="BodyText"/>
              <w:rPr>
                <w:rFonts w:ascii="Times New Roman" w:hAnsi="Times New Roman"/>
                <w:snapToGrid w:val="0"/>
                <w:sz w:val="24"/>
              </w:rPr>
            </w:pPr>
            <w:r>
              <w:rPr>
                <w:rFonts w:ascii="Times New Roman" w:hAnsi="Times New Roman"/>
                <w:snapToGrid w:val="0"/>
                <w:sz w:val="24"/>
              </w:rPr>
              <w:t>20</w:t>
            </w:r>
          </w:p>
        </w:tc>
        <w:tc>
          <w:tcPr>
            <w:tcW w:w="459" w:type="pct"/>
            <w:tcBorders>
              <w:top w:val="single" w:sz="6" w:space="0" w:color="auto"/>
              <w:left w:val="single" w:sz="6" w:space="0" w:color="auto"/>
              <w:bottom w:val="single" w:sz="6" w:space="0" w:color="auto"/>
              <w:right w:val="single" w:sz="6" w:space="0" w:color="auto"/>
            </w:tcBorders>
          </w:tcPr>
          <w:p w:rsidR="0035268B" w:rsidRPr="00571CA9" w:rsidRDefault="00AA6995"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35268B" w:rsidRPr="00571CA9" w:rsidRDefault="0035268B"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35268B" w:rsidRPr="00571CA9" w:rsidRDefault="00AA6995"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35268B"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35268B" w:rsidRDefault="0035268B" w:rsidP="00E026B0">
            <w:pPr>
              <w:pStyle w:val="BodyText"/>
              <w:rPr>
                <w:rFonts w:ascii="Times New Roman" w:hAnsi="Times New Roman"/>
                <w:sz w:val="24"/>
              </w:rPr>
            </w:pPr>
            <w:proofErr w:type="spellStart"/>
            <w:r>
              <w:rPr>
                <w:rFonts w:ascii="Times New Roman" w:hAnsi="Times New Roman"/>
                <w:sz w:val="24"/>
              </w:rPr>
              <w:lastRenderedPageBreak/>
              <w:t>mdn</w:t>
            </w:r>
            <w:proofErr w:type="spellEnd"/>
          </w:p>
        </w:tc>
        <w:tc>
          <w:tcPr>
            <w:tcW w:w="1754" w:type="pct"/>
            <w:tcBorders>
              <w:top w:val="single" w:sz="6" w:space="0" w:color="auto"/>
              <w:left w:val="single" w:sz="6" w:space="0" w:color="auto"/>
              <w:bottom w:val="single" w:sz="6" w:space="0" w:color="auto"/>
              <w:right w:val="single" w:sz="6" w:space="0" w:color="auto"/>
            </w:tcBorders>
          </w:tcPr>
          <w:p w:rsidR="0035268B" w:rsidRDefault="00FF0942" w:rsidP="00E026B0">
            <w:pPr>
              <w:pStyle w:val="BodyText"/>
              <w:rPr>
                <w:rFonts w:ascii="Times New Roman" w:hAnsi="Times New Roman"/>
                <w:sz w:val="24"/>
              </w:rPr>
            </w:pPr>
            <w:r>
              <w:rPr>
                <w:rFonts w:ascii="Times New Roman" w:hAnsi="Times New Roman"/>
                <w:sz w:val="24"/>
              </w:rPr>
              <w:t>Subscriber’s MDN</w:t>
            </w:r>
          </w:p>
        </w:tc>
        <w:tc>
          <w:tcPr>
            <w:tcW w:w="423" w:type="pct"/>
            <w:tcBorders>
              <w:top w:val="single" w:sz="6" w:space="0" w:color="auto"/>
              <w:left w:val="single" w:sz="6" w:space="0" w:color="auto"/>
              <w:bottom w:val="single" w:sz="6" w:space="0" w:color="auto"/>
              <w:right w:val="single" w:sz="6" w:space="0" w:color="auto"/>
            </w:tcBorders>
          </w:tcPr>
          <w:p w:rsidR="0035268B" w:rsidRPr="00571CA9" w:rsidRDefault="00AA6995" w:rsidP="00E026B0">
            <w:pPr>
              <w:pStyle w:val="BodyText"/>
              <w:rPr>
                <w:rFonts w:ascii="Times New Roman" w:hAnsi="Times New Roman"/>
                <w:snapToGrid w:val="0"/>
                <w:sz w:val="24"/>
              </w:rPr>
            </w:pPr>
            <w:r>
              <w:rPr>
                <w:rFonts w:ascii="Times New Roman" w:hAnsi="Times New Roman"/>
                <w:snapToGrid w:val="0"/>
                <w:sz w:val="24"/>
              </w:rPr>
              <w:t>10</w:t>
            </w:r>
          </w:p>
        </w:tc>
        <w:tc>
          <w:tcPr>
            <w:tcW w:w="459" w:type="pct"/>
            <w:tcBorders>
              <w:top w:val="single" w:sz="6" w:space="0" w:color="auto"/>
              <w:left w:val="single" w:sz="6" w:space="0" w:color="auto"/>
              <w:bottom w:val="single" w:sz="6" w:space="0" w:color="auto"/>
              <w:right w:val="single" w:sz="6" w:space="0" w:color="auto"/>
            </w:tcBorders>
          </w:tcPr>
          <w:p w:rsidR="0035268B" w:rsidRPr="00571CA9" w:rsidRDefault="00AA6995"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35268B" w:rsidRPr="00571CA9" w:rsidRDefault="0035268B"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35268B" w:rsidRPr="00571CA9" w:rsidRDefault="00AA6995"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35268B"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35268B" w:rsidRDefault="0035268B" w:rsidP="00E026B0">
            <w:pPr>
              <w:pStyle w:val="BodyText"/>
              <w:rPr>
                <w:rFonts w:ascii="Times New Roman" w:hAnsi="Times New Roman"/>
                <w:sz w:val="24"/>
              </w:rPr>
            </w:pPr>
            <w:proofErr w:type="spellStart"/>
            <w:r>
              <w:rPr>
                <w:rFonts w:ascii="Times New Roman" w:hAnsi="Times New Roman"/>
                <w:sz w:val="24"/>
              </w:rPr>
              <w:t>subscriberName</w:t>
            </w:r>
            <w:proofErr w:type="spellEnd"/>
          </w:p>
        </w:tc>
        <w:tc>
          <w:tcPr>
            <w:tcW w:w="1754" w:type="pct"/>
            <w:tcBorders>
              <w:top w:val="single" w:sz="6" w:space="0" w:color="auto"/>
              <w:left w:val="single" w:sz="6" w:space="0" w:color="auto"/>
              <w:bottom w:val="single" w:sz="6" w:space="0" w:color="auto"/>
              <w:right w:val="single" w:sz="6" w:space="0" w:color="auto"/>
            </w:tcBorders>
          </w:tcPr>
          <w:p w:rsidR="0035268B" w:rsidRDefault="00FF0942" w:rsidP="00E026B0">
            <w:pPr>
              <w:pStyle w:val="BodyText"/>
              <w:rPr>
                <w:rFonts w:ascii="Times New Roman" w:hAnsi="Times New Roman"/>
                <w:sz w:val="24"/>
              </w:rPr>
            </w:pPr>
            <w:r>
              <w:rPr>
                <w:rFonts w:ascii="Times New Roman" w:hAnsi="Times New Roman"/>
                <w:sz w:val="24"/>
              </w:rPr>
              <w:t>Subscriber Name in following format.</w:t>
            </w:r>
          </w:p>
          <w:p w:rsidR="00FF0942" w:rsidRDefault="00FF0942" w:rsidP="00E026B0">
            <w:pPr>
              <w:pStyle w:val="BodyText"/>
              <w:rPr>
                <w:rFonts w:ascii="Times New Roman" w:hAnsi="Times New Roman"/>
                <w:sz w:val="24"/>
              </w:rPr>
            </w:pPr>
            <w:proofErr w:type="spellStart"/>
            <w:r>
              <w:rPr>
                <w:rFonts w:ascii="Times New Roman" w:hAnsi="Times New Roman"/>
                <w:sz w:val="24"/>
              </w:rPr>
              <w:t>FirstName</w:t>
            </w:r>
            <w:proofErr w:type="spellEnd"/>
            <w:r>
              <w:rPr>
                <w:rFonts w:ascii="Times New Roman" w:hAnsi="Times New Roman"/>
                <w:sz w:val="24"/>
              </w:rPr>
              <w:t xml:space="preserve"> </w:t>
            </w:r>
            <w:proofErr w:type="spellStart"/>
            <w:r w:rsidR="00C45BC4">
              <w:rPr>
                <w:rFonts w:ascii="Times New Roman" w:hAnsi="Times New Roman"/>
                <w:sz w:val="24"/>
              </w:rPr>
              <w:t>MiddleInitial</w:t>
            </w:r>
            <w:proofErr w:type="spellEnd"/>
            <w:r w:rsidR="00C45BC4">
              <w:rPr>
                <w:rFonts w:ascii="Times New Roman" w:hAnsi="Times New Roman"/>
                <w:sz w:val="24"/>
              </w:rPr>
              <w:t xml:space="preserve"> </w:t>
            </w:r>
            <w:proofErr w:type="spellStart"/>
            <w:r>
              <w:rPr>
                <w:rFonts w:ascii="Times New Roman" w:hAnsi="Times New Roman"/>
                <w:sz w:val="24"/>
              </w:rPr>
              <w:t>LastName</w:t>
            </w:r>
            <w:proofErr w:type="spellEnd"/>
          </w:p>
        </w:tc>
        <w:tc>
          <w:tcPr>
            <w:tcW w:w="423" w:type="pct"/>
            <w:tcBorders>
              <w:top w:val="single" w:sz="6" w:space="0" w:color="auto"/>
              <w:left w:val="single" w:sz="6" w:space="0" w:color="auto"/>
              <w:bottom w:val="single" w:sz="6" w:space="0" w:color="auto"/>
              <w:right w:val="single" w:sz="6" w:space="0" w:color="auto"/>
            </w:tcBorders>
          </w:tcPr>
          <w:p w:rsidR="0035268B" w:rsidRPr="00571CA9" w:rsidRDefault="00AA6995" w:rsidP="00E026B0">
            <w:pPr>
              <w:pStyle w:val="BodyText"/>
              <w:rPr>
                <w:rFonts w:ascii="Times New Roman" w:hAnsi="Times New Roman"/>
                <w:snapToGrid w:val="0"/>
                <w:sz w:val="24"/>
              </w:rPr>
            </w:pPr>
            <w:r>
              <w:rPr>
                <w:rFonts w:ascii="Times New Roman" w:hAnsi="Times New Roman"/>
                <w:snapToGrid w:val="0"/>
                <w:sz w:val="24"/>
              </w:rPr>
              <w:t>100</w:t>
            </w:r>
          </w:p>
        </w:tc>
        <w:tc>
          <w:tcPr>
            <w:tcW w:w="459" w:type="pct"/>
            <w:tcBorders>
              <w:top w:val="single" w:sz="6" w:space="0" w:color="auto"/>
              <w:left w:val="single" w:sz="6" w:space="0" w:color="auto"/>
              <w:bottom w:val="single" w:sz="6" w:space="0" w:color="auto"/>
              <w:right w:val="single" w:sz="6" w:space="0" w:color="auto"/>
            </w:tcBorders>
          </w:tcPr>
          <w:p w:rsidR="0035268B" w:rsidRPr="00571CA9" w:rsidRDefault="00AA6995"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35268B" w:rsidRPr="00571CA9" w:rsidRDefault="0035268B"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35268B" w:rsidRPr="00571CA9" w:rsidRDefault="00AA6995"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1B5205"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1B5205" w:rsidRDefault="001B5205" w:rsidP="00E026B0">
            <w:pPr>
              <w:pStyle w:val="BodyText"/>
              <w:rPr>
                <w:rFonts w:ascii="Times New Roman" w:hAnsi="Times New Roman"/>
                <w:sz w:val="24"/>
              </w:rPr>
            </w:pPr>
            <w:proofErr w:type="spellStart"/>
            <w:r>
              <w:rPr>
                <w:rFonts w:ascii="Times New Roman" w:hAnsi="Times New Roman"/>
                <w:sz w:val="24"/>
              </w:rPr>
              <w:t>subscriberStatus</w:t>
            </w:r>
            <w:proofErr w:type="spellEnd"/>
          </w:p>
        </w:tc>
        <w:tc>
          <w:tcPr>
            <w:tcW w:w="1754" w:type="pct"/>
            <w:tcBorders>
              <w:top w:val="single" w:sz="6" w:space="0" w:color="auto"/>
              <w:left w:val="single" w:sz="6" w:space="0" w:color="auto"/>
              <w:bottom w:val="single" w:sz="6" w:space="0" w:color="auto"/>
              <w:right w:val="single" w:sz="6" w:space="0" w:color="auto"/>
            </w:tcBorders>
          </w:tcPr>
          <w:p w:rsidR="001B5205" w:rsidRDefault="001B5205" w:rsidP="00E026B0">
            <w:pPr>
              <w:pStyle w:val="BodyText"/>
              <w:rPr>
                <w:rFonts w:ascii="Times New Roman" w:hAnsi="Times New Roman"/>
                <w:sz w:val="24"/>
              </w:rPr>
            </w:pPr>
            <w:r>
              <w:rPr>
                <w:rFonts w:ascii="Times New Roman" w:hAnsi="Times New Roman"/>
                <w:sz w:val="24"/>
              </w:rPr>
              <w:t>Subscriber Status</w:t>
            </w:r>
          </w:p>
        </w:tc>
        <w:tc>
          <w:tcPr>
            <w:tcW w:w="423" w:type="pct"/>
            <w:tcBorders>
              <w:top w:val="single" w:sz="6" w:space="0" w:color="auto"/>
              <w:left w:val="single" w:sz="6" w:space="0" w:color="auto"/>
              <w:bottom w:val="single" w:sz="6" w:space="0" w:color="auto"/>
              <w:right w:val="single" w:sz="6" w:space="0" w:color="auto"/>
            </w:tcBorders>
          </w:tcPr>
          <w:p w:rsidR="001B5205" w:rsidRDefault="001B5205" w:rsidP="00E026B0">
            <w:pPr>
              <w:pStyle w:val="BodyText"/>
              <w:rPr>
                <w:rFonts w:ascii="Times New Roman" w:hAnsi="Times New Roman"/>
                <w:snapToGrid w:val="0"/>
                <w:sz w:val="24"/>
              </w:rPr>
            </w:pPr>
            <w:r>
              <w:rPr>
                <w:rFonts w:ascii="Times New Roman" w:hAnsi="Times New Roman"/>
                <w:snapToGrid w:val="0"/>
                <w:sz w:val="24"/>
              </w:rPr>
              <w:t>1</w:t>
            </w:r>
          </w:p>
        </w:tc>
        <w:tc>
          <w:tcPr>
            <w:tcW w:w="459" w:type="pct"/>
            <w:tcBorders>
              <w:top w:val="single" w:sz="6" w:space="0" w:color="auto"/>
              <w:left w:val="single" w:sz="6" w:space="0" w:color="auto"/>
              <w:bottom w:val="single" w:sz="6" w:space="0" w:color="auto"/>
              <w:right w:val="single" w:sz="6" w:space="0" w:color="auto"/>
            </w:tcBorders>
          </w:tcPr>
          <w:p w:rsidR="001B5205" w:rsidRDefault="001B5205"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1B5205" w:rsidRDefault="001B5205" w:rsidP="00E026B0">
            <w:pPr>
              <w:pStyle w:val="BodyText"/>
              <w:rPr>
                <w:rFonts w:ascii="Times New Roman" w:hAnsi="Times New Roman"/>
                <w:sz w:val="24"/>
              </w:rPr>
            </w:pPr>
            <w:r>
              <w:rPr>
                <w:rFonts w:ascii="Times New Roman" w:hAnsi="Times New Roman"/>
                <w:sz w:val="24"/>
              </w:rPr>
              <w:t>A – Active</w:t>
            </w:r>
          </w:p>
          <w:p w:rsidR="001B5205" w:rsidRDefault="001B5205" w:rsidP="00E026B0">
            <w:pPr>
              <w:pStyle w:val="BodyText"/>
              <w:rPr>
                <w:rFonts w:ascii="Times New Roman" w:hAnsi="Times New Roman"/>
                <w:sz w:val="24"/>
              </w:rPr>
            </w:pPr>
            <w:r>
              <w:rPr>
                <w:rFonts w:ascii="Times New Roman" w:hAnsi="Times New Roman"/>
                <w:sz w:val="24"/>
              </w:rPr>
              <w:t>S – Suspended</w:t>
            </w:r>
          </w:p>
          <w:p w:rsidR="001B5205" w:rsidRPr="00571CA9" w:rsidRDefault="001B5205" w:rsidP="00E026B0">
            <w:pPr>
              <w:pStyle w:val="BodyText"/>
              <w:rPr>
                <w:rFonts w:ascii="Times New Roman" w:hAnsi="Times New Roman"/>
                <w:sz w:val="24"/>
              </w:rPr>
            </w:pPr>
            <w:r>
              <w:rPr>
                <w:rFonts w:ascii="Times New Roman" w:hAnsi="Times New Roman"/>
                <w:sz w:val="24"/>
              </w:rPr>
              <w:t>R - Reserved</w:t>
            </w:r>
          </w:p>
        </w:tc>
        <w:tc>
          <w:tcPr>
            <w:tcW w:w="689" w:type="pct"/>
            <w:tcBorders>
              <w:top w:val="single" w:sz="6" w:space="0" w:color="auto"/>
              <w:left w:val="single" w:sz="6" w:space="0" w:color="auto"/>
              <w:bottom w:val="single" w:sz="6" w:space="0" w:color="auto"/>
              <w:right w:val="single" w:sz="6" w:space="0" w:color="auto"/>
            </w:tcBorders>
          </w:tcPr>
          <w:p w:rsidR="001B5205" w:rsidRDefault="001B5205"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08665F"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z w:val="24"/>
              </w:rPr>
            </w:pPr>
            <w:proofErr w:type="spellStart"/>
            <w:r>
              <w:rPr>
                <w:rFonts w:ascii="Times New Roman" w:hAnsi="Times New Roman"/>
                <w:sz w:val="24"/>
              </w:rPr>
              <w:t>groupJoinDate</w:t>
            </w:r>
            <w:proofErr w:type="spellEnd"/>
          </w:p>
        </w:tc>
        <w:tc>
          <w:tcPr>
            <w:tcW w:w="1754"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z w:val="24"/>
              </w:rPr>
            </w:pPr>
            <w:r>
              <w:rPr>
                <w:rFonts w:ascii="Times New Roman" w:hAnsi="Times New Roman"/>
                <w:sz w:val="24"/>
              </w:rPr>
              <w:t>Date subscriber joined this group</w:t>
            </w:r>
          </w:p>
        </w:tc>
        <w:tc>
          <w:tcPr>
            <w:tcW w:w="423"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napToGrid w:val="0"/>
                <w:sz w:val="24"/>
              </w:rPr>
            </w:pPr>
            <w:r>
              <w:rPr>
                <w:rFonts w:ascii="Times New Roman" w:hAnsi="Times New Roman"/>
                <w:snapToGrid w:val="0"/>
                <w:sz w:val="24"/>
              </w:rPr>
              <w:t>Date</w:t>
            </w:r>
          </w:p>
        </w:tc>
        <w:tc>
          <w:tcPr>
            <w:tcW w:w="568"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08665F" w:rsidRDefault="0008665F"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08665F"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z w:val="24"/>
              </w:rPr>
            </w:pPr>
            <w:proofErr w:type="spellStart"/>
            <w:r>
              <w:rPr>
                <w:rFonts w:ascii="Times New Roman" w:hAnsi="Times New Roman"/>
                <w:sz w:val="24"/>
              </w:rPr>
              <w:t>groupExitDate</w:t>
            </w:r>
            <w:proofErr w:type="spellEnd"/>
          </w:p>
        </w:tc>
        <w:tc>
          <w:tcPr>
            <w:tcW w:w="1754"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z w:val="24"/>
              </w:rPr>
            </w:pPr>
            <w:r>
              <w:rPr>
                <w:rFonts w:ascii="Times New Roman" w:hAnsi="Times New Roman"/>
                <w:sz w:val="24"/>
              </w:rPr>
              <w:t>Date subscriber exits this group</w:t>
            </w:r>
          </w:p>
        </w:tc>
        <w:tc>
          <w:tcPr>
            <w:tcW w:w="423"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napToGrid w:val="0"/>
                <w:sz w:val="24"/>
              </w:rPr>
            </w:pPr>
            <w:r>
              <w:rPr>
                <w:rFonts w:ascii="Times New Roman" w:hAnsi="Times New Roman"/>
                <w:snapToGrid w:val="0"/>
                <w:sz w:val="24"/>
              </w:rPr>
              <w:t>Date</w:t>
            </w:r>
          </w:p>
        </w:tc>
        <w:tc>
          <w:tcPr>
            <w:tcW w:w="568" w:type="pct"/>
            <w:tcBorders>
              <w:top w:val="single" w:sz="6" w:space="0" w:color="auto"/>
              <w:left w:val="single" w:sz="6" w:space="0" w:color="auto"/>
              <w:bottom w:val="single" w:sz="6" w:space="0" w:color="auto"/>
              <w:right w:val="single" w:sz="6" w:space="0" w:color="auto"/>
            </w:tcBorders>
          </w:tcPr>
          <w:p w:rsidR="0008665F" w:rsidRDefault="0008665F"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08665F" w:rsidRDefault="0008665F" w:rsidP="00C12283">
            <w:pPr>
              <w:pStyle w:val="BodyText"/>
              <w:keepNext/>
              <w:rPr>
                <w:rFonts w:ascii="Times New Roman" w:hAnsi="Times New Roman"/>
                <w:snapToGrid w:val="0"/>
                <w:sz w:val="24"/>
              </w:rPr>
            </w:pPr>
            <w:r>
              <w:rPr>
                <w:rFonts w:ascii="Times New Roman" w:hAnsi="Times New Roman"/>
                <w:snapToGrid w:val="0"/>
                <w:sz w:val="24"/>
              </w:rPr>
              <w:t>Optional</w:t>
            </w:r>
          </w:p>
        </w:tc>
      </w:tr>
      <w:tr w:rsidR="009C3A86"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9C3A86" w:rsidRDefault="00E61037" w:rsidP="00E61037">
            <w:pPr>
              <w:pStyle w:val="BodyText"/>
              <w:rPr>
                <w:rFonts w:ascii="Times New Roman" w:hAnsi="Times New Roman"/>
                <w:sz w:val="24"/>
              </w:rPr>
            </w:pPr>
            <w:proofErr w:type="spellStart"/>
            <w:r>
              <w:rPr>
                <w:rFonts w:ascii="Times New Roman" w:hAnsi="Times New Roman"/>
                <w:sz w:val="24"/>
              </w:rPr>
              <w:t>d</w:t>
            </w:r>
            <w:r w:rsidR="00B731BB">
              <w:rPr>
                <w:rFonts w:ascii="Times New Roman" w:hAnsi="Times New Roman"/>
                <w:sz w:val="24"/>
              </w:rPr>
              <w:t>iscount</w:t>
            </w:r>
            <w:r w:rsidR="007C59C1">
              <w:rPr>
                <w:rFonts w:ascii="Times New Roman" w:hAnsi="Times New Roman"/>
                <w:sz w:val="24"/>
              </w:rPr>
              <w:t>Eligibility</w:t>
            </w:r>
            <w:r w:rsidR="00B731BB">
              <w:rPr>
                <w:rFonts w:ascii="Times New Roman" w:hAnsi="Times New Roman"/>
                <w:sz w:val="24"/>
              </w:rPr>
              <w:t>Flag</w:t>
            </w:r>
            <w:proofErr w:type="spellEnd"/>
          </w:p>
        </w:tc>
        <w:tc>
          <w:tcPr>
            <w:tcW w:w="1754" w:type="pct"/>
            <w:tcBorders>
              <w:top w:val="single" w:sz="6" w:space="0" w:color="auto"/>
              <w:left w:val="single" w:sz="6" w:space="0" w:color="auto"/>
              <w:bottom w:val="single" w:sz="6" w:space="0" w:color="auto"/>
              <w:right w:val="single" w:sz="6" w:space="0" w:color="auto"/>
            </w:tcBorders>
          </w:tcPr>
          <w:p w:rsidR="009C3A86" w:rsidRDefault="009C3A86" w:rsidP="00E026B0">
            <w:pPr>
              <w:pStyle w:val="BodyText"/>
              <w:rPr>
                <w:rFonts w:ascii="Times New Roman" w:hAnsi="Times New Roman"/>
                <w:sz w:val="24"/>
              </w:rPr>
            </w:pPr>
            <w:r>
              <w:rPr>
                <w:rFonts w:ascii="Times New Roman" w:hAnsi="Times New Roman"/>
                <w:sz w:val="24"/>
              </w:rPr>
              <w:t>Boolean flag indicating if this subscriber is counted for discount calculation.</w:t>
            </w:r>
          </w:p>
        </w:tc>
        <w:tc>
          <w:tcPr>
            <w:tcW w:w="423" w:type="pct"/>
            <w:tcBorders>
              <w:top w:val="single" w:sz="6" w:space="0" w:color="auto"/>
              <w:left w:val="single" w:sz="6" w:space="0" w:color="auto"/>
              <w:bottom w:val="single" w:sz="6" w:space="0" w:color="auto"/>
              <w:right w:val="single" w:sz="6" w:space="0" w:color="auto"/>
            </w:tcBorders>
          </w:tcPr>
          <w:p w:rsidR="009C3A86" w:rsidRDefault="009C3A86"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9C3A86" w:rsidRDefault="009C3A86" w:rsidP="00E026B0">
            <w:pPr>
              <w:pStyle w:val="BodyText"/>
              <w:rPr>
                <w:rFonts w:ascii="Times New Roman" w:hAnsi="Times New Roman"/>
                <w:snapToGrid w:val="0"/>
                <w:sz w:val="24"/>
              </w:rPr>
            </w:pPr>
            <w:r>
              <w:rPr>
                <w:rFonts w:ascii="Times New Roman" w:hAnsi="Times New Roman"/>
                <w:snapToGrid w:val="0"/>
                <w:sz w:val="24"/>
              </w:rPr>
              <w:t xml:space="preserve">Boolean </w:t>
            </w:r>
          </w:p>
        </w:tc>
        <w:tc>
          <w:tcPr>
            <w:tcW w:w="568" w:type="pct"/>
            <w:tcBorders>
              <w:top w:val="single" w:sz="6" w:space="0" w:color="auto"/>
              <w:left w:val="single" w:sz="6" w:space="0" w:color="auto"/>
              <w:bottom w:val="single" w:sz="6" w:space="0" w:color="auto"/>
              <w:right w:val="single" w:sz="6" w:space="0" w:color="auto"/>
            </w:tcBorders>
          </w:tcPr>
          <w:p w:rsidR="009C3A86" w:rsidRDefault="009C3A86"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C3A86" w:rsidRDefault="009C3A86" w:rsidP="00C12283">
            <w:pPr>
              <w:pStyle w:val="BodyText"/>
              <w:keepNext/>
              <w:rPr>
                <w:rFonts w:ascii="Times New Roman" w:hAnsi="Times New Roman"/>
                <w:snapToGrid w:val="0"/>
                <w:sz w:val="24"/>
              </w:rPr>
            </w:pPr>
            <w:r>
              <w:rPr>
                <w:rFonts w:ascii="Times New Roman" w:hAnsi="Times New Roman"/>
                <w:snapToGrid w:val="0"/>
                <w:sz w:val="24"/>
              </w:rPr>
              <w:t>Required</w:t>
            </w:r>
          </w:p>
        </w:tc>
      </w:tr>
      <w:tr w:rsidR="00AB2599"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AB2599" w:rsidRDefault="00E61037" w:rsidP="00E61037">
            <w:pPr>
              <w:pStyle w:val="BodyText"/>
              <w:rPr>
                <w:rFonts w:ascii="Times New Roman" w:hAnsi="Times New Roman"/>
                <w:sz w:val="24"/>
              </w:rPr>
            </w:pPr>
            <w:proofErr w:type="spellStart"/>
            <w:r>
              <w:rPr>
                <w:rFonts w:ascii="Times New Roman" w:hAnsi="Times New Roman"/>
                <w:sz w:val="24"/>
              </w:rPr>
              <w:t>discountI</w:t>
            </w:r>
            <w:r w:rsidR="00AB2599">
              <w:rPr>
                <w:rFonts w:ascii="Times New Roman" w:hAnsi="Times New Roman"/>
                <w:sz w:val="24"/>
              </w:rPr>
              <w:t>neligibleReason</w:t>
            </w:r>
            <w:proofErr w:type="spellEnd"/>
          </w:p>
        </w:tc>
        <w:tc>
          <w:tcPr>
            <w:tcW w:w="1754" w:type="pct"/>
            <w:tcBorders>
              <w:top w:val="single" w:sz="6" w:space="0" w:color="auto"/>
              <w:left w:val="single" w:sz="6" w:space="0" w:color="auto"/>
              <w:bottom w:val="single" w:sz="6" w:space="0" w:color="auto"/>
              <w:right w:val="single" w:sz="6" w:space="0" w:color="auto"/>
            </w:tcBorders>
          </w:tcPr>
          <w:p w:rsidR="00AB2599" w:rsidRDefault="00AB2599" w:rsidP="00E026B0">
            <w:pPr>
              <w:pStyle w:val="BodyText"/>
              <w:rPr>
                <w:rFonts w:ascii="Times New Roman" w:hAnsi="Times New Roman"/>
                <w:sz w:val="24"/>
              </w:rPr>
            </w:pPr>
            <w:r>
              <w:rPr>
                <w:rFonts w:ascii="Times New Roman" w:hAnsi="Times New Roman"/>
                <w:sz w:val="24"/>
              </w:rPr>
              <w:t>Reason describing why subscriber is not counted for discount calculation</w:t>
            </w:r>
          </w:p>
        </w:tc>
        <w:tc>
          <w:tcPr>
            <w:tcW w:w="423" w:type="pct"/>
            <w:tcBorders>
              <w:top w:val="single" w:sz="6" w:space="0" w:color="auto"/>
              <w:left w:val="single" w:sz="6" w:space="0" w:color="auto"/>
              <w:bottom w:val="single" w:sz="6" w:space="0" w:color="auto"/>
              <w:right w:val="single" w:sz="6" w:space="0" w:color="auto"/>
            </w:tcBorders>
          </w:tcPr>
          <w:p w:rsidR="00AB2599" w:rsidRDefault="00B731BB" w:rsidP="008C1696">
            <w:pPr>
              <w:pStyle w:val="BodyText"/>
              <w:rPr>
                <w:rFonts w:ascii="Times New Roman" w:hAnsi="Times New Roman"/>
                <w:snapToGrid w:val="0"/>
                <w:sz w:val="24"/>
              </w:rPr>
            </w:pPr>
            <w:r>
              <w:rPr>
                <w:rFonts w:ascii="Times New Roman" w:hAnsi="Times New Roman"/>
                <w:snapToGrid w:val="0"/>
                <w:sz w:val="24"/>
              </w:rPr>
              <w:t>1</w:t>
            </w:r>
            <w:r w:rsidR="00AB2599">
              <w:rPr>
                <w:rFonts w:ascii="Times New Roman" w:hAnsi="Times New Roman"/>
                <w:snapToGrid w:val="0"/>
                <w:sz w:val="24"/>
              </w:rPr>
              <w:t>00</w:t>
            </w:r>
            <w:r w:rsidR="008C1696">
              <w:rPr>
                <w:rFonts w:ascii="Times New Roman" w:hAnsi="Times New Roman"/>
                <w:snapToGrid w:val="0"/>
                <w:sz w:val="24"/>
              </w:rPr>
              <w:t>0</w:t>
            </w:r>
          </w:p>
        </w:tc>
        <w:tc>
          <w:tcPr>
            <w:tcW w:w="459" w:type="pct"/>
            <w:tcBorders>
              <w:top w:val="single" w:sz="6" w:space="0" w:color="auto"/>
              <w:left w:val="single" w:sz="6" w:space="0" w:color="auto"/>
              <w:bottom w:val="single" w:sz="6" w:space="0" w:color="auto"/>
              <w:right w:val="single" w:sz="6" w:space="0" w:color="auto"/>
            </w:tcBorders>
          </w:tcPr>
          <w:p w:rsidR="00AB2599" w:rsidRDefault="00AB2599"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AB2599" w:rsidRDefault="00AB2599"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AB2599" w:rsidRDefault="00AB2599" w:rsidP="00C12283">
            <w:pPr>
              <w:pStyle w:val="BodyText"/>
              <w:keepNext/>
              <w:rPr>
                <w:rFonts w:ascii="Times New Roman" w:hAnsi="Times New Roman"/>
                <w:snapToGrid w:val="0"/>
                <w:sz w:val="24"/>
              </w:rPr>
            </w:pPr>
            <w:r>
              <w:rPr>
                <w:rFonts w:ascii="Times New Roman" w:hAnsi="Times New Roman"/>
                <w:snapToGrid w:val="0"/>
                <w:sz w:val="24"/>
              </w:rPr>
              <w:t>Optional</w:t>
            </w:r>
          </w:p>
        </w:tc>
      </w:tr>
      <w:tr w:rsidR="000E1810"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0E1810" w:rsidRDefault="000E1810" w:rsidP="00E61037">
            <w:pPr>
              <w:pStyle w:val="BodyText"/>
              <w:rPr>
                <w:rFonts w:ascii="Times New Roman" w:hAnsi="Times New Roman"/>
                <w:sz w:val="24"/>
              </w:rPr>
            </w:pPr>
            <w:proofErr w:type="spellStart"/>
            <w:r>
              <w:rPr>
                <w:rFonts w:ascii="Times New Roman" w:hAnsi="Times New Roman"/>
                <w:sz w:val="24"/>
              </w:rPr>
              <w:t>deviceItemId</w:t>
            </w:r>
            <w:proofErr w:type="spellEnd"/>
          </w:p>
        </w:tc>
        <w:tc>
          <w:tcPr>
            <w:tcW w:w="1754" w:type="pct"/>
            <w:tcBorders>
              <w:top w:val="single" w:sz="6" w:space="0" w:color="auto"/>
              <w:left w:val="single" w:sz="6" w:space="0" w:color="auto"/>
              <w:bottom w:val="single" w:sz="6" w:space="0" w:color="auto"/>
              <w:right w:val="single" w:sz="6" w:space="0" w:color="auto"/>
            </w:tcBorders>
          </w:tcPr>
          <w:p w:rsidR="000E1810" w:rsidRDefault="000E1810" w:rsidP="000E1810">
            <w:pPr>
              <w:pStyle w:val="BodyText"/>
              <w:rPr>
                <w:rFonts w:ascii="Times New Roman" w:hAnsi="Times New Roman"/>
                <w:sz w:val="24"/>
              </w:rPr>
            </w:pPr>
            <w:r>
              <w:rPr>
                <w:rFonts w:ascii="Times New Roman" w:hAnsi="Times New Roman"/>
                <w:sz w:val="24"/>
              </w:rPr>
              <w:t xml:space="preserve">Subscriber’s currently active handset item identifier. </w:t>
            </w:r>
          </w:p>
        </w:tc>
        <w:tc>
          <w:tcPr>
            <w:tcW w:w="423" w:type="pct"/>
            <w:tcBorders>
              <w:top w:val="single" w:sz="6" w:space="0" w:color="auto"/>
              <w:left w:val="single" w:sz="6" w:space="0" w:color="auto"/>
              <w:bottom w:val="single" w:sz="6" w:space="0" w:color="auto"/>
              <w:right w:val="single" w:sz="6" w:space="0" w:color="auto"/>
            </w:tcBorders>
          </w:tcPr>
          <w:p w:rsidR="000E1810" w:rsidRDefault="000E1810" w:rsidP="00E026B0">
            <w:pPr>
              <w:pStyle w:val="BodyText"/>
              <w:rPr>
                <w:rFonts w:ascii="Times New Roman" w:hAnsi="Times New Roman"/>
                <w:snapToGrid w:val="0"/>
                <w:sz w:val="24"/>
              </w:rPr>
            </w:pPr>
            <w:r>
              <w:rPr>
                <w:rFonts w:ascii="Times New Roman" w:hAnsi="Times New Roman"/>
                <w:snapToGrid w:val="0"/>
                <w:sz w:val="24"/>
              </w:rPr>
              <w:t>15</w:t>
            </w:r>
          </w:p>
        </w:tc>
        <w:tc>
          <w:tcPr>
            <w:tcW w:w="459" w:type="pct"/>
            <w:tcBorders>
              <w:top w:val="single" w:sz="6" w:space="0" w:color="auto"/>
              <w:left w:val="single" w:sz="6" w:space="0" w:color="auto"/>
              <w:bottom w:val="single" w:sz="6" w:space="0" w:color="auto"/>
              <w:right w:val="single" w:sz="6" w:space="0" w:color="auto"/>
            </w:tcBorders>
          </w:tcPr>
          <w:p w:rsidR="000E1810" w:rsidRDefault="000E1810"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0E1810" w:rsidRDefault="000E1810"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0E1810" w:rsidRDefault="000E1810" w:rsidP="00C12283">
            <w:pPr>
              <w:pStyle w:val="BodyText"/>
              <w:keepNext/>
              <w:rPr>
                <w:rFonts w:ascii="Times New Roman" w:hAnsi="Times New Roman"/>
                <w:snapToGrid w:val="0"/>
                <w:sz w:val="24"/>
              </w:rPr>
            </w:pPr>
            <w:r>
              <w:rPr>
                <w:rFonts w:ascii="Times New Roman" w:hAnsi="Times New Roman"/>
                <w:snapToGrid w:val="0"/>
                <w:sz w:val="24"/>
              </w:rPr>
              <w:t>Optional</w:t>
            </w:r>
          </w:p>
        </w:tc>
      </w:tr>
    </w:tbl>
    <w:p w:rsidR="00A4583E" w:rsidRPr="001D14F7" w:rsidRDefault="00C12283" w:rsidP="00C12283">
      <w:pPr>
        <w:pStyle w:val="Caption"/>
        <w:rPr>
          <w:rFonts w:ascii="Times New Roman" w:hAnsi="Times New Roman"/>
        </w:rPr>
      </w:pPr>
      <w:bookmarkStart w:id="1800" w:name="_Toc377466987"/>
      <w:r w:rsidRPr="001D14F7">
        <w:rPr>
          <w:rFonts w:ascii="Times New Roman" w:hAnsi="Times New Roman"/>
        </w:rPr>
        <w:t xml:space="preserve">Table </w:t>
      </w:r>
      <w:ins w:id="1801"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802" w:author="Pathipati, Suneel [IT]" w:date="2014-01-14T12:31:00Z">
        <w:r w:rsidR="004A1044">
          <w:rPr>
            <w:rFonts w:ascii="Times New Roman" w:hAnsi="Times New Roman"/>
            <w:noProof/>
          </w:rPr>
          <w:t>11</w:t>
        </w:r>
        <w:r w:rsidR="004A1044">
          <w:rPr>
            <w:rFonts w:ascii="Times New Roman" w:hAnsi="Times New Roman"/>
          </w:rPr>
          <w:fldChar w:fldCharType="end"/>
        </w:r>
      </w:ins>
      <w:del w:id="1803"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10</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70717D" w:rsidRPr="001D14F7">
        <w:rPr>
          <w:rFonts w:ascii="Times New Roman" w:hAnsi="Times New Roman"/>
        </w:rPr>
        <w:t>subscriberInfo</w:t>
      </w:r>
      <w:bookmarkEnd w:id="1800"/>
      <w:proofErr w:type="spellEnd"/>
    </w:p>
    <w:p w:rsidR="00461A2D" w:rsidRDefault="003C677E" w:rsidP="007D7A84">
      <w:pPr>
        <w:pStyle w:val="Heading6"/>
      </w:pPr>
      <w:bookmarkStart w:id="1804" w:name="_Toc377467025"/>
      <w:proofErr w:type="spellStart"/>
      <w:r>
        <w:t>discountTierList</w:t>
      </w:r>
      <w:bookmarkEnd w:id="1804"/>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461A2D" w:rsidRPr="00571CA9" w:rsidTr="00E026B0">
        <w:trPr>
          <w:trHeight w:val="209"/>
          <w:tblHeader/>
        </w:trPr>
        <w:tc>
          <w:tcPr>
            <w:tcW w:w="1106" w:type="pct"/>
            <w:shd w:val="clear" w:color="auto" w:fill="8DB3E2"/>
          </w:tcPr>
          <w:p w:rsidR="00461A2D" w:rsidRPr="00571CA9" w:rsidRDefault="00461A2D" w:rsidP="00E026B0">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461A2D" w:rsidRPr="00571CA9" w:rsidRDefault="00461A2D"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461A2D" w:rsidRPr="00571CA9" w:rsidRDefault="00461A2D"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461A2D" w:rsidRPr="00571CA9" w:rsidRDefault="00461A2D"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461A2D" w:rsidRPr="00571CA9" w:rsidRDefault="00461A2D"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461A2D" w:rsidRPr="00571CA9" w:rsidRDefault="00461A2D"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461A2D"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461A2D" w:rsidRPr="00571CA9" w:rsidRDefault="006A48B1" w:rsidP="00E026B0">
            <w:pPr>
              <w:pStyle w:val="BodyText"/>
              <w:rPr>
                <w:rFonts w:ascii="Times New Roman" w:hAnsi="Times New Roman"/>
                <w:sz w:val="24"/>
              </w:rPr>
            </w:pPr>
            <w:proofErr w:type="spellStart"/>
            <w:r>
              <w:rPr>
                <w:rFonts w:ascii="Times New Roman" w:hAnsi="Times New Roman"/>
                <w:sz w:val="24"/>
              </w:rPr>
              <w:t>discountTierInfo</w:t>
            </w:r>
            <w:proofErr w:type="spellEnd"/>
          </w:p>
        </w:tc>
        <w:tc>
          <w:tcPr>
            <w:tcW w:w="1754" w:type="pct"/>
            <w:tcBorders>
              <w:top w:val="single" w:sz="6" w:space="0" w:color="auto"/>
              <w:left w:val="single" w:sz="6" w:space="0" w:color="auto"/>
              <w:bottom w:val="single" w:sz="6" w:space="0" w:color="auto"/>
              <w:right w:val="single" w:sz="6" w:space="0" w:color="auto"/>
            </w:tcBorders>
          </w:tcPr>
          <w:p w:rsidR="00461A2D" w:rsidRPr="00571CA9" w:rsidRDefault="00FB3CBC" w:rsidP="00E026B0">
            <w:pPr>
              <w:pStyle w:val="BodyText"/>
              <w:rPr>
                <w:rFonts w:ascii="Times New Roman" w:hAnsi="Times New Roman"/>
                <w:sz w:val="24"/>
              </w:rPr>
            </w:pPr>
            <w:r>
              <w:rPr>
                <w:rFonts w:ascii="Times New Roman" w:hAnsi="Times New Roman"/>
                <w:sz w:val="24"/>
              </w:rPr>
              <w:t>Structure containing discount matrix.</w:t>
            </w:r>
          </w:p>
        </w:tc>
        <w:tc>
          <w:tcPr>
            <w:tcW w:w="423" w:type="pct"/>
            <w:tcBorders>
              <w:top w:val="single" w:sz="6" w:space="0" w:color="auto"/>
              <w:left w:val="single" w:sz="6" w:space="0" w:color="auto"/>
              <w:bottom w:val="single" w:sz="6" w:space="0" w:color="auto"/>
              <w:right w:val="single" w:sz="6" w:space="0" w:color="auto"/>
            </w:tcBorders>
          </w:tcPr>
          <w:p w:rsidR="00461A2D" w:rsidRPr="00571CA9" w:rsidRDefault="00461A2D"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461A2D" w:rsidRPr="00571CA9" w:rsidRDefault="00C40580" w:rsidP="00E026B0">
            <w:pPr>
              <w:pStyle w:val="BodyText"/>
              <w:rPr>
                <w:rFonts w:ascii="Times New Roman" w:hAnsi="Times New Roman"/>
                <w:snapToGrid w:val="0"/>
                <w:sz w:val="24"/>
              </w:rPr>
            </w:pPr>
            <w:r>
              <w:rPr>
                <w:rFonts w:ascii="Times New Roman" w:hAnsi="Times New Roman"/>
                <w:snapToGrid w:val="0"/>
                <w:sz w:val="24"/>
              </w:rPr>
              <w:t>Structure</w:t>
            </w:r>
          </w:p>
        </w:tc>
        <w:tc>
          <w:tcPr>
            <w:tcW w:w="568" w:type="pct"/>
            <w:tcBorders>
              <w:top w:val="single" w:sz="6" w:space="0" w:color="auto"/>
              <w:left w:val="single" w:sz="6" w:space="0" w:color="auto"/>
              <w:bottom w:val="single" w:sz="6" w:space="0" w:color="auto"/>
              <w:right w:val="single" w:sz="6" w:space="0" w:color="auto"/>
            </w:tcBorders>
          </w:tcPr>
          <w:p w:rsidR="00461A2D" w:rsidRPr="00571CA9" w:rsidRDefault="00461A2D"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461A2D" w:rsidRPr="00571CA9" w:rsidRDefault="00A53EFF" w:rsidP="00E026B0">
            <w:pPr>
              <w:pStyle w:val="BodyText"/>
              <w:rPr>
                <w:rFonts w:ascii="Times New Roman" w:hAnsi="Times New Roman"/>
                <w:snapToGrid w:val="0"/>
                <w:sz w:val="24"/>
              </w:rPr>
            </w:pPr>
            <w:r>
              <w:rPr>
                <w:rFonts w:ascii="Times New Roman" w:hAnsi="Times New Roman"/>
                <w:snapToGrid w:val="0"/>
                <w:sz w:val="24"/>
              </w:rPr>
              <w:t>Required</w:t>
            </w:r>
          </w:p>
        </w:tc>
      </w:tr>
    </w:tbl>
    <w:p w:rsidR="00461A2D" w:rsidRPr="001D14F7" w:rsidRDefault="00C12283" w:rsidP="00EA4A2D">
      <w:pPr>
        <w:pStyle w:val="Caption"/>
        <w:rPr>
          <w:rFonts w:ascii="Times New Roman" w:hAnsi="Times New Roman"/>
        </w:rPr>
      </w:pPr>
      <w:bookmarkStart w:id="1805" w:name="_Toc377466988"/>
      <w:r w:rsidRPr="001D14F7">
        <w:rPr>
          <w:rFonts w:ascii="Times New Roman" w:hAnsi="Times New Roman"/>
        </w:rPr>
        <w:t xml:space="preserve">Table </w:t>
      </w:r>
      <w:ins w:id="1806"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807" w:author="Pathipati, Suneel [IT]" w:date="2014-01-14T12:31:00Z">
        <w:r w:rsidR="004A1044">
          <w:rPr>
            <w:rFonts w:ascii="Times New Roman" w:hAnsi="Times New Roman"/>
            <w:noProof/>
          </w:rPr>
          <w:t>12</w:t>
        </w:r>
        <w:r w:rsidR="004A1044">
          <w:rPr>
            <w:rFonts w:ascii="Times New Roman" w:hAnsi="Times New Roman"/>
          </w:rPr>
          <w:fldChar w:fldCharType="end"/>
        </w:r>
      </w:ins>
      <w:del w:id="1808"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11</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00F337A4">
        <w:rPr>
          <w:rFonts w:ascii="Times New Roman" w:hAnsi="Times New Roman"/>
        </w:rPr>
        <w:t>discountTierList</w:t>
      </w:r>
      <w:bookmarkEnd w:id="1805"/>
      <w:proofErr w:type="spellEnd"/>
    </w:p>
    <w:p w:rsidR="003C677E" w:rsidRPr="003C677E" w:rsidRDefault="003C677E" w:rsidP="001D14F7">
      <w:pPr>
        <w:pStyle w:val="Heading7"/>
        <w:tabs>
          <w:tab w:val="clear" w:pos="1296"/>
          <w:tab w:val="num" w:pos="1710"/>
        </w:tabs>
        <w:ind w:left="1710" w:hanging="1710"/>
        <w:rPr>
          <w:rFonts w:ascii="Times New Roman" w:hAnsi="Times New Roman"/>
          <w:b/>
          <w:sz w:val="28"/>
          <w:szCs w:val="28"/>
        </w:rPr>
      </w:pPr>
      <w:bookmarkStart w:id="1809" w:name="_Toc377467026"/>
      <w:proofErr w:type="spellStart"/>
      <w:r w:rsidRPr="003C677E">
        <w:rPr>
          <w:rFonts w:ascii="Times New Roman" w:hAnsi="Times New Roman"/>
          <w:b/>
          <w:sz w:val="28"/>
          <w:szCs w:val="28"/>
        </w:rPr>
        <w:t>d</w:t>
      </w:r>
      <w:r w:rsidR="00706F57">
        <w:rPr>
          <w:rFonts w:ascii="Times New Roman" w:hAnsi="Times New Roman"/>
          <w:b/>
          <w:sz w:val="28"/>
          <w:szCs w:val="28"/>
        </w:rPr>
        <w:t>iscountTierInfo</w:t>
      </w:r>
      <w:bookmarkEnd w:id="1809"/>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02"/>
        <w:gridCol w:w="4601"/>
        <w:gridCol w:w="1109"/>
        <w:gridCol w:w="1204"/>
        <w:gridCol w:w="1490"/>
        <w:gridCol w:w="1808"/>
      </w:tblGrid>
      <w:tr w:rsidR="003C677E" w:rsidRPr="00571CA9" w:rsidTr="00E026B0">
        <w:trPr>
          <w:trHeight w:val="209"/>
          <w:tblHeader/>
        </w:trPr>
        <w:tc>
          <w:tcPr>
            <w:tcW w:w="1106" w:type="pct"/>
            <w:shd w:val="clear" w:color="auto" w:fill="8DB3E2"/>
          </w:tcPr>
          <w:p w:rsidR="003C677E" w:rsidRPr="00571CA9" w:rsidRDefault="003C677E" w:rsidP="00E026B0">
            <w:pPr>
              <w:pStyle w:val="BodyText"/>
              <w:rPr>
                <w:rFonts w:ascii="Times New Roman" w:hAnsi="Times New Roman"/>
                <w:b/>
                <w:sz w:val="24"/>
              </w:rPr>
            </w:pPr>
            <w:r w:rsidRPr="00571CA9">
              <w:rPr>
                <w:rFonts w:ascii="Times New Roman" w:hAnsi="Times New Roman"/>
                <w:b/>
                <w:sz w:val="24"/>
              </w:rPr>
              <w:lastRenderedPageBreak/>
              <w:t>XML Tag Name / Field Name</w:t>
            </w:r>
          </w:p>
        </w:tc>
        <w:tc>
          <w:tcPr>
            <w:tcW w:w="1754" w:type="pct"/>
            <w:shd w:val="clear" w:color="auto" w:fill="8DB3E2"/>
          </w:tcPr>
          <w:p w:rsidR="003C677E" w:rsidRPr="00571CA9" w:rsidRDefault="003C677E"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3C677E" w:rsidRPr="00571CA9" w:rsidRDefault="003C677E"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3C677E" w:rsidRPr="00571CA9" w:rsidRDefault="003C677E"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3C677E" w:rsidRPr="00571CA9" w:rsidRDefault="003C677E"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3C677E" w:rsidRPr="00571CA9" w:rsidRDefault="003C677E"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3C677E"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3C677E" w:rsidRPr="00571CA9" w:rsidRDefault="006A48B1" w:rsidP="00E026B0">
            <w:pPr>
              <w:pStyle w:val="BodyText"/>
              <w:rPr>
                <w:rFonts w:ascii="Times New Roman" w:hAnsi="Times New Roman"/>
                <w:sz w:val="24"/>
              </w:rPr>
            </w:pPr>
            <w:proofErr w:type="spellStart"/>
            <w:r>
              <w:rPr>
                <w:rFonts w:ascii="Times New Roman" w:hAnsi="Times New Roman"/>
                <w:sz w:val="24"/>
              </w:rPr>
              <w:t>subscriberCount</w:t>
            </w:r>
            <w:proofErr w:type="spellEnd"/>
          </w:p>
        </w:tc>
        <w:tc>
          <w:tcPr>
            <w:tcW w:w="1754" w:type="pct"/>
            <w:tcBorders>
              <w:top w:val="single" w:sz="6" w:space="0" w:color="auto"/>
              <w:left w:val="single" w:sz="6" w:space="0" w:color="auto"/>
              <w:bottom w:val="single" w:sz="6" w:space="0" w:color="auto"/>
              <w:right w:val="single" w:sz="6" w:space="0" w:color="auto"/>
            </w:tcBorders>
          </w:tcPr>
          <w:p w:rsidR="003C677E" w:rsidRPr="00571CA9" w:rsidRDefault="00FB3CBC" w:rsidP="00E026B0">
            <w:pPr>
              <w:pStyle w:val="BodyText"/>
              <w:rPr>
                <w:rFonts w:ascii="Times New Roman" w:hAnsi="Times New Roman"/>
                <w:sz w:val="24"/>
              </w:rPr>
            </w:pPr>
            <w:r>
              <w:rPr>
                <w:rFonts w:ascii="Times New Roman" w:hAnsi="Times New Roman"/>
                <w:sz w:val="24"/>
              </w:rPr>
              <w:t>Subscriber Count</w:t>
            </w:r>
          </w:p>
        </w:tc>
        <w:tc>
          <w:tcPr>
            <w:tcW w:w="423" w:type="pct"/>
            <w:tcBorders>
              <w:top w:val="single" w:sz="6" w:space="0" w:color="auto"/>
              <w:left w:val="single" w:sz="6" w:space="0" w:color="auto"/>
              <w:bottom w:val="single" w:sz="6" w:space="0" w:color="auto"/>
              <w:right w:val="single" w:sz="6" w:space="0" w:color="auto"/>
            </w:tcBorders>
          </w:tcPr>
          <w:p w:rsidR="003C677E" w:rsidRPr="00571CA9" w:rsidRDefault="003C677E" w:rsidP="00E026B0">
            <w:pPr>
              <w:pStyle w:val="BodyText"/>
              <w:rPr>
                <w:rFonts w:ascii="Times New Roman" w:hAnsi="Times New Roman"/>
                <w:snapToGrid w:val="0"/>
                <w:sz w:val="24"/>
              </w:rPr>
            </w:pPr>
            <w:r>
              <w:rPr>
                <w:rFonts w:ascii="Times New Roman" w:hAnsi="Times New Roman"/>
                <w:snapToGrid w:val="0"/>
                <w:sz w:val="24"/>
              </w:rPr>
              <w:t>6</w:t>
            </w:r>
          </w:p>
        </w:tc>
        <w:tc>
          <w:tcPr>
            <w:tcW w:w="459" w:type="pct"/>
            <w:tcBorders>
              <w:top w:val="single" w:sz="6" w:space="0" w:color="auto"/>
              <w:left w:val="single" w:sz="6" w:space="0" w:color="auto"/>
              <w:bottom w:val="single" w:sz="6" w:space="0" w:color="auto"/>
              <w:right w:val="single" w:sz="6" w:space="0" w:color="auto"/>
            </w:tcBorders>
          </w:tcPr>
          <w:p w:rsidR="003C677E" w:rsidRPr="00571CA9" w:rsidRDefault="003C677E"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3C677E" w:rsidRPr="00571CA9" w:rsidRDefault="003C677E"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3C677E" w:rsidRPr="00571CA9" w:rsidRDefault="003C677E" w:rsidP="00E026B0">
            <w:pPr>
              <w:pStyle w:val="BodyText"/>
              <w:rPr>
                <w:rFonts w:ascii="Times New Roman" w:hAnsi="Times New Roman"/>
                <w:snapToGrid w:val="0"/>
                <w:sz w:val="24"/>
              </w:rPr>
            </w:pPr>
            <w:r>
              <w:rPr>
                <w:rFonts w:ascii="Times New Roman" w:hAnsi="Times New Roman"/>
                <w:snapToGrid w:val="0"/>
                <w:sz w:val="24"/>
              </w:rPr>
              <w:t>Required</w:t>
            </w:r>
          </w:p>
        </w:tc>
      </w:tr>
      <w:tr w:rsidR="006A48B1"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6A48B1" w:rsidRDefault="006A48B1" w:rsidP="00E026B0">
            <w:pPr>
              <w:pStyle w:val="BodyText"/>
              <w:rPr>
                <w:rFonts w:ascii="Times New Roman" w:hAnsi="Times New Roman"/>
                <w:sz w:val="24"/>
              </w:rPr>
            </w:pPr>
            <w:proofErr w:type="spellStart"/>
            <w:r>
              <w:rPr>
                <w:rFonts w:ascii="Times New Roman" w:hAnsi="Times New Roman"/>
                <w:sz w:val="24"/>
              </w:rPr>
              <w:t>discountAmountPerLine</w:t>
            </w:r>
            <w:proofErr w:type="spellEnd"/>
          </w:p>
        </w:tc>
        <w:tc>
          <w:tcPr>
            <w:tcW w:w="1754" w:type="pct"/>
            <w:tcBorders>
              <w:top w:val="single" w:sz="6" w:space="0" w:color="auto"/>
              <w:left w:val="single" w:sz="6" w:space="0" w:color="auto"/>
              <w:bottom w:val="single" w:sz="6" w:space="0" w:color="auto"/>
              <w:right w:val="single" w:sz="6" w:space="0" w:color="auto"/>
            </w:tcBorders>
          </w:tcPr>
          <w:p w:rsidR="006A48B1" w:rsidRDefault="00FB3CBC" w:rsidP="00E026B0">
            <w:pPr>
              <w:pStyle w:val="BodyText"/>
              <w:rPr>
                <w:rFonts w:ascii="Times New Roman" w:hAnsi="Times New Roman"/>
                <w:sz w:val="24"/>
              </w:rPr>
            </w:pPr>
            <w:r>
              <w:rPr>
                <w:rFonts w:ascii="Times New Roman" w:hAnsi="Times New Roman"/>
                <w:sz w:val="24"/>
              </w:rPr>
              <w:t>Discount amount per line based on subscriber count.</w:t>
            </w:r>
          </w:p>
        </w:tc>
        <w:tc>
          <w:tcPr>
            <w:tcW w:w="423" w:type="pct"/>
            <w:tcBorders>
              <w:top w:val="single" w:sz="6" w:space="0" w:color="auto"/>
              <w:left w:val="single" w:sz="6" w:space="0" w:color="auto"/>
              <w:bottom w:val="single" w:sz="6" w:space="0" w:color="auto"/>
              <w:right w:val="single" w:sz="6" w:space="0" w:color="auto"/>
            </w:tcBorders>
          </w:tcPr>
          <w:p w:rsidR="006A48B1" w:rsidRDefault="006A48B1"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6A48B1" w:rsidRDefault="00194C45" w:rsidP="00E026B0">
            <w:pPr>
              <w:pStyle w:val="BodyText"/>
              <w:rPr>
                <w:rFonts w:ascii="Times New Roman" w:hAnsi="Times New Roman"/>
                <w:snapToGrid w:val="0"/>
                <w:sz w:val="24"/>
              </w:rPr>
            </w:pPr>
            <w:r>
              <w:rPr>
                <w:rFonts w:ascii="Times New Roman" w:hAnsi="Times New Roman"/>
                <w:snapToGrid w:val="0"/>
                <w:sz w:val="24"/>
              </w:rPr>
              <w:t>Decimal</w:t>
            </w:r>
          </w:p>
        </w:tc>
        <w:tc>
          <w:tcPr>
            <w:tcW w:w="568" w:type="pct"/>
            <w:tcBorders>
              <w:top w:val="single" w:sz="6" w:space="0" w:color="auto"/>
              <w:left w:val="single" w:sz="6" w:space="0" w:color="auto"/>
              <w:bottom w:val="single" w:sz="6" w:space="0" w:color="auto"/>
              <w:right w:val="single" w:sz="6" w:space="0" w:color="auto"/>
            </w:tcBorders>
          </w:tcPr>
          <w:p w:rsidR="006A48B1" w:rsidRPr="00571CA9" w:rsidRDefault="006A48B1"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6A48B1" w:rsidRDefault="00194C45" w:rsidP="001D14F7">
            <w:pPr>
              <w:pStyle w:val="BodyText"/>
              <w:keepNext/>
              <w:rPr>
                <w:rFonts w:ascii="Times New Roman" w:hAnsi="Times New Roman"/>
                <w:snapToGrid w:val="0"/>
                <w:sz w:val="24"/>
              </w:rPr>
            </w:pPr>
            <w:r>
              <w:rPr>
                <w:rFonts w:ascii="Times New Roman" w:hAnsi="Times New Roman"/>
                <w:snapToGrid w:val="0"/>
                <w:sz w:val="24"/>
              </w:rPr>
              <w:t>Required</w:t>
            </w:r>
          </w:p>
        </w:tc>
      </w:tr>
    </w:tbl>
    <w:p w:rsidR="003C677E" w:rsidRDefault="001D14F7" w:rsidP="001D14F7">
      <w:pPr>
        <w:pStyle w:val="Caption"/>
        <w:rPr>
          <w:rFonts w:ascii="Times New Roman" w:hAnsi="Times New Roman"/>
        </w:rPr>
      </w:pPr>
      <w:bookmarkStart w:id="1810" w:name="_Toc377466989"/>
      <w:r w:rsidRPr="001D14F7">
        <w:rPr>
          <w:rFonts w:ascii="Times New Roman" w:hAnsi="Times New Roman"/>
        </w:rPr>
        <w:t xml:space="preserve">Table </w:t>
      </w:r>
      <w:ins w:id="1811"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812" w:author="Pathipati, Suneel [IT]" w:date="2014-01-14T12:31:00Z">
        <w:r w:rsidR="004A1044">
          <w:rPr>
            <w:rFonts w:ascii="Times New Roman" w:hAnsi="Times New Roman"/>
            <w:noProof/>
          </w:rPr>
          <w:t>13</w:t>
        </w:r>
        <w:r w:rsidR="004A1044">
          <w:rPr>
            <w:rFonts w:ascii="Times New Roman" w:hAnsi="Times New Roman"/>
          </w:rPr>
          <w:fldChar w:fldCharType="end"/>
        </w:r>
      </w:ins>
      <w:del w:id="1813"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12</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sidRPr="001D14F7">
        <w:rPr>
          <w:rFonts w:ascii="Times New Roman" w:hAnsi="Times New Roman"/>
        </w:rPr>
        <w:t>discountTierInfo</w:t>
      </w:r>
      <w:bookmarkEnd w:id="1810"/>
      <w:proofErr w:type="spellEnd"/>
    </w:p>
    <w:p w:rsidR="00BC1BCF" w:rsidRDefault="00BC1BCF" w:rsidP="00BC1BCF">
      <w:pPr>
        <w:pStyle w:val="Heading4"/>
      </w:pPr>
      <w:bookmarkStart w:id="1814" w:name="_Toc374026201"/>
      <w:bookmarkStart w:id="1815" w:name="_Toc377467027"/>
      <w:bookmarkEnd w:id="1814"/>
      <w:r>
        <w:t>eligibilityInfoForInput</w:t>
      </w:r>
      <w:r w:rsidR="00DA4CE2">
        <w:t>Sub</w:t>
      </w:r>
      <w:bookmarkEnd w:id="181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7" w:type="dxa"/>
          <w:right w:w="77" w:type="dxa"/>
        </w:tblCellMar>
        <w:tblLook w:val="0000" w:firstRow="0" w:lastRow="0" w:firstColumn="0" w:lastColumn="0" w:noHBand="0" w:noVBand="0"/>
      </w:tblPr>
      <w:tblGrid>
        <w:gridCol w:w="2994"/>
        <w:gridCol w:w="4577"/>
        <w:gridCol w:w="1086"/>
        <w:gridCol w:w="1181"/>
        <w:gridCol w:w="1468"/>
        <w:gridCol w:w="1808"/>
      </w:tblGrid>
      <w:tr w:rsidR="00BC1BCF" w:rsidRPr="00571CA9" w:rsidTr="00E026B0">
        <w:trPr>
          <w:trHeight w:val="209"/>
          <w:tblHeader/>
        </w:trPr>
        <w:tc>
          <w:tcPr>
            <w:tcW w:w="1106" w:type="pct"/>
            <w:shd w:val="clear" w:color="auto" w:fill="8DB3E2"/>
          </w:tcPr>
          <w:p w:rsidR="00BC1BCF" w:rsidRPr="00571CA9" w:rsidRDefault="00BC1BCF" w:rsidP="00E026B0">
            <w:pPr>
              <w:pStyle w:val="BodyText"/>
              <w:rPr>
                <w:rFonts w:ascii="Times New Roman" w:hAnsi="Times New Roman"/>
                <w:b/>
                <w:sz w:val="24"/>
              </w:rPr>
            </w:pPr>
            <w:r w:rsidRPr="00571CA9">
              <w:rPr>
                <w:rFonts w:ascii="Times New Roman" w:hAnsi="Times New Roman"/>
                <w:b/>
                <w:sz w:val="24"/>
              </w:rPr>
              <w:t>XML Tag Name / Field Name</w:t>
            </w:r>
          </w:p>
        </w:tc>
        <w:tc>
          <w:tcPr>
            <w:tcW w:w="1754" w:type="pct"/>
            <w:shd w:val="clear" w:color="auto" w:fill="8DB3E2"/>
          </w:tcPr>
          <w:p w:rsidR="00BC1BCF" w:rsidRPr="00571CA9" w:rsidRDefault="00BC1BCF" w:rsidP="00E026B0">
            <w:pPr>
              <w:pStyle w:val="BodyText"/>
              <w:rPr>
                <w:rFonts w:ascii="Times New Roman" w:hAnsi="Times New Roman"/>
                <w:b/>
                <w:sz w:val="24"/>
                <w:lang w:val="fr-FR"/>
              </w:rPr>
            </w:pPr>
            <w:r w:rsidRPr="00571CA9">
              <w:rPr>
                <w:rFonts w:ascii="Times New Roman" w:hAnsi="Times New Roman"/>
                <w:b/>
                <w:sz w:val="24"/>
                <w:lang w:val="fr-FR"/>
              </w:rPr>
              <w:t>Description / Notes</w:t>
            </w:r>
          </w:p>
        </w:tc>
        <w:tc>
          <w:tcPr>
            <w:tcW w:w="423" w:type="pct"/>
            <w:shd w:val="clear" w:color="auto" w:fill="8DB3E2"/>
          </w:tcPr>
          <w:p w:rsidR="00BC1BCF" w:rsidRPr="00571CA9" w:rsidRDefault="00BC1BCF" w:rsidP="00E026B0">
            <w:pPr>
              <w:pStyle w:val="BodyText"/>
              <w:rPr>
                <w:rFonts w:ascii="Times New Roman" w:hAnsi="Times New Roman"/>
                <w:b/>
                <w:sz w:val="24"/>
                <w:lang w:val="fr-FR"/>
              </w:rPr>
            </w:pPr>
            <w:proofErr w:type="spellStart"/>
            <w:r w:rsidRPr="00571CA9">
              <w:rPr>
                <w:rFonts w:ascii="Times New Roman" w:hAnsi="Times New Roman"/>
                <w:b/>
                <w:sz w:val="24"/>
                <w:lang w:val="fr-FR"/>
              </w:rPr>
              <w:t>Length</w:t>
            </w:r>
            <w:proofErr w:type="spellEnd"/>
          </w:p>
        </w:tc>
        <w:tc>
          <w:tcPr>
            <w:tcW w:w="459" w:type="pct"/>
            <w:shd w:val="clear" w:color="auto" w:fill="8DB3E2"/>
          </w:tcPr>
          <w:p w:rsidR="00BC1BCF" w:rsidRPr="00571CA9" w:rsidRDefault="00BC1BCF" w:rsidP="00E026B0">
            <w:pPr>
              <w:pStyle w:val="BodyText"/>
              <w:rPr>
                <w:rFonts w:ascii="Times New Roman" w:hAnsi="Times New Roman"/>
                <w:b/>
                <w:sz w:val="24"/>
                <w:lang w:val="fr-FR"/>
              </w:rPr>
            </w:pPr>
            <w:r w:rsidRPr="00571CA9">
              <w:rPr>
                <w:rFonts w:ascii="Times New Roman" w:hAnsi="Times New Roman"/>
                <w:b/>
                <w:sz w:val="24"/>
                <w:lang w:val="fr-FR"/>
              </w:rPr>
              <w:t>Type</w:t>
            </w:r>
          </w:p>
        </w:tc>
        <w:tc>
          <w:tcPr>
            <w:tcW w:w="568" w:type="pct"/>
            <w:shd w:val="clear" w:color="auto" w:fill="8DB3E2"/>
          </w:tcPr>
          <w:p w:rsidR="00BC1BCF" w:rsidRPr="00571CA9" w:rsidRDefault="00BC1BCF" w:rsidP="00E026B0">
            <w:pPr>
              <w:pStyle w:val="BodyText"/>
              <w:rPr>
                <w:rFonts w:ascii="Times New Roman" w:hAnsi="Times New Roman"/>
                <w:b/>
                <w:sz w:val="24"/>
                <w:lang w:val="fr-FR"/>
              </w:rPr>
            </w:pPr>
            <w:r w:rsidRPr="00571CA9">
              <w:rPr>
                <w:rFonts w:ascii="Times New Roman" w:hAnsi="Times New Roman"/>
                <w:b/>
                <w:sz w:val="24"/>
                <w:lang w:val="fr-FR"/>
              </w:rPr>
              <w:t>Values</w:t>
            </w:r>
          </w:p>
        </w:tc>
        <w:tc>
          <w:tcPr>
            <w:tcW w:w="689" w:type="pct"/>
            <w:shd w:val="clear" w:color="auto" w:fill="8DB3E2"/>
          </w:tcPr>
          <w:p w:rsidR="00BC1BCF" w:rsidRPr="00571CA9" w:rsidRDefault="00BC1BCF" w:rsidP="00E026B0">
            <w:pPr>
              <w:pStyle w:val="BodyText"/>
              <w:rPr>
                <w:rFonts w:ascii="Times New Roman" w:hAnsi="Times New Roman"/>
                <w:b/>
                <w:sz w:val="24"/>
                <w:lang w:val="fr-FR"/>
              </w:rPr>
            </w:pPr>
            <w:proofErr w:type="spellStart"/>
            <w:r w:rsidRPr="00571CA9">
              <w:rPr>
                <w:rFonts w:ascii="Times New Roman" w:hAnsi="Times New Roman"/>
                <w:b/>
                <w:sz w:val="24"/>
                <w:lang w:val="fr-FR"/>
              </w:rPr>
              <w:t>Req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p>
        </w:tc>
      </w:tr>
      <w:tr w:rsidR="00BC1BCF"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BC1BCF" w:rsidRDefault="00B731BB" w:rsidP="00DA4CE2">
            <w:pPr>
              <w:pStyle w:val="BodyText"/>
              <w:rPr>
                <w:rFonts w:ascii="Times New Roman" w:hAnsi="Times New Roman"/>
                <w:sz w:val="24"/>
              </w:rPr>
            </w:pPr>
            <w:proofErr w:type="spellStart"/>
            <w:r w:rsidRPr="00B731BB">
              <w:rPr>
                <w:rFonts w:ascii="Times New Roman" w:hAnsi="Times New Roman"/>
                <w:sz w:val="24"/>
              </w:rPr>
              <w:t>discountEligibilityFlag</w:t>
            </w:r>
            <w:proofErr w:type="spellEnd"/>
          </w:p>
        </w:tc>
        <w:tc>
          <w:tcPr>
            <w:tcW w:w="1754" w:type="pct"/>
            <w:tcBorders>
              <w:top w:val="single" w:sz="6" w:space="0" w:color="auto"/>
              <w:left w:val="single" w:sz="6" w:space="0" w:color="auto"/>
              <w:bottom w:val="single" w:sz="6" w:space="0" w:color="auto"/>
              <w:right w:val="single" w:sz="6" w:space="0" w:color="auto"/>
            </w:tcBorders>
          </w:tcPr>
          <w:p w:rsidR="00BC1BCF" w:rsidRDefault="00DA4CE2" w:rsidP="00E026B0">
            <w:pPr>
              <w:pStyle w:val="BodyText"/>
              <w:rPr>
                <w:rFonts w:ascii="Times New Roman" w:hAnsi="Times New Roman"/>
                <w:sz w:val="24"/>
              </w:rPr>
            </w:pPr>
            <w:r>
              <w:rPr>
                <w:rFonts w:ascii="Times New Roman" w:hAnsi="Times New Roman"/>
                <w:sz w:val="24"/>
              </w:rPr>
              <w:t>Indicates whether input subscriber can participate in group discount program or not.</w:t>
            </w:r>
          </w:p>
        </w:tc>
        <w:tc>
          <w:tcPr>
            <w:tcW w:w="423" w:type="pct"/>
            <w:tcBorders>
              <w:top w:val="single" w:sz="6" w:space="0" w:color="auto"/>
              <w:left w:val="single" w:sz="6" w:space="0" w:color="auto"/>
              <w:bottom w:val="single" w:sz="6" w:space="0" w:color="auto"/>
              <w:right w:val="single" w:sz="6" w:space="0" w:color="auto"/>
            </w:tcBorders>
          </w:tcPr>
          <w:p w:rsidR="00BC1BCF" w:rsidRDefault="00BC1BCF" w:rsidP="00E026B0">
            <w:pPr>
              <w:pStyle w:val="BodyText"/>
              <w:rPr>
                <w:rFonts w:ascii="Times New Roman" w:hAnsi="Times New Roman"/>
                <w:snapToGrid w:val="0"/>
                <w:sz w:val="24"/>
              </w:rPr>
            </w:pPr>
            <w:r>
              <w:rPr>
                <w:rFonts w:ascii="Times New Roman" w:hAnsi="Times New Roman"/>
                <w:snapToGrid w:val="0"/>
                <w:sz w:val="24"/>
              </w:rPr>
              <w:t>1</w:t>
            </w:r>
          </w:p>
        </w:tc>
        <w:tc>
          <w:tcPr>
            <w:tcW w:w="459" w:type="pct"/>
            <w:tcBorders>
              <w:top w:val="single" w:sz="6" w:space="0" w:color="auto"/>
              <w:left w:val="single" w:sz="6" w:space="0" w:color="auto"/>
              <w:bottom w:val="single" w:sz="6" w:space="0" w:color="auto"/>
              <w:right w:val="single" w:sz="6" w:space="0" w:color="auto"/>
            </w:tcBorders>
          </w:tcPr>
          <w:p w:rsidR="00BC1BCF" w:rsidRDefault="00BC1BCF"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BC1BCF" w:rsidRDefault="00BC1BCF"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BC1BCF" w:rsidRDefault="00BC1BCF" w:rsidP="00E026B0">
            <w:pPr>
              <w:pStyle w:val="BodyText"/>
              <w:rPr>
                <w:rFonts w:ascii="Times New Roman" w:hAnsi="Times New Roman"/>
                <w:snapToGrid w:val="0"/>
                <w:sz w:val="24"/>
              </w:rPr>
            </w:pPr>
            <w:r>
              <w:rPr>
                <w:rFonts w:ascii="Times New Roman" w:hAnsi="Times New Roman"/>
                <w:snapToGrid w:val="0"/>
                <w:sz w:val="24"/>
              </w:rPr>
              <w:t>Required</w:t>
            </w:r>
          </w:p>
        </w:tc>
      </w:tr>
      <w:tr w:rsidR="00DA4CE2"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DA4CE2" w:rsidRDefault="00DA4CE2" w:rsidP="00DA4CE2">
            <w:pPr>
              <w:pStyle w:val="BodyText"/>
              <w:rPr>
                <w:rFonts w:ascii="Times New Roman" w:hAnsi="Times New Roman"/>
                <w:sz w:val="24"/>
              </w:rPr>
            </w:pPr>
            <w:proofErr w:type="spellStart"/>
            <w:r>
              <w:rPr>
                <w:rFonts w:ascii="Times New Roman" w:hAnsi="Times New Roman"/>
                <w:sz w:val="24"/>
              </w:rPr>
              <w:t>ineligibleReason</w:t>
            </w:r>
            <w:proofErr w:type="spellEnd"/>
          </w:p>
        </w:tc>
        <w:tc>
          <w:tcPr>
            <w:tcW w:w="1754" w:type="pct"/>
            <w:tcBorders>
              <w:top w:val="single" w:sz="6" w:space="0" w:color="auto"/>
              <w:left w:val="single" w:sz="6" w:space="0" w:color="auto"/>
              <w:bottom w:val="single" w:sz="6" w:space="0" w:color="auto"/>
              <w:right w:val="single" w:sz="6" w:space="0" w:color="auto"/>
            </w:tcBorders>
          </w:tcPr>
          <w:p w:rsidR="00DA4CE2" w:rsidRDefault="00DA4CE2" w:rsidP="00E026B0">
            <w:pPr>
              <w:pStyle w:val="BodyText"/>
              <w:rPr>
                <w:rFonts w:ascii="Times New Roman" w:hAnsi="Times New Roman"/>
                <w:sz w:val="24"/>
              </w:rPr>
            </w:pPr>
            <w:r>
              <w:rPr>
                <w:rFonts w:ascii="Times New Roman" w:hAnsi="Times New Roman"/>
                <w:sz w:val="24"/>
              </w:rPr>
              <w:t>If input subscriber is not eligible for participating in the program, this field describes the reason for ineligibility.</w:t>
            </w:r>
          </w:p>
        </w:tc>
        <w:tc>
          <w:tcPr>
            <w:tcW w:w="423" w:type="pct"/>
            <w:tcBorders>
              <w:top w:val="single" w:sz="6" w:space="0" w:color="auto"/>
              <w:left w:val="single" w:sz="6" w:space="0" w:color="auto"/>
              <w:bottom w:val="single" w:sz="6" w:space="0" w:color="auto"/>
              <w:right w:val="single" w:sz="6" w:space="0" w:color="auto"/>
            </w:tcBorders>
          </w:tcPr>
          <w:p w:rsidR="00DA4CE2" w:rsidRDefault="00B731BB" w:rsidP="008C1696">
            <w:pPr>
              <w:pStyle w:val="BodyText"/>
              <w:rPr>
                <w:rFonts w:ascii="Times New Roman" w:hAnsi="Times New Roman"/>
                <w:snapToGrid w:val="0"/>
                <w:sz w:val="24"/>
              </w:rPr>
            </w:pPr>
            <w:r>
              <w:rPr>
                <w:rFonts w:ascii="Times New Roman" w:hAnsi="Times New Roman"/>
                <w:snapToGrid w:val="0"/>
                <w:sz w:val="24"/>
              </w:rPr>
              <w:t>1</w:t>
            </w:r>
            <w:r w:rsidR="00E33C12">
              <w:rPr>
                <w:rFonts w:ascii="Times New Roman" w:hAnsi="Times New Roman"/>
                <w:snapToGrid w:val="0"/>
                <w:sz w:val="24"/>
              </w:rPr>
              <w:t>00</w:t>
            </w:r>
            <w:r w:rsidR="008C1696">
              <w:rPr>
                <w:rFonts w:ascii="Times New Roman" w:hAnsi="Times New Roman"/>
                <w:snapToGrid w:val="0"/>
                <w:sz w:val="24"/>
              </w:rPr>
              <w:t>0</w:t>
            </w:r>
          </w:p>
        </w:tc>
        <w:tc>
          <w:tcPr>
            <w:tcW w:w="459" w:type="pct"/>
            <w:tcBorders>
              <w:top w:val="single" w:sz="6" w:space="0" w:color="auto"/>
              <w:left w:val="single" w:sz="6" w:space="0" w:color="auto"/>
              <w:bottom w:val="single" w:sz="6" w:space="0" w:color="auto"/>
              <w:right w:val="single" w:sz="6" w:space="0" w:color="auto"/>
            </w:tcBorders>
          </w:tcPr>
          <w:p w:rsidR="00DA4CE2" w:rsidRDefault="00E33C12"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DA4CE2" w:rsidRDefault="00DA4CE2"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DA4CE2" w:rsidRDefault="00E33C12" w:rsidP="00E026B0">
            <w:pPr>
              <w:pStyle w:val="BodyText"/>
              <w:rPr>
                <w:rFonts w:ascii="Times New Roman" w:hAnsi="Times New Roman"/>
                <w:snapToGrid w:val="0"/>
                <w:sz w:val="24"/>
              </w:rPr>
            </w:pPr>
            <w:r>
              <w:rPr>
                <w:rFonts w:ascii="Times New Roman" w:hAnsi="Times New Roman"/>
                <w:snapToGrid w:val="0"/>
                <w:sz w:val="24"/>
              </w:rPr>
              <w:t>Optional</w:t>
            </w:r>
          </w:p>
        </w:tc>
      </w:tr>
      <w:tr w:rsidR="009C1064"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9C1064" w:rsidRDefault="009C1064" w:rsidP="00DA4CE2">
            <w:pPr>
              <w:pStyle w:val="BodyText"/>
              <w:rPr>
                <w:rFonts w:ascii="Times New Roman" w:hAnsi="Times New Roman"/>
                <w:sz w:val="24"/>
              </w:rPr>
            </w:pPr>
            <w:proofErr w:type="spellStart"/>
            <w:r>
              <w:rPr>
                <w:rFonts w:ascii="Times New Roman" w:hAnsi="Times New Roman"/>
                <w:sz w:val="24"/>
              </w:rPr>
              <w:t>currentGroupId</w:t>
            </w:r>
            <w:proofErr w:type="spellEnd"/>
          </w:p>
        </w:tc>
        <w:tc>
          <w:tcPr>
            <w:tcW w:w="1754" w:type="pct"/>
            <w:tcBorders>
              <w:top w:val="single" w:sz="6" w:space="0" w:color="auto"/>
              <w:left w:val="single" w:sz="6" w:space="0" w:color="auto"/>
              <w:bottom w:val="single" w:sz="6" w:space="0" w:color="auto"/>
              <w:right w:val="single" w:sz="6" w:space="0" w:color="auto"/>
            </w:tcBorders>
          </w:tcPr>
          <w:p w:rsidR="009C1064" w:rsidRDefault="009C1064" w:rsidP="00E026B0">
            <w:pPr>
              <w:pStyle w:val="BodyText"/>
              <w:rPr>
                <w:rFonts w:ascii="Times New Roman" w:hAnsi="Times New Roman"/>
                <w:sz w:val="24"/>
              </w:rPr>
            </w:pPr>
            <w:proofErr w:type="spellStart"/>
            <w:r>
              <w:rPr>
                <w:rFonts w:ascii="Times New Roman" w:hAnsi="Times New Roman"/>
                <w:sz w:val="24"/>
              </w:rPr>
              <w:t>GroupId</w:t>
            </w:r>
            <w:proofErr w:type="spellEnd"/>
            <w:r>
              <w:rPr>
                <w:rFonts w:ascii="Times New Roman" w:hAnsi="Times New Roman"/>
                <w:sz w:val="24"/>
              </w:rPr>
              <w:t xml:space="preserve"> subscriber is currently on.</w:t>
            </w:r>
          </w:p>
        </w:tc>
        <w:tc>
          <w:tcPr>
            <w:tcW w:w="423" w:type="pct"/>
            <w:tcBorders>
              <w:top w:val="single" w:sz="6" w:space="0" w:color="auto"/>
              <w:left w:val="single" w:sz="6" w:space="0" w:color="auto"/>
              <w:bottom w:val="single" w:sz="6" w:space="0" w:color="auto"/>
              <w:right w:val="single" w:sz="6" w:space="0" w:color="auto"/>
            </w:tcBorders>
          </w:tcPr>
          <w:p w:rsidR="009C1064" w:rsidRDefault="009C1064" w:rsidP="00E026B0">
            <w:pPr>
              <w:pStyle w:val="BodyText"/>
              <w:rPr>
                <w:rFonts w:ascii="Times New Roman" w:hAnsi="Times New Roman"/>
                <w:snapToGrid w:val="0"/>
                <w:sz w:val="24"/>
              </w:rPr>
            </w:pPr>
            <w:r>
              <w:rPr>
                <w:rFonts w:ascii="Times New Roman" w:hAnsi="Times New Roman"/>
                <w:snapToGrid w:val="0"/>
                <w:sz w:val="24"/>
              </w:rPr>
              <w:t>1</w:t>
            </w:r>
            <w:r w:rsidR="002E5017">
              <w:rPr>
                <w:rFonts w:ascii="Times New Roman" w:hAnsi="Times New Roman"/>
                <w:snapToGrid w:val="0"/>
                <w:sz w:val="24"/>
              </w:rPr>
              <w:t>5</w:t>
            </w:r>
          </w:p>
        </w:tc>
        <w:tc>
          <w:tcPr>
            <w:tcW w:w="459" w:type="pct"/>
            <w:tcBorders>
              <w:top w:val="single" w:sz="6" w:space="0" w:color="auto"/>
              <w:left w:val="single" w:sz="6" w:space="0" w:color="auto"/>
              <w:bottom w:val="single" w:sz="6" w:space="0" w:color="auto"/>
              <w:right w:val="single" w:sz="6" w:space="0" w:color="auto"/>
            </w:tcBorders>
          </w:tcPr>
          <w:p w:rsidR="009C1064" w:rsidRDefault="009C1064"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9C1064" w:rsidRDefault="009C1064"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C1064" w:rsidRDefault="009C1064" w:rsidP="00E026B0">
            <w:pPr>
              <w:pStyle w:val="BodyText"/>
              <w:rPr>
                <w:rFonts w:ascii="Times New Roman" w:hAnsi="Times New Roman"/>
                <w:snapToGrid w:val="0"/>
                <w:sz w:val="24"/>
              </w:rPr>
            </w:pPr>
            <w:r>
              <w:rPr>
                <w:rFonts w:ascii="Times New Roman" w:hAnsi="Times New Roman"/>
                <w:snapToGrid w:val="0"/>
                <w:sz w:val="24"/>
              </w:rPr>
              <w:t>Optional</w:t>
            </w:r>
          </w:p>
        </w:tc>
      </w:tr>
      <w:tr w:rsidR="00983CB6"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983CB6" w:rsidRDefault="00983CB6" w:rsidP="00DA4CE2">
            <w:pPr>
              <w:pStyle w:val="BodyText"/>
              <w:rPr>
                <w:rFonts w:ascii="Times New Roman" w:hAnsi="Times New Roman"/>
                <w:sz w:val="24"/>
              </w:rPr>
            </w:pPr>
            <w:proofErr w:type="spellStart"/>
            <w:r>
              <w:rPr>
                <w:rFonts w:ascii="Times New Roman" w:hAnsi="Times New Roman"/>
                <w:sz w:val="24"/>
              </w:rPr>
              <w:t>canJoinInputGroupInd</w:t>
            </w:r>
            <w:proofErr w:type="spellEnd"/>
          </w:p>
        </w:tc>
        <w:tc>
          <w:tcPr>
            <w:tcW w:w="1754" w:type="pct"/>
            <w:tcBorders>
              <w:top w:val="single" w:sz="6" w:space="0" w:color="auto"/>
              <w:left w:val="single" w:sz="6" w:space="0" w:color="auto"/>
              <w:bottom w:val="single" w:sz="6" w:space="0" w:color="auto"/>
              <w:right w:val="single" w:sz="6" w:space="0" w:color="auto"/>
            </w:tcBorders>
          </w:tcPr>
          <w:p w:rsidR="00983CB6" w:rsidRDefault="00983CB6" w:rsidP="00983CB6">
            <w:pPr>
              <w:pStyle w:val="BodyText"/>
              <w:rPr>
                <w:rFonts w:ascii="Times New Roman" w:hAnsi="Times New Roman"/>
                <w:sz w:val="24"/>
              </w:rPr>
            </w:pPr>
            <w:r>
              <w:rPr>
                <w:rFonts w:ascii="Times New Roman" w:hAnsi="Times New Roman"/>
                <w:sz w:val="24"/>
              </w:rPr>
              <w:t xml:space="preserve">This field will indicate if input subscriber is eligible to join the input group identified by the group identifier provided in </w:t>
            </w:r>
            <w:proofErr w:type="spellStart"/>
            <w:r>
              <w:rPr>
                <w:rFonts w:ascii="Times New Roman" w:hAnsi="Times New Roman"/>
                <w:sz w:val="24"/>
              </w:rPr>
              <w:t>groupIdentifierInfo</w:t>
            </w:r>
            <w:proofErr w:type="spellEnd"/>
            <w:r>
              <w:rPr>
                <w:rFonts w:ascii="Times New Roman" w:hAnsi="Times New Roman"/>
                <w:sz w:val="24"/>
              </w:rPr>
              <w:t>.</w:t>
            </w:r>
          </w:p>
          <w:p w:rsidR="005F1E4E" w:rsidRDefault="005F1E4E" w:rsidP="00983CB6">
            <w:pPr>
              <w:pStyle w:val="BodyText"/>
              <w:rPr>
                <w:rFonts w:ascii="Times New Roman" w:hAnsi="Times New Roman"/>
                <w:sz w:val="24"/>
              </w:rPr>
            </w:pPr>
            <w:r>
              <w:rPr>
                <w:rFonts w:ascii="Times New Roman" w:hAnsi="Times New Roman"/>
                <w:sz w:val="24"/>
              </w:rPr>
              <w:t xml:space="preserve">This field will not be returned if </w:t>
            </w:r>
            <w:proofErr w:type="spellStart"/>
            <w:r>
              <w:rPr>
                <w:rFonts w:ascii="Times New Roman" w:hAnsi="Times New Roman"/>
                <w:sz w:val="24"/>
              </w:rPr>
              <w:t>discountEligibilityFlag</w:t>
            </w:r>
            <w:proofErr w:type="spellEnd"/>
            <w:r>
              <w:rPr>
                <w:rFonts w:ascii="Times New Roman" w:hAnsi="Times New Roman"/>
                <w:sz w:val="24"/>
              </w:rPr>
              <w:t xml:space="preserve"> is false.</w:t>
            </w:r>
          </w:p>
          <w:p w:rsidR="00983CB6" w:rsidRDefault="00983CB6" w:rsidP="00983CB6">
            <w:pPr>
              <w:pStyle w:val="BodyText"/>
              <w:rPr>
                <w:rFonts w:ascii="Times New Roman" w:hAnsi="Times New Roman"/>
                <w:sz w:val="24"/>
              </w:rPr>
            </w:pPr>
            <w:r>
              <w:rPr>
                <w:rFonts w:ascii="Times New Roman" w:hAnsi="Times New Roman"/>
                <w:sz w:val="24"/>
              </w:rPr>
              <w:t xml:space="preserve">This field will not be returned if </w:t>
            </w:r>
            <w:proofErr w:type="spellStart"/>
            <w:r>
              <w:rPr>
                <w:rFonts w:ascii="Times New Roman" w:hAnsi="Times New Roman"/>
                <w:sz w:val="24"/>
              </w:rPr>
              <w:t>groupIdentifierInfo</w:t>
            </w:r>
            <w:proofErr w:type="spellEnd"/>
            <w:r>
              <w:rPr>
                <w:rFonts w:ascii="Times New Roman" w:hAnsi="Times New Roman"/>
                <w:sz w:val="24"/>
              </w:rPr>
              <w:t xml:space="preserve"> is populated with ban.</w:t>
            </w:r>
          </w:p>
        </w:tc>
        <w:tc>
          <w:tcPr>
            <w:tcW w:w="423" w:type="pct"/>
            <w:tcBorders>
              <w:top w:val="single" w:sz="6" w:space="0" w:color="auto"/>
              <w:left w:val="single" w:sz="6" w:space="0" w:color="auto"/>
              <w:bottom w:val="single" w:sz="6" w:space="0" w:color="auto"/>
              <w:right w:val="single" w:sz="6" w:space="0" w:color="auto"/>
            </w:tcBorders>
          </w:tcPr>
          <w:p w:rsidR="00983CB6" w:rsidRDefault="00983CB6" w:rsidP="00E026B0">
            <w:pPr>
              <w:pStyle w:val="BodyText"/>
              <w:rPr>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983CB6" w:rsidRDefault="00E2649D" w:rsidP="00E026B0">
            <w:pPr>
              <w:pStyle w:val="BodyText"/>
              <w:rPr>
                <w:rFonts w:ascii="Times New Roman" w:hAnsi="Times New Roman"/>
                <w:snapToGrid w:val="0"/>
                <w:sz w:val="24"/>
              </w:rPr>
            </w:pPr>
            <w:r>
              <w:rPr>
                <w:rFonts w:ascii="Times New Roman" w:hAnsi="Times New Roman"/>
                <w:snapToGrid w:val="0"/>
                <w:sz w:val="24"/>
              </w:rPr>
              <w:t>Boolean</w:t>
            </w:r>
          </w:p>
        </w:tc>
        <w:tc>
          <w:tcPr>
            <w:tcW w:w="568" w:type="pct"/>
            <w:tcBorders>
              <w:top w:val="single" w:sz="6" w:space="0" w:color="auto"/>
              <w:left w:val="single" w:sz="6" w:space="0" w:color="auto"/>
              <w:bottom w:val="single" w:sz="6" w:space="0" w:color="auto"/>
              <w:right w:val="single" w:sz="6" w:space="0" w:color="auto"/>
            </w:tcBorders>
          </w:tcPr>
          <w:p w:rsidR="00983CB6" w:rsidRDefault="00983CB6"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83CB6" w:rsidRDefault="00E2649D" w:rsidP="00E026B0">
            <w:pPr>
              <w:pStyle w:val="BodyText"/>
              <w:rPr>
                <w:rFonts w:ascii="Times New Roman" w:hAnsi="Times New Roman"/>
                <w:snapToGrid w:val="0"/>
                <w:sz w:val="24"/>
              </w:rPr>
            </w:pPr>
            <w:r>
              <w:rPr>
                <w:rFonts w:ascii="Times New Roman" w:hAnsi="Times New Roman"/>
                <w:snapToGrid w:val="0"/>
                <w:sz w:val="24"/>
              </w:rPr>
              <w:t>Optional</w:t>
            </w:r>
          </w:p>
        </w:tc>
      </w:tr>
      <w:tr w:rsidR="00983CB6" w:rsidRPr="00571CA9" w:rsidTr="00E026B0">
        <w:trPr>
          <w:trHeight w:val="283"/>
        </w:trPr>
        <w:tc>
          <w:tcPr>
            <w:tcW w:w="1106" w:type="pct"/>
            <w:tcBorders>
              <w:top w:val="single" w:sz="6" w:space="0" w:color="auto"/>
              <w:left w:val="single" w:sz="6" w:space="0" w:color="auto"/>
              <w:bottom w:val="single" w:sz="6" w:space="0" w:color="auto"/>
              <w:right w:val="single" w:sz="6" w:space="0" w:color="auto"/>
            </w:tcBorders>
          </w:tcPr>
          <w:p w:rsidR="00983CB6" w:rsidRDefault="004D414A" w:rsidP="00DA4CE2">
            <w:pPr>
              <w:pStyle w:val="BodyText"/>
              <w:rPr>
                <w:rFonts w:ascii="Times New Roman" w:hAnsi="Times New Roman"/>
                <w:sz w:val="24"/>
              </w:rPr>
            </w:pPr>
            <w:proofErr w:type="spellStart"/>
            <w:r>
              <w:rPr>
                <w:rFonts w:ascii="Times New Roman" w:hAnsi="Times New Roman"/>
                <w:sz w:val="24"/>
              </w:rPr>
              <w:t>reasonCannotJoinInputGroup</w:t>
            </w:r>
            <w:proofErr w:type="spellEnd"/>
          </w:p>
        </w:tc>
        <w:tc>
          <w:tcPr>
            <w:tcW w:w="1754" w:type="pct"/>
            <w:tcBorders>
              <w:top w:val="single" w:sz="6" w:space="0" w:color="auto"/>
              <w:left w:val="single" w:sz="6" w:space="0" w:color="auto"/>
              <w:bottom w:val="single" w:sz="6" w:space="0" w:color="auto"/>
              <w:right w:val="single" w:sz="6" w:space="0" w:color="auto"/>
            </w:tcBorders>
          </w:tcPr>
          <w:p w:rsidR="00983CB6" w:rsidRDefault="004D414A" w:rsidP="00E026B0">
            <w:pPr>
              <w:pStyle w:val="BodyText"/>
              <w:rPr>
                <w:rFonts w:ascii="Times New Roman" w:hAnsi="Times New Roman"/>
                <w:sz w:val="24"/>
              </w:rPr>
            </w:pPr>
            <w:r>
              <w:rPr>
                <w:rFonts w:ascii="Times New Roman" w:hAnsi="Times New Roman"/>
                <w:sz w:val="24"/>
              </w:rPr>
              <w:t xml:space="preserve">Field describing while subscriber cannot join the input group. </w:t>
            </w:r>
            <w:r w:rsidR="007B0550">
              <w:rPr>
                <w:rFonts w:ascii="Times New Roman" w:hAnsi="Times New Roman"/>
                <w:sz w:val="24"/>
              </w:rPr>
              <w:t xml:space="preserve">This field will be returned only if </w:t>
            </w:r>
            <w:proofErr w:type="spellStart"/>
            <w:r w:rsidR="007B0550">
              <w:rPr>
                <w:rFonts w:ascii="Times New Roman" w:hAnsi="Times New Roman"/>
                <w:sz w:val="24"/>
              </w:rPr>
              <w:t>canJoinInputGroupInd</w:t>
            </w:r>
            <w:proofErr w:type="spellEnd"/>
            <w:r w:rsidR="007B0550">
              <w:rPr>
                <w:rFonts w:ascii="Times New Roman" w:hAnsi="Times New Roman"/>
                <w:sz w:val="24"/>
              </w:rPr>
              <w:t xml:space="preserve"> is false.</w:t>
            </w:r>
          </w:p>
          <w:p w:rsidR="004D414A" w:rsidRDefault="004D414A" w:rsidP="00E026B0">
            <w:pPr>
              <w:pStyle w:val="BodyText"/>
              <w:rPr>
                <w:rFonts w:ascii="Times New Roman" w:hAnsi="Times New Roman"/>
                <w:sz w:val="24"/>
              </w:rPr>
            </w:pPr>
            <w:r>
              <w:rPr>
                <w:rFonts w:ascii="Times New Roman" w:hAnsi="Times New Roman"/>
                <w:sz w:val="24"/>
              </w:rPr>
              <w:t xml:space="preserve">E.g., Input Subscriber was activated more </w:t>
            </w:r>
            <w:r>
              <w:rPr>
                <w:rFonts w:ascii="Times New Roman" w:hAnsi="Times New Roman"/>
                <w:sz w:val="24"/>
              </w:rPr>
              <w:lastRenderedPageBreak/>
              <w:t>than 14 days back, and hence cannot join an existing group not part of subscriber’s account.</w:t>
            </w:r>
          </w:p>
        </w:tc>
        <w:tc>
          <w:tcPr>
            <w:tcW w:w="423" w:type="pct"/>
            <w:tcBorders>
              <w:top w:val="single" w:sz="6" w:space="0" w:color="auto"/>
              <w:left w:val="single" w:sz="6" w:space="0" w:color="auto"/>
              <w:bottom w:val="single" w:sz="6" w:space="0" w:color="auto"/>
              <w:right w:val="single" w:sz="6" w:space="0" w:color="auto"/>
            </w:tcBorders>
          </w:tcPr>
          <w:p w:rsidR="00983CB6" w:rsidRDefault="008C1696" w:rsidP="00E026B0">
            <w:pPr>
              <w:pStyle w:val="BodyText"/>
              <w:rPr>
                <w:rFonts w:ascii="Times New Roman" w:hAnsi="Times New Roman"/>
                <w:snapToGrid w:val="0"/>
                <w:sz w:val="24"/>
              </w:rPr>
            </w:pPr>
            <w:r>
              <w:rPr>
                <w:rFonts w:ascii="Times New Roman" w:hAnsi="Times New Roman"/>
                <w:snapToGrid w:val="0"/>
                <w:sz w:val="24"/>
              </w:rPr>
              <w:lastRenderedPageBreak/>
              <w:t>1000</w:t>
            </w:r>
          </w:p>
        </w:tc>
        <w:tc>
          <w:tcPr>
            <w:tcW w:w="459" w:type="pct"/>
            <w:tcBorders>
              <w:top w:val="single" w:sz="6" w:space="0" w:color="auto"/>
              <w:left w:val="single" w:sz="6" w:space="0" w:color="auto"/>
              <w:bottom w:val="single" w:sz="6" w:space="0" w:color="auto"/>
              <w:right w:val="single" w:sz="6" w:space="0" w:color="auto"/>
            </w:tcBorders>
          </w:tcPr>
          <w:p w:rsidR="00983CB6" w:rsidRDefault="00E2649D" w:rsidP="00E026B0">
            <w:pPr>
              <w:pStyle w:val="BodyText"/>
              <w:rPr>
                <w:rFonts w:ascii="Times New Roman" w:hAnsi="Times New Roman"/>
                <w:snapToGrid w:val="0"/>
                <w:sz w:val="24"/>
              </w:rPr>
            </w:pPr>
            <w:r>
              <w:rPr>
                <w:rFonts w:ascii="Times New Roman" w:hAnsi="Times New Roman"/>
                <w:snapToGrid w:val="0"/>
                <w:sz w:val="24"/>
              </w:rPr>
              <w:t>String</w:t>
            </w:r>
          </w:p>
        </w:tc>
        <w:tc>
          <w:tcPr>
            <w:tcW w:w="568" w:type="pct"/>
            <w:tcBorders>
              <w:top w:val="single" w:sz="6" w:space="0" w:color="auto"/>
              <w:left w:val="single" w:sz="6" w:space="0" w:color="auto"/>
              <w:bottom w:val="single" w:sz="6" w:space="0" w:color="auto"/>
              <w:right w:val="single" w:sz="6" w:space="0" w:color="auto"/>
            </w:tcBorders>
          </w:tcPr>
          <w:p w:rsidR="00983CB6" w:rsidRDefault="00983CB6" w:rsidP="00E026B0">
            <w:pPr>
              <w:pStyle w:val="BodyText"/>
              <w:rPr>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983CB6" w:rsidRDefault="00E2649D" w:rsidP="00E026B0">
            <w:pPr>
              <w:pStyle w:val="BodyText"/>
              <w:rPr>
                <w:rFonts w:ascii="Times New Roman" w:hAnsi="Times New Roman"/>
                <w:snapToGrid w:val="0"/>
                <w:sz w:val="24"/>
              </w:rPr>
            </w:pPr>
            <w:r>
              <w:rPr>
                <w:rFonts w:ascii="Times New Roman" w:hAnsi="Times New Roman"/>
                <w:snapToGrid w:val="0"/>
                <w:sz w:val="24"/>
              </w:rPr>
              <w:t>Optional</w:t>
            </w:r>
          </w:p>
        </w:tc>
      </w:tr>
      <w:tr w:rsidR="00FB166C" w:rsidRPr="00571CA9" w:rsidTr="00E026B0">
        <w:trPr>
          <w:trHeight w:val="283"/>
          <w:ins w:id="1816" w:author="Pathipati, Suneel [IT]" w:date="2014-01-02T10:20:00Z"/>
        </w:trPr>
        <w:tc>
          <w:tcPr>
            <w:tcW w:w="1106" w:type="pct"/>
            <w:tcBorders>
              <w:top w:val="single" w:sz="6" w:space="0" w:color="auto"/>
              <w:left w:val="single" w:sz="6" w:space="0" w:color="auto"/>
              <w:bottom w:val="single" w:sz="6" w:space="0" w:color="auto"/>
              <w:right w:val="single" w:sz="6" w:space="0" w:color="auto"/>
            </w:tcBorders>
          </w:tcPr>
          <w:p w:rsidR="00FB166C" w:rsidRDefault="00FB166C" w:rsidP="00DA4CE2">
            <w:pPr>
              <w:pStyle w:val="BodyText"/>
              <w:rPr>
                <w:ins w:id="1817" w:author="Pathipati, Suneel [IT]" w:date="2014-01-02T10:20:00Z"/>
                <w:rFonts w:ascii="Times New Roman" w:hAnsi="Times New Roman"/>
                <w:sz w:val="24"/>
              </w:rPr>
            </w:pPr>
            <w:proofErr w:type="spellStart"/>
            <w:ins w:id="1818" w:author="Pathipati, Suneel [IT]" w:date="2014-01-02T10:20:00Z">
              <w:r>
                <w:rPr>
                  <w:rFonts w:ascii="Times New Roman" w:hAnsi="Times New Roman"/>
                  <w:sz w:val="24"/>
                </w:rPr>
                <w:lastRenderedPageBreak/>
                <w:t>participationFeeDetails</w:t>
              </w:r>
              <w:proofErr w:type="spellEnd"/>
            </w:ins>
          </w:p>
        </w:tc>
        <w:tc>
          <w:tcPr>
            <w:tcW w:w="1754" w:type="pct"/>
            <w:tcBorders>
              <w:top w:val="single" w:sz="6" w:space="0" w:color="auto"/>
              <w:left w:val="single" w:sz="6" w:space="0" w:color="auto"/>
              <w:bottom w:val="single" w:sz="6" w:space="0" w:color="auto"/>
              <w:right w:val="single" w:sz="6" w:space="0" w:color="auto"/>
            </w:tcBorders>
          </w:tcPr>
          <w:p w:rsidR="00FB166C" w:rsidRDefault="00DB7476" w:rsidP="00E026B0">
            <w:pPr>
              <w:pStyle w:val="BodyText"/>
              <w:rPr>
                <w:ins w:id="1819" w:author="Pathipati, Suneel [IT]" w:date="2014-01-02T10:20:00Z"/>
                <w:rFonts w:ascii="Times New Roman" w:hAnsi="Times New Roman"/>
                <w:sz w:val="24"/>
              </w:rPr>
            </w:pPr>
            <w:ins w:id="1820" w:author="Pathipati, Suneel [IT]" w:date="2014-01-02T10:20:00Z">
              <w:r>
                <w:rPr>
                  <w:rFonts w:ascii="Times New Roman" w:hAnsi="Times New Roman"/>
                  <w:sz w:val="24"/>
                </w:rPr>
                <w:t>This structure provides fee details for a subscriber to join RAMBO program.</w:t>
              </w:r>
            </w:ins>
            <w:ins w:id="1821" w:author="Pathipati, Suneel [IT]" w:date="2014-01-02T10:22:00Z">
              <w:r w:rsidR="0036031C">
                <w:rPr>
                  <w:rFonts w:ascii="Times New Roman" w:hAnsi="Times New Roman"/>
                  <w:sz w:val="24"/>
                </w:rPr>
                <w:t xml:space="preserve"> A fee for joining RAMBO program is assessed only for subscriber’s not meeting all the criteria to join RAMBO program. </w:t>
              </w:r>
            </w:ins>
          </w:p>
        </w:tc>
        <w:tc>
          <w:tcPr>
            <w:tcW w:w="423" w:type="pct"/>
            <w:tcBorders>
              <w:top w:val="single" w:sz="6" w:space="0" w:color="auto"/>
              <w:left w:val="single" w:sz="6" w:space="0" w:color="auto"/>
              <w:bottom w:val="single" w:sz="6" w:space="0" w:color="auto"/>
              <w:right w:val="single" w:sz="6" w:space="0" w:color="auto"/>
            </w:tcBorders>
          </w:tcPr>
          <w:p w:rsidR="00FB166C" w:rsidRDefault="00F11492" w:rsidP="00E026B0">
            <w:pPr>
              <w:pStyle w:val="BodyText"/>
              <w:rPr>
                <w:ins w:id="1822" w:author="Pathipati, Suneel [IT]" w:date="2014-01-02T10:20:00Z"/>
                <w:rFonts w:ascii="Times New Roman" w:hAnsi="Times New Roman"/>
                <w:snapToGrid w:val="0"/>
                <w:sz w:val="24"/>
              </w:rPr>
            </w:pPr>
            <w:ins w:id="1823" w:author="Pathipati, Suneel [IT]" w:date="2014-01-02T10:23:00Z">
              <w:r>
                <w:rPr>
                  <w:rFonts w:ascii="Times New Roman" w:hAnsi="Times New Roman"/>
                  <w:snapToGrid w:val="0"/>
                  <w:sz w:val="24"/>
                </w:rPr>
                <w:t>N/A</w:t>
              </w:r>
            </w:ins>
          </w:p>
        </w:tc>
        <w:tc>
          <w:tcPr>
            <w:tcW w:w="459" w:type="pct"/>
            <w:tcBorders>
              <w:top w:val="single" w:sz="6" w:space="0" w:color="auto"/>
              <w:left w:val="single" w:sz="6" w:space="0" w:color="auto"/>
              <w:bottom w:val="single" w:sz="6" w:space="0" w:color="auto"/>
              <w:right w:val="single" w:sz="6" w:space="0" w:color="auto"/>
            </w:tcBorders>
          </w:tcPr>
          <w:p w:rsidR="00FB166C" w:rsidRDefault="00F11492" w:rsidP="00E026B0">
            <w:pPr>
              <w:pStyle w:val="BodyText"/>
              <w:rPr>
                <w:ins w:id="1824" w:author="Pathipati, Suneel [IT]" w:date="2014-01-02T10:20:00Z"/>
                <w:rFonts w:ascii="Times New Roman" w:hAnsi="Times New Roman"/>
                <w:snapToGrid w:val="0"/>
                <w:sz w:val="24"/>
              </w:rPr>
            </w:pPr>
            <w:ins w:id="1825" w:author="Pathipati, Suneel [IT]" w:date="2014-01-02T10:23:00Z">
              <w:r>
                <w:rPr>
                  <w:rFonts w:ascii="Times New Roman" w:hAnsi="Times New Roman"/>
                  <w:snapToGrid w:val="0"/>
                  <w:sz w:val="24"/>
                </w:rPr>
                <w:t>Structure</w:t>
              </w:r>
            </w:ins>
          </w:p>
        </w:tc>
        <w:tc>
          <w:tcPr>
            <w:tcW w:w="568" w:type="pct"/>
            <w:tcBorders>
              <w:top w:val="single" w:sz="6" w:space="0" w:color="auto"/>
              <w:left w:val="single" w:sz="6" w:space="0" w:color="auto"/>
              <w:bottom w:val="single" w:sz="6" w:space="0" w:color="auto"/>
              <w:right w:val="single" w:sz="6" w:space="0" w:color="auto"/>
            </w:tcBorders>
          </w:tcPr>
          <w:p w:rsidR="00FB166C" w:rsidRDefault="00FB166C" w:rsidP="00E026B0">
            <w:pPr>
              <w:pStyle w:val="BodyText"/>
              <w:rPr>
                <w:ins w:id="1826" w:author="Pathipati, Suneel [IT]" w:date="2014-01-02T10:20:00Z"/>
                <w:rFonts w:ascii="Times New Roman" w:hAnsi="Times New Roman"/>
                <w:sz w:val="24"/>
              </w:rPr>
            </w:pPr>
          </w:p>
        </w:tc>
        <w:tc>
          <w:tcPr>
            <w:tcW w:w="689" w:type="pct"/>
            <w:tcBorders>
              <w:top w:val="single" w:sz="6" w:space="0" w:color="auto"/>
              <w:left w:val="single" w:sz="6" w:space="0" w:color="auto"/>
              <w:bottom w:val="single" w:sz="6" w:space="0" w:color="auto"/>
              <w:right w:val="single" w:sz="6" w:space="0" w:color="auto"/>
            </w:tcBorders>
          </w:tcPr>
          <w:p w:rsidR="00FB166C" w:rsidRDefault="00F11492" w:rsidP="00E026B0">
            <w:pPr>
              <w:pStyle w:val="BodyText"/>
              <w:rPr>
                <w:ins w:id="1827" w:author="Pathipati, Suneel [IT]" w:date="2014-01-02T10:20:00Z"/>
                <w:rFonts w:ascii="Times New Roman" w:hAnsi="Times New Roman"/>
                <w:snapToGrid w:val="0"/>
                <w:sz w:val="24"/>
              </w:rPr>
            </w:pPr>
            <w:ins w:id="1828" w:author="Pathipati, Suneel [IT]" w:date="2014-01-02T10:23:00Z">
              <w:r>
                <w:rPr>
                  <w:rFonts w:ascii="Times New Roman" w:hAnsi="Times New Roman"/>
                  <w:snapToGrid w:val="0"/>
                  <w:sz w:val="24"/>
                </w:rPr>
                <w:t>Optional</w:t>
              </w:r>
            </w:ins>
          </w:p>
        </w:tc>
      </w:tr>
    </w:tbl>
    <w:p w:rsidR="00BC1BCF" w:rsidRDefault="00BC1BCF" w:rsidP="00BC1BCF">
      <w:pPr>
        <w:pStyle w:val="Caption"/>
        <w:rPr>
          <w:ins w:id="1829" w:author="Pathipati, Suneel [IT]" w:date="2014-01-02T10:26:00Z"/>
          <w:rFonts w:ascii="Times New Roman" w:hAnsi="Times New Roman"/>
        </w:rPr>
      </w:pPr>
      <w:bookmarkStart w:id="1830" w:name="_Toc377466990"/>
      <w:r w:rsidRPr="001D14F7">
        <w:rPr>
          <w:rFonts w:ascii="Times New Roman" w:hAnsi="Times New Roman"/>
        </w:rPr>
        <w:t xml:space="preserve">Table </w:t>
      </w:r>
      <w:ins w:id="1831"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832" w:author="Pathipati, Suneel [IT]" w:date="2014-01-14T12:31:00Z">
        <w:r w:rsidR="004A1044">
          <w:rPr>
            <w:rFonts w:ascii="Times New Roman" w:hAnsi="Times New Roman"/>
            <w:noProof/>
          </w:rPr>
          <w:t>14</w:t>
        </w:r>
        <w:r w:rsidR="004A1044">
          <w:rPr>
            <w:rFonts w:ascii="Times New Roman" w:hAnsi="Times New Roman"/>
          </w:rPr>
          <w:fldChar w:fldCharType="end"/>
        </w:r>
      </w:ins>
      <w:del w:id="1833" w:author="Pathipati, Suneel [IT]" w:date="2014-01-02T11:07:00Z">
        <w:r w:rsidR="00C54F99" w:rsidDel="000E11A7">
          <w:rPr>
            <w:rFonts w:ascii="Times New Roman" w:hAnsi="Times New Roman"/>
          </w:rPr>
          <w:fldChar w:fldCharType="begin"/>
        </w:r>
        <w:r w:rsidR="00C54F99" w:rsidDel="000E11A7">
          <w:rPr>
            <w:rFonts w:ascii="Times New Roman" w:hAnsi="Times New Roman"/>
          </w:rPr>
          <w:delInstrText xml:space="preserve"> SEQ Table \* ARABIC </w:delInstrText>
        </w:r>
        <w:r w:rsidR="00C54F99" w:rsidDel="000E11A7">
          <w:rPr>
            <w:rFonts w:ascii="Times New Roman" w:hAnsi="Times New Roman"/>
          </w:rPr>
          <w:fldChar w:fldCharType="separate"/>
        </w:r>
        <w:r w:rsidR="00C54F99" w:rsidDel="000E11A7">
          <w:rPr>
            <w:rFonts w:ascii="Times New Roman" w:hAnsi="Times New Roman"/>
            <w:noProof/>
          </w:rPr>
          <w:delText>13</w:delText>
        </w:r>
        <w:r w:rsidR="00C54F99" w:rsidDel="000E11A7">
          <w:rPr>
            <w:rFonts w:ascii="Times New Roman" w:hAnsi="Times New Roman"/>
          </w:rPr>
          <w:fldChar w:fldCharType="end"/>
        </w:r>
      </w:del>
      <w:r w:rsidRPr="001D14F7">
        <w:rPr>
          <w:rFonts w:ascii="Times New Roman" w:hAnsi="Times New Roman"/>
        </w:rPr>
        <w:t xml:space="preserve"> – Fields in </w:t>
      </w:r>
      <w:proofErr w:type="spellStart"/>
      <w:r>
        <w:rPr>
          <w:rFonts w:ascii="Times New Roman" w:hAnsi="Times New Roman"/>
        </w:rPr>
        <w:t>e</w:t>
      </w:r>
      <w:r w:rsidRPr="001D14F7">
        <w:rPr>
          <w:rFonts w:ascii="Times New Roman" w:hAnsi="Times New Roman"/>
        </w:rPr>
        <w:t>ligibilityInfo</w:t>
      </w:r>
      <w:r>
        <w:rPr>
          <w:rFonts w:ascii="Times New Roman" w:hAnsi="Times New Roman"/>
        </w:rPr>
        <w:t>ForInputSub</w:t>
      </w:r>
      <w:bookmarkEnd w:id="1830"/>
      <w:proofErr w:type="spellEnd"/>
    </w:p>
    <w:p w:rsidR="000F5586" w:rsidRDefault="000F5586">
      <w:pPr>
        <w:pStyle w:val="Heading5"/>
        <w:rPr>
          <w:ins w:id="1834" w:author="Pathipati, Suneel [IT]" w:date="2014-01-02T10:26:00Z"/>
        </w:rPr>
        <w:pPrChange w:id="1835" w:author="Pathipati, Suneel [IT]" w:date="2014-01-02T10:28:00Z">
          <w:pPr>
            <w:pStyle w:val="Heading4"/>
          </w:pPr>
        </w:pPrChange>
      </w:pPr>
      <w:bookmarkStart w:id="1836" w:name="_Toc377467028"/>
      <w:proofErr w:type="spellStart"/>
      <w:ins w:id="1837" w:author="Pathipati, Suneel [IT]" w:date="2014-01-02T10:29:00Z">
        <w:r>
          <w:t>participationFeeDetails</w:t>
        </w:r>
      </w:ins>
      <w:bookmarkEnd w:id="1836"/>
      <w:proofErr w:type="spellEnd"/>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Change w:id="1838" w:author="Pathipati, Suneel [IT]" w:date="2014-01-02T11:05:00Z">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PrChange>
      </w:tblPr>
      <w:tblGrid>
        <w:gridCol w:w="2901"/>
        <w:gridCol w:w="4600"/>
        <w:gridCol w:w="1111"/>
        <w:gridCol w:w="1205"/>
        <w:gridCol w:w="1420"/>
        <w:gridCol w:w="1890"/>
        <w:tblGridChange w:id="1839">
          <w:tblGrid>
            <w:gridCol w:w="2901"/>
            <w:gridCol w:w="1"/>
            <w:gridCol w:w="4599"/>
            <w:gridCol w:w="2"/>
            <w:gridCol w:w="1109"/>
            <w:gridCol w:w="1"/>
            <w:gridCol w:w="1204"/>
            <w:gridCol w:w="1420"/>
            <w:gridCol w:w="91"/>
            <w:gridCol w:w="1786"/>
            <w:gridCol w:w="13"/>
          </w:tblGrid>
        </w:tblGridChange>
      </w:tblGrid>
      <w:tr w:rsidR="002F4193" w:rsidRPr="00571CA9" w:rsidTr="002F4193">
        <w:trPr>
          <w:trHeight w:val="209"/>
          <w:tblHeader/>
          <w:ins w:id="1840" w:author="Pathipati, Suneel [IT]" w:date="2014-01-02T10:26:00Z"/>
          <w:trPrChange w:id="1841" w:author="Pathipati, Suneel [IT]" w:date="2014-01-02T11:05:00Z">
            <w:trPr>
              <w:gridAfter w:val="0"/>
              <w:trHeight w:val="209"/>
              <w:tblHeader/>
            </w:trPr>
          </w:trPrChange>
        </w:trPr>
        <w:tc>
          <w:tcPr>
            <w:tcW w:w="1105" w:type="pct"/>
            <w:shd w:val="clear" w:color="auto" w:fill="8DB3E2"/>
            <w:tcPrChange w:id="1842" w:author="Pathipati, Suneel [IT]" w:date="2014-01-02T11:05:00Z">
              <w:tcPr>
                <w:tcW w:w="1106" w:type="pct"/>
                <w:gridSpan w:val="2"/>
                <w:shd w:val="clear" w:color="auto" w:fill="8DB3E2"/>
              </w:tcPr>
            </w:tcPrChange>
          </w:tcPr>
          <w:p w:rsidR="000F5586" w:rsidRPr="00571CA9" w:rsidRDefault="000F5586" w:rsidP="008545F1">
            <w:pPr>
              <w:pStyle w:val="BodyText"/>
              <w:rPr>
                <w:ins w:id="1843" w:author="Pathipati, Suneel [IT]" w:date="2014-01-02T10:26:00Z"/>
                <w:rFonts w:ascii="Times New Roman" w:hAnsi="Times New Roman"/>
                <w:b/>
                <w:sz w:val="24"/>
              </w:rPr>
            </w:pPr>
            <w:ins w:id="1844" w:author="Pathipati, Suneel [IT]" w:date="2014-01-02T10:26:00Z">
              <w:r w:rsidRPr="00571CA9">
                <w:rPr>
                  <w:rFonts w:ascii="Times New Roman" w:hAnsi="Times New Roman"/>
                  <w:b/>
                  <w:sz w:val="24"/>
                </w:rPr>
                <w:t>XML Tag Name / Field Name</w:t>
              </w:r>
            </w:ins>
          </w:p>
        </w:tc>
        <w:tc>
          <w:tcPr>
            <w:tcW w:w="1752" w:type="pct"/>
            <w:shd w:val="clear" w:color="auto" w:fill="8DB3E2"/>
            <w:tcPrChange w:id="1845" w:author="Pathipati, Suneel [IT]" w:date="2014-01-02T11:05:00Z">
              <w:tcPr>
                <w:tcW w:w="1754" w:type="pct"/>
                <w:gridSpan w:val="2"/>
                <w:shd w:val="clear" w:color="auto" w:fill="8DB3E2"/>
              </w:tcPr>
            </w:tcPrChange>
          </w:tcPr>
          <w:p w:rsidR="000F5586" w:rsidRPr="00571CA9" w:rsidRDefault="000F5586" w:rsidP="008545F1">
            <w:pPr>
              <w:pStyle w:val="BodyText"/>
              <w:rPr>
                <w:ins w:id="1846" w:author="Pathipati, Suneel [IT]" w:date="2014-01-02T10:26:00Z"/>
                <w:rFonts w:ascii="Times New Roman" w:hAnsi="Times New Roman"/>
                <w:b/>
                <w:sz w:val="24"/>
                <w:lang w:val="fr-FR"/>
              </w:rPr>
            </w:pPr>
            <w:ins w:id="1847" w:author="Pathipati, Suneel [IT]" w:date="2014-01-02T10:26:00Z">
              <w:r w:rsidRPr="00571CA9">
                <w:rPr>
                  <w:rFonts w:ascii="Times New Roman" w:hAnsi="Times New Roman"/>
                  <w:b/>
                  <w:sz w:val="24"/>
                  <w:lang w:val="fr-FR"/>
                </w:rPr>
                <w:t>Description / Notes</w:t>
              </w:r>
            </w:ins>
          </w:p>
        </w:tc>
        <w:tc>
          <w:tcPr>
            <w:tcW w:w="423" w:type="pct"/>
            <w:shd w:val="clear" w:color="auto" w:fill="8DB3E2"/>
            <w:tcPrChange w:id="1848" w:author="Pathipati, Suneel [IT]" w:date="2014-01-02T11:05:00Z">
              <w:tcPr>
                <w:tcW w:w="423" w:type="pct"/>
                <w:gridSpan w:val="2"/>
                <w:shd w:val="clear" w:color="auto" w:fill="8DB3E2"/>
              </w:tcPr>
            </w:tcPrChange>
          </w:tcPr>
          <w:p w:rsidR="000F5586" w:rsidRPr="00571CA9" w:rsidRDefault="000F5586" w:rsidP="008545F1">
            <w:pPr>
              <w:pStyle w:val="BodyText"/>
              <w:rPr>
                <w:ins w:id="1849" w:author="Pathipati, Suneel [IT]" w:date="2014-01-02T10:26:00Z"/>
                <w:rFonts w:ascii="Times New Roman" w:hAnsi="Times New Roman"/>
                <w:b/>
                <w:sz w:val="24"/>
                <w:lang w:val="fr-FR"/>
              </w:rPr>
            </w:pPr>
            <w:proofErr w:type="spellStart"/>
            <w:ins w:id="1850" w:author="Pathipati, Suneel [IT]" w:date="2014-01-02T10:26:00Z">
              <w:r w:rsidRPr="00571CA9">
                <w:rPr>
                  <w:rFonts w:ascii="Times New Roman" w:hAnsi="Times New Roman"/>
                  <w:b/>
                  <w:sz w:val="24"/>
                  <w:lang w:val="fr-FR"/>
                </w:rPr>
                <w:t>Length</w:t>
              </w:r>
              <w:proofErr w:type="spellEnd"/>
            </w:ins>
          </w:p>
        </w:tc>
        <w:tc>
          <w:tcPr>
            <w:tcW w:w="459" w:type="pct"/>
            <w:shd w:val="clear" w:color="auto" w:fill="8DB3E2"/>
            <w:tcPrChange w:id="1851" w:author="Pathipati, Suneel [IT]" w:date="2014-01-02T11:05:00Z">
              <w:tcPr>
                <w:tcW w:w="459" w:type="pct"/>
                <w:shd w:val="clear" w:color="auto" w:fill="8DB3E2"/>
              </w:tcPr>
            </w:tcPrChange>
          </w:tcPr>
          <w:p w:rsidR="000F5586" w:rsidRPr="00571CA9" w:rsidRDefault="000F5586" w:rsidP="008545F1">
            <w:pPr>
              <w:pStyle w:val="BodyText"/>
              <w:rPr>
                <w:ins w:id="1852" w:author="Pathipati, Suneel [IT]" w:date="2014-01-02T10:26:00Z"/>
                <w:rFonts w:ascii="Times New Roman" w:hAnsi="Times New Roman"/>
                <w:b/>
                <w:sz w:val="24"/>
                <w:lang w:val="fr-FR"/>
              </w:rPr>
            </w:pPr>
            <w:ins w:id="1853" w:author="Pathipati, Suneel [IT]" w:date="2014-01-02T10:26:00Z">
              <w:r w:rsidRPr="00571CA9">
                <w:rPr>
                  <w:rFonts w:ascii="Times New Roman" w:hAnsi="Times New Roman"/>
                  <w:b/>
                  <w:sz w:val="24"/>
                  <w:lang w:val="fr-FR"/>
                </w:rPr>
                <w:t>Type</w:t>
              </w:r>
            </w:ins>
          </w:p>
        </w:tc>
        <w:tc>
          <w:tcPr>
            <w:tcW w:w="541" w:type="pct"/>
            <w:shd w:val="clear" w:color="auto" w:fill="8DB3E2"/>
            <w:tcPrChange w:id="1854" w:author="Pathipati, Suneel [IT]" w:date="2014-01-02T11:05:00Z">
              <w:tcPr>
                <w:tcW w:w="576" w:type="pct"/>
                <w:gridSpan w:val="2"/>
                <w:shd w:val="clear" w:color="auto" w:fill="8DB3E2"/>
              </w:tcPr>
            </w:tcPrChange>
          </w:tcPr>
          <w:p w:rsidR="000F5586" w:rsidRPr="00571CA9" w:rsidRDefault="000F5586" w:rsidP="008545F1">
            <w:pPr>
              <w:pStyle w:val="BodyText"/>
              <w:rPr>
                <w:ins w:id="1855" w:author="Pathipati, Suneel [IT]" w:date="2014-01-02T10:26:00Z"/>
                <w:rFonts w:ascii="Times New Roman" w:hAnsi="Times New Roman"/>
                <w:b/>
                <w:sz w:val="24"/>
                <w:lang w:val="fr-FR"/>
              </w:rPr>
            </w:pPr>
            <w:ins w:id="1856" w:author="Pathipati, Suneel [IT]" w:date="2014-01-02T10:26:00Z">
              <w:r w:rsidRPr="00571CA9">
                <w:rPr>
                  <w:rFonts w:ascii="Times New Roman" w:hAnsi="Times New Roman"/>
                  <w:b/>
                  <w:sz w:val="24"/>
                  <w:lang w:val="fr-FR"/>
                </w:rPr>
                <w:t>Values</w:t>
              </w:r>
            </w:ins>
          </w:p>
        </w:tc>
        <w:tc>
          <w:tcPr>
            <w:tcW w:w="720" w:type="pct"/>
            <w:shd w:val="clear" w:color="auto" w:fill="8DB3E2"/>
            <w:tcPrChange w:id="1857" w:author="Pathipati, Suneel [IT]" w:date="2014-01-02T11:05:00Z">
              <w:tcPr>
                <w:tcW w:w="681" w:type="pct"/>
                <w:shd w:val="clear" w:color="auto" w:fill="8DB3E2"/>
              </w:tcPr>
            </w:tcPrChange>
          </w:tcPr>
          <w:p w:rsidR="000F5586" w:rsidRPr="00571CA9" w:rsidRDefault="000F5586" w:rsidP="002F4193">
            <w:pPr>
              <w:pStyle w:val="BodyText"/>
              <w:rPr>
                <w:ins w:id="1858" w:author="Pathipati, Suneel [IT]" w:date="2014-01-02T10:26:00Z"/>
                <w:rFonts w:ascii="Times New Roman" w:hAnsi="Times New Roman"/>
                <w:b/>
                <w:sz w:val="24"/>
                <w:lang w:val="fr-FR"/>
              </w:rPr>
            </w:pPr>
            <w:proofErr w:type="spellStart"/>
            <w:ins w:id="1859" w:author="Pathipati, Suneel [IT]" w:date="2014-01-02T10:26:00Z">
              <w:r w:rsidRPr="00571CA9">
                <w:rPr>
                  <w:rFonts w:ascii="Times New Roman" w:hAnsi="Times New Roman"/>
                  <w:b/>
                  <w:sz w:val="24"/>
                  <w:lang w:val="fr-FR"/>
                </w:rPr>
                <w:t>Re</w:t>
              </w:r>
            </w:ins>
            <w:ins w:id="1860" w:author="Pathipati, Suneel [IT]" w:date="2014-01-02T11:04:00Z">
              <w:r w:rsidR="002F4193">
                <w:rPr>
                  <w:rFonts w:ascii="Times New Roman" w:hAnsi="Times New Roman"/>
                  <w:b/>
                  <w:sz w:val="24"/>
                  <w:lang w:val="fr-FR"/>
                </w:rPr>
                <w:t>q</w:t>
              </w:r>
            </w:ins>
            <w:proofErr w:type="spellEnd"/>
            <w:ins w:id="1861" w:author="Pathipati, Suneel [IT]" w:date="2014-01-02T10:26:00Z">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ins>
          </w:p>
        </w:tc>
      </w:tr>
      <w:tr w:rsidR="002F4193" w:rsidRPr="00571CA9" w:rsidTr="002F4193">
        <w:trPr>
          <w:trHeight w:val="283"/>
          <w:ins w:id="1862" w:author="Pathipati, Suneel [IT]" w:date="2014-01-02T10:26:00Z"/>
          <w:trPrChange w:id="1863" w:author="Pathipati, Suneel [IT]" w:date="2014-01-02T11:05:00Z">
            <w:trPr>
              <w:gridAfter w:val="0"/>
              <w:trHeight w:val="283"/>
            </w:trPr>
          </w:trPrChange>
        </w:trPr>
        <w:tc>
          <w:tcPr>
            <w:tcW w:w="1105" w:type="pct"/>
            <w:tcBorders>
              <w:top w:val="single" w:sz="6" w:space="0" w:color="auto"/>
              <w:left w:val="single" w:sz="6" w:space="0" w:color="auto"/>
              <w:bottom w:val="single" w:sz="6" w:space="0" w:color="auto"/>
              <w:right w:val="single" w:sz="6" w:space="0" w:color="auto"/>
            </w:tcBorders>
            <w:tcPrChange w:id="1864" w:author="Pathipati, Suneel [IT]" w:date="2014-01-02T11:05:00Z">
              <w:tcPr>
                <w:tcW w:w="1106" w:type="pct"/>
                <w:gridSpan w:val="2"/>
                <w:tcBorders>
                  <w:top w:val="single" w:sz="6" w:space="0" w:color="auto"/>
                  <w:left w:val="single" w:sz="6" w:space="0" w:color="auto"/>
                  <w:bottom w:val="single" w:sz="6" w:space="0" w:color="auto"/>
                  <w:right w:val="single" w:sz="6" w:space="0" w:color="auto"/>
                </w:tcBorders>
              </w:tcPr>
            </w:tcPrChange>
          </w:tcPr>
          <w:p w:rsidR="000F5586" w:rsidRDefault="00B11221" w:rsidP="008545F1">
            <w:pPr>
              <w:pStyle w:val="BodyText"/>
              <w:rPr>
                <w:ins w:id="1865" w:author="Pathipati, Suneel [IT]" w:date="2014-01-02T10:26:00Z"/>
                <w:rFonts w:ascii="Times New Roman" w:hAnsi="Times New Roman"/>
                <w:sz w:val="24"/>
              </w:rPr>
            </w:pPr>
            <w:proofErr w:type="spellStart"/>
            <w:ins w:id="1866" w:author="Pathipati, Suneel [IT]" w:date="2014-01-02T10:29:00Z">
              <w:r>
                <w:rPr>
                  <w:rFonts w:ascii="Times New Roman" w:hAnsi="Times New Roman"/>
                  <w:sz w:val="24"/>
                </w:rPr>
                <w:t>feeApplicableInd</w:t>
              </w:r>
            </w:ins>
            <w:proofErr w:type="spellEnd"/>
          </w:p>
        </w:tc>
        <w:tc>
          <w:tcPr>
            <w:tcW w:w="1752" w:type="pct"/>
            <w:tcBorders>
              <w:top w:val="single" w:sz="6" w:space="0" w:color="auto"/>
              <w:left w:val="single" w:sz="6" w:space="0" w:color="auto"/>
              <w:bottom w:val="single" w:sz="6" w:space="0" w:color="auto"/>
              <w:right w:val="single" w:sz="6" w:space="0" w:color="auto"/>
            </w:tcBorders>
            <w:tcPrChange w:id="1867" w:author="Pathipati, Suneel [IT]" w:date="2014-01-02T11:05:00Z">
              <w:tcPr>
                <w:tcW w:w="1754" w:type="pct"/>
                <w:gridSpan w:val="2"/>
                <w:tcBorders>
                  <w:top w:val="single" w:sz="6" w:space="0" w:color="auto"/>
                  <w:left w:val="single" w:sz="6" w:space="0" w:color="auto"/>
                  <w:bottom w:val="single" w:sz="6" w:space="0" w:color="auto"/>
                  <w:right w:val="single" w:sz="6" w:space="0" w:color="auto"/>
                </w:tcBorders>
              </w:tcPr>
            </w:tcPrChange>
          </w:tcPr>
          <w:p w:rsidR="000F5586" w:rsidRDefault="00B11221" w:rsidP="008545F1">
            <w:pPr>
              <w:pStyle w:val="BodyText"/>
              <w:rPr>
                <w:ins w:id="1868" w:author="Pathipati, Suneel [IT]" w:date="2014-01-02T10:26:00Z"/>
                <w:rFonts w:ascii="Times New Roman" w:hAnsi="Times New Roman"/>
                <w:sz w:val="24"/>
              </w:rPr>
            </w:pPr>
            <w:ins w:id="1869" w:author="Pathipati, Suneel [IT]" w:date="2014-01-02T10:29:00Z">
              <w:r>
                <w:rPr>
                  <w:rFonts w:ascii="Times New Roman" w:hAnsi="Times New Roman"/>
                  <w:sz w:val="24"/>
                </w:rPr>
                <w:t>Flag indicating if subscriber will be charged a fee for participating in RAMBO program.</w:t>
              </w:r>
            </w:ins>
          </w:p>
        </w:tc>
        <w:tc>
          <w:tcPr>
            <w:tcW w:w="423" w:type="pct"/>
            <w:tcBorders>
              <w:top w:val="single" w:sz="6" w:space="0" w:color="auto"/>
              <w:left w:val="single" w:sz="6" w:space="0" w:color="auto"/>
              <w:bottom w:val="single" w:sz="6" w:space="0" w:color="auto"/>
              <w:right w:val="single" w:sz="6" w:space="0" w:color="auto"/>
            </w:tcBorders>
            <w:tcPrChange w:id="1870" w:author="Pathipati, Suneel [IT]" w:date="2014-01-02T11:05:00Z">
              <w:tcPr>
                <w:tcW w:w="423" w:type="pct"/>
                <w:gridSpan w:val="2"/>
                <w:tcBorders>
                  <w:top w:val="single" w:sz="6" w:space="0" w:color="auto"/>
                  <w:left w:val="single" w:sz="6" w:space="0" w:color="auto"/>
                  <w:bottom w:val="single" w:sz="6" w:space="0" w:color="auto"/>
                  <w:right w:val="single" w:sz="6" w:space="0" w:color="auto"/>
                </w:tcBorders>
              </w:tcPr>
            </w:tcPrChange>
          </w:tcPr>
          <w:p w:rsidR="000F5586" w:rsidRDefault="000F5586" w:rsidP="008545F1">
            <w:pPr>
              <w:pStyle w:val="BodyText"/>
              <w:rPr>
                <w:ins w:id="1871" w:author="Pathipati, Suneel [IT]" w:date="2014-01-02T10:26:00Z"/>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Change w:id="1872" w:author="Pathipati, Suneel [IT]" w:date="2014-01-02T11:05:00Z">
              <w:tcPr>
                <w:tcW w:w="459" w:type="pct"/>
                <w:tcBorders>
                  <w:top w:val="single" w:sz="6" w:space="0" w:color="auto"/>
                  <w:left w:val="single" w:sz="6" w:space="0" w:color="auto"/>
                  <w:bottom w:val="single" w:sz="6" w:space="0" w:color="auto"/>
                  <w:right w:val="single" w:sz="6" w:space="0" w:color="auto"/>
                </w:tcBorders>
              </w:tcPr>
            </w:tcPrChange>
          </w:tcPr>
          <w:p w:rsidR="000F5586" w:rsidRDefault="00FC3EB6" w:rsidP="008545F1">
            <w:pPr>
              <w:pStyle w:val="BodyText"/>
              <w:rPr>
                <w:ins w:id="1873" w:author="Pathipati, Suneel [IT]" w:date="2014-01-02T10:26:00Z"/>
                <w:rFonts w:ascii="Times New Roman" w:hAnsi="Times New Roman"/>
                <w:snapToGrid w:val="0"/>
                <w:sz w:val="24"/>
              </w:rPr>
            </w:pPr>
            <w:ins w:id="1874" w:author="Pathipati, Suneel [IT]" w:date="2014-01-02T10:30:00Z">
              <w:r>
                <w:rPr>
                  <w:rFonts w:ascii="Times New Roman" w:hAnsi="Times New Roman"/>
                  <w:snapToGrid w:val="0"/>
                  <w:sz w:val="24"/>
                </w:rPr>
                <w:t>Boolean</w:t>
              </w:r>
            </w:ins>
          </w:p>
        </w:tc>
        <w:tc>
          <w:tcPr>
            <w:tcW w:w="541" w:type="pct"/>
            <w:tcBorders>
              <w:top w:val="single" w:sz="6" w:space="0" w:color="auto"/>
              <w:left w:val="single" w:sz="6" w:space="0" w:color="auto"/>
              <w:bottom w:val="single" w:sz="6" w:space="0" w:color="auto"/>
              <w:right w:val="single" w:sz="6" w:space="0" w:color="auto"/>
            </w:tcBorders>
            <w:tcPrChange w:id="1875" w:author="Pathipati, Suneel [IT]" w:date="2014-01-02T11:05:00Z">
              <w:tcPr>
                <w:tcW w:w="576" w:type="pct"/>
                <w:gridSpan w:val="2"/>
                <w:tcBorders>
                  <w:top w:val="single" w:sz="6" w:space="0" w:color="auto"/>
                  <w:left w:val="single" w:sz="6" w:space="0" w:color="auto"/>
                  <w:bottom w:val="single" w:sz="6" w:space="0" w:color="auto"/>
                  <w:right w:val="single" w:sz="6" w:space="0" w:color="auto"/>
                </w:tcBorders>
              </w:tcPr>
            </w:tcPrChange>
          </w:tcPr>
          <w:p w:rsidR="000F5586" w:rsidRDefault="00FC3EB6" w:rsidP="008545F1">
            <w:pPr>
              <w:pStyle w:val="BodyText"/>
              <w:rPr>
                <w:ins w:id="1876" w:author="Pathipati, Suneel [IT]" w:date="2014-01-02T10:26:00Z"/>
                <w:rFonts w:ascii="Times New Roman" w:hAnsi="Times New Roman"/>
                <w:sz w:val="24"/>
              </w:rPr>
            </w:pPr>
            <w:ins w:id="1877" w:author="Pathipati, Suneel [IT]" w:date="2014-01-02T10:30:00Z">
              <w:r>
                <w:rPr>
                  <w:rFonts w:ascii="Times New Roman" w:hAnsi="Times New Roman"/>
                  <w:sz w:val="24"/>
                </w:rPr>
                <w:t>true, false</w:t>
              </w:r>
            </w:ins>
          </w:p>
        </w:tc>
        <w:tc>
          <w:tcPr>
            <w:tcW w:w="720" w:type="pct"/>
            <w:tcBorders>
              <w:top w:val="single" w:sz="6" w:space="0" w:color="auto"/>
              <w:left w:val="single" w:sz="6" w:space="0" w:color="auto"/>
              <w:bottom w:val="single" w:sz="6" w:space="0" w:color="auto"/>
              <w:right w:val="single" w:sz="6" w:space="0" w:color="auto"/>
            </w:tcBorders>
            <w:tcPrChange w:id="1878" w:author="Pathipati, Suneel [IT]" w:date="2014-01-02T11:05:00Z">
              <w:tcPr>
                <w:tcW w:w="681" w:type="pct"/>
                <w:tcBorders>
                  <w:top w:val="single" w:sz="6" w:space="0" w:color="auto"/>
                  <w:left w:val="single" w:sz="6" w:space="0" w:color="auto"/>
                  <w:bottom w:val="single" w:sz="6" w:space="0" w:color="auto"/>
                  <w:right w:val="single" w:sz="6" w:space="0" w:color="auto"/>
                </w:tcBorders>
              </w:tcPr>
            </w:tcPrChange>
          </w:tcPr>
          <w:p w:rsidR="000F5586" w:rsidRDefault="000F5586" w:rsidP="008545F1">
            <w:pPr>
              <w:pStyle w:val="BodyText"/>
              <w:rPr>
                <w:ins w:id="1879" w:author="Pathipati, Suneel [IT]" w:date="2014-01-02T10:26:00Z"/>
                <w:rFonts w:ascii="Times New Roman" w:hAnsi="Times New Roman"/>
                <w:snapToGrid w:val="0"/>
                <w:sz w:val="24"/>
              </w:rPr>
            </w:pPr>
            <w:ins w:id="1880" w:author="Pathipati, Suneel [IT]" w:date="2014-01-02T10:26:00Z">
              <w:r>
                <w:rPr>
                  <w:rFonts w:ascii="Times New Roman" w:hAnsi="Times New Roman"/>
                  <w:snapToGrid w:val="0"/>
                  <w:sz w:val="24"/>
                </w:rPr>
                <w:t>Required</w:t>
              </w:r>
            </w:ins>
          </w:p>
        </w:tc>
      </w:tr>
      <w:tr w:rsidR="002F4193" w:rsidRPr="00571CA9" w:rsidTr="002F4193">
        <w:trPr>
          <w:trHeight w:val="283"/>
          <w:ins w:id="1881" w:author="Pathipati, Suneel [IT]" w:date="2014-01-02T10:30:00Z"/>
        </w:trPr>
        <w:tc>
          <w:tcPr>
            <w:tcW w:w="1105" w:type="pct"/>
            <w:tcBorders>
              <w:top w:val="single" w:sz="6" w:space="0" w:color="auto"/>
              <w:left w:val="single" w:sz="6" w:space="0" w:color="auto"/>
              <w:bottom w:val="single" w:sz="6" w:space="0" w:color="auto"/>
              <w:right w:val="single" w:sz="6" w:space="0" w:color="auto"/>
            </w:tcBorders>
          </w:tcPr>
          <w:p w:rsidR="00962C04" w:rsidRDefault="00962C04" w:rsidP="008545F1">
            <w:pPr>
              <w:pStyle w:val="BodyText"/>
              <w:rPr>
                <w:ins w:id="1882" w:author="Pathipati, Suneel [IT]" w:date="2014-01-02T10:30:00Z"/>
                <w:rFonts w:ascii="Times New Roman" w:hAnsi="Times New Roman"/>
                <w:sz w:val="24"/>
              </w:rPr>
            </w:pPr>
            <w:proofErr w:type="spellStart"/>
            <w:ins w:id="1883" w:author="Pathipati, Suneel [IT]" w:date="2014-01-02T10:30:00Z">
              <w:r>
                <w:rPr>
                  <w:rFonts w:ascii="Times New Roman" w:hAnsi="Times New Roman"/>
                  <w:sz w:val="24"/>
                </w:rPr>
                <w:t>feeType</w:t>
              </w:r>
              <w:proofErr w:type="spellEnd"/>
            </w:ins>
          </w:p>
        </w:tc>
        <w:tc>
          <w:tcPr>
            <w:tcW w:w="1752" w:type="pct"/>
            <w:tcBorders>
              <w:top w:val="single" w:sz="6" w:space="0" w:color="auto"/>
              <w:left w:val="single" w:sz="6" w:space="0" w:color="auto"/>
              <w:bottom w:val="single" w:sz="6" w:space="0" w:color="auto"/>
              <w:right w:val="single" w:sz="6" w:space="0" w:color="auto"/>
            </w:tcBorders>
          </w:tcPr>
          <w:p w:rsidR="009C7F95" w:rsidRDefault="00962C04" w:rsidP="008545F1">
            <w:pPr>
              <w:pStyle w:val="BodyText"/>
              <w:rPr>
                <w:ins w:id="1884" w:author="Pathipati, Suneel [IT]" w:date="2014-01-02T10:30:00Z"/>
                <w:rFonts w:ascii="Times New Roman" w:hAnsi="Times New Roman"/>
                <w:sz w:val="24"/>
              </w:rPr>
            </w:pPr>
            <w:ins w:id="1885" w:author="Pathipati, Suneel [IT]" w:date="2014-01-02T10:30:00Z">
              <w:r>
                <w:rPr>
                  <w:rFonts w:ascii="Times New Roman" w:hAnsi="Times New Roman"/>
                  <w:sz w:val="24"/>
                </w:rPr>
                <w:t>Field indicating if fee is a One Time Charge or Monthly</w:t>
              </w:r>
            </w:ins>
            <w:ins w:id="1886" w:author="Pathipati, Suneel [IT]" w:date="2014-01-02T10:31:00Z">
              <w:r>
                <w:rPr>
                  <w:rFonts w:ascii="Times New Roman" w:hAnsi="Times New Roman"/>
                  <w:sz w:val="24"/>
                </w:rPr>
                <w:t xml:space="preserve"> Charge</w:t>
              </w:r>
            </w:ins>
          </w:p>
        </w:tc>
        <w:tc>
          <w:tcPr>
            <w:tcW w:w="423" w:type="pct"/>
            <w:tcBorders>
              <w:top w:val="single" w:sz="6" w:space="0" w:color="auto"/>
              <w:left w:val="single" w:sz="6" w:space="0" w:color="auto"/>
              <w:bottom w:val="single" w:sz="6" w:space="0" w:color="auto"/>
              <w:right w:val="single" w:sz="6" w:space="0" w:color="auto"/>
            </w:tcBorders>
          </w:tcPr>
          <w:p w:rsidR="00962C04" w:rsidRDefault="00962C04" w:rsidP="008545F1">
            <w:pPr>
              <w:pStyle w:val="BodyText"/>
              <w:rPr>
                <w:ins w:id="1887" w:author="Pathipati, Suneel [IT]" w:date="2014-01-02T10:30:00Z"/>
                <w:rFonts w:ascii="Times New Roman" w:hAnsi="Times New Roman"/>
                <w:snapToGrid w:val="0"/>
                <w:sz w:val="24"/>
              </w:rPr>
            </w:pPr>
            <w:ins w:id="1888" w:author="Pathipati, Suneel [IT]" w:date="2014-01-02T10:31:00Z">
              <w:r>
                <w:rPr>
                  <w:rFonts w:ascii="Times New Roman" w:hAnsi="Times New Roman"/>
                  <w:snapToGrid w:val="0"/>
                  <w:sz w:val="24"/>
                </w:rPr>
                <w:t>1</w:t>
              </w:r>
            </w:ins>
          </w:p>
        </w:tc>
        <w:tc>
          <w:tcPr>
            <w:tcW w:w="459" w:type="pct"/>
            <w:tcBorders>
              <w:top w:val="single" w:sz="6" w:space="0" w:color="auto"/>
              <w:left w:val="single" w:sz="6" w:space="0" w:color="auto"/>
              <w:bottom w:val="single" w:sz="6" w:space="0" w:color="auto"/>
              <w:right w:val="single" w:sz="6" w:space="0" w:color="auto"/>
            </w:tcBorders>
          </w:tcPr>
          <w:p w:rsidR="00962C04" w:rsidRDefault="00962C04" w:rsidP="008545F1">
            <w:pPr>
              <w:pStyle w:val="BodyText"/>
              <w:rPr>
                <w:ins w:id="1889" w:author="Pathipati, Suneel [IT]" w:date="2014-01-02T10:30:00Z"/>
                <w:rFonts w:ascii="Times New Roman" w:hAnsi="Times New Roman"/>
                <w:snapToGrid w:val="0"/>
                <w:sz w:val="24"/>
              </w:rPr>
            </w:pPr>
            <w:ins w:id="1890" w:author="Pathipati, Suneel [IT]" w:date="2014-01-02T10:31:00Z">
              <w:r>
                <w:rPr>
                  <w:rFonts w:ascii="Times New Roman" w:hAnsi="Times New Roman"/>
                  <w:snapToGrid w:val="0"/>
                  <w:sz w:val="24"/>
                </w:rPr>
                <w:t>String</w:t>
              </w:r>
            </w:ins>
          </w:p>
        </w:tc>
        <w:tc>
          <w:tcPr>
            <w:tcW w:w="541" w:type="pct"/>
            <w:tcBorders>
              <w:top w:val="single" w:sz="6" w:space="0" w:color="auto"/>
              <w:left w:val="single" w:sz="6" w:space="0" w:color="auto"/>
              <w:bottom w:val="single" w:sz="6" w:space="0" w:color="auto"/>
              <w:right w:val="single" w:sz="6" w:space="0" w:color="auto"/>
            </w:tcBorders>
          </w:tcPr>
          <w:p w:rsidR="00962C04" w:rsidRDefault="00962C04" w:rsidP="008545F1">
            <w:pPr>
              <w:pStyle w:val="BodyText"/>
              <w:rPr>
                <w:ins w:id="1891" w:author="Pathipati, Suneel [IT]" w:date="2014-01-02T10:31:00Z"/>
                <w:rFonts w:ascii="Times New Roman" w:hAnsi="Times New Roman"/>
                <w:sz w:val="24"/>
              </w:rPr>
            </w:pPr>
            <w:ins w:id="1892" w:author="Pathipati, Suneel [IT]" w:date="2014-01-02T10:31:00Z">
              <w:r>
                <w:rPr>
                  <w:rFonts w:ascii="Times New Roman" w:hAnsi="Times New Roman"/>
                  <w:sz w:val="24"/>
                </w:rPr>
                <w:t>M – Monthly</w:t>
              </w:r>
            </w:ins>
          </w:p>
          <w:p w:rsidR="00962C04" w:rsidRDefault="00962C04" w:rsidP="00ED3275">
            <w:pPr>
              <w:pStyle w:val="BodyText"/>
              <w:rPr>
                <w:ins w:id="1893" w:author="Pathipati, Suneel [IT]" w:date="2014-01-02T12:20:00Z"/>
                <w:rFonts w:ascii="Times New Roman" w:hAnsi="Times New Roman"/>
                <w:sz w:val="24"/>
              </w:rPr>
            </w:pPr>
            <w:ins w:id="1894" w:author="Pathipati, Suneel [IT]" w:date="2014-01-02T10:31:00Z">
              <w:r>
                <w:rPr>
                  <w:rFonts w:ascii="Times New Roman" w:hAnsi="Times New Roman"/>
                  <w:sz w:val="24"/>
                </w:rPr>
                <w:t xml:space="preserve">O – One Time </w:t>
              </w:r>
            </w:ins>
          </w:p>
          <w:p w:rsidR="00363801" w:rsidRDefault="00363801" w:rsidP="00ED3275">
            <w:pPr>
              <w:pStyle w:val="BodyText"/>
              <w:rPr>
                <w:ins w:id="1895" w:author="Pathipati, Suneel [IT]" w:date="2014-01-02T10:30:00Z"/>
                <w:rFonts w:ascii="Times New Roman" w:hAnsi="Times New Roman"/>
                <w:sz w:val="24"/>
              </w:rPr>
            </w:pPr>
            <w:ins w:id="1896" w:author="Pathipati, Suneel [IT]" w:date="2014-01-02T12:20:00Z">
              <w:r>
                <w:rPr>
                  <w:rFonts w:ascii="Times New Roman" w:hAnsi="Times New Roman"/>
                  <w:sz w:val="24"/>
                </w:rPr>
                <w:t>B - Both</w:t>
              </w:r>
            </w:ins>
          </w:p>
        </w:tc>
        <w:tc>
          <w:tcPr>
            <w:tcW w:w="720" w:type="pct"/>
            <w:tcBorders>
              <w:top w:val="single" w:sz="6" w:space="0" w:color="auto"/>
              <w:left w:val="single" w:sz="6" w:space="0" w:color="auto"/>
              <w:bottom w:val="single" w:sz="6" w:space="0" w:color="auto"/>
              <w:right w:val="single" w:sz="6" w:space="0" w:color="auto"/>
            </w:tcBorders>
          </w:tcPr>
          <w:p w:rsidR="00962C04" w:rsidRDefault="00B74CED" w:rsidP="008545F1">
            <w:pPr>
              <w:pStyle w:val="BodyText"/>
              <w:rPr>
                <w:ins w:id="1897" w:author="Pathipati, Suneel [IT]" w:date="2014-01-02T10:30:00Z"/>
                <w:rFonts w:ascii="Times New Roman" w:hAnsi="Times New Roman"/>
                <w:snapToGrid w:val="0"/>
                <w:sz w:val="24"/>
              </w:rPr>
            </w:pPr>
            <w:ins w:id="1898" w:author="Pathipati, Suneel [IT]" w:date="2014-01-02T11:05:00Z">
              <w:r>
                <w:rPr>
                  <w:rFonts w:ascii="Times New Roman" w:hAnsi="Times New Roman"/>
                  <w:snapToGrid w:val="0"/>
                  <w:sz w:val="24"/>
                </w:rPr>
                <w:t>Optional</w:t>
              </w:r>
            </w:ins>
          </w:p>
        </w:tc>
      </w:tr>
      <w:tr w:rsidR="007D7A84" w:rsidRPr="00571CA9" w:rsidTr="002F4193">
        <w:trPr>
          <w:trHeight w:val="283"/>
          <w:ins w:id="1899" w:author="Pathipati, Suneel [IT]" w:date="2014-01-02T12:11:00Z"/>
        </w:trPr>
        <w:tc>
          <w:tcPr>
            <w:tcW w:w="1105" w:type="pct"/>
            <w:tcBorders>
              <w:top w:val="single" w:sz="6" w:space="0" w:color="auto"/>
              <w:left w:val="single" w:sz="6" w:space="0" w:color="auto"/>
              <w:bottom w:val="single" w:sz="6" w:space="0" w:color="auto"/>
              <w:right w:val="single" w:sz="6" w:space="0" w:color="auto"/>
            </w:tcBorders>
          </w:tcPr>
          <w:p w:rsidR="007D7A84" w:rsidRDefault="007D7A84" w:rsidP="008545F1">
            <w:pPr>
              <w:pStyle w:val="BodyText"/>
              <w:rPr>
                <w:ins w:id="1900" w:author="Pathipati, Suneel [IT]" w:date="2014-01-02T12:11:00Z"/>
                <w:rFonts w:ascii="Times New Roman" w:hAnsi="Times New Roman"/>
                <w:sz w:val="24"/>
              </w:rPr>
            </w:pPr>
            <w:proofErr w:type="spellStart"/>
            <w:ins w:id="1901" w:author="Pathipati, Suneel [IT]" w:date="2014-01-02T12:11:00Z">
              <w:r>
                <w:rPr>
                  <w:rFonts w:ascii="Times New Roman" w:hAnsi="Times New Roman"/>
                  <w:sz w:val="24"/>
                </w:rPr>
                <w:t>oneTimeChargeInfo</w:t>
              </w:r>
              <w:proofErr w:type="spellEnd"/>
            </w:ins>
          </w:p>
        </w:tc>
        <w:tc>
          <w:tcPr>
            <w:tcW w:w="1752" w:type="pct"/>
            <w:tcBorders>
              <w:top w:val="single" w:sz="6" w:space="0" w:color="auto"/>
              <w:left w:val="single" w:sz="6" w:space="0" w:color="auto"/>
              <w:bottom w:val="single" w:sz="6" w:space="0" w:color="auto"/>
              <w:right w:val="single" w:sz="6" w:space="0" w:color="auto"/>
            </w:tcBorders>
          </w:tcPr>
          <w:p w:rsidR="007D7A84" w:rsidRDefault="00A329B1" w:rsidP="008545F1">
            <w:pPr>
              <w:pStyle w:val="BodyText"/>
              <w:rPr>
                <w:ins w:id="1902" w:author="Pathipati, Suneel [IT]" w:date="2014-01-02T12:11:00Z"/>
                <w:rFonts w:ascii="Times New Roman" w:hAnsi="Times New Roman"/>
                <w:sz w:val="24"/>
              </w:rPr>
            </w:pPr>
            <w:ins w:id="1903" w:author="Pathipati, Suneel [IT]" w:date="2014-01-02T12:20:00Z">
              <w:r>
                <w:rPr>
                  <w:rFonts w:ascii="Times New Roman" w:hAnsi="Times New Roman"/>
                  <w:sz w:val="24"/>
                </w:rPr>
                <w:t>This structure contains onetime fee</w:t>
              </w:r>
            </w:ins>
            <w:ins w:id="1904" w:author="Pathipati, Suneel [IT]" w:date="2014-01-02T12:21:00Z">
              <w:r>
                <w:rPr>
                  <w:rFonts w:ascii="Times New Roman" w:hAnsi="Times New Roman"/>
                  <w:sz w:val="24"/>
                </w:rPr>
                <w:t xml:space="preserve"> info to participate in RAMBO</w:t>
              </w:r>
            </w:ins>
            <w:ins w:id="1905" w:author="Pathipati, Suneel [IT]" w:date="2014-01-02T12:20:00Z">
              <w:r>
                <w:rPr>
                  <w:rFonts w:ascii="Times New Roman" w:hAnsi="Times New Roman"/>
                  <w:sz w:val="24"/>
                </w:rPr>
                <w:t xml:space="preserve"> </w:t>
              </w:r>
            </w:ins>
          </w:p>
        </w:tc>
        <w:tc>
          <w:tcPr>
            <w:tcW w:w="423" w:type="pct"/>
            <w:tcBorders>
              <w:top w:val="single" w:sz="6" w:space="0" w:color="auto"/>
              <w:left w:val="single" w:sz="6" w:space="0" w:color="auto"/>
              <w:bottom w:val="single" w:sz="6" w:space="0" w:color="auto"/>
              <w:right w:val="single" w:sz="6" w:space="0" w:color="auto"/>
            </w:tcBorders>
          </w:tcPr>
          <w:p w:rsidR="007D7A84" w:rsidRDefault="007F3CD0" w:rsidP="008545F1">
            <w:pPr>
              <w:pStyle w:val="BodyText"/>
              <w:rPr>
                <w:ins w:id="1906" w:author="Pathipati, Suneel [IT]" w:date="2014-01-02T12:11:00Z"/>
                <w:rFonts w:ascii="Times New Roman" w:hAnsi="Times New Roman"/>
                <w:snapToGrid w:val="0"/>
                <w:sz w:val="24"/>
              </w:rPr>
            </w:pPr>
            <w:ins w:id="1907" w:author="Pathipati, Suneel [IT]" w:date="2014-01-02T12:21:00Z">
              <w:r>
                <w:rPr>
                  <w:rFonts w:ascii="Times New Roman" w:hAnsi="Times New Roman"/>
                  <w:snapToGrid w:val="0"/>
                  <w:sz w:val="24"/>
                </w:rPr>
                <w:t>N/A</w:t>
              </w:r>
            </w:ins>
          </w:p>
        </w:tc>
        <w:tc>
          <w:tcPr>
            <w:tcW w:w="459" w:type="pct"/>
            <w:tcBorders>
              <w:top w:val="single" w:sz="6" w:space="0" w:color="auto"/>
              <w:left w:val="single" w:sz="6" w:space="0" w:color="auto"/>
              <w:bottom w:val="single" w:sz="6" w:space="0" w:color="auto"/>
              <w:right w:val="single" w:sz="6" w:space="0" w:color="auto"/>
            </w:tcBorders>
          </w:tcPr>
          <w:p w:rsidR="007D7A84" w:rsidRDefault="007F3CD0" w:rsidP="008545F1">
            <w:pPr>
              <w:pStyle w:val="BodyText"/>
              <w:rPr>
                <w:ins w:id="1908" w:author="Pathipati, Suneel [IT]" w:date="2014-01-02T12:11:00Z"/>
                <w:rFonts w:ascii="Times New Roman" w:hAnsi="Times New Roman"/>
                <w:snapToGrid w:val="0"/>
                <w:sz w:val="24"/>
              </w:rPr>
            </w:pPr>
            <w:ins w:id="1909" w:author="Pathipati, Suneel [IT]" w:date="2014-01-02T12:21:00Z">
              <w:r>
                <w:rPr>
                  <w:rFonts w:ascii="Times New Roman" w:hAnsi="Times New Roman"/>
                  <w:snapToGrid w:val="0"/>
                  <w:sz w:val="24"/>
                </w:rPr>
                <w:t>Structure</w:t>
              </w:r>
            </w:ins>
          </w:p>
        </w:tc>
        <w:tc>
          <w:tcPr>
            <w:tcW w:w="541" w:type="pct"/>
            <w:tcBorders>
              <w:top w:val="single" w:sz="6" w:space="0" w:color="auto"/>
              <w:left w:val="single" w:sz="6" w:space="0" w:color="auto"/>
              <w:bottom w:val="single" w:sz="6" w:space="0" w:color="auto"/>
              <w:right w:val="single" w:sz="6" w:space="0" w:color="auto"/>
            </w:tcBorders>
          </w:tcPr>
          <w:p w:rsidR="007D7A84" w:rsidRDefault="007D7A84" w:rsidP="008545F1">
            <w:pPr>
              <w:pStyle w:val="BodyText"/>
              <w:rPr>
                <w:ins w:id="1910" w:author="Pathipati, Suneel [IT]" w:date="2014-01-02T12:11: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D7A84" w:rsidRDefault="007F3CD0" w:rsidP="008545F1">
            <w:pPr>
              <w:pStyle w:val="BodyText"/>
              <w:rPr>
                <w:ins w:id="1911" w:author="Pathipati, Suneel [IT]" w:date="2014-01-02T12:11:00Z"/>
                <w:rFonts w:ascii="Times New Roman" w:hAnsi="Times New Roman"/>
                <w:snapToGrid w:val="0"/>
                <w:sz w:val="24"/>
              </w:rPr>
            </w:pPr>
            <w:ins w:id="1912" w:author="Pathipati, Suneel [IT]" w:date="2014-01-02T12:21:00Z">
              <w:r>
                <w:rPr>
                  <w:rFonts w:ascii="Times New Roman" w:hAnsi="Times New Roman"/>
                  <w:snapToGrid w:val="0"/>
                  <w:sz w:val="24"/>
                </w:rPr>
                <w:t>Optional</w:t>
              </w:r>
            </w:ins>
          </w:p>
        </w:tc>
      </w:tr>
      <w:tr w:rsidR="007D7A84" w:rsidRPr="00571CA9" w:rsidTr="002F4193">
        <w:trPr>
          <w:trHeight w:val="283"/>
          <w:ins w:id="1913" w:author="Pathipati, Suneel [IT]" w:date="2014-01-02T12:11:00Z"/>
        </w:trPr>
        <w:tc>
          <w:tcPr>
            <w:tcW w:w="1105" w:type="pct"/>
            <w:tcBorders>
              <w:top w:val="single" w:sz="6" w:space="0" w:color="auto"/>
              <w:left w:val="single" w:sz="6" w:space="0" w:color="auto"/>
              <w:bottom w:val="single" w:sz="6" w:space="0" w:color="auto"/>
              <w:right w:val="single" w:sz="6" w:space="0" w:color="auto"/>
            </w:tcBorders>
          </w:tcPr>
          <w:p w:rsidR="007D7A84" w:rsidRDefault="007D7A84" w:rsidP="008545F1">
            <w:pPr>
              <w:pStyle w:val="BodyText"/>
              <w:rPr>
                <w:ins w:id="1914" w:author="Pathipati, Suneel [IT]" w:date="2014-01-02T12:11:00Z"/>
                <w:rFonts w:ascii="Times New Roman" w:hAnsi="Times New Roman"/>
                <w:sz w:val="24"/>
              </w:rPr>
            </w:pPr>
            <w:proofErr w:type="spellStart"/>
            <w:ins w:id="1915" w:author="Pathipati, Suneel [IT]" w:date="2014-01-02T12:11:00Z">
              <w:r>
                <w:rPr>
                  <w:rFonts w:ascii="Times New Roman" w:hAnsi="Times New Roman"/>
                  <w:sz w:val="24"/>
                </w:rPr>
                <w:t>monthlyChargeInfo</w:t>
              </w:r>
              <w:proofErr w:type="spellEnd"/>
            </w:ins>
          </w:p>
        </w:tc>
        <w:tc>
          <w:tcPr>
            <w:tcW w:w="1752" w:type="pct"/>
            <w:tcBorders>
              <w:top w:val="single" w:sz="6" w:space="0" w:color="auto"/>
              <w:left w:val="single" w:sz="6" w:space="0" w:color="auto"/>
              <w:bottom w:val="single" w:sz="6" w:space="0" w:color="auto"/>
              <w:right w:val="single" w:sz="6" w:space="0" w:color="auto"/>
            </w:tcBorders>
          </w:tcPr>
          <w:p w:rsidR="007D7A84" w:rsidRDefault="00A329B1" w:rsidP="008545F1">
            <w:pPr>
              <w:pStyle w:val="BodyText"/>
              <w:rPr>
                <w:ins w:id="1916" w:author="Pathipati, Suneel [IT]" w:date="2014-01-02T12:11:00Z"/>
                <w:rFonts w:ascii="Times New Roman" w:hAnsi="Times New Roman"/>
                <w:sz w:val="24"/>
              </w:rPr>
            </w:pPr>
            <w:ins w:id="1917" w:author="Pathipati, Suneel [IT]" w:date="2014-01-02T12:21:00Z">
              <w:r>
                <w:rPr>
                  <w:rFonts w:ascii="Times New Roman" w:hAnsi="Times New Roman"/>
                  <w:sz w:val="24"/>
                </w:rPr>
                <w:t>This structure contains recurring fee info to participate in RAMBO</w:t>
              </w:r>
            </w:ins>
          </w:p>
        </w:tc>
        <w:tc>
          <w:tcPr>
            <w:tcW w:w="423" w:type="pct"/>
            <w:tcBorders>
              <w:top w:val="single" w:sz="6" w:space="0" w:color="auto"/>
              <w:left w:val="single" w:sz="6" w:space="0" w:color="auto"/>
              <w:bottom w:val="single" w:sz="6" w:space="0" w:color="auto"/>
              <w:right w:val="single" w:sz="6" w:space="0" w:color="auto"/>
            </w:tcBorders>
          </w:tcPr>
          <w:p w:rsidR="007D7A84" w:rsidRDefault="007F3CD0" w:rsidP="008545F1">
            <w:pPr>
              <w:pStyle w:val="BodyText"/>
              <w:rPr>
                <w:ins w:id="1918" w:author="Pathipati, Suneel [IT]" w:date="2014-01-02T12:11:00Z"/>
                <w:rFonts w:ascii="Times New Roman" w:hAnsi="Times New Roman"/>
                <w:snapToGrid w:val="0"/>
                <w:sz w:val="24"/>
              </w:rPr>
            </w:pPr>
            <w:ins w:id="1919" w:author="Pathipati, Suneel [IT]" w:date="2014-01-02T12:21:00Z">
              <w:r>
                <w:rPr>
                  <w:rFonts w:ascii="Times New Roman" w:hAnsi="Times New Roman"/>
                  <w:snapToGrid w:val="0"/>
                  <w:sz w:val="24"/>
                </w:rPr>
                <w:t>N/A</w:t>
              </w:r>
            </w:ins>
          </w:p>
        </w:tc>
        <w:tc>
          <w:tcPr>
            <w:tcW w:w="459" w:type="pct"/>
            <w:tcBorders>
              <w:top w:val="single" w:sz="6" w:space="0" w:color="auto"/>
              <w:left w:val="single" w:sz="6" w:space="0" w:color="auto"/>
              <w:bottom w:val="single" w:sz="6" w:space="0" w:color="auto"/>
              <w:right w:val="single" w:sz="6" w:space="0" w:color="auto"/>
            </w:tcBorders>
          </w:tcPr>
          <w:p w:rsidR="007D7A84" w:rsidRDefault="007F3CD0" w:rsidP="008545F1">
            <w:pPr>
              <w:pStyle w:val="BodyText"/>
              <w:rPr>
                <w:ins w:id="1920" w:author="Pathipati, Suneel [IT]" w:date="2014-01-02T12:11:00Z"/>
                <w:rFonts w:ascii="Times New Roman" w:hAnsi="Times New Roman"/>
                <w:snapToGrid w:val="0"/>
                <w:sz w:val="24"/>
              </w:rPr>
            </w:pPr>
            <w:ins w:id="1921" w:author="Pathipati, Suneel [IT]" w:date="2014-01-02T12:21:00Z">
              <w:r>
                <w:rPr>
                  <w:rFonts w:ascii="Times New Roman" w:hAnsi="Times New Roman"/>
                  <w:snapToGrid w:val="0"/>
                  <w:sz w:val="24"/>
                </w:rPr>
                <w:t>Structure</w:t>
              </w:r>
            </w:ins>
          </w:p>
        </w:tc>
        <w:tc>
          <w:tcPr>
            <w:tcW w:w="541" w:type="pct"/>
            <w:tcBorders>
              <w:top w:val="single" w:sz="6" w:space="0" w:color="auto"/>
              <w:left w:val="single" w:sz="6" w:space="0" w:color="auto"/>
              <w:bottom w:val="single" w:sz="6" w:space="0" w:color="auto"/>
              <w:right w:val="single" w:sz="6" w:space="0" w:color="auto"/>
            </w:tcBorders>
          </w:tcPr>
          <w:p w:rsidR="007D7A84" w:rsidRDefault="007D7A84" w:rsidP="008545F1">
            <w:pPr>
              <w:pStyle w:val="BodyText"/>
              <w:rPr>
                <w:ins w:id="1922" w:author="Pathipati, Suneel [IT]" w:date="2014-01-02T12:11: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D7A84" w:rsidRDefault="007F3CD0" w:rsidP="008545F1">
            <w:pPr>
              <w:pStyle w:val="BodyText"/>
              <w:rPr>
                <w:ins w:id="1923" w:author="Pathipati, Suneel [IT]" w:date="2014-01-02T12:11:00Z"/>
                <w:rFonts w:ascii="Times New Roman" w:hAnsi="Times New Roman"/>
                <w:snapToGrid w:val="0"/>
                <w:sz w:val="24"/>
              </w:rPr>
            </w:pPr>
            <w:ins w:id="1924" w:author="Pathipati, Suneel [IT]" w:date="2014-01-02T12:21:00Z">
              <w:r>
                <w:rPr>
                  <w:rFonts w:ascii="Times New Roman" w:hAnsi="Times New Roman"/>
                  <w:snapToGrid w:val="0"/>
                  <w:sz w:val="24"/>
                </w:rPr>
                <w:t>Optional</w:t>
              </w:r>
            </w:ins>
          </w:p>
        </w:tc>
      </w:tr>
      <w:tr w:rsidR="002F4193" w:rsidRPr="00571CA9" w:rsidTr="002F4193">
        <w:trPr>
          <w:trHeight w:val="283"/>
          <w:ins w:id="1925" w:author="Pathipati, Suneel [IT]" w:date="2014-01-02T10:47:00Z"/>
        </w:trPr>
        <w:tc>
          <w:tcPr>
            <w:tcW w:w="1105" w:type="pct"/>
            <w:tcBorders>
              <w:top w:val="single" w:sz="6" w:space="0" w:color="auto"/>
              <w:left w:val="single" w:sz="6" w:space="0" w:color="auto"/>
              <w:bottom w:val="single" w:sz="6" w:space="0" w:color="auto"/>
              <w:right w:val="single" w:sz="6" w:space="0" w:color="auto"/>
            </w:tcBorders>
          </w:tcPr>
          <w:p w:rsidR="00AA4953" w:rsidRDefault="00AA4953" w:rsidP="008545F1">
            <w:pPr>
              <w:pStyle w:val="BodyText"/>
              <w:rPr>
                <w:ins w:id="1926" w:author="Pathipati, Suneel [IT]" w:date="2014-01-02T10:47:00Z"/>
                <w:rFonts w:ascii="Times New Roman" w:hAnsi="Times New Roman"/>
                <w:sz w:val="24"/>
              </w:rPr>
            </w:pPr>
            <w:proofErr w:type="spellStart"/>
            <w:ins w:id="1927" w:author="Pathipati, Suneel [IT]" w:date="2014-01-02T10:47:00Z">
              <w:r>
                <w:rPr>
                  <w:rFonts w:ascii="Times New Roman" w:hAnsi="Times New Roman"/>
                  <w:sz w:val="24"/>
                </w:rPr>
                <w:t>consentMessage</w:t>
              </w:r>
              <w:proofErr w:type="spellEnd"/>
            </w:ins>
          </w:p>
        </w:tc>
        <w:tc>
          <w:tcPr>
            <w:tcW w:w="1752" w:type="pct"/>
            <w:tcBorders>
              <w:top w:val="single" w:sz="6" w:space="0" w:color="auto"/>
              <w:left w:val="single" w:sz="6" w:space="0" w:color="auto"/>
              <w:bottom w:val="single" w:sz="6" w:space="0" w:color="auto"/>
              <w:right w:val="single" w:sz="6" w:space="0" w:color="auto"/>
            </w:tcBorders>
          </w:tcPr>
          <w:p w:rsidR="00AA4953" w:rsidRDefault="00544B83" w:rsidP="008545F1">
            <w:pPr>
              <w:pStyle w:val="BodyText"/>
              <w:rPr>
                <w:ins w:id="1928" w:author="Pathipati, Suneel [IT]" w:date="2014-01-02T10:47:00Z"/>
                <w:rFonts w:ascii="Times New Roman" w:hAnsi="Times New Roman"/>
                <w:sz w:val="24"/>
              </w:rPr>
            </w:pPr>
            <w:ins w:id="1929" w:author="Pathipati, Suneel [IT]" w:date="2014-01-02T11:02:00Z">
              <w:r>
                <w:rPr>
                  <w:rFonts w:ascii="Times New Roman" w:hAnsi="Times New Roman"/>
                  <w:sz w:val="24"/>
                </w:rPr>
                <w:t xml:space="preserve">The message subscriber will have to provide their consent saying they are agreeing to pay </w:t>
              </w:r>
              <w:r>
                <w:rPr>
                  <w:rFonts w:ascii="Times New Roman" w:hAnsi="Times New Roman"/>
                  <w:sz w:val="24"/>
                </w:rPr>
                <w:lastRenderedPageBreak/>
                <w:t>the fee to join RAMBO.</w:t>
              </w:r>
            </w:ins>
          </w:p>
        </w:tc>
        <w:tc>
          <w:tcPr>
            <w:tcW w:w="423" w:type="pct"/>
            <w:tcBorders>
              <w:top w:val="single" w:sz="6" w:space="0" w:color="auto"/>
              <w:left w:val="single" w:sz="6" w:space="0" w:color="auto"/>
              <w:bottom w:val="single" w:sz="6" w:space="0" w:color="auto"/>
              <w:right w:val="single" w:sz="6" w:space="0" w:color="auto"/>
            </w:tcBorders>
          </w:tcPr>
          <w:p w:rsidR="00AA4953" w:rsidRDefault="00B74CED" w:rsidP="009F3C3E">
            <w:pPr>
              <w:pStyle w:val="BodyText"/>
              <w:rPr>
                <w:ins w:id="1930" w:author="Pathipati, Suneel [IT]" w:date="2014-01-02T10:47:00Z"/>
                <w:rFonts w:ascii="Times New Roman" w:hAnsi="Times New Roman"/>
                <w:snapToGrid w:val="0"/>
                <w:sz w:val="24"/>
              </w:rPr>
            </w:pPr>
            <w:ins w:id="1931" w:author="Pathipati, Suneel [IT]" w:date="2014-01-02T11:06:00Z">
              <w:r>
                <w:rPr>
                  <w:rFonts w:ascii="Times New Roman" w:hAnsi="Times New Roman"/>
                  <w:snapToGrid w:val="0"/>
                  <w:sz w:val="24"/>
                </w:rPr>
                <w:lastRenderedPageBreak/>
                <w:t>10</w:t>
              </w:r>
            </w:ins>
            <w:ins w:id="1932" w:author="Pathipati, Suneel [IT]" w:date="2014-01-02T21:12:00Z">
              <w:r w:rsidR="009F3C3E">
                <w:rPr>
                  <w:rFonts w:ascii="Times New Roman" w:hAnsi="Times New Roman"/>
                  <w:snapToGrid w:val="0"/>
                  <w:sz w:val="24"/>
                </w:rPr>
                <w:t>24</w:t>
              </w:r>
            </w:ins>
          </w:p>
        </w:tc>
        <w:tc>
          <w:tcPr>
            <w:tcW w:w="459" w:type="pct"/>
            <w:tcBorders>
              <w:top w:val="single" w:sz="6" w:space="0" w:color="auto"/>
              <w:left w:val="single" w:sz="6" w:space="0" w:color="auto"/>
              <w:bottom w:val="single" w:sz="6" w:space="0" w:color="auto"/>
              <w:right w:val="single" w:sz="6" w:space="0" w:color="auto"/>
            </w:tcBorders>
          </w:tcPr>
          <w:p w:rsidR="00AA4953" w:rsidRDefault="00B74CED" w:rsidP="008545F1">
            <w:pPr>
              <w:pStyle w:val="BodyText"/>
              <w:rPr>
                <w:ins w:id="1933" w:author="Pathipati, Suneel [IT]" w:date="2014-01-02T10:47:00Z"/>
                <w:rFonts w:ascii="Times New Roman" w:hAnsi="Times New Roman"/>
                <w:snapToGrid w:val="0"/>
                <w:sz w:val="24"/>
              </w:rPr>
            </w:pPr>
            <w:ins w:id="1934" w:author="Pathipati, Suneel [IT]" w:date="2014-01-02T11:06:00Z">
              <w:r>
                <w:rPr>
                  <w:rFonts w:ascii="Times New Roman" w:hAnsi="Times New Roman"/>
                  <w:snapToGrid w:val="0"/>
                  <w:sz w:val="24"/>
                </w:rPr>
                <w:t>String</w:t>
              </w:r>
            </w:ins>
          </w:p>
        </w:tc>
        <w:tc>
          <w:tcPr>
            <w:tcW w:w="541" w:type="pct"/>
            <w:tcBorders>
              <w:top w:val="single" w:sz="6" w:space="0" w:color="auto"/>
              <w:left w:val="single" w:sz="6" w:space="0" w:color="auto"/>
              <w:bottom w:val="single" w:sz="6" w:space="0" w:color="auto"/>
              <w:right w:val="single" w:sz="6" w:space="0" w:color="auto"/>
            </w:tcBorders>
          </w:tcPr>
          <w:p w:rsidR="00AA4953" w:rsidRDefault="00AA4953" w:rsidP="008545F1">
            <w:pPr>
              <w:pStyle w:val="BodyText"/>
              <w:rPr>
                <w:ins w:id="1935" w:author="Pathipati, Suneel [IT]" w:date="2014-01-02T10:47: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AA4953" w:rsidRDefault="00B74CED">
            <w:pPr>
              <w:pStyle w:val="BodyText"/>
              <w:keepNext/>
              <w:rPr>
                <w:ins w:id="1936" w:author="Pathipati, Suneel [IT]" w:date="2014-01-02T10:47:00Z"/>
                <w:rFonts w:ascii="Times New Roman" w:hAnsi="Times New Roman"/>
                <w:snapToGrid w:val="0"/>
                <w:sz w:val="24"/>
              </w:rPr>
              <w:pPrChange w:id="1937" w:author="Pathipati, Suneel [IT]" w:date="2014-01-02T11:07:00Z">
                <w:pPr>
                  <w:pStyle w:val="BodyText"/>
                </w:pPr>
              </w:pPrChange>
            </w:pPr>
            <w:ins w:id="1938" w:author="Pathipati, Suneel [IT]" w:date="2014-01-02T11:06:00Z">
              <w:r>
                <w:rPr>
                  <w:rFonts w:ascii="Times New Roman" w:hAnsi="Times New Roman"/>
                  <w:snapToGrid w:val="0"/>
                  <w:sz w:val="24"/>
                </w:rPr>
                <w:t>Optional</w:t>
              </w:r>
            </w:ins>
          </w:p>
        </w:tc>
      </w:tr>
    </w:tbl>
    <w:p w:rsidR="000F5586" w:rsidRDefault="000E11A7" w:rsidP="000E11A7">
      <w:pPr>
        <w:pStyle w:val="Caption"/>
        <w:rPr>
          <w:ins w:id="1939" w:author="Pathipati, Suneel [IT]" w:date="2014-01-02T12:12:00Z"/>
          <w:rFonts w:ascii="Times New Roman" w:hAnsi="Times New Roman"/>
        </w:rPr>
      </w:pPr>
      <w:bookmarkStart w:id="1940" w:name="_Toc377466991"/>
      <w:ins w:id="1941" w:author="Pathipati, Suneel [IT]" w:date="2014-01-02T11:07:00Z">
        <w:r w:rsidRPr="000E11A7">
          <w:rPr>
            <w:rFonts w:ascii="Times New Roman" w:hAnsi="Times New Roman"/>
            <w:rPrChange w:id="1942" w:author="Pathipati, Suneel [IT]" w:date="2014-01-02T11:08:00Z">
              <w:rPr/>
            </w:rPrChange>
          </w:rPr>
          <w:lastRenderedPageBreak/>
          <w:t xml:space="preserve">Table </w:t>
        </w:r>
      </w:ins>
      <w:ins w:id="1943"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944" w:author="Pathipati, Suneel [IT]" w:date="2014-01-14T12:31:00Z">
        <w:r w:rsidR="004A1044">
          <w:rPr>
            <w:rFonts w:ascii="Times New Roman" w:hAnsi="Times New Roman"/>
            <w:noProof/>
          </w:rPr>
          <w:t>15</w:t>
        </w:r>
        <w:r w:rsidR="004A1044">
          <w:rPr>
            <w:rFonts w:ascii="Times New Roman" w:hAnsi="Times New Roman"/>
          </w:rPr>
          <w:fldChar w:fldCharType="end"/>
        </w:r>
      </w:ins>
      <w:ins w:id="1945" w:author="Pathipati, Suneel [IT]" w:date="2014-01-02T11:07:00Z">
        <w:r w:rsidRPr="000E11A7">
          <w:rPr>
            <w:rFonts w:ascii="Times New Roman" w:hAnsi="Times New Roman"/>
            <w:rPrChange w:id="1946" w:author="Pathipati, Suneel [IT]" w:date="2014-01-02T11:08:00Z">
              <w:rPr/>
            </w:rPrChange>
          </w:rPr>
          <w:t xml:space="preserve"> - Fields in </w:t>
        </w:r>
        <w:proofErr w:type="spellStart"/>
        <w:r w:rsidRPr="000E11A7">
          <w:rPr>
            <w:rFonts w:ascii="Times New Roman" w:hAnsi="Times New Roman"/>
            <w:rPrChange w:id="1947" w:author="Pathipati, Suneel [IT]" w:date="2014-01-02T11:08:00Z">
              <w:rPr/>
            </w:rPrChange>
          </w:rPr>
          <w:t>participationFeeDetails</w:t>
        </w:r>
      </w:ins>
      <w:bookmarkEnd w:id="1940"/>
      <w:proofErr w:type="spellEnd"/>
    </w:p>
    <w:p w:rsidR="0072411E" w:rsidRDefault="0072411E" w:rsidP="0072411E">
      <w:pPr>
        <w:pStyle w:val="Heading6"/>
        <w:rPr>
          <w:ins w:id="1948" w:author="Pathipati, Suneel [IT]" w:date="2014-01-02T12:24:00Z"/>
        </w:rPr>
      </w:pPr>
      <w:bookmarkStart w:id="1949" w:name="_Toc377467029"/>
      <w:proofErr w:type="spellStart"/>
      <w:ins w:id="1950" w:author="Pathipati, Suneel [IT]" w:date="2014-01-02T12:24:00Z">
        <w:r>
          <w:t>oneTimeChargeInfo</w:t>
        </w:r>
        <w:bookmarkEnd w:id="1949"/>
        <w:proofErr w:type="spellEnd"/>
      </w:ins>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901"/>
        <w:gridCol w:w="4600"/>
        <w:gridCol w:w="1111"/>
        <w:gridCol w:w="1205"/>
        <w:gridCol w:w="1420"/>
        <w:gridCol w:w="1890"/>
      </w:tblGrid>
      <w:tr w:rsidR="0072411E" w:rsidRPr="00571CA9" w:rsidTr="008545F1">
        <w:trPr>
          <w:trHeight w:val="209"/>
          <w:tblHeader/>
          <w:ins w:id="1951" w:author="Pathipati, Suneel [IT]" w:date="2014-01-02T12:24:00Z"/>
        </w:trPr>
        <w:tc>
          <w:tcPr>
            <w:tcW w:w="1105" w:type="pct"/>
            <w:shd w:val="clear" w:color="auto" w:fill="8DB3E2"/>
          </w:tcPr>
          <w:p w:rsidR="0072411E" w:rsidRPr="00571CA9" w:rsidRDefault="0072411E" w:rsidP="008545F1">
            <w:pPr>
              <w:pStyle w:val="BodyText"/>
              <w:rPr>
                <w:ins w:id="1952" w:author="Pathipati, Suneel [IT]" w:date="2014-01-02T12:24:00Z"/>
                <w:rFonts w:ascii="Times New Roman" w:hAnsi="Times New Roman"/>
                <w:b/>
                <w:sz w:val="24"/>
              </w:rPr>
            </w:pPr>
            <w:ins w:id="1953" w:author="Pathipati, Suneel [IT]" w:date="2014-01-02T12:24:00Z">
              <w:r w:rsidRPr="00571CA9">
                <w:rPr>
                  <w:rFonts w:ascii="Times New Roman" w:hAnsi="Times New Roman"/>
                  <w:b/>
                  <w:sz w:val="24"/>
                </w:rPr>
                <w:t>XML Tag Name / Field Name</w:t>
              </w:r>
            </w:ins>
          </w:p>
        </w:tc>
        <w:tc>
          <w:tcPr>
            <w:tcW w:w="1752" w:type="pct"/>
            <w:shd w:val="clear" w:color="auto" w:fill="8DB3E2"/>
          </w:tcPr>
          <w:p w:rsidR="0072411E" w:rsidRPr="00571CA9" w:rsidRDefault="0072411E" w:rsidP="008545F1">
            <w:pPr>
              <w:pStyle w:val="BodyText"/>
              <w:rPr>
                <w:ins w:id="1954" w:author="Pathipati, Suneel [IT]" w:date="2014-01-02T12:24:00Z"/>
                <w:rFonts w:ascii="Times New Roman" w:hAnsi="Times New Roman"/>
                <w:b/>
                <w:sz w:val="24"/>
                <w:lang w:val="fr-FR"/>
              </w:rPr>
            </w:pPr>
            <w:ins w:id="1955" w:author="Pathipati, Suneel [IT]" w:date="2014-01-02T12:24:00Z">
              <w:r w:rsidRPr="00571CA9">
                <w:rPr>
                  <w:rFonts w:ascii="Times New Roman" w:hAnsi="Times New Roman"/>
                  <w:b/>
                  <w:sz w:val="24"/>
                  <w:lang w:val="fr-FR"/>
                </w:rPr>
                <w:t>Description / Notes</w:t>
              </w:r>
            </w:ins>
          </w:p>
        </w:tc>
        <w:tc>
          <w:tcPr>
            <w:tcW w:w="423" w:type="pct"/>
            <w:shd w:val="clear" w:color="auto" w:fill="8DB3E2"/>
          </w:tcPr>
          <w:p w:rsidR="0072411E" w:rsidRPr="00571CA9" w:rsidRDefault="0072411E" w:rsidP="008545F1">
            <w:pPr>
              <w:pStyle w:val="BodyText"/>
              <w:rPr>
                <w:ins w:id="1956" w:author="Pathipati, Suneel [IT]" w:date="2014-01-02T12:24:00Z"/>
                <w:rFonts w:ascii="Times New Roman" w:hAnsi="Times New Roman"/>
                <w:b/>
                <w:sz w:val="24"/>
                <w:lang w:val="fr-FR"/>
              </w:rPr>
            </w:pPr>
            <w:proofErr w:type="spellStart"/>
            <w:ins w:id="1957" w:author="Pathipati, Suneel [IT]" w:date="2014-01-02T12:24:00Z">
              <w:r w:rsidRPr="00571CA9">
                <w:rPr>
                  <w:rFonts w:ascii="Times New Roman" w:hAnsi="Times New Roman"/>
                  <w:b/>
                  <w:sz w:val="24"/>
                  <w:lang w:val="fr-FR"/>
                </w:rPr>
                <w:t>Length</w:t>
              </w:r>
              <w:proofErr w:type="spellEnd"/>
            </w:ins>
          </w:p>
        </w:tc>
        <w:tc>
          <w:tcPr>
            <w:tcW w:w="459" w:type="pct"/>
            <w:shd w:val="clear" w:color="auto" w:fill="8DB3E2"/>
          </w:tcPr>
          <w:p w:rsidR="0072411E" w:rsidRPr="00571CA9" w:rsidRDefault="0072411E" w:rsidP="008545F1">
            <w:pPr>
              <w:pStyle w:val="BodyText"/>
              <w:rPr>
                <w:ins w:id="1958" w:author="Pathipati, Suneel [IT]" w:date="2014-01-02T12:24:00Z"/>
                <w:rFonts w:ascii="Times New Roman" w:hAnsi="Times New Roman"/>
                <w:b/>
                <w:sz w:val="24"/>
                <w:lang w:val="fr-FR"/>
              </w:rPr>
            </w:pPr>
            <w:ins w:id="1959" w:author="Pathipati, Suneel [IT]" w:date="2014-01-02T12:24:00Z">
              <w:r w:rsidRPr="00571CA9">
                <w:rPr>
                  <w:rFonts w:ascii="Times New Roman" w:hAnsi="Times New Roman"/>
                  <w:b/>
                  <w:sz w:val="24"/>
                  <w:lang w:val="fr-FR"/>
                </w:rPr>
                <w:t>Type</w:t>
              </w:r>
            </w:ins>
          </w:p>
        </w:tc>
        <w:tc>
          <w:tcPr>
            <w:tcW w:w="541" w:type="pct"/>
            <w:shd w:val="clear" w:color="auto" w:fill="8DB3E2"/>
          </w:tcPr>
          <w:p w:rsidR="0072411E" w:rsidRPr="00571CA9" w:rsidRDefault="0072411E" w:rsidP="008545F1">
            <w:pPr>
              <w:pStyle w:val="BodyText"/>
              <w:rPr>
                <w:ins w:id="1960" w:author="Pathipati, Suneel [IT]" w:date="2014-01-02T12:24:00Z"/>
                <w:rFonts w:ascii="Times New Roman" w:hAnsi="Times New Roman"/>
                <w:b/>
                <w:sz w:val="24"/>
                <w:lang w:val="fr-FR"/>
              </w:rPr>
            </w:pPr>
            <w:ins w:id="1961" w:author="Pathipati, Suneel [IT]" w:date="2014-01-02T12:24:00Z">
              <w:r w:rsidRPr="00571CA9">
                <w:rPr>
                  <w:rFonts w:ascii="Times New Roman" w:hAnsi="Times New Roman"/>
                  <w:b/>
                  <w:sz w:val="24"/>
                  <w:lang w:val="fr-FR"/>
                </w:rPr>
                <w:t>Values</w:t>
              </w:r>
            </w:ins>
          </w:p>
        </w:tc>
        <w:tc>
          <w:tcPr>
            <w:tcW w:w="720" w:type="pct"/>
            <w:shd w:val="clear" w:color="auto" w:fill="8DB3E2"/>
          </w:tcPr>
          <w:p w:rsidR="0072411E" w:rsidRPr="00571CA9" w:rsidRDefault="0072411E" w:rsidP="008545F1">
            <w:pPr>
              <w:pStyle w:val="BodyText"/>
              <w:rPr>
                <w:ins w:id="1962" w:author="Pathipati, Suneel [IT]" w:date="2014-01-02T12:24:00Z"/>
                <w:rFonts w:ascii="Times New Roman" w:hAnsi="Times New Roman"/>
                <w:b/>
                <w:sz w:val="24"/>
                <w:lang w:val="fr-FR"/>
              </w:rPr>
            </w:pPr>
            <w:proofErr w:type="spellStart"/>
            <w:ins w:id="1963" w:author="Pathipati, Suneel [IT]" w:date="2014-01-02T12:24:00Z">
              <w:r w:rsidRPr="00571CA9">
                <w:rPr>
                  <w:rFonts w:ascii="Times New Roman" w:hAnsi="Times New Roman"/>
                  <w:b/>
                  <w:sz w:val="24"/>
                  <w:lang w:val="fr-FR"/>
                </w:rPr>
                <w:t>Re</w:t>
              </w:r>
              <w:r>
                <w:rPr>
                  <w:rFonts w:ascii="Times New Roman" w:hAnsi="Times New Roman"/>
                  <w:b/>
                  <w:sz w:val="24"/>
                  <w:lang w:val="fr-FR"/>
                </w:rPr>
                <w:t>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ins>
          </w:p>
        </w:tc>
      </w:tr>
      <w:tr w:rsidR="0072411E" w:rsidRPr="00571CA9" w:rsidTr="008545F1">
        <w:trPr>
          <w:trHeight w:val="283"/>
          <w:ins w:id="1964" w:author="Pathipati, Suneel [IT]" w:date="2014-01-02T12:24:00Z"/>
        </w:trPr>
        <w:tc>
          <w:tcPr>
            <w:tcW w:w="1105" w:type="pct"/>
            <w:tcBorders>
              <w:top w:val="single" w:sz="6" w:space="0" w:color="auto"/>
              <w:left w:val="single" w:sz="6" w:space="0" w:color="auto"/>
              <w:bottom w:val="single" w:sz="6" w:space="0" w:color="auto"/>
              <w:right w:val="single" w:sz="6" w:space="0" w:color="auto"/>
            </w:tcBorders>
          </w:tcPr>
          <w:p w:rsidR="0072411E" w:rsidRDefault="009F3C3E" w:rsidP="008545F1">
            <w:pPr>
              <w:pStyle w:val="BodyText"/>
              <w:rPr>
                <w:ins w:id="1965" w:author="Pathipati, Suneel [IT]" w:date="2014-01-02T12:24:00Z"/>
                <w:rFonts w:ascii="Times New Roman" w:hAnsi="Times New Roman"/>
                <w:sz w:val="24"/>
              </w:rPr>
            </w:pPr>
            <w:proofErr w:type="spellStart"/>
            <w:ins w:id="1966" w:author="Pathipati, Suneel [IT]" w:date="2014-01-02T21:12:00Z">
              <w:r>
                <w:rPr>
                  <w:rFonts w:ascii="Times New Roman" w:hAnsi="Times New Roman"/>
                  <w:sz w:val="24"/>
                </w:rPr>
                <w:t>oneTimeChargeA</w:t>
              </w:r>
            </w:ins>
            <w:ins w:id="1967" w:author="Pathipati, Suneel [IT]" w:date="2014-01-02T12:24:00Z">
              <w:r w:rsidR="0072411E">
                <w:rPr>
                  <w:rFonts w:ascii="Times New Roman" w:hAnsi="Times New Roman"/>
                  <w:sz w:val="24"/>
                </w:rPr>
                <w:t>mount</w:t>
              </w:r>
              <w:proofErr w:type="spellEnd"/>
            </w:ins>
          </w:p>
        </w:tc>
        <w:tc>
          <w:tcPr>
            <w:tcW w:w="1752"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68" w:author="Pathipati, Suneel [IT]" w:date="2014-01-02T12:24:00Z"/>
                <w:rFonts w:ascii="Times New Roman" w:hAnsi="Times New Roman"/>
                <w:sz w:val="24"/>
              </w:rPr>
            </w:pPr>
            <w:ins w:id="1969" w:author="Pathipati, Suneel [IT]" w:date="2014-01-02T12:24:00Z">
              <w:r>
                <w:rPr>
                  <w:rFonts w:ascii="Times New Roman" w:hAnsi="Times New Roman"/>
                  <w:sz w:val="24"/>
                </w:rPr>
                <w:t>Monthly of One Time dollar amount subscriber will have to pay</w:t>
              </w:r>
            </w:ins>
          </w:p>
        </w:tc>
        <w:tc>
          <w:tcPr>
            <w:tcW w:w="423"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70" w:author="Pathipati, Suneel [IT]" w:date="2014-01-02T12:24:00Z"/>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71" w:author="Pathipati, Suneel [IT]" w:date="2014-01-02T12:24:00Z"/>
                <w:rFonts w:ascii="Times New Roman" w:hAnsi="Times New Roman"/>
                <w:snapToGrid w:val="0"/>
                <w:sz w:val="24"/>
              </w:rPr>
            </w:pPr>
            <w:ins w:id="1972" w:author="Pathipati, Suneel [IT]" w:date="2014-01-02T12:24:00Z">
              <w:r>
                <w:rPr>
                  <w:rFonts w:ascii="Times New Roman" w:hAnsi="Times New Roman"/>
                  <w:snapToGrid w:val="0"/>
                  <w:sz w:val="24"/>
                </w:rPr>
                <w:t>Decimal</w:t>
              </w:r>
            </w:ins>
          </w:p>
        </w:tc>
        <w:tc>
          <w:tcPr>
            <w:tcW w:w="541"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73" w:author="Pathipati, Suneel [IT]" w:date="2014-01-02T12:24: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74" w:author="Pathipati, Suneel [IT]" w:date="2014-01-02T12:24:00Z"/>
                <w:rFonts w:ascii="Times New Roman" w:hAnsi="Times New Roman"/>
                <w:snapToGrid w:val="0"/>
                <w:sz w:val="24"/>
              </w:rPr>
            </w:pPr>
            <w:ins w:id="1975" w:author="Pathipati, Suneel [IT]" w:date="2014-01-02T12:24:00Z">
              <w:r>
                <w:rPr>
                  <w:rFonts w:ascii="Times New Roman" w:hAnsi="Times New Roman"/>
                  <w:snapToGrid w:val="0"/>
                  <w:sz w:val="24"/>
                </w:rPr>
                <w:t>Optional</w:t>
              </w:r>
            </w:ins>
          </w:p>
        </w:tc>
      </w:tr>
      <w:tr w:rsidR="0072411E" w:rsidRPr="00571CA9" w:rsidTr="008545F1">
        <w:trPr>
          <w:trHeight w:val="283"/>
          <w:ins w:id="1976" w:author="Pathipati, Suneel [IT]" w:date="2014-01-02T12:24:00Z"/>
        </w:trPr>
        <w:tc>
          <w:tcPr>
            <w:tcW w:w="1105"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77" w:author="Pathipati, Suneel [IT]" w:date="2014-01-02T12:24:00Z"/>
                <w:rFonts w:ascii="Times New Roman" w:hAnsi="Times New Roman"/>
                <w:sz w:val="24"/>
              </w:rPr>
            </w:pPr>
            <w:proofErr w:type="spellStart"/>
            <w:ins w:id="1978" w:author="Pathipati, Suneel [IT]" w:date="2014-01-02T12:24:00Z">
              <w:r>
                <w:rPr>
                  <w:rFonts w:ascii="Times New Roman" w:hAnsi="Times New Roman"/>
                  <w:sz w:val="24"/>
                </w:rPr>
                <w:t>soc</w:t>
              </w:r>
              <w:proofErr w:type="spellEnd"/>
            </w:ins>
          </w:p>
        </w:tc>
        <w:tc>
          <w:tcPr>
            <w:tcW w:w="1752"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79" w:author="Pathipati, Suneel [IT]" w:date="2014-01-02T12:24:00Z"/>
                <w:rFonts w:ascii="Times New Roman" w:hAnsi="Times New Roman"/>
                <w:sz w:val="24"/>
              </w:rPr>
            </w:pPr>
            <w:ins w:id="1980" w:author="Pathipati, Suneel [IT]" w:date="2014-01-02T12:24:00Z">
              <w:r>
                <w:rPr>
                  <w:rFonts w:ascii="Times New Roman" w:hAnsi="Times New Roman"/>
                  <w:sz w:val="24"/>
                </w:rPr>
                <w:t>SOC code used to charge the fee</w:t>
              </w:r>
            </w:ins>
          </w:p>
        </w:tc>
        <w:tc>
          <w:tcPr>
            <w:tcW w:w="423"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81" w:author="Pathipati, Suneel [IT]" w:date="2014-01-02T12:24:00Z"/>
                <w:rFonts w:ascii="Times New Roman" w:hAnsi="Times New Roman"/>
                <w:snapToGrid w:val="0"/>
                <w:sz w:val="24"/>
              </w:rPr>
            </w:pPr>
            <w:ins w:id="1982" w:author="Pathipati, Suneel [IT]" w:date="2014-01-02T12:24:00Z">
              <w:r>
                <w:rPr>
                  <w:rFonts w:ascii="Times New Roman" w:hAnsi="Times New Roman"/>
                  <w:snapToGrid w:val="0"/>
                  <w:sz w:val="24"/>
                </w:rPr>
                <w:t>9</w:t>
              </w:r>
            </w:ins>
          </w:p>
        </w:tc>
        <w:tc>
          <w:tcPr>
            <w:tcW w:w="459"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83" w:author="Pathipati, Suneel [IT]" w:date="2014-01-02T12:24:00Z"/>
                <w:rFonts w:ascii="Times New Roman" w:hAnsi="Times New Roman"/>
                <w:snapToGrid w:val="0"/>
                <w:sz w:val="24"/>
              </w:rPr>
            </w:pPr>
            <w:ins w:id="1984" w:author="Pathipati, Suneel [IT]" w:date="2014-01-02T12:24:00Z">
              <w:r>
                <w:rPr>
                  <w:rFonts w:ascii="Times New Roman" w:hAnsi="Times New Roman"/>
                  <w:snapToGrid w:val="0"/>
                  <w:sz w:val="24"/>
                </w:rPr>
                <w:t>String</w:t>
              </w:r>
            </w:ins>
          </w:p>
        </w:tc>
        <w:tc>
          <w:tcPr>
            <w:tcW w:w="541" w:type="pct"/>
            <w:tcBorders>
              <w:top w:val="single" w:sz="6" w:space="0" w:color="auto"/>
              <w:left w:val="single" w:sz="6" w:space="0" w:color="auto"/>
              <w:bottom w:val="single" w:sz="6" w:space="0" w:color="auto"/>
              <w:right w:val="single" w:sz="6" w:space="0" w:color="auto"/>
            </w:tcBorders>
          </w:tcPr>
          <w:p w:rsidR="0072411E" w:rsidRDefault="0072411E" w:rsidP="008545F1">
            <w:pPr>
              <w:pStyle w:val="BodyText"/>
              <w:rPr>
                <w:ins w:id="1985" w:author="Pathipati, Suneel [IT]" w:date="2014-01-02T12:24: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2411E" w:rsidRDefault="0072411E">
            <w:pPr>
              <w:pStyle w:val="BodyText"/>
              <w:keepNext/>
              <w:rPr>
                <w:ins w:id="1986" w:author="Pathipati, Suneel [IT]" w:date="2014-01-02T12:24:00Z"/>
                <w:rFonts w:ascii="Times New Roman" w:hAnsi="Times New Roman"/>
                <w:snapToGrid w:val="0"/>
                <w:sz w:val="24"/>
              </w:rPr>
              <w:pPrChange w:id="1987" w:author="Pathipati, Suneel [IT]" w:date="2014-01-02T12:24:00Z">
                <w:pPr>
                  <w:pStyle w:val="BodyText"/>
                </w:pPr>
              </w:pPrChange>
            </w:pPr>
            <w:ins w:id="1988" w:author="Pathipati, Suneel [IT]" w:date="2014-01-02T12:24:00Z">
              <w:r>
                <w:rPr>
                  <w:rFonts w:ascii="Times New Roman" w:hAnsi="Times New Roman"/>
                  <w:snapToGrid w:val="0"/>
                  <w:sz w:val="24"/>
                </w:rPr>
                <w:t>Optional</w:t>
              </w:r>
            </w:ins>
          </w:p>
        </w:tc>
      </w:tr>
    </w:tbl>
    <w:p w:rsidR="0072411E" w:rsidRPr="0072411E" w:rsidRDefault="0072411E">
      <w:pPr>
        <w:pStyle w:val="Caption"/>
        <w:rPr>
          <w:ins w:id="1989" w:author="Pathipati, Suneel [IT]" w:date="2014-01-02T12:24:00Z"/>
          <w:rFonts w:ascii="Times New Roman" w:hAnsi="Times New Roman"/>
          <w:rPrChange w:id="1990" w:author="Pathipati, Suneel [IT]" w:date="2014-01-02T12:25:00Z">
            <w:rPr>
              <w:ins w:id="1991" w:author="Pathipati, Suneel [IT]" w:date="2014-01-02T12:24:00Z"/>
            </w:rPr>
          </w:rPrChange>
        </w:rPr>
      </w:pPr>
      <w:bookmarkStart w:id="1992" w:name="_Toc377466992"/>
      <w:ins w:id="1993" w:author="Pathipati, Suneel [IT]" w:date="2014-01-02T12:24:00Z">
        <w:r w:rsidRPr="0072411E">
          <w:rPr>
            <w:rFonts w:ascii="Times New Roman" w:hAnsi="Times New Roman"/>
            <w:rPrChange w:id="1994" w:author="Pathipati, Suneel [IT]" w:date="2014-01-02T12:25:00Z">
              <w:rPr/>
            </w:rPrChange>
          </w:rPr>
          <w:t xml:space="preserve">Table </w:t>
        </w:r>
      </w:ins>
      <w:ins w:id="1995"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1996" w:author="Pathipati, Suneel [IT]" w:date="2014-01-14T12:31:00Z">
        <w:r w:rsidR="004A1044">
          <w:rPr>
            <w:rFonts w:ascii="Times New Roman" w:hAnsi="Times New Roman"/>
            <w:noProof/>
          </w:rPr>
          <w:t>16</w:t>
        </w:r>
        <w:r w:rsidR="004A1044">
          <w:rPr>
            <w:rFonts w:ascii="Times New Roman" w:hAnsi="Times New Roman"/>
          </w:rPr>
          <w:fldChar w:fldCharType="end"/>
        </w:r>
      </w:ins>
      <w:ins w:id="1997" w:author="Pathipati, Suneel [IT]" w:date="2014-01-02T12:24:00Z">
        <w:r w:rsidRPr="0072411E">
          <w:rPr>
            <w:rFonts w:ascii="Times New Roman" w:hAnsi="Times New Roman"/>
            <w:rPrChange w:id="1998" w:author="Pathipati, Suneel [IT]" w:date="2014-01-02T12:25:00Z">
              <w:rPr/>
            </w:rPrChange>
          </w:rPr>
          <w:t xml:space="preserve"> - Fields in </w:t>
        </w:r>
        <w:proofErr w:type="spellStart"/>
        <w:r w:rsidRPr="0072411E">
          <w:rPr>
            <w:rFonts w:ascii="Times New Roman" w:hAnsi="Times New Roman"/>
            <w:rPrChange w:id="1999" w:author="Pathipati, Suneel [IT]" w:date="2014-01-02T12:25:00Z">
              <w:rPr/>
            </w:rPrChange>
          </w:rPr>
          <w:t>oneTimeChargeInfo</w:t>
        </w:r>
        <w:bookmarkEnd w:id="1992"/>
        <w:proofErr w:type="spellEnd"/>
      </w:ins>
    </w:p>
    <w:p w:rsidR="007D7A84" w:rsidRDefault="0072411E">
      <w:pPr>
        <w:pStyle w:val="Heading6"/>
        <w:rPr>
          <w:ins w:id="2000" w:author="Pathipati, Suneel [IT]" w:date="2014-01-02T12:12:00Z"/>
        </w:rPr>
        <w:pPrChange w:id="2001" w:author="Pathipati, Suneel [IT]" w:date="2014-01-02T12:12:00Z">
          <w:pPr>
            <w:pStyle w:val="Heading5"/>
          </w:pPr>
        </w:pPrChange>
      </w:pPr>
      <w:bookmarkStart w:id="2002" w:name="_Toc377467030"/>
      <w:proofErr w:type="spellStart"/>
      <w:ins w:id="2003" w:author="Pathipati, Suneel [IT]" w:date="2014-01-02T12:25:00Z">
        <w:r>
          <w:t>monthlyChargeInfo</w:t>
        </w:r>
      </w:ins>
      <w:bookmarkEnd w:id="2002"/>
      <w:proofErr w:type="spellEnd"/>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901"/>
        <w:gridCol w:w="4600"/>
        <w:gridCol w:w="1111"/>
        <w:gridCol w:w="1205"/>
        <w:gridCol w:w="1420"/>
        <w:gridCol w:w="1890"/>
      </w:tblGrid>
      <w:tr w:rsidR="007D7A84" w:rsidRPr="00571CA9" w:rsidTr="008545F1">
        <w:trPr>
          <w:trHeight w:val="209"/>
          <w:tblHeader/>
          <w:ins w:id="2004" w:author="Pathipati, Suneel [IT]" w:date="2014-01-02T12:12:00Z"/>
        </w:trPr>
        <w:tc>
          <w:tcPr>
            <w:tcW w:w="1105" w:type="pct"/>
            <w:shd w:val="clear" w:color="auto" w:fill="8DB3E2"/>
          </w:tcPr>
          <w:p w:rsidR="007D7A84" w:rsidRPr="00571CA9" w:rsidRDefault="007D7A84" w:rsidP="008545F1">
            <w:pPr>
              <w:pStyle w:val="BodyText"/>
              <w:rPr>
                <w:ins w:id="2005" w:author="Pathipati, Suneel [IT]" w:date="2014-01-02T12:12:00Z"/>
                <w:rFonts w:ascii="Times New Roman" w:hAnsi="Times New Roman"/>
                <w:b/>
                <w:sz w:val="24"/>
              </w:rPr>
            </w:pPr>
            <w:ins w:id="2006" w:author="Pathipati, Suneel [IT]" w:date="2014-01-02T12:12:00Z">
              <w:r w:rsidRPr="00571CA9">
                <w:rPr>
                  <w:rFonts w:ascii="Times New Roman" w:hAnsi="Times New Roman"/>
                  <w:b/>
                  <w:sz w:val="24"/>
                </w:rPr>
                <w:t>XML Tag Name / Field Name</w:t>
              </w:r>
            </w:ins>
          </w:p>
        </w:tc>
        <w:tc>
          <w:tcPr>
            <w:tcW w:w="1752" w:type="pct"/>
            <w:shd w:val="clear" w:color="auto" w:fill="8DB3E2"/>
          </w:tcPr>
          <w:p w:rsidR="007D7A84" w:rsidRPr="00571CA9" w:rsidRDefault="007D7A84" w:rsidP="008545F1">
            <w:pPr>
              <w:pStyle w:val="BodyText"/>
              <w:rPr>
                <w:ins w:id="2007" w:author="Pathipati, Suneel [IT]" w:date="2014-01-02T12:12:00Z"/>
                <w:rFonts w:ascii="Times New Roman" w:hAnsi="Times New Roman"/>
                <w:b/>
                <w:sz w:val="24"/>
                <w:lang w:val="fr-FR"/>
              </w:rPr>
            </w:pPr>
            <w:ins w:id="2008" w:author="Pathipati, Suneel [IT]" w:date="2014-01-02T12:12:00Z">
              <w:r w:rsidRPr="00571CA9">
                <w:rPr>
                  <w:rFonts w:ascii="Times New Roman" w:hAnsi="Times New Roman"/>
                  <w:b/>
                  <w:sz w:val="24"/>
                  <w:lang w:val="fr-FR"/>
                </w:rPr>
                <w:t>Description / Notes</w:t>
              </w:r>
            </w:ins>
          </w:p>
        </w:tc>
        <w:tc>
          <w:tcPr>
            <w:tcW w:w="423" w:type="pct"/>
            <w:shd w:val="clear" w:color="auto" w:fill="8DB3E2"/>
          </w:tcPr>
          <w:p w:rsidR="007D7A84" w:rsidRPr="00571CA9" w:rsidRDefault="007D7A84" w:rsidP="008545F1">
            <w:pPr>
              <w:pStyle w:val="BodyText"/>
              <w:rPr>
                <w:ins w:id="2009" w:author="Pathipati, Suneel [IT]" w:date="2014-01-02T12:12:00Z"/>
                <w:rFonts w:ascii="Times New Roman" w:hAnsi="Times New Roman"/>
                <w:b/>
                <w:sz w:val="24"/>
                <w:lang w:val="fr-FR"/>
              </w:rPr>
            </w:pPr>
            <w:proofErr w:type="spellStart"/>
            <w:ins w:id="2010" w:author="Pathipati, Suneel [IT]" w:date="2014-01-02T12:12:00Z">
              <w:r w:rsidRPr="00571CA9">
                <w:rPr>
                  <w:rFonts w:ascii="Times New Roman" w:hAnsi="Times New Roman"/>
                  <w:b/>
                  <w:sz w:val="24"/>
                  <w:lang w:val="fr-FR"/>
                </w:rPr>
                <w:t>Length</w:t>
              </w:r>
              <w:proofErr w:type="spellEnd"/>
            </w:ins>
          </w:p>
        </w:tc>
        <w:tc>
          <w:tcPr>
            <w:tcW w:w="459" w:type="pct"/>
            <w:shd w:val="clear" w:color="auto" w:fill="8DB3E2"/>
          </w:tcPr>
          <w:p w:rsidR="007D7A84" w:rsidRPr="00571CA9" w:rsidRDefault="007D7A84" w:rsidP="008545F1">
            <w:pPr>
              <w:pStyle w:val="BodyText"/>
              <w:rPr>
                <w:ins w:id="2011" w:author="Pathipati, Suneel [IT]" w:date="2014-01-02T12:12:00Z"/>
                <w:rFonts w:ascii="Times New Roman" w:hAnsi="Times New Roman"/>
                <w:b/>
                <w:sz w:val="24"/>
                <w:lang w:val="fr-FR"/>
              </w:rPr>
            </w:pPr>
            <w:ins w:id="2012" w:author="Pathipati, Suneel [IT]" w:date="2014-01-02T12:12:00Z">
              <w:r w:rsidRPr="00571CA9">
                <w:rPr>
                  <w:rFonts w:ascii="Times New Roman" w:hAnsi="Times New Roman"/>
                  <w:b/>
                  <w:sz w:val="24"/>
                  <w:lang w:val="fr-FR"/>
                </w:rPr>
                <w:t>Type</w:t>
              </w:r>
            </w:ins>
          </w:p>
        </w:tc>
        <w:tc>
          <w:tcPr>
            <w:tcW w:w="541" w:type="pct"/>
            <w:shd w:val="clear" w:color="auto" w:fill="8DB3E2"/>
          </w:tcPr>
          <w:p w:rsidR="007D7A84" w:rsidRPr="00571CA9" w:rsidRDefault="007D7A84" w:rsidP="008545F1">
            <w:pPr>
              <w:pStyle w:val="BodyText"/>
              <w:rPr>
                <w:ins w:id="2013" w:author="Pathipati, Suneel [IT]" w:date="2014-01-02T12:12:00Z"/>
                <w:rFonts w:ascii="Times New Roman" w:hAnsi="Times New Roman"/>
                <w:b/>
                <w:sz w:val="24"/>
                <w:lang w:val="fr-FR"/>
              </w:rPr>
            </w:pPr>
            <w:ins w:id="2014" w:author="Pathipati, Suneel [IT]" w:date="2014-01-02T12:12:00Z">
              <w:r w:rsidRPr="00571CA9">
                <w:rPr>
                  <w:rFonts w:ascii="Times New Roman" w:hAnsi="Times New Roman"/>
                  <w:b/>
                  <w:sz w:val="24"/>
                  <w:lang w:val="fr-FR"/>
                </w:rPr>
                <w:t>Values</w:t>
              </w:r>
            </w:ins>
          </w:p>
        </w:tc>
        <w:tc>
          <w:tcPr>
            <w:tcW w:w="720" w:type="pct"/>
            <w:shd w:val="clear" w:color="auto" w:fill="8DB3E2"/>
          </w:tcPr>
          <w:p w:rsidR="007D7A84" w:rsidRPr="00571CA9" w:rsidRDefault="007D7A84" w:rsidP="008545F1">
            <w:pPr>
              <w:pStyle w:val="BodyText"/>
              <w:rPr>
                <w:ins w:id="2015" w:author="Pathipati, Suneel [IT]" w:date="2014-01-02T12:12:00Z"/>
                <w:rFonts w:ascii="Times New Roman" w:hAnsi="Times New Roman"/>
                <w:b/>
                <w:sz w:val="24"/>
                <w:lang w:val="fr-FR"/>
              </w:rPr>
            </w:pPr>
            <w:proofErr w:type="spellStart"/>
            <w:ins w:id="2016" w:author="Pathipati, Suneel [IT]" w:date="2014-01-02T12:12:00Z">
              <w:r w:rsidRPr="00571CA9">
                <w:rPr>
                  <w:rFonts w:ascii="Times New Roman" w:hAnsi="Times New Roman"/>
                  <w:b/>
                  <w:sz w:val="24"/>
                  <w:lang w:val="fr-FR"/>
                </w:rPr>
                <w:t>Re</w:t>
              </w:r>
              <w:r>
                <w:rPr>
                  <w:rFonts w:ascii="Times New Roman" w:hAnsi="Times New Roman"/>
                  <w:b/>
                  <w:sz w:val="24"/>
                  <w:lang w:val="fr-FR"/>
                </w:rPr>
                <w:t>q</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Opt</w:t>
              </w:r>
              <w:proofErr w:type="spellEnd"/>
              <w:r w:rsidRPr="00571CA9">
                <w:rPr>
                  <w:rFonts w:ascii="Times New Roman" w:hAnsi="Times New Roman"/>
                  <w:b/>
                  <w:sz w:val="24"/>
                  <w:lang w:val="fr-FR"/>
                </w:rPr>
                <w:t>/</w:t>
              </w:r>
              <w:proofErr w:type="spellStart"/>
              <w:r w:rsidRPr="00571CA9">
                <w:rPr>
                  <w:rFonts w:ascii="Times New Roman" w:hAnsi="Times New Roman"/>
                  <w:b/>
                  <w:sz w:val="24"/>
                  <w:lang w:val="fr-FR"/>
                </w:rPr>
                <w:t>Choice</w:t>
              </w:r>
              <w:proofErr w:type="spellEnd"/>
            </w:ins>
          </w:p>
        </w:tc>
      </w:tr>
      <w:tr w:rsidR="007D7A84" w:rsidRPr="00571CA9" w:rsidTr="008545F1">
        <w:trPr>
          <w:trHeight w:val="283"/>
          <w:ins w:id="2017" w:author="Pathipati, Suneel [IT]" w:date="2014-01-02T12:12:00Z"/>
        </w:trPr>
        <w:tc>
          <w:tcPr>
            <w:tcW w:w="1105" w:type="pct"/>
            <w:tcBorders>
              <w:top w:val="single" w:sz="6" w:space="0" w:color="auto"/>
              <w:left w:val="single" w:sz="6" w:space="0" w:color="auto"/>
              <w:bottom w:val="single" w:sz="6" w:space="0" w:color="auto"/>
              <w:right w:val="single" w:sz="6" w:space="0" w:color="auto"/>
            </w:tcBorders>
          </w:tcPr>
          <w:p w:rsidR="007D7A84" w:rsidRDefault="009B6EB4" w:rsidP="009B6EB4">
            <w:pPr>
              <w:pStyle w:val="BodyText"/>
              <w:rPr>
                <w:ins w:id="2018" w:author="Pathipati, Suneel [IT]" w:date="2014-01-02T12:12:00Z"/>
                <w:rFonts w:ascii="Times New Roman" w:hAnsi="Times New Roman"/>
                <w:sz w:val="24"/>
              </w:rPr>
            </w:pPr>
            <w:proofErr w:type="spellStart"/>
            <w:ins w:id="2019" w:author="Pathipati, Suneel [IT]" w:date="2014-01-02T21:13:00Z">
              <w:r>
                <w:rPr>
                  <w:rFonts w:ascii="Times New Roman" w:hAnsi="Times New Roman"/>
                  <w:sz w:val="24"/>
                </w:rPr>
                <w:t>monthlyChargeA</w:t>
              </w:r>
            </w:ins>
            <w:ins w:id="2020" w:author="Pathipati, Suneel [IT]" w:date="2014-01-02T12:13:00Z">
              <w:r w:rsidR="007D7A84">
                <w:rPr>
                  <w:rFonts w:ascii="Times New Roman" w:hAnsi="Times New Roman"/>
                  <w:sz w:val="24"/>
                </w:rPr>
                <w:t>mount</w:t>
              </w:r>
            </w:ins>
            <w:proofErr w:type="spellEnd"/>
          </w:p>
        </w:tc>
        <w:tc>
          <w:tcPr>
            <w:tcW w:w="1752"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21" w:author="Pathipati, Suneel [IT]" w:date="2014-01-02T12:12:00Z"/>
                <w:rFonts w:ascii="Times New Roman" w:hAnsi="Times New Roman"/>
                <w:sz w:val="24"/>
              </w:rPr>
            </w:pPr>
            <w:ins w:id="2022" w:author="Pathipati, Suneel [IT]" w:date="2014-01-02T12:13:00Z">
              <w:r>
                <w:rPr>
                  <w:rFonts w:ascii="Times New Roman" w:hAnsi="Times New Roman"/>
                  <w:sz w:val="24"/>
                </w:rPr>
                <w:t>Monthly of One Time dollar amount subscriber will have to pay</w:t>
              </w:r>
            </w:ins>
          </w:p>
        </w:tc>
        <w:tc>
          <w:tcPr>
            <w:tcW w:w="423"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23" w:author="Pathipati, Suneel [IT]" w:date="2014-01-02T12:12:00Z"/>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24" w:author="Pathipati, Suneel [IT]" w:date="2014-01-02T12:12:00Z"/>
                <w:rFonts w:ascii="Times New Roman" w:hAnsi="Times New Roman"/>
                <w:snapToGrid w:val="0"/>
                <w:sz w:val="24"/>
              </w:rPr>
            </w:pPr>
            <w:ins w:id="2025" w:author="Pathipati, Suneel [IT]" w:date="2014-01-02T12:13:00Z">
              <w:r>
                <w:rPr>
                  <w:rFonts w:ascii="Times New Roman" w:hAnsi="Times New Roman"/>
                  <w:snapToGrid w:val="0"/>
                  <w:sz w:val="24"/>
                </w:rPr>
                <w:t>Decimal</w:t>
              </w:r>
            </w:ins>
          </w:p>
        </w:tc>
        <w:tc>
          <w:tcPr>
            <w:tcW w:w="541"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26" w:author="Pathipati, Suneel [IT]" w:date="2014-01-02T12:12: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27" w:author="Pathipati, Suneel [IT]" w:date="2014-01-02T12:12:00Z"/>
                <w:rFonts w:ascii="Times New Roman" w:hAnsi="Times New Roman"/>
                <w:snapToGrid w:val="0"/>
                <w:sz w:val="24"/>
              </w:rPr>
            </w:pPr>
            <w:ins w:id="2028" w:author="Pathipati, Suneel [IT]" w:date="2014-01-02T12:13:00Z">
              <w:r>
                <w:rPr>
                  <w:rFonts w:ascii="Times New Roman" w:hAnsi="Times New Roman"/>
                  <w:snapToGrid w:val="0"/>
                  <w:sz w:val="24"/>
                </w:rPr>
                <w:t>Optional</w:t>
              </w:r>
            </w:ins>
          </w:p>
        </w:tc>
      </w:tr>
      <w:tr w:rsidR="007D7A84" w:rsidRPr="00571CA9" w:rsidTr="008545F1">
        <w:trPr>
          <w:trHeight w:val="283"/>
          <w:ins w:id="2029" w:author="Pathipati, Suneel [IT]" w:date="2014-01-02T12:13:00Z"/>
        </w:trPr>
        <w:tc>
          <w:tcPr>
            <w:tcW w:w="1105"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30" w:author="Pathipati, Suneel [IT]" w:date="2014-01-02T12:13:00Z"/>
                <w:rFonts w:ascii="Times New Roman" w:hAnsi="Times New Roman"/>
                <w:sz w:val="24"/>
              </w:rPr>
            </w:pPr>
            <w:proofErr w:type="spellStart"/>
            <w:ins w:id="2031" w:author="Pathipati, Suneel [IT]" w:date="2014-01-02T12:13:00Z">
              <w:r>
                <w:rPr>
                  <w:rFonts w:ascii="Times New Roman" w:hAnsi="Times New Roman"/>
                  <w:sz w:val="24"/>
                </w:rPr>
                <w:t>numberOfMonths</w:t>
              </w:r>
              <w:proofErr w:type="spellEnd"/>
            </w:ins>
          </w:p>
        </w:tc>
        <w:tc>
          <w:tcPr>
            <w:tcW w:w="1752"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32" w:author="Pathipati, Suneel [IT]" w:date="2014-01-02T12:13:00Z"/>
                <w:rFonts w:ascii="Times New Roman" w:hAnsi="Times New Roman"/>
                <w:sz w:val="24"/>
              </w:rPr>
            </w:pPr>
            <w:ins w:id="2033" w:author="Pathipati, Suneel [IT]" w:date="2014-01-02T12:13:00Z">
              <w:r>
                <w:rPr>
                  <w:rFonts w:ascii="Times New Roman" w:hAnsi="Times New Roman"/>
                  <w:sz w:val="24"/>
                </w:rPr>
                <w:t>Number of months monthly fee will be charged</w:t>
              </w:r>
            </w:ins>
          </w:p>
        </w:tc>
        <w:tc>
          <w:tcPr>
            <w:tcW w:w="423"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34" w:author="Pathipati, Suneel [IT]" w:date="2014-01-02T12:13:00Z"/>
                <w:rFonts w:ascii="Times New Roman" w:hAnsi="Times New Roman"/>
                <w:snapToGrid w:val="0"/>
                <w:sz w:val="24"/>
              </w:rPr>
            </w:pPr>
            <w:ins w:id="2035" w:author="Pathipati, Suneel [IT]" w:date="2014-01-02T12:13:00Z">
              <w:r>
                <w:rPr>
                  <w:rFonts w:ascii="Times New Roman" w:hAnsi="Times New Roman"/>
                  <w:snapToGrid w:val="0"/>
                  <w:sz w:val="24"/>
                </w:rPr>
                <w:t>2</w:t>
              </w:r>
            </w:ins>
          </w:p>
        </w:tc>
        <w:tc>
          <w:tcPr>
            <w:tcW w:w="459"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36" w:author="Pathipati, Suneel [IT]" w:date="2014-01-02T12:13:00Z"/>
                <w:rFonts w:ascii="Times New Roman" w:hAnsi="Times New Roman"/>
                <w:snapToGrid w:val="0"/>
                <w:sz w:val="24"/>
              </w:rPr>
            </w:pPr>
            <w:ins w:id="2037" w:author="Pathipati, Suneel [IT]" w:date="2014-01-02T12:13:00Z">
              <w:r>
                <w:rPr>
                  <w:rFonts w:ascii="Times New Roman" w:hAnsi="Times New Roman"/>
                  <w:snapToGrid w:val="0"/>
                  <w:sz w:val="24"/>
                </w:rPr>
                <w:t>Integer</w:t>
              </w:r>
            </w:ins>
          </w:p>
        </w:tc>
        <w:tc>
          <w:tcPr>
            <w:tcW w:w="541"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38" w:author="Pathipati, Suneel [IT]" w:date="2014-01-02T12:13: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39" w:author="Pathipati, Suneel [IT]" w:date="2014-01-02T12:13:00Z"/>
                <w:rFonts w:ascii="Times New Roman" w:hAnsi="Times New Roman"/>
                <w:snapToGrid w:val="0"/>
                <w:sz w:val="24"/>
              </w:rPr>
            </w:pPr>
            <w:ins w:id="2040" w:author="Pathipati, Suneel [IT]" w:date="2014-01-02T12:13:00Z">
              <w:r>
                <w:rPr>
                  <w:rFonts w:ascii="Times New Roman" w:hAnsi="Times New Roman"/>
                  <w:snapToGrid w:val="0"/>
                  <w:sz w:val="24"/>
                </w:rPr>
                <w:t>Optional</w:t>
              </w:r>
            </w:ins>
          </w:p>
        </w:tc>
      </w:tr>
      <w:tr w:rsidR="007D7A84" w:rsidRPr="00571CA9" w:rsidTr="008545F1">
        <w:trPr>
          <w:trHeight w:val="283"/>
          <w:ins w:id="2041" w:author="Pathipati, Suneel [IT]" w:date="2014-01-02T12:13:00Z"/>
        </w:trPr>
        <w:tc>
          <w:tcPr>
            <w:tcW w:w="1105"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42" w:author="Pathipati, Suneel [IT]" w:date="2014-01-02T12:13:00Z"/>
                <w:rFonts w:ascii="Times New Roman" w:hAnsi="Times New Roman"/>
                <w:sz w:val="24"/>
              </w:rPr>
            </w:pPr>
            <w:proofErr w:type="spellStart"/>
            <w:ins w:id="2043" w:author="Pathipati, Suneel [IT]" w:date="2014-01-02T12:13:00Z">
              <w:r>
                <w:rPr>
                  <w:rFonts w:ascii="Times New Roman" w:hAnsi="Times New Roman"/>
                  <w:sz w:val="24"/>
                </w:rPr>
                <w:t>soc</w:t>
              </w:r>
              <w:proofErr w:type="spellEnd"/>
            </w:ins>
          </w:p>
        </w:tc>
        <w:tc>
          <w:tcPr>
            <w:tcW w:w="1752"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44" w:author="Pathipati, Suneel [IT]" w:date="2014-01-02T12:13:00Z"/>
                <w:rFonts w:ascii="Times New Roman" w:hAnsi="Times New Roman"/>
                <w:sz w:val="24"/>
              </w:rPr>
            </w:pPr>
            <w:ins w:id="2045" w:author="Pathipati, Suneel [IT]" w:date="2014-01-02T12:13:00Z">
              <w:r>
                <w:rPr>
                  <w:rFonts w:ascii="Times New Roman" w:hAnsi="Times New Roman"/>
                  <w:sz w:val="24"/>
                </w:rPr>
                <w:t>SOC code used to charge the fee</w:t>
              </w:r>
            </w:ins>
          </w:p>
        </w:tc>
        <w:tc>
          <w:tcPr>
            <w:tcW w:w="423"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46" w:author="Pathipati, Suneel [IT]" w:date="2014-01-02T12:13:00Z"/>
                <w:rFonts w:ascii="Times New Roman" w:hAnsi="Times New Roman"/>
                <w:snapToGrid w:val="0"/>
                <w:sz w:val="24"/>
              </w:rPr>
            </w:pPr>
            <w:ins w:id="2047" w:author="Pathipati, Suneel [IT]" w:date="2014-01-02T12:13:00Z">
              <w:r>
                <w:rPr>
                  <w:rFonts w:ascii="Times New Roman" w:hAnsi="Times New Roman"/>
                  <w:snapToGrid w:val="0"/>
                  <w:sz w:val="24"/>
                </w:rPr>
                <w:t>9</w:t>
              </w:r>
            </w:ins>
          </w:p>
        </w:tc>
        <w:tc>
          <w:tcPr>
            <w:tcW w:w="459"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48" w:author="Pathipati, Suneel [IT]" w:date="2014-01-02T12:13:00Z"/>
                <w:rFonts w:ascii="Times New Roman" w:hAnsi="Times New Roman"/>
                <w:snapToGrid w:val="0"/>
                <w:sz w:val="24"/>
              </w:rPr>
            </w:pPr>
            <w:ins w:id="2049" w:author="Pathipati, Suneel [IT]" w:date="2014-01-02T12:13:00Z">
              <w:r>
                <w:rPr>
                  <w:rFonts w:ascii="Times New Roman" w:hAnsi="Times New Roman"/>
                  <w:snapToGrid w:val="0"/>
                  <w:sz w:val="24"/>
                </w:rPr>
                <w:t>String</w:t>
              </w:r>
            </w:ins>
          </w:p>
        </w:tc>
        <w:tc>
          <w:tcPr>
            <w:tcW w:w="541"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50" w:author="Pathipati, Suneel [IT]" w:date="2014-01-02T12:13: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51" w:author="Pathipati, Suneel [IT]" w:date="2014-01-02T12:13:00Z"/>
                <w:rFonts w:ascii="Times New Roman" w:hAnsi="Times New Roman"/>
                <w:snapToGrid w:val="0"/>
                <w:sz w:val="24"/>
              </w:rPr>
            </w:pPr>
            <w:ins w:id="2052" w:author="Pathipati, Suneel [IT]" w:date="2014-01-02T12:13:00Z">
              <w:r>
                <w:rPr>
                  <w:rFonts w:ascii="Times New Roman" w:hAnsi="Times New Roman"/>
                  <w:snapToGrid w:val="0"/>
                  <w:sz w:val="24"/>
                </w:rPr>
                <w:t>Optional</w:t>
              </w:r>
            </w:ins>
          </w:p>
        </w:tc>
      </w:tr>
      <w:tr w:rsidR="007D7A84" w:rsidRPr="00571CA9" w:rsidTr="008545F1">
        <w:trPr>
          <w:trHeight w:val="283"/>
          <w:ins w:id="2053" w:author="Pathipati, Suneel [IT]" w:date="2014-01-02T12:13:00Z"/>
        </w:trPr>
        <w:tc>
          <w:tcPr>
            <w:tcW w:w="1105"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54" w:author="Pathipati, Suneel [IT]" w:date="2014-01-02T12:13:00Z"/>
                <w:rFonts w:ascii="Times New Roman" w:hAnsi="Times New Roman"/>
                <w:sz w:val="24"/>
              </w:rPr>
            </w:pPr>
            <w:proofErr w:type="spellStart"/>
            <w:ins w:id="2055" w:author="Pathipati, Suneel [IT]" w:date="2014-01-02T12:13:00Z">
              <w:r>
                <w:rPr>
                  <w:rFonts w:ascii="Times New Roman" w:hAnsi="Times New Roman"/>
                  <w:sz w:val="24"/>
                </w:rPr>
                <w:t>feeExpirationDate</w:t>
              </w:r>
              <w:proofErr w:type="spellEnd"/>
            </w:ins>
          </w:p>
        </w:tc>
        <w:tc>
          <w:tcPr>
            <w:tcW w:w="1752"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56" w:author="Pathipati, Suneel [IT]" w:date="2014-01-02T12:13:00Z"/>
                <w:rFonts w:ascii="Times New Roman" w:hAnsi="Times New Roman"/>
                <w:sz w:val="24"/>
              </w:rPr>
            </w:pPr>
            <w:ins w:id="2057" w:author="Pathipati, Suneel [IT]" w:date="2014-01-02T12:13:00Z">
              <w:r>
                <w:rPr>
                  <w:rFonts w:ascii="Times New Roman" w:hAnsi="Times New Roman"/>
                  <w:sz w:val="24"/>
                </w:rPr>
                <w:t>Date until monthly fee will be applicable. This will be subscriber’s</w:t>
              </w:r>
            </w:ins>
            <w:ins w:id="2058" w:author="Pathipati, Suneel [IT]" w:date="2014-01-02T12:22:00Z">
              <w:r w:rsidR="002B2B41">
                <w:rPr>
                  <w:rFonts w:ascii="Times New Roman" w:hAnsi="Times New Roman"/>
                  <w:sz w:val="24"/>
                </w:rPr>
                <w:t xml:space="preserve"> ARM</w:t>
              </w:r>
            </w:ins>
            <w:ins w:id="2059" w:author="Pathipati, Suneel [IT]" w:date="2014-01-02T12:13:00Z">
              <w:r>
                <w:rPr>
                  <w:rFonts w:ascii="Times New Roman" w:hAnsi="Times New Roman"/>
                  <w:sz w:val="24"/>
                </w:rPr>
                <w:t xml:space="preserve"> tier#2</w:t>
              </w:r>
            </w:ins>
            <w:ins w:id="2060" w:author="Pathipati, Suneel [IT]" w:date="2014-01-02T12:23:00Z">
              <w:r w:rsidR="002B2B41">
                <w:rPr>
                  <w:rFonts w:ascii="Times New Roman" w:hAnsi="Times New Roman"/>
                  <w:sz w:val="24"/>
                </w:rPr>
                <w:t xml:space="preserve"> upgrade</w:t>
              </w:r>
            </w:ins>
            <w:ins w:id="2061" w:author="Pathipati, Suneel [IT]" w:date="2014-01-02T12:13:00Z">
              <w:r w:rsidR="002B2B41">
                <w:rPr>
                  <w:rFonts w:ascii="Times New Roman" w:hAnsi="Times New Roman"/>
                  <w:sz w:val="24"/>
                </w:rPr>
                <w:t xml:space="preserve"> eligibility</w:t>
              </w:r>
              <w:r>
                <w:rPr>
                  <w:rFonts w:ascii="Times New Roman" w:hAnsi="Times New Roman"/>
                  <w:sz w:val="24"/>
                </w:rPr>
                <w:t xml:space="preserve"> date.</w:t>
              </w:r>
            </w:ins>
          </w:p>
        </w:tc>
        <w:tc>
          <w:tcPr>
            <w:tcW w:w="423"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62" w:author="Pathipati, Suneel [IT]" w:date="2014-01-02T12:13:00Z"/>
                <w:rFonts w:ascii="Times New Roman" w:hAnsi="Times New Roman"/>
                <w:snapToGrid w:val="0"/>
                <w:sz w:val="24"/>
              </w:rPr>
            </w:pPr>
          </w:p>
        </w:tc>
        <w:tc>
          <w:tcPr>
            <w:tcW w:w="459" w:type="pct"/>
            <w:tcBorders>
              <w:top w:val="single" w:sz="6" w:space="0" w:color="auto"/>
              <w:left w:val="single" w:sz="6" w:space="0" w:color="auto"/>
              <w:bottom w:val="single" w:sz="6" w:space="0" w:color="auto"/>
              <w:right w:val="single" w:sz="6" w:space="0" w:color="auto"/>
            </w:tcBorders>
          </w:tcPr>
          <w:p w:rsidR="007D7A84" w:rsidRDefault="002359C5" w:rsidP="007D7A84">
            <w:pPr>
              <w:pStyle w:val="BodyText"/>
              <w:rPr>
                <w:ins w:id="2063" w:author="Pathipati, Suneel [IT]" w:date="2014-01-02T12:13:00Z"/>
                <w:rFonts w:ascii="Times New Roman" w:hAnsi="Times New Roman"/>
                <w:snapToGrid w:val="0"/>
                <w:sz w:val="24"/>
              </w:rPr>
            </w:pPr>
            <w:ins w:id="2064" w:author="Pathipati, Suneel [IT]" w:date="2014-01-02T12:22:00Z">
              <w:r>
                <w:rPr>
                  <w:rFonts w:ascii="Times New Roman" w:hAnsi="Times New Roman"/>
                  <w:snapToGrid w:val="0"/>
                  <w:sz w:val="24"/>
                </w:rPr>
                <w:t>Date</w:t>
              </w:r>
            </w:ins>
          </w:p>
        </w:tc>
        <w:tc>
          <w:tcPr>
            <w:tcW w:w="541" w:type="pct"/>
            <w:tcBorders>
              <w:top w:val="single" w:sz="6" w:space="0" w:color="auto"/>
              <w:left w:val="single" w:sz="6" w:space="0" w:color="auto"/>
              <w:bottom w:val="single" w:sz="6" w:space="0" w:color="auto"/>
              <w:right w:val="single" w:sz="6" w:space="0" w:color="auto"/>
            </w:tcBorders>
          </w:tcPr>
          <w:p w:rsidR="007D7A84" w:rsidRDefault="007D7A84" w:rsidP="007D7A84">
            <w:pPr>
              <w:pStyle w:val="BodyText"/>
              <w:rPr>
                <w:ins w:id="2065" w:author="Pathipati, Suneel [IT]" w:date="2014-01-02T12:13:00Z"/>
                <w:rFonts w:ascii="Times New Roman" w:hAnsi="Times New Roman"/>
                <w:sz w:val="24"/>
              </w:rPr>
            </w:pPr>
          </w:p>
        </w:tc>
        <w:tc>
          <w:tcPr>
            <w:tcW w:w="720" w:type="pct"/>
            <w:tcBorders>
              <w:top w:val="single" w:sz="6" w:space="0" w:color="auto"/>
              <w:left w:val="single" w:sz="6" w:space="0" w:color="auto"/>
              <w:bottom w:val="single" w:sz="6" w:space="0" w:color="auto"/>
              <w:right w:val="single" w:sz="6" w:space="0" w:color="auto"/>
            </w:tcBorders>
          </w:tcPr>
          <w:p w:rsidR="007D7A84" w:rsidRDefault="007D7A84">
            <w:pPr>
              <w:pStyle w:val="BodyText"/>
              <w:keepNext/>
              <w:rPr>
                <w:ins w:id="2066" w:author="Pathipati, Suneel [IT]" w:date="2014-01-02T12:13:00Z"/>
                <w:rFonts w:ascii="Times New Roman" w:hAnsi="Times New Roman"/>
                <w:snapToGrid w:val="0"/>
                <w:sz w:val="24"/>
              </w:rPr>
              <w:pPrChange w:id="2067" w:author="Pathipati, Suneel [IT]" w:date="2014-01-02T12:25:00Z">
                <w:pPr>
                  <w:pStyle w:val="BodyText"/>
                </w:pPr>
              </w:pPrChange>
            </w:pPr>
          </w:p>
        </w:tc>
      </w:tr>
    </w:tbl>
    <w:p w:rsidR="007D7A84" w:rsidRPr="0072411E" w:rsidRDefault="0072411E" w:rsidP="0072411E">
      <w:pPr>
        <w:pStyle w:val="Caption"/>
        <w:rPr>
          <w:ins w:id="2068" w:author="Pathipati, Suneel [IT]" w:date="2014-01-02T12:13:00Z"/>
          <w:rFonts w:ascii="Times New Roman" w:hAnsi="Times New Roman"/>
          <w:rPrChange w:id="2069" w:author="Pathipati, Suneel [IT]" w:date="2014-01-02T12:25:00Z">
            <w:rPr>
              <w:ins w:id="2070" w:author="Pathipati, Suneel [IT]" w:date="2014-01-02T12:13:00Z"/>
            </w:rPr>
          </w:rPrChange>
        </w:rPr>
      </w:pPr>
      <w:bookmarkStart w:id="2071" w:name="_Toc377466993"/>
      <w:ins w:id="2072" w:author="Pathipati, Suneel [IT]" w:date="2014-01-02T12:25:00Z">
        <w:r w:rsidRPr="0072411E">
          <w:rPr>
            <w:rFonts w:ascii="Times New Roman" w:hAnsi="Times New Roman"/>
            <w:rPrChange w:id="2073" w:author="Pathipati, Suneel [IT]" w:date="2014-01-02T12:25:00Z">
              <w:rPr/>
            </w:rPrChange>
          </w:rPr>
          <w:t xml:space="preserve">Table </w:t>
        </w:r>
      </w:ins>
      <w:ins w:id="2074" w:author="Pathipati, Suneel [IT]" w:date="2014-01-14T12:31:00Z">
        <w:r w:rsidR="004A1044">
          <w:rPr>
            <w:rFonts w:ascii="Times New Roman" w:hAnsi="Times New Roman"/>
          </w:rPr>
          <w:fldChar w:fldCharType="begin"/>
        </w:r>
        <w:r w:rsidR="004A1044">
          <w:rPr>
            <w:rFonts w:ascii="Times New Roman" w:hAnsi="Times New Roman"/>
          </w:rPr>
          <w:instrText xml:space="preserve"> SEQ Table \* ARABIC </w:instrText>
        </w:r>
      </w:ins>
      <w:r w:rsidR="004A1044">
        <w:rPr>
          <w:rFonts w:ascii="Times New Roman" w:hAnsi="Times New Roman"/>
        </w:rPr>
        <w:fldChar w:fldCharType="separate"/>
      </w:r>
      <w:ins w:id="2075" w:author="Pathipati, Suneel [IT]" w:date="2014-01-14T12:31:00Z">
        <w:r w:rsidR="004A1044">
          <w:rPr>
            <w:rFonts w:ascii="Times New Roman" w:hAnsi="Times New Roman"/>
            <w:noProof/>
          </w:rPr>
          <w:t>17</w:t>
        </w:r>
        <w:r w:rsidR="004A1044">
          <w:rPr>
            <w:rFonts w:ascii="Times New Roman" w:hAnsi="Times New Roman"/>
          </w:rPr>
          <w:fldChar w:fldCharType="end"/>
        </w:r>
      </w:ins>
      <w:ins w:id="2076" w:author="Pathipati, Suneel [IT]" w:date="2014-01-02T12:25:00Z">
        <w:r w:rsidRPr="0072411E">
          <w:rPr>
            <w:rFonts w:ascii="Times New Roman" w:hAnsi="Times New Roman"/>
            <w:rPrChange w:id="2077" w:author="Pathipati, Suneel [IT]" w:date="2014-01-02T12:25:00Z">
              <w:rPr/>
            </w:rPrChange>
          </w:rPr>
          <w:t xml:space="preserve"> - Fields in </w:t>
        </w:r>
        <w:proofErr w:type="spellStart"/>
        <w:r w:rsidRPr="0072411E">
          <w:rPr>
            <w:rFonts w:ascii="Times New Roman" w:hAnsi="Times New Roman"/>
            <w:rPrChange w:id="2078" w:author="Pathipati, Suneel [IT]" w:date="2014-01-02T12:25:00Z">
              <w:rPr/>
            </w:rPrChange>
          </w:rPr>
          <w:t>monthlyChargeInfo</w:t>
        </w:r>
      </w:ins>
      <w:bookmarkEnd w:id="2071"/>
      <w:proofErr w:type="spellEnd"/>
    </w:p>
    <w:p w:rsidR="007D7A84" w:rsidRPr="000D0193" w:rsidRDefault="007D7A84" w:rsidP="007D7A84">
      <w:pPr>
        <w:rPr>
          <w:ins w:id="2079" w:author="Pathipati, Suneel [IT]" w:date="2014-01-02T12:13:00Z"/>
        </w:rPr>
        <w:sectPr w:rsidR="007D7A84" w:rsidRPr="000D0193" w:rsidSect="00C23E3B">
          <w:headerReference w:type="default" r:id="rId18"/>
          <w:footerReference w:type="default" r:id="rId19"/>
          <w:pgSz w:w="15840" w:h="12240" w:orient="landscape" w:code="1"/>
          <w:pgMar w:top="1620" w:right="1440" w:bottom="1260" w:left="1440" w:header="720" w:footer="720" w:gutter="0"/>
          <w:cols w:space="720"/>
          <w:docGrid w:linePitch="360"/>
        </w:sectPr>
      </w:pPr>
    </w:p>
    <w:p w:rsidR="007D7A84" w:rsidRPr="0072411E" w:rsidDel="0072411E" w:rsidRDefault="007D7A84" w:rsidP="0072411E">
      <w:pPr>
        <w:rPr>
          <w:del w:id="2080" w:author="Pathipati, Suneel [IT]" w:date="2014-01-02T12:23:00Z"/>
        </w:rPr>
        <w:sectPr w:rsidR="007D7A84" w:rsidRPr="0072411E" w:rsidDel="0072411E" w:rsidSect="00C23E3B">
          <w:headerReference w:type="default" r:id="rId20"/>
          <w:footerReference w:type="default" r:id="rId21"/>
          <w:pgSz w:w="15840" w:h="12240" w:orient="landscape" w:code="1"/>
          <w:pgMar w:top="1620" w:right="1440" w:bottom="1260" w:left="1440" w:header="720" w:footer="720" w:gutter="0"/>
          <w:cols w:space="720"/>
          <w:docGrid w:linePitch="360"/>
        </w:sectPr>
      </w:pPr>
    </w:p>
    <w:p w:rsidR="00C9323D" w:rsidRPr="00871803" w:rsidRDefault="00E968BF" w:rsidP="00C9323D">
      <w:pPr>
        <w:pStyle w:val="Heading1"/>
        <w:tabs>
          <w:tab w:val="clear" w:pos="432"/>
          <w:tab w:val="num" w:pos="0"/>
        </w:tabs>
        <w:ind w:left="0" w:firstLine="0"/>
      </w:pPr>
      <w:bookmarkStart w:id="2081" w:name="_Toc377467031"/>
      <w:r w:rsidRPr="00871803">
        <w:t>EAI Connectivity</w:t>
      </w:r>
      <w:bookmarkEnd w:id="2081"/>
    </w:p>
    <w:p w:rsidR="00D86139" w:rsidRPr="00871803" w:rsidRDefault="00D86139" w:rsidP="00885224">
      <w:pPr>
        <w:pStyle w:val="Heading2"/>
      </w:pPr>
      <w:bookmarkStart w:id="2082" w:name="_Toc204658749"/>
      <w:bookmarkStart w:id="2083" w:name="_Toc377467032"/>
      <w:bookmarkStart w:id="2084" w:name="_Toc195519740"/>
      <w:r w:rsidRPr="00871803">
        <w:t>MQ Series Connectivity</w:t>
      </w:r>
      <w:bookmarkEnd w:id="2082"/>
      <w:r w:rsidR="00675C2B">
        <w:t>: N/A</w:t>
      </w:r>
      <w:bookmarkEnd w:id="20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1E0" w:firstRow="1" w:lastRow="1" w:firstColumn="1" w:lastColumn="1" w:noHBand="0" w:noVBand="0"/>
      </w:tblPr>
      <w:tblGrid>
        <w:gridCol w:w="3277"/>
        <w:gridCol w:w="3175"/>
        <w:gridCol w:w="3124"/>
      </w:tblGrid>
      <w:tr w:rsidR="00D86139" w:rsidRPr="00707199" w:rsidTr="0095652F">
        <w:tc>
          <w:tcPr>
            <w:tcW w:w="3277" w:type="dxa"/>
            <w:tcBorders>
              <w:bottom w:val="single" w:sz="4" w:space="0" w:color="auto"/>
            </w:tcBorders>
            <w:shd w:val="clear" w:color="auto" w:fill="FFC000"/>
          </w:tcPr>
          <w:p w:rsidR="00D86139" w:rsidRPr="00707199" w:rsidRDefault="004A1A03" w:rsidP="00707199">
            <w:pPr>
              <w:spacing w:before="60"/>
              <w:jc w:val="center"/>
              <w:rPr>
                <w:rFonts w:ascii="Times New Roman" w:hAnsi="Times New Roman"/>
                <w:b/>
              </w:rPr>
            </w:pPr>
            <w:r w:rsidRPr="00707199">
              <w:rPr>
                <w:rFonts w:ascii="Times New Roman" w:hAnsi="Times New Roman"/>
                <w:b/>
              </w:rPr>
              <w:t>Transaction Name</w:t>
            </w:r>
          </w:p>
        </w:tc>
        <w:tc>
          <w:tcPr>
            <w:tcW w:w="3175" w:type="dxa"/>
            <w:tcBorders>
              <w:bottom w:val="single" w:sz="4" w:space="0" w:color="auto"/>
            </w:tcBorders>
            <w:shd w:val="clear" w:color="auto" w:fill="FFC000"/>
          </w:tcPr>
          <w:p w:rsidR="00D86139" w:rsidRPr="00707199" w:rsidRDefault="00D86139" w:rsidP="00707199">
            <w:pPr>
              <w:spacing w:before="60"/>
              <w:jc w:val="center"/>
              <w:rPr>
                <w:rFonts w:ascii="Times New Roman" w:hAnsi="Times New Roman"/>
                <w:b/>
              </w:rPr>
            </w:pPr>
            <w:r w:rsidRPr="00707199">
              <w:rPr>
                <w:rFonts w:ascii="Times New Roman" w:hAnsi="Times New Roman"/>
                <w:b/>
              </w:rPr>
              <w:t>Request Queue Name</w:t>
            </w:r>
          </w:p>
        </w:tc>
        <w:tc>
          <w:tcPr>
            <w:tcW w:w="3124" w:type="dxa"/>
            <w:tcBorders>
              <w:bottom w:val="single" w:sz="4" w:space="0" w:color="auto"/>
            </w:tcBorders>
            <w:shd w:val="clear" w:color="auto" w:fill="FFC000"/>
          </w:tcPr>
          <w:p w:rsidR="00D86139" w:rsidRPr="00707199" w:rsidRDefault="00D86139" w:rsidP="00707199">
            <w:pPr>
              <w:spacing w:before="60"/>
              <w:jc w:val="center"/>
              <w:rPr>
                <w:rFonts w:ascii="Times New Roman" w:hAnsi="Times New Roman"/>
                <w:b/>
              </w:rPr>
            </w:pPr>
            <w:r w:rsidRPr="00707199">
              <w:rPr>
                <w:rFonts w:ascii="Times New Roman" w:hAnsi="Times New Roman"/>
                <w:b/>
              </w:rPr>
              <w:t>Reply Queue Name</w:t>
            </w:r>
          </w:p>
        </w:tc>
      </w:tr>
    </w:tbl>
    <w:p w:rsidR="001007BD" w:rsidRDefault="001007BD" w:rsidP="009101E6">
      <w:pPr>
        <w:pStyle w:val="Heading3"/>
      </w:pPr>
      <w:bookmarkStart w:id="2085" w:name="_Toc377467033"/>
      <w:bookmarkStart w:id="2086" w:name="_Toc204658750"/>
      <w:r>
        <w:t>MQ Configuration Settings</w:t>
      </w:r>
      <w:bookmarkEnd w:id="2085"/>
    </w:p>
    <w:p w:rsidR="001007BD" w:rsidRDefault="001007BD" w:rsidP="001007BD">
      <w:pPr>
        <w:rPr>
          <w:rFonts w:ascii="Times New Roman" w:hAnsi="Times New Roman"/>
        </w:rPr>
      </w:pPr>
      <w:r w:rsidRPr="00231053">
        <w:rPr>
          <w:rFonts w:ascii="Times New Roman" w:hAnsi="Times New Roman"/>
        </w:rPr>
        <w:t>The table below represents the recommended configuration settings when calling this interface.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7"/>
        <w:gridCol w:w="4431"/>
      </w:tblGrid>
      <w:tr w:rsidR="001007BD" w:rsidRPr="00231053" w:rsidTr="001007BD">
        <w:tc>
          <w:tcPr>
            <w:tcW w:w="5127" w:type="dxa"/>
            <w:shd w:val="clear" w:color="auto" w:fill="FFC000"/>
          </w:tcPr>
          <w:p w:rsidR="001007BD" w:rsidRPr="00231053" w:rsidRDefault="001007BD" w:rsidP="00553AAD">
            <w:pPr>
              <w:spacing w:before="60"/>
              <w:rPr>
                <w:rFonts w:ascii="Times New Roman" w:hAnsi="Times New Roman"/>
                <w:b/>
              </w:rPr>
            </w:pPr>
            <w:r w:rsidRPr="00231053">
              <w:rPr>
                <w:rFonts w:ascii="Times New Roman" w:hAnsi="Times New Roman"/>
                <w:b/>
              </w:rPr>
              <w:t>Configuration Item</w:t>
            </w:r>
          </w:p>
        </w:tc>
        <w:tc>
          <w:tcPr>
            <w:tcW w:w="4431" w:type="dxa"/>
            <w:shd w:val="clear" w:color="auto" w:fill="FFC000"/>
          </w:tcPr>
          <w:p w:rsidR="001007BD" w:rsidRPr="00231053" w:rsidRDefault="001007BD" w:rsidP="00553AAD">
            <w:pPr>
              <w:spacing w:before="60"/>
              <w:rPr>
                <w:rFonts w:ascii="Times New Roman" w:hAnsi="Times New Roman"/>
                <w:b/>
              </w:rPr>
            </w:pPr>
            <w:r>
              <w:rPr>
                <w:rFonts w:ascii="Times New Roman" w:hAnsi="Times New Roman"/>
                <w:b/>
              </w:rPr>
              <w:t>Value</w:t>
            </w:r>
          </w:p>
        </w:tc>
      </w:tr>
      <w:tr w:rsidR="001007BD" w:rsidRPr="00231053" w:rsidTr="00553AAD">
        <w:tc>
          <w:tcPr>
            <w:tcW w:w="5127" w:type="dxa"/>
          </w:tcPr>
          <w:p w:rsidR="001007BD" w:rsidRPr="005C1DFA" w:rsidRDefault="001007BD" w:rsidP="00553AAD">
            <w:pPr>
              <w:spacing w:before="60"/>
              <w:rPr>
                <w:rFonts w:ascii="Times New Roman" w:hAnsi="Times New Roman"/>
                <w:b/>
              </w:rPr>
            </w:pPr>
            <w:r>
              <w:rPr>
                <w:rFonts w:ascii="Times New Roman" w:hAnsi="Times New Roman"/>
                <w:b/>
              </w:rPr>
              <w:t>Recommended Expiry</w:t>
            </w:r>
          </w:p>
        </w:tc>
        <w:tc>
          <w:tcPr>
            <w:tcW w:w="4431" w:type="dxa"/>
          </w:tcPr>
          <w:p w:rsidR="001007BD" w:rsidRPr="00231053" w:rsidRDefault="001007BD" w:rsidP="00553AAD">
            <w:pPr>
              <w:spacing w:before="60"/>
              <w:rPr>
                <w:rFonts w:ascii="Times New Roman" w:hAnsi="Times New Roman"/>
              </w:rPr>
            </w:pPr>
            <w:r>
              <w:rPr>
                <w:rFonts w:ascii="Times New Roman" w:hAnsi="Times New Roman"/>
              </w:rPr>
              <w:t>5</w:t>
            </w:r>
          </w:p>
        </w:tc>
      </w:tr>
      <w:tr w:rsidR="001007BD" w:rsidRPr="00231053" w:rsidTr="001007BD">
        <w:tc>
          <w:tcPr>
            <w:tcW w:w="5127" w:type="dxa"/>
          </w:tcPr>
          <w:p w:rsidR="001007BD" w:rsidRPr="005C1DFA" w:rsidRDefault="001007BD" w:rsidP="00553AAD">
            <w:pPr>
              <w:spacing w:before="60"/>
              <w:rPr>
                <w:rFonts w:ascii="Times New Roman" w:hAnsi="Times New Roman"/>
                <w:b/>
              </w:rPr>
            </w:pPr>
            <w:r>
              <w:rPr>
                <w:rFonts w:ascii="Times New Roman" w:hAnsi="Times New Roman"/>
                <w:b/>
              </w:rPr>
              <w:t>Expiry</w:t>
            </w:r>
          </w:p>
        </w:tc>
        <w:tc>
          <w:tcPr>
            <w:tcW w:w="4431" w:type="dxa"/>
          </w:tcPr>
          <w:p w:rsidR="001007BD" w:rsidRPr="00231053" w:rsidRDefault="001007BD" w:rsidP="006633AB">
            <w:pPr>
              <w:spacing w:before="60"/>
              <w:rPr>
                <w:rFonts w:ascii="Times New Roman" w:hAnsi="Times New Roman"/>
              </w:rPr>
            </w:pPr>
            <w:r>
              <w:rPr>
                <w:rFonts w:ascii="Times New Roman" w:hAnsi="Times New Roman"/>
              </w:rPr>
              <w:t xml:space="preserve">Min: .4 Max: </w:t>
            </w:r>
            <w:r w:rsidR="00236865">
              <w:rPr>
                <w:rFonts w:ascii="Times New Roman" w:hAnsi="Times New Roman"/>
              </w:rPr>
              <w:t>50</w:t>
            </w:r>
          </w:p>
        </w:tc>
      </w:tr>
      <w:tr w:rsidR="001007BD" w:rsidRPr="00231053" w:rsidTr="001007BD">
        <w:tc>
          <w:tcPr>
            <w:tcW w:w="5127" w:type="dxa"/>
          </w:tcPr>
          <w:p w:rsidR="001007BD" w:rsidRDefault="001007BD" w:rsidP="00553AAD">
            <w:pPr>
              <w:spacing w:before="60"/>
              <w:rPr>
                <w:rFonts w:ascii="Times New Roman" w:hAnsi="Times New Roman"/>
                <w:b/>
              </w:rPr>
            </w:pPr>
            <w:r>
              <w:rPr>
                <w:rFonts w:ascii="Times New Roman" w:hAnsi="Times New Roman"/>
                <w:b/>
              </w:rPr>
              <w:t>Persistence</w:t>
            </w:r>
          </w:p>
        </w:tc>
        <w:tc>
          <w:tcPr>
            <w:tcW w:w="4431" w:type="dxa"/>
          </w:tcPr>
          <w:p w:rsidR="001007BD" w:rsidRDefault="001007BD" w:rsidP="001007BD">
            <w:pPr>
              <w:spacing w:before="60"/>
              <w:rPr>
                <w:rFonts w:ascii="Times New Roman" w:hAnsi="Times New Roman"/>
              </w:rPr>
            </w:pPr>
            <w:r>
              <w:rPr>
                <w:rFonts w:ascii="Times New Roman" w:hAnsi="Times New Roman"/>
              </w:rPr>
              <w:t>No</w:t>
            </w:r>
            <w:r w:rsidR="00D130C0">
              <w:rPr>
                <w:rFonts w:ascii="Times New Roman" w:hAnsi="Times New Roman"/>
              </w:rPr>
              <w:t>t Allowed</w:t>
            </w:r>
          </w:p>
        </w:tc>
      </w:tr>
      <w:tr w:rsidR="001030F2" w:rsidRPr="001030F2" w:rsidTr="005B2A74">
        <w:tc>
          <w:tcPr>
            <w:tcW w:w="5127" w:type="dxa"/>
          </w:tcPr>
          <w:p w:rsidR="001030F2" w:rsidRPr="001030F2" w:rsidRDefault="001030F2" w:rsidP="005B2A74">
            <w:pPr>
              <w:spacing w:before="60"/>
              <w:rPr>
                <w:rFonts w:ascii="Times New Roman" w:hAnsi="Times New Roman"/>
                <w:i/>
              </w:rPr>
            </w:pPr>
            <w:r>
              <w:rPr>
                <w:rFonts w:ascii="Times New Roman" w:hAnsi="Times New Roman"/>
                <w:b/>
              </w:rPr>
              <w:t xml:space="preserve">Request </w:t>
            </w:r>
            <w:r w:rsidRPr="001030F2">
              <w:rPr>
                <w:rFonts w:ascii="Times New Roman" w:hAnsi="Times New Roman"/>
                <w:b/>
              </w:rPr>
              <w:t>Character Set (CCSID)</w:t>
            </w:r>
          </w:p>
        </w:tc>
        <w:tc>
          <w:tcPr>
            <w:tcW w:w="4431" w:type="dxa"/>
            <w:shd w:val="clear" w:color="auto" w:fill="auto"/>
          </w:tcPr>
          <w:p w:rsidR="001030F2" w:rsidRPr="001030F2" w:rsidRDefault="001030F2" w:rsidP="005B2A74">
            <w:pPr>
              <w:spacing w:before="60"/>
              <w:rPr>
                <w:rFonts w:ascii="Times New Roman" w:hAnsi="Times New Roman"/>
              </w:rPr>
            </w:pPr>
            <w:r>
              <w:rPr>
                <w:rFonts w:ascii="Times New Roman" w:hAnsi="Times New Roman"/>
              </w:rPr>
              <w:t>1208</w:t>
            </w:r>
          </w:p>
        </w:tc>
      </w:tr>
      <w:tr w:rsidR="001007BD" w:rsidRPr="006633AB" w:rsidTr="006633AB">
        <w:tc>
          <w:tcPr>
            <w:tcW w:w="5127" w:type="dxa"/>
          </w:tcPr>
          <w:p w:rsidR="00990840" w:rsidRPr="006633AB" w:rsidRDefault="001030F2" w:rsidP="00553AAD">
            <w:pPr>
              <w:spacing w:before="60"/>
              <w:rPr>
                <w:rFonts w:ascii="Times New Roman" w:hAnsi="Times New Roman"/>
                <w:i/>
              </w:rPr>
            </w:pPr>
            <w:r>
              <w:rPr>
                <w:rFonts w:ascii="Times New Roman" w:hAnsi="Times New Roman"/>
                <w:b/>
              </w:rPr>
              <w:t xml:space="preserve">Reply </w:t>
            </w:r>
            <w:r w:rsidR="001007BD" w:rsidRPr="006633AB">
              <w:rPr>
                <w:rFonts w:ascii="Times New Roman" w:hAnsi="Times New Roman"/>
                <w:b/>
              </w:rPr>
              <w:t>Character Set (CCSID)</w:t>
            </w:r>
          </w:p>
        </w:tc>
        <w:tc>
          <w:tcPr>
            <w:tcW w:w="4431" w:type="dxa"/>
            <w:shd w:val="clear" w:color="auto" w:fill="auto"/>
          </w:tcPr>
          <w:p w:rsidR="001007BD" w:rsidRPr="006633AB" w:rsidRDefault="001030F2" w:rsidP="001007BD">
            <w:pPr>
              <w:spacing w:before="60"/>
              <w:rPr>
                <w:rFonts w:ascii="Times New Roman" w:hAnsi="Times New Roman"/>
              </w:rPr>
            </w:pPr>
            <w:r>
              <w:rPr>
                <w:rFonts w:ascii="Times New Roman" w:hAnsi="Times New Roman"/>
              </w:rPr>
              <w:t>1208</w:t>
            </w:r>
          </w:p>
        </w:tc>
      </w:tr>
    </w:tbl>
    <w:p w:rsidR="001007BD" w:rsidRPr="005C1DFA" w:rsidRDefault="001007BD" w:rsidP="001007BD">
      <w:pPr>
        <w:rPr>
          <w:rFonts w:ascii="Times New Roman" w:hAnsi="Times New Roman"/>
        </w:rPr>
      </w:pPr>
      <w:r w:rsidRPr="005C1DFA">
        <w:rPr>
          <w:rFonts w:ascii="Times New Roman" w:hAnsi="Times New Roman"/>
          <w:b/>
          <w:color w:val="0000FF"/>
          <w:u w:val="single"/>
        </w:rPr>
        <w:t>Re</w:t>
      </w:r>
      <w:r>
        <w:rPr>
          <w:rFonts w:ascii="Times New Roman" w:hAnsi="Times New Roman"/>
          <w:b/>
          <w:color w:val="0000FF"/>
          <w:u w:val="single"/>
        </w:rPr>
        <w:t>commended Expiry</w:t>
      </w:r>
      <w:r w:rsidRPr="005C1DFA">
        <w:rPr>
          <w:rFonts w:ascii="Times New Roman" w:hAnsi="Times New Roman"/>
        </w:rPr>
        <w:t xml:space="preserve">: (in seconds) How long </w:t>
      </w:r>
      <w:r>
        <w:rPr>
          <w:rFonts w:ascii="Times New Roman" w:hAnsi="Times New Roman"/>
        </w:rPr>
        <w:t>the message will remain on the request queue before being marked for deletion</w:t>
      </w:r>
      <w:r w:rsidRPr="005C1DFA">
        <w:rPr>
          <w:rFonts w:ascii="Times New Roman" w:hAnsi="Times New Roman"/>
        </w:rPr>
        <w:t xml:space="preserve">.  </w:t>
      </w:r>
      <w:r w:rsidR="00566770">
        <w:rPr>
          <w:rFonts w:ascii="Times New Roman" w:hAnsi="Times New Roman"/>
        </w:rPr>
        <w:t>This value should be consistent with the time waiting for the reply.  For example, waiting less than the expiry setting may cause a request to be processed even though the front end has timed out and does not expect to return to the queue to wait for the reply.</w:t>
      </w:r>
    </w:p>
    <w:p w:rsidR="00D130C0" w:rsidRPr="005C1DFA" w:rsidRDefault="00D130C0" w:rsidP="00D130C0">
      <w:pPr>
        <w:rPr>
          <w:rFonts w:ascii="Times New Roman" w:hAnsi="Times New Roman"/>
        </w:rPr>
      </w:pPr>
      <w:r>
        <w:rPr>
          <w:rFonts w:ascii="Times New Roman" w:hAnsi="Times New Roman"/>
          <w:b/>
          <w:color w:val="0000FF"/>
          <w:u w:val="single"/>
        </w:rPr>
        <w:t>Expiry</w:t>
      </w:r>
      <w:r w:rsidRPr="005C1DFA">
        <w:rPr>
          <w:rFonts w:ascii="Times New Roman" w:hAnsi="Times New Roman"/>
        </w:rPr>
        <w:t xml:space="preserve">: (in seconds) How long </w:t>
      </w:r>
      <w:r>
        <w:rPr>
          <w:rFonts w:ascii="Times New Roman" w:hAnsi="Times New Roman"/>
        </w:rPr>
        <w:t>the message will remain on the request queue before being marked for deletion</w:t>
      </w:r>
      <w:r w:rsidRPr="005C1DFA">
        <w:rPr>
          <w:rFonts w:ascii="Times New Roman" w:hAnsi="Times New Roman"/>
        </w:rPr>
        <w:t xml:space="preserve">.  </w:t>
      </w:r>
      <w:r>
        <w:rPr>
          <w:rFonts w:ascii="Times New Roman" w:hAnsi="Times New Roman"/>
        </w:rPr>
        <w:t>If the expiry is below the minimum or above the maximum, an exception will be returned.</w:t>
      </w:r>
    </w:p>
    <w:p w:rsidR="00D130C0" w:rsidRDefault="00D130C0" w:rsidP="00D130C0">
      <w:pPr>
        <w:rPr>
          <w:rFonts w:ascii="Times New Roman" w:hAnsi="Times New Roman"/>
        </w:rPr>
      </w:pPr>
      <w:proofErr w:type="spellStart"/>
      <w:r>
        <w:rPr>
          <w:rFonts w:ascii="Times New Roman" w:hAnsi="Times New Roman"/>
          <w:b/>
          <w:color w:val="0000FF"/>
          <w:u w:val="single"/>
        </w:rPr>
        <w:t>Perisistence</w:t>
      </w:r>
      <w:proofErr w:type="spellEnd"/>
      <w:r w:rsidRPr="005C1DFA">
        <w:rPr>
          <w:rFonts w:ascii="Times New Roman" w:hAnsi="Times New Roman"/>
        </w:rPr>
        <w:t xml:space="preserve">: (in seconds) </w:t>
      </w:r>
      <w:r>
        <w:rPr>
          <w:rFonts w:ascii="Times New Roman" w:hAnsi="Times New Roman"/>
        </w:rPr>
        <w:t>Specifies if the message is required or allowed to be persisted</w:t>
      </w:r>
      <w:r w:rsidRPr="005C1DFA">
        <w:rPr>
          <w:rFonts w:ascii="Times New Roman" w:hAnsi="Times New Roman"/>
        </w:rPr>
        <w:t xml:space="preserve">.  </w:t>
      </w:r>
      <w:r>
        <w:rPr>
          <w:rFonts w:ascii="Times New Roman" w:hAnsi="Times New Roman"/>
        </w:rPr>
        <w:t xml:space="preserve">In most instances, a persisted message will survive an MQ process shutdown.  If </w:t>
      </w:r>
      <w:r w:rsidR="00C81E1B">
        <w:rPr>
          <w:rFonts w:ascii="Times New Roman" w:hAnsi="Times New Roman"/>
        </w:rPr>
        <w:t>persistence is not allowed and set on the request</w:t>
      </w:r>
      <w:r>
        <w:rPr>
          <w:rFonts w:ascii="Times New Roman" w:hAnsi="Times New Roman"/>
        </w:rPr>
        <w:t>, an exception will be returned.</w:t>
      </w:r>
      <w:r w:rsidR="00C81E1B">
        <w:rPr>
          <w:rFonts w:ascii="Times New Roman" w:hAnsi="Times New Roman"/>
        </w:rPr>
        <w:t xml:space="preserve">  If the persistence is set on the request, it will also be set on the reply.</w:t>
      </w:r>
    </w:p>
    <w:p w:rsidR="00902021" w:rsidRPr="006633AB" w:rsidRDefault="001030F2" w:rsidP="00D130C0">
      <w:pPr>
        <w:rPr>
          <w:rFonts w:ascii="Times New Roman" w:hAnsi="Times New Roman"/>
        </w:rPr>
      </w:pPr>
      <w:r>
        <w:rPr>
          <w:rFonts w:ascii="Times New Roman" w:hAnsi="Times New Roman"/>
          <w:b/>
          <w:color w:val="0000FF"/>
          <w:u w:val="single"/>
        </w:rPr>
        <w:t xml:space="preserve">Request </w:t>
      </w:r>
      <w:r w:rsidR="00902021" w:rsidRPr="006633AB">
        <w:rPr>
          <w:rFonts w:ascii="Times New Roman" w:hAnsi="Times New Roman"/>
          <w:b/>
          <w:color w:val="0000FF"/>
          <w:u w:val="single"/>
        </w:rPr>
        <w:t>Character Set</w:t>
      </w:r>
      <w:r w:rsidR="00902021" w:rsidRPr="006633AB">
        <w:rPr>
          <w:rFonts w:ascii="Times New Roman" w:hAnsi="Times New Roman"/>
        </w:rPr>
        <w:t xml:space="preserve">: The character set of the data.  The </w:t>
      </w:r>
      <w:r w:rsidR="009108CA" w:rsidRPr="006633AB">
        <w:rPr>
          <w:rFonts w:ascii="Times New Roman" w:hAnsi="Times New Roman"/>
        </w:rPr>
        <w:t xml:space="preserve">1208 </w:t>
      </w:r>
      <w:r w:rsidR="00902021" w:rsidRPr="006633AB">
        <w:rPr>
          <w:rFonts w:ascii="Times New Roman" w:hAnsi="Times New Roman"/>
        </w:rPr>
        <w:t xml:space="preserve">CCSID represents the </w:t>
      </w:r>
      <w:r w:rsidR="009108CA" w:rsidRPr="006633AB">
        <w:rPr>
          <w:rFonts w:ascii="Times New Roman" w:hAnsi="Times New Roman"/>
        </w:rPr>
        <w:t>UTF-8</w:t>
      </w:r>
      <w:r w:rsidR="00902021" w:rsidRPr="006633AB">
        <w:rPr>
          <w:rFonts w:ascii="Times New Roman" w:hAnsi="Times New Roman"/>
        </w:rPr>
        <w:t xml:space="preserve"> character </w:t>
      </w:r>
      <w:r w:rsidR="009108CA" w:rsidRPr="006633AB">
        <w:rPr>
          <w:rFonts w:ascii="Times New Roman" w:hAnsi="Times New Roman"/>
        </w:rPr>
        <w:t>set;</w:t>
      </w:r>
      <w:r w:rsidR="00902021" w:rsidRPr="006633AB">
        <w:rPr>
          <w:rFonts w:ascii="Times New Roman" w:hAnsi="Times New Roman"/>
        </w:rPr>
        <w:t xml:space="preserve"> therefore, the encoding declaration of the XML should be </w:t>
      </w:r>
      <w:r w:rsidR="009108CA" w:rsidRPr="006633AB">
        <w:rPr>
          <w:rFonts w:ascii="Times New Roman" w:hAnsi="Times New Roman"/>
        </w:rPr>
        <w:t>UTF-8</w:t>
      </w:r>
      <w:r w:rsidR="00902021" w:rsidRPr="006633AB">
        <w:rPr>
          <w:rFonts w:ascii="Times New Roman" w:hAnsi="Times New Roman"/>
        </w:rPr>
        <w:t>.</w:t>
      </w:r>
    </w:p>
    <w:bookmarkEnd w:id="2086"/>
    <w:p w:rsidR="001030F2" w:rsidRPr="001030F2" w:rsidRDefault="001030F2" w:rsidP="001030F2">
      <w:pPr>
        <w:rPr>
          <w:rFonts w:ascii="Times New Roman" w:hAnsi="Times New Roman"/>
        </w:rPr>
      </w:pPr>
      <w:r>
        <w:rPr>
          <w:rFonts w:ascii="Times New Roman" w:hAnsi="Times New Roman"/>
          <w:b/>
          <w:color w:val="0000FF"/>
          <w:u w:val="single"/>
        </w:rPr>
        <w:t xml:space="preserve">Reply </w:t>
      </w:r>
      <w:r w:rsidRPr="001030F2">
        <w:rPr>
          <w:rFonts w:ascii="Times New Roman" w:hAnsi="Times New Roman"/>
          <w:b/>
          <w:color w:val="0000FF"/>
          <w:u w:val="single"/>
        </w:rPr>
        <w:t>Character Set</w:t>
      </w:r>
      <w:r w:rsidRPr="001030F2">
        <w:rPr>
          <w:rFonts w:ascii="Times New Roman" w:hAnsi="Times New Roman"/>
        </w:rPr>
        <w:t>: The character set of the data.  The 1208 CCSID represents the UTF-8 character set; therefore, the encoding declaration of the XML should be UTF-8.</w:t>
      </w:r>
      <w:r>
        <w:rPr>
          <w:rFonts w:ascii="Times New Roman" w:hAnsi="Times New Roman"/>
        </w:rPr>
        <w:t xml:space="preserve">  Unless specified otherwise, EAI replies will be sent using 1208.</w:t>
      </w:r>
    </w:p>
    <w:p w:rsidR="005C7F74" w:rsidRPr="006633AB" w:rsidRDefault="005C7F74" w:rsidP="005C7F74">
      <w:pPr>
        <w:spacing w:after="0"/>
        <w:rPr>
          <w:rFonts w:ascii="Times New Roman" w:hAnsi="Times New Roman"/>
          <w:i/>
        </w:rPr>
      </w:pPr>
      <w:r w:rsidRPr="006633AB">
        <w:rPr>
          <w:rFonts w:ascii="Times New Roman" w:hAnsi="Times New Roman"/>
          <w:i/>
        </w:rPr>
        <w:t>Note: MQ clients should ensure the replies are received in a compatible</w:t>
      </w:r>
      <w:r w:rsidR="009758DF" w:rsidRPr="006633AB">
        <w:rPr>
          <w:rFonts w:ascii="Times New Roman" w:hAnsi="Times New Roman"/>
          <w:i/>
        </w:rPr>
        <w:t xml:space="preserve"> coded character set identifier (CCSID) with the application’s environment</w:t>
      </w:r>
      <w:r w:rsidR="00BF39EA" w:rsidRPr="006633AB">
        <w:rPr>
          <w:rFonts w:ascii="Times New Roman" w:hAnsi="Times New Roman"/>
          <w:i/>
        </w:rPr>
        <w:t xml:space="preserve"> AND consistent with the character set of message</w:t>
      </w:r>
      <w:r w:rsidR="009758DF" w:rsidRPr="006633AB">
        <w:rPr>
          <w:rFonts w:ascii="Times New Roman" w:hAnsi="Times New Roman"/>
          <w:i/>
        </w:rPr>
        <w:t xml:space="preserve">.  This can be done by setting the </w:t>
      </w:r>
      <w:proofErr w:type="spellStart"/>
      <w:r w:rsidR="009758DF" w:rsidRPr="006633AB">
        <w:rPr>
          <w:rFonts w:ascii="Times New Roman" w:hAnsi="Times New Roman"/>
          <w:i/>
        </w:rPr>
        <w:t>characterSet</w:t>
      </w:r>
      <w:proofErr w:type="spellEnd"/>
      <w:r w:rsidR="009758DF" w:rsidRPr="006633AB">
        <w:rPr>
          <w:rFonts w:ascii="Times New Roman" w:hAnsi="Times New Roman"/>
          <w:i/>
        </w:rPr>
        <w:t xml:space="preserve"> (Java) on the MQMD </w:t>
      </w:r>
      <w:r w:rsidR="00BF39EA" w:rsidRPr="006633AB">
        <w:rPr>
          <w:rFonts w:ascii="Times New Roman" w:hAnsi="Times New Roman"/>
          <w:i/>
        </w:rPr>
        <w:t xml:space="preserve">and adding the ‘convert’ get-message-option </w:t>
      </w:r>
      <w:r w:rsidR="009758DF" w:rsidRPr="006633AB">
        <w:rPr>
          <w:rFonts w:ascii="Times New Roman" w:hAnsi="Times New Roman"/>
          <w:i/>
        </w:rPr>
        <w:t>when retrieving the response.</w:t>
      </w:r>
    </w:p>
    <w:p w:rsidR="00D86139" w:rsidRDefault="00D86139" w:rsidP="009101E6">
      <w:pPr>
        <w:pStyle w:val="Heading3"/>
      </w:pPr>
      <w:bookmarkStart w:id="2087" w:name="_Toc204658751"/>
      <w:bookmarkStart w:id="2088" w:name="_Toc377467034"/>
      <w:r w:rsidRPr="00F96F8F">
        <w:t>Header Version Supported</w:t>
      </w:r>
      <w:bookmarkEnd w:id="2087"/>
      <w:bookmarkEnd w:id="2088"/>
    </w:p>
    <w:p w:rsidR="00D86139" w:rsidRPr="00300323" w:rsidRDefault="00D86139" w:rsidP="006C67BA">
      <w:pPr>
        <w:rPr>
          <w:rFonts w:ascii="Times New Roman" w:hAnsi="Times New Roman"/>
          <w:color w:val="FF0000"/>
        </w:rPr>
      </w:pPr>
      <w:r w:rsidRPr="00300323">
        <w:rPr>
          <w:rFonts w:ascii="Times New Roman" w:hAnsi="Times New Roman"/>
          <w:color w:val="FF0000"/>
        </w:rPr>
        <w:t>&lt;</w:t>
      </w:r>
      <w:r w:rsidR="00FD2192" w:rsidRPr="00300323">
        <w:rPr>
          <w:rFonts w:ascii="Times New Roman" w:hAnsi="Times New Roman"/>
          <w:color w:val="FF0000"/>
        </w:rPr>
        <w:t>Put</w:t>
      </w:r>
      <w:r w:rsidRPr="00300323">
        <w:rPr>
          <w:rFonts w:ascii="Times New Roman" w:hAnsi="Times New Roman"/>
          <w:color w:val="FF0000"/>
        </w:rPr>
        <w:t xml:space="preserve"> type of header here: Fixed Length Header or XML MQ Header&gt;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388"/>
      </w:tblGrid>
      <w:tr w:rsidR="00D86139" w:rsidRPr="00300323" w:rsidTr="0095652F">
        <w:tc>
          <w:tcPr>
            <w:tcW w:w="1188" w:type="dxa"/>
            <w:shd w:val="clear" w:color="auto" w:fill="FFC000"/>
          </w:tcPr>
          <w:p w:rsidR="00D86139" w:rsidRPr="00300323" w:rsidRDefault="00D86139" w:rsidP="00707199">
            <w:pPr>
              <w:spacing w:before="60"/>
              <w:rPr>
                <w:rFonts w:ascii="Times New Roman" w:hAnsi="Times New Roman"/>
                <w:b/>
              </w:rPr>
            </w:pPr>
            <w:r w:rsidRPr="00300323">
              <w:rPr>
                <w:rFonts w:ascii="Times New Roman" w:hAnsi="Times New Roman"/>
                <w:b/>
              </w:rPr>
              <w:t>Header Version(s) Supported</w:t>
            </w:r>
          </w:p>
        </w:tc>
        <w:tc>
          <w:tcPr>
            <w:tcW w:w="8388" w:type="dxa"/>
            <w:shd w:val="clear" w:color="auto" w:fill="FFC000"/>
          </w:tcPr>
          <w:p w:rsidR="00D86139" w:rsidRPr="00300323" w:rsidRDefault="00D86139" w:rsidP="00707199">
            <w:pPr>
              <w:spacing w:before="60"/>
              <w:rPr>
                <w:rFonts w:ascii="Times New Roman" w:hAnsi="Times New Roman"/>
                <w:b/>
              </w:rPr>
            </w:pPr>
            <w:r w:rsidRPr="00300323">
              <w:rPr>
                <w:rFonts w:ascii="Times New Roman" w:hAnsi="Times New Roman"/>
                <w:b/>
              </w:rPr>
              <w:t>Link/Location of the Header Format</w:t>
            </w:r>
          </w:p>
        </w:tc>
      </w:tr>
      <w:tr w:rsidR="007B525B" w:rsidRPr="00300323" w:rsidTr="00F1524C">
        <w:tc>
          <w:tcPr>
            <w:tcW w:w="1188" w:type="dxa"/>
            <w:shd w:val="clear" w:color="auto" w:fill="000000"/>
          </w:tcPr>
          <w:p w:rsidR="007B525B" w:rsidRPr="00300323" w:rsidRDefault="007B525B" w:rsidP="00B01BDD">
            <w:pPr>
              <w:spacing w:before="60"/>
              <w:rPr>
                <w:rFonts w:ascii="Times New Roman" w:hAnsi="Times New Roman"/>
              </w:rPr>
            </w:pPr>
          </w:p>
        </w:tc>
        <w:tc>
          <w:tcPr>
            <w:tcW w:w="8388" w:type="dxa"/>
            <w:shd w:val="clear" w:color="auto" w:fill="F2F2F2"/>
          </w:tcPr>
          <w:p w:rsidR="007B525B" w:rsidRPr="007B525B" w:rsidRDefault="007B525B" w:rsidP="00B01BDD">
            <w:pPr>
              <w:spacing w:before="60"/>
              <w:rPr>
                <w:rFonts w:ascii="Times New Roman" w:hAnsi="Times New Roman"/>
                <w:b/>
              </w:rPr>
            </w:pPr>
            <w:r>
              <w:rPr>
                <w:rFonts w:ascii="Times New Roman" w:hAnsi="Times New Roman"/>
                <w:b/>
              </w:rPr>
              <w:t>XML</w:t>
            </w:r>
            <w:r w:rsidRPr="007B525B">
              <w:rPr>
                <w:rFonts w:ascii="Times New Roman" w:hAnsi="Times New Roman"/>
                <w:b/>
              </w:rPr>
              <w:t xml:space="preserve"> </w:t>
            </w:r>
            <w:r w:rsidR="007747D0">
              <w:rPr>
                <w:rFonts w:ascii="Times New Roman" w:hAnsi="Times New Roman"/>
                <w:b/>
              </w:rPr>
              <w:t xml:space="preserve">MQ </w:t>
            </w:r>
            <w:r w:rsidRPr="007B525B">
              <w:rPr>
                <w:rFonts w:ascii="Times New Roman" w:hAnsi="Times New Roman"/>
                <w:b/>
              </w:rPr>
              <w:t>Header Info</w:t>
            </w:r>
          </w:p>
        </w:tc>
      </w:tr>
      <w:tr w:rsidR="00D86139" w:rsidRPr="00300323" w:rsidTr="00024080">
        <w:tc>
          <w:tcPr>
            <w:tcW w:w="1188" w:type="dxa"/>
          </w:tcPr>
          <w:p w:rsidR="00D86139" w:rsidRPr="00085943" w:rsidRDefault="00D86139" w:rsidP="00707199">
            <w:pPr>
              <w:spacing w:before="60"/>
              <w:rPr>
                <w:rFonts w:ascii="Times New Roman" w:hAnsi="Times New Roman"/>
                <w:color w:val="FF0000"/>
              </w:rPr>
            </w:pPr>
            <w:r w:rsidRPr="00085943">
              <w:rPr>
                <w:rFonts w:ascii="Times New Roman" w:hAnsi="Times New Roman"/>
                <w:color w:val="FF0000"/>
              </w:rPr>
              <w:t>V2</w:t>
            </w:r>
          </w:p>
        </w:tc>
        <w:tc>
          <w:tcPr>
            <w:tcW w:w="8388" w:type="dxa"/>
          </w:tcPr>
          <w:p w:rsidR="00D86139" w:rsidRPr="00085943" w:rsidRDefault="00085943" w:rsidP="00085943">
            <w:pPr>
              <w:rPr>
                <w:rFonts w:ascii="Times New Roman" w:hAnsi="Times New Roman"/>
              </w:rPr>
            </w:pPr>
            <w:r>
              <w:rPr>
                <w:rFonts w:ascii="Times New Roman" w:hAnsi="Times New Roman"/>
              </w:rPr>
              <w:t xml:space="preserve">Refer to </w:t>
            </w:r>
            <w:r w:rsidRPr="00085943">
              <w:rPr>
                <w:rFonts w:ascii="Times New Roman" w:hAnsi="Times New Roman"/>
                <w:i/>
              </w:rPr>
              <w:t>XML_MQ_Header_Standards.doc</w:t>
            </w:r>
            <w:r>
              <w:rPr>
                <w:rFonts w:ascii="Times New Roman" w:hAnsi="Times New Roman"/>
                <w:i/>
              </w:rPr>
              <w:t>.</w:t>
            </w:r>
            <w:r>
              <w:rPr>
                <w:rFonts w:ascii="Times New Roman" w:hAnsi="Times New Roman"/>
              </w:rPr>
              <w:t xml:space="preserve">  </w:t>
            </w:r>
            <w:r w:rsidRPr="00336F1A">
              <w:rPr>
                <w:rFonts w:ascii="Times New Roman" w:hAnsi="Times New Roman"/>
              </w:rPr>
              <w:t xml:space="preserve">See section, </w:t>
            </w:r>
            <w:r w:rsidRPr="00336F1A">
              <w:rPr>
                <w:rFonts w:ascii="Times New Roman" w:hAnsi="Times New Roman"/>
              </w:rPr>
              <w:fldChar w:fldCharType="begin"/>
            </w:r>
            <w:r w:rsidRPr="00336F1A">
              <w:rPr>
                <w:rFonts w:ascii="Times New Roman" w:hAnsi="Times New Roman"/>
              </w:rPr>
              <w:instrText xml:space="preserve"> REF _Ref265053133 \w \h </w:instrText>
            </w:r>
            <w:r>
              <w:rPr>
                <w:rFonts w:ascii="Times New Roman" w:hAnsi="Times New Roman"/>
              </w:rPr>
              <w:instrText xml:space="preserve"> \* MERGEFORMAT </w:instrText>
            </w:r>
            <w:r w:rsidRPr="00336F1A">
              <w:rPr>
                <w:rFonts w:ascii="Times New Roman" w:hAnsi="Times New Roman"/>
              </w:rPr>
            </w:r>
            <w:r w:rsidRPr="00336F1A">
              <w:rPr>
                <w:rFonts w:ascii="Times New Roman" w:hAnsi="Times New Roman"/>
              </w:rPr>
              <w:fldChar w:fldCharType="separate"/>
            </w:r>
            <w:r w:rsidR="00A7289A">
              <w:rPr>
                <w:rFonts w:ascii="Times New Roman" w:hAnsi="Times New Roman"/>
              </w:rPr>
              <w:t>3.4</w:t>
            </w:r>
            <w:r w:rsidRPr="00336F1A">
              <w:rPr>
                <w:rFonts w:ascii="Times New Roman" w:hAnsi="Times New Roman"/>
              </w:rPr>
              <w:fldChar w:fldCharType="end"/>
            </w:r>
            <w:r w:rsidRPr="00336F1A">
              <w:rPr>
                <w:rFonts w:ascii="Times New Roman" w:hAnsi="Times New Roman"/>
              </w:rPr>
              <w:t xml:space="preserve">, for the folder link containing </w:t>
            </w:r>
            <w:r>
              <w:rPr>
                <w:rFonts w:ascii="Times New Roman" w:hAnsi="Times New Roman"/>
              </w:rPr>
              <w:t>a shortcut to the document</w:t>
            </w:r>
            <w:r w:rsidRPr="00336F1A">
              <w:rPr>
                <w:rFonts w:ascii="Times New Roman" w:hAnsi="Times New Roman"/>
              </w:rPr>
              <w:t>.</w:t>
            </w:r>
          </w:p>
        </w:tc>
      </w:tr>
      <w:tr w:rsidR="007B525B" w:rsidRPr="00300323" w:rsidTr="00F1524C">
        <w:tc>
          <w:tcPr>
            <w:tcW w:w="1188" w:type="dxa"/>
            <w:shd w:val="clear" w:color="auto" w:fill="000000"/>
          </w:tcPr>
          <w:p w:rsidR="007B525B" w:rsidRPr="00300323" w:rsidRDefault="007B525B" w:rsidP="00707199">
            <w:pPr>
              <w:spacing w:before="60"/>
              <w:rPr>
                <w:rFonts w:ascii="Times New Roman" w:hAnsi="Times New Roman"/>
              </w:rPr>
            </w:pPr>
          </w:p>
        </w:tc>
        <w:tc>
          <w:tcPr>
            <w:tcW w:w="8388" w:type="dxa"/>
            <w:shd w:val="clear" w:color="auto" w:fill="F2F2F2"/>
          </w:tcPr>
          <w:p w:rsidR="007B525B" w:rsidRPr="007B525B" w:rsidRDefault="007B525B" w:rsidP="00707199">
            <w:pPr>
              <w:spacing w:before="60"/>
              <w:rPr>
                <w:rFonts w:ascii="Times New Roman" w:hAnsi="Times New Roman"/>
                <w:b/>
              </w:rPr>
            </w:pPr>
            <w:r w:rsidRPr="007B525B">
              <w:rPr>
                <w:rFonts w:ascii="Times New Roman" w:hAnsi="Times New Roman"/>
                <w:b/>
              </w:rPr>
              <w:t>Fixed Length Header Info</w:t>
            </w:r>
          </w:p>
        </w:tc>
      </w:tr>
      <w:tr w:rsidR="00737C8D" w:rsidRPr="00300323" w:rsidTr="00024080">
        <w:tc>
          <w:tcPr>
            <w:tcW w:w="1188" w:type="dxa"/>
          </w:tcPr>
          <w:p w:rsidR="00737C8D" w:rsidRPr="00085943" w:rsidRDefault="00085943" w:rsidP="00707199">
            <w:pPr>
              <w:spacing w:before="60"/>
              <w:rPr>
                <w:rFonts w:ascii="Times New Roman" w:hAnsi="Times New Roman"/>
                <w:color w:val="FF0000"/>
              </w:rPr>
            </w:pPr>
            <w:r w:rsidRPr="00085943">
              <w:rPr>
                <w:rFonts w:ascii="Times New Roman" w:hAnsi="Times New Roman"/>
                <w:color w:val="FF0000"/>
              </w:rPr>
              <w:t>V3</w:t>
            </w:r>
          </w:p>
        </w:tc>
        <w:tc>
          <w:tcPr>
            <w:tcW w:w="8388" w:type="dxa"/>
          </w:tcPr>
          <w:p w:rsidR="00737C8D" w:rsidRPr="00085943" w:rsidRDefault="00085943" w:rsidP="00085943">
            <w:pPr>
              <w:spacing w:before="60"/>
              <w:rPr>
                <w:rFonts w:ascii="Times New Roman" w:hAnsi="Times New Roman"/>
              </w:rPr>
            </w:pPr>
            <w:r w:rsidRPr="00085943">
              <w:rPr>
                <w:rFonts w:ascii="Times New Roman" w:hAnsi="Times New Roman"/>
              </w:rPr>
              <w:t xml:space="preserve">Refer to </w:t>
            </w:r>
            <w:r w:rsidRPr="00085943">
              <w:rPr>
                <w:rFonts w:ascii="Times New Roman" w:hAnsi="Times New Roman"/>
                <w:i/>
              </w:rPr>
              <w:t>BLM Message Standards and Sprint Header.doc</w:t>
            </w:r>
            <w:r w:rsidRPr="00085943">
              <w:rPr>
                <w:rFonts w:ascii="Times New Roman" w:hAnsi="Times New Roman"/>
              </w:rPr>
              <w:t xml:space="preserve">.  See section, </w:t>
            </w:r>
            <w:r w:rsidRPr="00085943">
              <w:rPr>
                <w:rFonts w:ascii="Times New Roman" w:hAnsi="Times New Roman"/>
              </w:rPr>
              <w:fldChar w:fldCharType="begin"/>
            </w:r>
            <w:r w:rsidRPr="00085943">
              <w:rPr>
                <w:rFonts w:ascii="Times New Roman" w:hAnsi="Times New Roman"/>
              </w:rPr>
              <w:instrText xml:space="preserve"> REF _Ref265053133 \w \h  \* MERGEFORMAT </w:instrText>
            </w:r>
            <w:r w:rsidRPr="00085943">
              <w:rPr>
                <w:rFonts w:ascii="Times New Roman" w:hAnsi="Times New Roman"/>
              </w:rPr>
            </w:r>
            <w:r w:rsidRPr="00085943">
              <w:rPr>
                <w:rFonts w:ascii="Times New Roman" w:hAnsi="Times New Roman"/>
              </w:rPr>
              <w:fldChar w:fldCharType="separate"/>
            </w:r>
            <w:r w:rsidR="00A7289A">
              <w:rPr>
                <w:rFonts w:ascii="Times New Roman" w:hAnsi="Times New Roman"/>
              </w:rPr>
              <w:t>3.4</w:t>
            </w:r>
            <w:r w:rsidRPr="00085943">
              <w:rPr>
                <w:rFonts w:ascii="Times New Roman" w:hAnsi="Times New Roman"/>
              </w:rPr>
              <w:fldChar w:fldCharType="end"/>
            </w:r>
            <w:r w:rsidRPr="00085943">
              <w:rPr>
                <w:rFonts w:ascii="Times New Roman" w:hAnsi="Times New Roman"/>
              </w:rPr>
              <w:t>, for the folder link containing a shortcut to the document.</w:t>
            </w:r>
          </w:p>
        </w:tc>
      </w:tr>
    </w:tbl>
    <w:p w:rsidR="00F363F0" w:rsidRDefault="00F363F0" w:rsidP="009101E6">
      <w:pPr>
        <w:pStyle w:val="Heading3"/>
      </w:pPr>
      <w:bookmarkStart w:id="2089" w:name="_Toc377467035"/>
      <w:bookmarkStart w:id="2090" w:name="_Toc204658753"/>
      <w:r>
        <w:lastRenderedPageBreak/>
        <w:t>XML MQ Header XSD</w:t>
      </w:r>
      <w:bookmarkEnd w:id="2089"/>
    </w:p>
    <w:p w:rsidR="00FD2192" w:rsidRDefault="00FD2192" w:rsidP="00FD2192">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A7289A">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xml:space="preserve">, for the production schema folder link containing </w:t>
      </w:r>
      <w:r>
        <w:rPr>
          <w:rFonts w:ascii="Times New Roman" w:hAnsi="Times New Roman"/>
          <w:szCs w:val="20"/>
        </w:rPr>
        <w:t xml:space="preserve">shortcuts to </w:t>
      </w:r>
      <w:r w:rsidRPr="00336F1A">
        <w:rPr>
          <w:rFonts w:ascii="Times New Roman" w:hAnsi="Times New Roman"/>
          <w:szCs w:val="20"/>
        </w:rPr>
        <w:t xml:space="preserve">the </w:t>
      </w:r>
      <w:r>
        <w:rPr>
          <w:rFonts w:ascii="Times New Roman" w:hAnsi="Times New Roman"/>
          <w:szCs w:val="20"/>
        </w:rPr>
        <w:t xml:space="preserve">following </w:t>
      </w:r>
      <w:r w:rsidRPr="00336F1A">
        <w:rPr>
          <w:rFonts w:ascii="Times New Roman" w:hAnsi="Times New Roman"/>
          <w:szCs w:val="20"/>
        </w:rPr>
        <w:t>header schema</w:t>
      </w:r>
      <w:r>
        <w:rPr>
          <w:rFonts w:ascii="Times New Roman" w:hAnsi="Times New Roman"/>
          <w:szCs w:val="20"/>
        </w:rPr>
        <w:t>s:</w:t>
      </w:r>
    </w:p>
    <w:p w:rsidR="00FD2192" w:rsidRPr="00FD2192" w:rsidRDefault="00FD2192" w:rsidP="00FD2192">
      <w:pPr>
        <w:numPr>
          <w:ilvl w:val="0"/>
          <w:numId w:val="39"/>
        </w:numPr>
        <w:ind w:left="1440"/>
      </w:pPr>
      <w:r w:rsidRPr="00FD2192">
        <w:rPr>
          <w:rFonts w:ascii="Times New Roman" w:hAnsi="Times New Roman"/>
          <w:szCs w:val="20"/>
        </w:rPr>
        <w:t>MQMessageHeaderV2.xsd</w:t>
      </w:r>
    </w:p>
    <w:p w:rsidR="00D72464" w:rsidRDefault="00D72464" w:rsidP="009101E6">
      <w:pPr>
        <w:pStyle w:val="Heading3"/>
      </w:pPr>
      <w:bookmarkStart w:id="2091" w:name="_Toc377467036"/>
      <w:r>
        <w:t>Error Conditions</w:t>
      </w:r>
      <w:bookmarkEnd w:id="2091"/>
    </w:p>
    <w:p w:rsidR="00760CE0" w:rsidRPr="00336F1A" w:rsidRDefault="00760CE0" w:rsidP="00760CE0">
      <w:pPr>
        <w:ind w:left="720"/>
        <w:rPr>
          <w:rFonts w:ascii="Times New Roman" w:hAnsi="Times New Roman"/>
        </w:rPr>
      </w:pPr>
      <w:r>
        <w:rPr>
          <w:rFonts w:ascii="Times New Roman" w:hAnsi="Times New Roman"/>
        </w:rPr>
        <w:t xml:space="preserve">Refer to the </w:t>
      </w:r>
      <w:r w:rsidRPr="00760CE0">
        <w:rPr>
          <w:rFonts w:ascii="Times New Roman" w:hAnsi="Times New Roman"/>
          <w:i/>
        </w:rPr>
        <w:t>Table of Standard Exceptions</w:t>
      </w:r>
      <w:r>
        <w:rPr>
          <w:rFonts w:ascii="Times New Roman" w:hAnsi="Times New Roman"/>
        </w:rPr>
        <w:t xml:space="preserve">. </w:t>
      </w:r>
      <w:r w:rsidRPr="00336F1A">
        <w:rPr>
          <w:rFonts w:ascii="Times New Roman" w:hAnsi="Times New Roman"/>
        </w:rPr>
        <w:t xml:space="preserve">See section, </w:t>
      </w:r>
      <w:r w:rsidRPr="00336F1A">
        <w:rPr>
          <w:rFonts w:ascii="Times New Roman" w:hAnsi="Times New Roman"/>
        </w:rPr>
        <w:fldChar w:fldCharType="begin"/>
      </w:r>
      <w:r w:rsidRPr="00336F1A">
        <w:rPr>
          <w:rFonts w:ascii="Times New Roman" w:hAnsi="Times New Roman"/>
        </w:rPr>
        <w:instrText xml:space="preserve"> REF _Ref265053133 \w \h </w:instrText>
      </w:r>
      <w:r>
        <w:rPr>
          <w:rFonts w:ascii="Times New Roman" w:hAnsi="Times New Roman"/>
        </w:rPr>
        <w:instrText xml:space="preserve"> \* MERGEFORMAT </w:instrText>
      </w:r>
      <w:r w:rsidRPr="00336F1A">
        <w:rPr>
          <w:rFonts w:ascii="Times New Roman" w:hAnsi="Times New Roman"/>
        </w:rPr>
      </w:r>
      <w:r w:rsidRPr="00336F1A">
        <w:rPr>
          <w:rFonts w:ascii="Times New Roman" w:hAnsi="Times New Roman"/>
        </w:rPr>
        <w:fldChar w:fldCharType="separate"/>
      </w:r>
      <w:r w:rsidR="00A7289A">
        <w:rPr>
          <w:rFonts w:ascii="Times New Roman" w:hAnsi="Times New Roman"/>
        </w:rPr>
        <w:t>3.4</w:t>
      </w:r>
      <w:r w:rsidRPr="00336F1A">
        <w:rPr>
          <w:rFonts w:ascii="Times New Roman" w:hAnsi="Times New Roman"/>
        </w:rPr>
        <w:fldChar w:fldCharType="end"/>
      </w:r>
      <w:r w:rsidRPr="00336F1A">
        <w:rPr>
          <w:rFonts w:ascii="Times New Roman" w:hAnsi="Times New Roman"/>
        </w:rPr>
        <w:t xml:space="preserve">, for the folder link containing </w:t>
      </w:r>
      <w:r>
        <w:rPr>
          <w:rFonts w:ascii="Times New Roman" w:hAnsi="Times New Roman"/>
        </w:rPr>
        <w:t>a shortcut to the document</w:t>
      </w:r>
      <w:r w:rsidRPr="00336F1A">
        <w:rPr>
          <w:rFonts w:ascii="Times New Roman" w:hAnsi="Times New Roman"/>
        </w:rPr>
        <w:t>.</w:t>
      </w:r>
    </w:p>
    <w:p w:rsidR="00D72464" w:rsidRDefault="00D72464" w:rsidP="00C91CE0">
      <w:pPr>
        <w:pStyle w:val="Heading4"/>
      </w:pPr>
      <w:bookmarkStart w:id="2092" w:name="_Toc265062847"/>
      <w:bookmarkStart w:id="2093" w:name="_Toc265062848"/>
      <w:bookmarkStart w:id="2094" w:name="_Toc377467037"/>
      <w:bookmarkEnd w:id="2092"/>
      <w:bookmarkEnd w:id="2093"/>
      <w:r>
        <w:t>API Specific Error Conditions</w:t>
      </w:r>
      <w:bookmarkEnd w:id="2094"/>
    </w:p>
    <w:p w:rsidR="001A741B" w:rsidRPr="005556C2" w:rsidRDefault="005556C2" w:rsidP="00760CE0">
      <w:pPr>
        <w:rPr>
          <w:lang w:val="pt-BR"/>
        </w:rPr>
      </w:pPr>
      <w:r w:rsidRPr="005556C2">
        <w:rPr>
          <w:rFonts w:ascii="Times New Roman" w:hAnsi="Times New Roman"/>
          <w:lang w:val="pt-BR"/>
        </w:rPr>
        <w:t>N/A</w:t>
      </w:r>
    </w:p>
    <w:p w:rsidR="00D72464" w:rsidRPr="00D72464" w:rsidRDefault="00D72464" w:rsidP="00D72464">
      <w:pPr>
        <w:rPr>
          <w:lang w:val="pt-BR"/>
        </w:rPr>
      </w:pPr>
    </w:p>
    <w:p w:rsidR="00D72464" w:rsidRPr="00D72464" w:rsidRDefault="00D72464" w:rsidP="00D72464"/>
    <w:p w:rsidR="00D86139" w:rsidRPr="00871803" w:rsidRDefault="00F16563" w:rsidP="00885224">
      <w:pPr>
        <w:pStyle w:val="Heading2"/>
      </w:pPr>
      <w:r w:rsidRPr="00D72464">
        <w:br w:type="page"/>
      </w:r>
      <w:bookmarkStart w:id="2095" w:name="_Toc377467038"/>
      <w:r w:rsidR="00D86139" w:rsidRPr="00871803">
        <w:lastRenderedPageBreak/>
        <w:t>SOAP/HTTP</w:t>
      </w:r>
      <w:bookmarkEnd w:id="2090"/>
      <w:bookmarkEnd w:id="2095"/>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6498"/>
      </w:tblGrid>
      <w:tr w:rsidR="00D86139" w:rsidRPr="00231053" w:rsidTr="0095652F">
        <w:trPr>
          <w:trHeight w:val="323"/>
        </w:trPr>
        <w:tc>
          <w:tcPr>
            <w:tcW w:w="2430" w:type="dxa"/>
            <w:shd w:val="clear" w:color="auto" w:fill="FFC000"/>
          </w:tcPr>
          <w:p w:rsidR="00D86139" w:rsidRPr="00231053" w:rsidRDefault="00D86139" w:rsidP="00582E34">
            <w:pPr>
              <w:pStyle w:val="TableHeader"/>
              <w:rPr>
                <w:rFonts w:ascii="Times New Roman" w:hAnsi="Times New Roman"/>
                <w:sz w:val="20"/>
                <w:szCs w:val="20"/>
              </w:rPr>
            </w:pPr>
            <w:r w:rsidRPr="00231053">
              <w:rPr>
                <w:rFonts w:ascii="Times New Roman" w:hAnsi="Times New Roman"/>
                <w:sz w:val="20"/>
                <w:szCs w:val="20"/>
              </w:rPr>
              <w:br w:type="page"/>
              <w:t>Name</w:t>
            </w:r>
          </w:p>
        </w:tc>
        <w:tc>
          <w:tcPr>
            <w:tcW w:w="6498" w:type="dxa"/>
            <w:shd w:val="clear" w:color="auto" w:fill="FFC000"/>
          </w:tcPr>
          <w:p w:rsidR="00D86139" w:rsidRPr="00231053" w:rsidRDefault="00D86139" w:rsidP="00582E34">
            <w:pPr>
              <w:pStyle w:val="TableHeader"/>
              <w:rPr>
                <w:rFonts w:ascii="Times New Roman" w:hAnsi="Times New Roman"/>
                <w:sz w:val="20"/>
                <w:szCs w:val="20"/>
              </w:rPr>
            </w:pPr>
            <w:r w:rsidRPr="00231053">
              <w:rPr>
                <w:rFonts w:ascii="Times New Roman" w:hAnsi="Times New Roman"/>
                <w:sz w:val="20"/>
                <w:szCs w:val="20"/>
              </w:rPr>
              <w:t>Description</w:t>
            </w:r>
          </w:p>
        </w:tc>
      </w:tr>
      <w:tr w:rsidR="00D86139" w:rsidRPr="00760CE0" w:rsidTr="005F475E">
        <w:trPr>
          <w:trHeight w:val="323"/>
        </w:trPr>
        <w:tc>
          <w:tcPr>
            <w:tcW w:w="2430" w:type="dxa"/>
          </w:tcPr>
          <w:p w:rsidR="00D86139" w:rsidRPr="001B3813" w:rsidRDefault="00D86139" w:rsidP="005F475E">
            <w:pPr>
              <w:pStyle w:val="TableText"/>
              <w:jc w:val="right"/>
              <w:rPr>
                <w:rFonts w:ascii="Times New Roman" w:hAnsi="Times New Roman"/>
                <w:i/>
                <w:sz w:val="20"/>
                <w:szCs w:val="20"/>
              </w:rPr>
            </w:pPr>
            <w:r w:rsidRPr="001B3813">
              <w:rPr>
                <w:rFonts w:ascii="Times New Roman" w:hAnsi="Times New Roman"/>
                <w:i/>
                <w:sz w:val="20"/>
                <w:szCs w:val="20"/>
              </w:rPr>
              <w:t xml:space="preserve">Deployed Service Name </w:t>
            </w:r>
          </w:p>
        </w:tc>
        <w:tc>
          <w:tcPr>
            <w:tcW w:w="6498" w:type="dxa"/>
          </w:tcPr>
          <w:p w:rsidR="00D86139" w:rsidRPr="00A85FC8" w:rsidRDefault="00D60501" w:rsidP="00675C2B">
            <w:pPr>
              <w:pStyle w:val="TableText"/>
              <w:rPr>
                <w:rFonts w:ascii="Times New Roman" w:hAnsi="Times New Roman"/>
                <w:bCs/>
                <w:sz w:val="24"/>
              </w:rPr>
            </w:pPr>
            <w:proofErr w:type="spellStart"/>
            <w:r>
              <w:rPr>
                <w:rFonts w:ascii="Times New Roman" w:hAnsi="Times New Roman"/>
                <w:color w:val="000000"/>
                <w:sz w:val="24"/>
              </w:rPr>
              <w:t>QueryDiscountService</w:t>
            </w:r>
            <w:proofErr w:type="spellEnd"/>
          </w:p>
        </w:tc>
      </w:tr>
      <w:tr w:rsidR="00D86139" w:rsidRPr="00760CE0" w:rsidTr="005F475E">
        <w:trPr>
          <w:trHeight w:val="323"/>
        </w:trPr>
        <w:tc>
          <w:tcPr>
            <w:tcW w:w="2430" w:type="dxa"/>
          </w:tcPr>
          <w:p w:rsidR="00D86139" w:rsidRPr="001B3813" w:rsidRDefault="00D86139" w:rsidP="005F475E">
            <w:pPr>
              <w:pStyle w:val="TableText"/>
              <w:jc w:val="right"/>
              <w:rPr>
                <w:rFonts w:ascii="Times New Roman" w:hAnsi="Times New Roman"/>
                <w:i/>
                <w:sz w:val="20"/>
                <w:szCs w:val="20"/>
              </w:rPr>
            </w:pPr>
            <w:r w:rsidRPr="001B3813">
              <w:rPr>
                <w:rFonts w:ascii="Times New Roman" w:hAnsi="Times New Roman"/>
                <w:bCs/>
                <w:i/>
                <w:sz w:val="20"/>
                <w:szCs w:val="20"/>
              </w:rPr>
              <w:t>Operation Name</w:t>
            </w:r>
          </w:p>
        </w:tc>
        <w:tc>
          <w:tcPr>
            <w:tcW w:w="6498" w:type="dxa"/>
          </w:tcPr>
          <w:p w:rsidR="00D86139" w:rsidRPr="00A85FC8" w:rsidRDefault="0063772C" w:rsidP="00582E34">
            <w:pPr>
              <w:pStyle w:val="TableText"/>
              <w:rPr>
                <w:rFonts w:ascii="Times New Roman" w:hAnsi="Times New Roman"/>
                <w:sz w:val="24"/>
                <w:highlight w:val="white"/>
              </w:rPr>
            </w:pPr>
            <w:proofErr w:type="spellStart"/>
            <w:r w:rsidRPr="00A85FC8">
              <w:rPr>
                <w:rFonts w:ascii="Times New Roman" w:hAnsi="Times New Roman"/>
                <w:color w:val="000000"/>
                <w:sz w:val="24"/>
              </w:rPr>
              <w:t>LookupGroupAndEligibility</w:t>
            </w:r>
            <w:proofErr w:type="spellEnd"/>
          </w:p>
        </w:tc>
      </w:tr>
    </w:tbl>
    <w:p w:rsidR="00231053" w:rsidRDefault="005C1DFA" w:rsidP="009101E6">
      <w:pPr>
        <w:pStyle w:val="Heading3"/>
      </w:pPr>
      <w:bookmarkStart w:id="2096" w:name="_Toc377467039"/>
      <w:bookmarkStart w:id="2097" w:name="_Toc204658754"/>
      <w:r>
        <w:t xml:space="preserve">HTTP </w:t>
      </w:r>
      <w:r w:rsidR="00231053">
        <w:t>Configuration Settings</w:t>
      </w:r>
      <w:bookmarkEnd w:id="2096"/>
    </w:p>
    <w:p w:rsidR="00231053" w:rsidRDefault="00231053" w:rsidP="00231053">
      <w:pPr>
        <w:ind w:left="720"/>
        <w:rPr>
          <w:rFonts w:ascii="Times New Roman" w:hAnsi="Times New Roman"/>
        </w:rPr>
      </w:pPr>
      <w:r w:rsidRPr="00231053">
        <w:rPr>
          <w:rFonts w:ascii="Times New Roman" w:hAnsi="Times New Roman"/>
        </w:rPr>
        <w:t>The table below represents the configuration settings when calling this interface.</w:t>
      </w:r>
      <w:r w:rsidR="00301DE3">
        <w:rPr>
          <w:rFonts w:ascii="Times New Roman" w:hAnsi="Times New Roman"/>
        </w:rPr>
        <w:t xml:space="preserve">  If third-party tools are used to create and send the SOAP request, most of these values will be set to the correct value by the tool.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5C1DFA" w:rsidRPr="00231053" w:rsidTr="005C1DFA">
        <w:tc>
          <w:tcPr>
            <w:tcW w:w="4425" w:type="dxa"/>
            <w:shd w:val="clear" w:color="auto" w:fill="FFC000"/>
          </w:tcPr>
          <w:p w:rsidR="00231053" w:rsidRPr="00231053" w:rsidRDefault="00231053" w:rsidP="00231053">
            <w:pPr>
              <w:spacing w:before="60"/>
              <w:rPr>
                <w:rFonts w:ascii="Times New Roman" w:hAnsi="Times New Roman"/>
                <w:b/>
              </w:rPr>
            </w:pPr>
            <w:r w:rsidRPr="00231053">
              <w:rPr>
                <w:rFonts w:ascii="Times New Roman" w:hAnsi="Times New Roman"/>
                <w:b/>
              </w:rPr>
              <w:t>Configuration Item</w:t>
            </w:r>
          </w:p>
        </w:tc>
        <w:tc>
          <w:tcPr>
            <w:tcW w:w="4431" w:type="dxa"/>
            <w:shd w:val="clear" w:color="auto" w:fill="FFC000"/>
          </w:tcPr>
          <w:p w:rsidR="00231053" w:rsidRPr="00231053" w:rsidRDefault="005C1DFA" w:rsidP="00231053">
            <w:pPr>
              <w:spacing w:before="60"/>
              <w:rPr>
                <w:rFonts w:ascii="Times New Roman" w:hAnsi="Times New Roman"/>
                <w:b/>
              </w:rPr>
            </w:pPr>
            <w:r>
              <w:rPr>
                <w:rFonts w:ascii="Times New Roman" w:hAnsi="Times New Roman"/>
                <w:b/>
              </w:rPr>
              <w:t>Value</w:t>
            </w:r>
          </w:p>
        </w:tc>
      </w:tr>
      <w:tr w:rsidR="005C1DFA" w:rsidRPr="00231053" w:rsidTr="005C1DFA">
        <w:tc>
          <w:tcPr>
            <w:tcW w:w="4425" w:type="dxa"/>
          </w:tcPr>
          <w:p w:rsidR="00231053" w:rsidRPr="005C1DFA" w:rsidRDefault="00231053" w:rsidP="00231053">
            <w:pPr>
              <w:spacing w:before="60"/>
              <w:rPr>
                <w:rFonts w:ascii="Times New Roman" w:hAnsi="Times New Roman"/>
                <w:b/>
              </w:rPr>
            </w:pPr>
            <w:r w:rsidRPr="005C1DFA">
              <w:rPr>
                <w:rFonts w:ascii="Times New Roman" w:hAnsi="Times New Roman"/>
                <w:b/>
              </w:rPr>
              <w:t>Read Timeout</w:t>
            </w:r>
          </w:p>
        </w:tc>
        <w:tc>
          <w:tcPr>
            <w:tcW w:w="4431" w:type="dxa"/>
          </w:tcPr>
          <w:p w:rsidR="00231053" w:rsidRPr="00231053" w:rsidRDefault="005C1DFA" w:rsidP="00231053">
            <w:pPr>
              <w:spacing w:before="60"/>
              <w:rPr>
                <w:rFonts w:ascii="Times New Roman" w:hAnsi="Times New Roman"/>
              </w:rPr>
            </w:pPr>
            <w:r>
              <w:rPr>
                <w:rFonts w:ascii="Times New Roman" w:hAnsi="Times New Roman"/>
              </w:rPr>
              <w:t>Min: 1 Max: 10</w:t>
            </w:r>
          </w:p>
        </w:tc>
      </w:tr>
      <w:tr w:rsidR="00F75594" w:rsidRPr="00231053" w:rsidTr="00553AAD">
        <w:tc>
          <w:tcPr>
            <w:tcW w:w="4425" w:type="dxa"/>
          </w:tcPr>
          <w:p w:rsidR="00F75594" w:rsidRPr="005C1DFA" w:rsidRDefault="00F75594" w:rsidP="00F75594">
            <w:pPr>
              <w:spacing w:before="60"/>
              <w:rPr>
                <w:rFonts w:ascii="Times New Roman" w:hAnsi="Times New Roman"/>
                <w:b/>
              </w:rPr>
            </w:pPr>
            <w:r>
              <w:rPr>
                <w:rFonts w:ascii="Times New Roman" w:hAnsi="Times New Roman"/>
                <w:b/>
              </w:rPr>
              <w:t>Content</w:t>
            </w:r>
          </w:p>
        </w:tc>
        <w:tc>
          <w:tcPr>
            <w:tcW w:w="4431" w:type="dxa"/>
          </w:tcPr>
          <w:p w:rsidR="00F75594" w:rsidRDefault="00F75594" w:rsidP="00553AAD">
            <w:pPr>
              <w:spacing w:before="60"/>
              <w:rPr>
                <w:rFonts w:ascii="Times New Roman" w:hAnsi="Times New Roman"/>
              </w:rPr>
            </w:pPr>
            <w:r>
              <w:rPr>
                <w:rFonts w:ascii="Times New Roman" w:hAnsi="Times New Roman"/>
              </w:rPr>
              <w:t>text/xml</w:t>
            </w:r>
          </w:p>
        </w:tc>
      </w:tr>
      <w:tr w:rsidR="00BD60D6" w:rsidRPr="00231053" w:rsidTr="005C1DFA">
        <w:tc>
          <w:tcPr>
            <w:tcW w:w="4425" w:type="dxa"/>
          </w:tcPr>
          <w:p w:rsidR="00BD60D6" w:rsidRPr="005C1DFA" w:rsidRDefault="00BD60D6" w:rsidP="00231053">
            <w:pPr>
              <w:spacing w:before="60"/>
              <w:rPr>
                <w:rFonts w:ascii="Times New Roman" w:hAnsi="Times New Roman"/>
                <w:b/>
              </w:rPr>
            </w:pPr>
            <w:r>
              <w:rPr>
                <w:rFonts w:ascii="Times New Roman" w:hAnsi="Times New Roman"/>
                <w:b/>
              </w:rPr>
              <w:t>Character Set</w:t>
            </w:r>
          </w:p>
        </w:tc>
        <w:tc>
          <w:tcPr>
            <w:tcW w:w="4431" w:type="dxa"/>
          </w:tcPr>
          <w:p w:rsidR="00BD60D6" w:rsidRDefault="00BD60D6" w:rsidP="009108CA">
            <w:pPr>
              <w:spacing w:before="60"/>
              <w:rPr>
                <w:rFonts w:ascii="Times New Roman" w:hAnsi="Times New Roman"/>
              </w:rPr>
            </w:pPr>
            <w:r>
              <w:rPr>
                <w:rFonts w:ascii="Times New Roman" w:hAnsi="Times New Roman"/>
              </w:rPr>
              <w:t>utf-8</w:t>
            </w:r>
          </w:p>
        </w:tc>
      </w:tr>
    </w:tbl>
    <w:p w:rsidR="005C1DFA" w:rsidRPr="005C1DFA" w:rsidRDefault="005C1DFA" w:rsidP="005C1DFA">
      <w:pPr>
        <w:ind w:left="720"/>
        <w:rPr>
          <w:rFonts w:ascii="Times New Roman" w:hAnsi="Times New Roman"/>
        </w:rPr>
      </w:pPr>
      <w:r w:rsidRPr="005C1DFA">
        <w:rPr>
          <w:rFonts w:ascii="Times New Roman" w:hAnsi="Times New Roman"/>
          <w:b/>
          <w:color w:val="0000FF"/>
          <w:u w:val="single"/>
        </w:rPr>
        <w:t>Read Timeout</w:t>
      </w:r>
      <w:r w:rsidRPr="005C1DFA">
        <w:rPr>
          <w:rFonts w:ascii="Times New Roman" w:hAnsi="Times New Roman"/>
        </w:rPr>
        <w:t xml:space="preserve">: (in seconds) How long to wait on the HTTP response from the </w:t>
      </w:r>
      <w:r>
        <w:rPr>
          <w:rFonts w:ascii="Times New Roman" w:hAnsi="Times New Roman"/>
        </w:rPr>
        <w:t>interface</w:t>
      </w:r>
      <w:r w:rsidRPr="005C1DFA">
        <w:rPr>
          <w:rFonts w:ascii="Times New Roman" w:hAnsi="Times New Roman"/>
        </w:rPr>
        <w:t xml:space="preserve"> before timing out.  </w:t>
      </w:r>
    </w:p>
    <w:p w:rsidR="00BD60D6" w:rsidRDefault="00BD60D6" w:rsidP="00BD60D6">
      <w:pPr>
        <w:ind w:left="720"/>
        <w:rPr>
          <w:rFonts w:ascii="Times New Roman" w:hAnsi="Times New Roman"/>
        </w:rPr>
      </w:pPr>
      <w:r>
        <w:rPr>
          <w:rFonts w:ascii="Times New Roman" w:hAnsi="Times New Roman"/>
          <w:b/>
          <w:color w:val="0000FF"/>
          <w:u w:val="single"/>
        </w:rPr>
        <w:t>Character Set</w:t>
      </w:r>
      <w:r w:rsidRPr="005C1DFA">
        <w:rPr>
          <w:rFonts w:ascii="Times New Roman" w:hAnsi="Times New Roman"/>
        </w:rPr>
        <w:t xml:space="preserve">: </w:t>
      </w:r>
      <w:r>
        <w:rPr>
          <w:rFonts w:ascii="Times New Roman" w:hAnsi="Times New Roman"/>
        </w:rPr>
        <w:t>The character set of the data.  For HTTP, character set is specified by the ‘Content-Type’ HTTP header</w:t>
      </w:r>
      <w:r w:rsidR="00F1051C">
        <w:rPr>
          <w:rFonts w:ascii="Times New Roman" w:hAnsi="Times New Roman"/>
        </w:rPr>
        <w:t>; see example below</w:t>
      </w:r>
      <w:r>
        <w:rPr>
          <w:rFonts w:ascii="Times New Roman" w:hAnsi="Times New Roman"/>
        </w:rPr>
        <w:t>.</w:t>
      </w:r>
      <w:r w:rsidRPr="005C1DFA">
        <w:rPr>
          <w:rFonts w:ascii="Times New Roman" w:hAnsi="Times New Roman"/>
        </w:rPr>
        <w:t xml:space="preserve"> </w:t>
      </w:r>
      <w:r w:rsidR="00301DE3">
        <w:rPr>
          <w:rFonts w:ascii="Times New Roman" w:hAnsi="Times New Roman"/>
        </w:rPr>
        <w:t xml:space="preserve"> The HTTP charset should match the encoding declaration of the XML request.</w:t>
      </w:r>
    </w:p>
    <w:p w:rsidR="00F75594" w:rsidRPr="00F75594" w:rsidRDefault="00F75594" w:rsidP="00F1051C">
      <w:pPr>
        <w:ind w:left="1440"/>
        <w:rPr>
          <w:rFonts w:ascii="Times New Roman" w:hAnsi="Times New Roman"/>
          <w:b/>
          <w:u w:val="single"/>
        </w:rPr>
      </w:pPr>
      <w:r w:rsidRPr="00F75594">
        <w:rPr>
          <w:rFonts w:ascii="Times New Roman" w:hAnsi="Times New Roman"/>
          <w:b/>
          <w:u w:val="single"/>
        </w:rPr>
        <w:t>HTTP Header</w:t>
      </w:r>
      <w:r w:rsidRPr="00F75594">
        <w:rPr>
          <w:rFonts w:ascii="Times New Roman" w:hAnsi="Times New Roman"/>
          <w:b/>
        </w:rPr>
        <w:tab/>
      </w:r>
      <w:proofErr w:type="spellStart"/>
      <w:r w:rsidRPr="00F75594">
        <w:rPr>
          <w:rFonts w:ascii="Times New Roman" w:hAnsi="Times New Roman"/>
          <w:b/>
          <w:u w:val="single"/>
        </w:rPr>
        <w:t>Header</w:t>
      </w:r>
      <w:proofErr w:type="spellEnd"/>
      <w:r w:rsidRPr="00F75594">
        <w:rPr>
          <w:rFonts w:ascii="Times New Roman" w:hAnsi="Times New Roman"/>
          <w:b/>
          <w:u w:val="single"/>
        </w:rPr>
        <w:t xml:space="preserve"> Value</w:t>
      </w:r>
    </w:p>
    <w:p w:rsidR="00F1051C" w:rsidRPr="00F1051C" w:rsidRDefault="00F1051C" w:rsidP="00F1051C">
      <w:pPr>
        <w:ind w:left="1440"/>
        <w:rPr>
          <w:rFonts w:ascii="Times New Roman" w:hAnsi="Times New Roman"/>
        </w:rPr>
      </w:pPr>
      <w:r w:rsidRPr="00F1051C">
        <w:rPr>
          <w:rFonts w:ascii="Times New Roman" w:hAnsi="Times New Roman"/>
          <w:b/>
        </w:rPr>
        <w:t>Content-Type</w:t>
      </w:r>
      <w:r w:rsidRPr="00F1051C">
        <w:rPr>
          <w:rFonts w:ascii="Times New Roman" w:hAnsi="Times New Roman"/>
          <w:b/>
        </w:rPr>
        <w:tab/>
        <w:t>content=”text/xml; charset=utf-8”</w:t>
      </w:r>
    </w:p>
    <w:p w:rsidR="005F475E" w:rsidRDefault="005F475E" w:rsidP="009101E6">
      <w:pPr>
        <w:pStyle w:val="Heading3"/>
      </w:pPr>
      <w:bookmarkStart w:id="2098" w:name="_Toc377467040"/>
      <w:r>
        <w:t>Security</w:t>
      </w:r>
      <w:bookmarkEnd w:id="2098"/>
    </w:p>
    <w:p w:rsidR="005F475E" w:rsidRDefault="005F475E" w:rsidP="00C91CE0">
      <w:pPr>
        <w:pStyle w:val="Heading4"/>
      </w:pPr>
      <w:bookmarkStart w:id="2099" w:name="_Toc377467041"/>
      <w:r>
        <w:t>Encryption</w:t>
      </w:r>
      <w:bookmarkEnd w:id="2099"/>
    </w:p>
    <w:p w:rsidR="007A1864" w:rsidRPr="00A76E47" w:rsidRDefault="007A1864" w:rsidP="007A1864">
      <w:pPr>
        <w:ind w:left="864"/>
        <w:rPr>
          <w:rFonts w:ascii="Times New Roman" w:hAnsi="Times New Roman"/>
          <w:i/>
          <w:color w:val="0000FF"/>
          <w:lang w:val="pt-BR"/>
        </w:rPr>
      </w:pPr>
      <w:r w:rsidRPr="00A76E47">
        <w:rPr>
          <w:rFonts w:ascii="Times New Roman" w:hAnsi="Times New Roman"/>
          <w:i/>
          <w:color w:val="0000FF"/>
          <w:lang w:val="pt-BR"/>
        </w:rPr>
        <w:t>This interface does not require encryption</w:t>
      </w:r>
      <w:r w:rsidR="00A76E47">
        <w:rPr>
          <w:rFonts w:ascii="Times New Roman" w:hAnsi="Times New Roman"/>
          <w:i/>
          <w:color w:val="0000FF"/>
          <w:lang w:val="pt-BR"/>
        </w:rPr>
        <w:t xml:space="preserve"> in transport</w:t>
      </w:r>
      <w:r w:rsidRPr="00A76E47">
        <w:rPr>
          <w:rFonts w:ascii="Times New Roman" w:hAnsi="Times New Roman"/>
          <w:i/>
          <w:color w:val="0000FF"/>
          <w:lang w:val="pt-BR"/>
        </w:rPr>
        <w:t xml:space="preserve"> </w:t>
      </w:r>
      <w:r w:rsidR="00A76E47">
        <w:rPr>
          <w:rFonts w:ascii="Times New Roman" w:hAnsi="Times New Roman"/>
          <w:i/>
          <w:color w:val="0000FF"/>
          <w:lang w:val="pt-BR"/>
        </w:rPr>
        <w:t>for</w:t>
      </w:r>
      <w:r w:rsidRPr="00A76E47">
        <w:rPr>
          <w:rFonts w:ascii="Times New Roman" w:hAnsi="Times New Roman"/>
          <w:i/>
          <w:color w:val="0000FF"/>
          <w:lang w:val="pt-BR"/>
        </w:rPr>
        <w:t xml:space="preserve"> applications within the Sprint network.</w:t>
      </w:r>
    </w:p>
    <w:p w:rsidR="00F31F7C" w:rsidRPr="00AF5B1B" w:rsidRDefault="00F31F7C" w:rsidP="00F31F7C">
      <w:pPr>
        <w:ind w:left="864"/>
        <w:rPr>
          <w:rFonts w:ascii="Times New Roman" w:hAnsi="Times New Roman"/>
          <w:i/>
          <w:color w:val="FF0000"/>
          <w:lang w:val="pt-BR"/>
        </w:rPr>
      </w:pPr>
      <w:r w:rsidRPr="00AF5B1B">
        <w:rPr>
          <w:rFonts w:ascii="Times New Roman" w:hAnsi="Times New Roman"/>
          <w:i/>
          <w:color w:val="FF0000"/>
          <w:lang w:val="pt-BR"/>
        </w:rPr>
        <w:t xml:space="preserve">&lt;If the interface requires </w:t>
      </w:r>
      <w:r>
        <w:rPr>
          <w:rFonts w:ascii="Times New Roman" w:hAnsi="Times New Roman"/>
          <w:i/>
          <w:color w:val="FF0000"/>
          <w:lang w:val="pt-BR"/>
        </w:rPr>
        <w:t>encrypt</w:t>
      </w:r>
      <w:r w:rsidRPr="00AF5B1B">
        <w:rPr>
          <w:rFonts w:ascii="Times New Roman" w:hAnsi="Times New Roman"/>
          <w:i/>
          <w:color w:val="FF0000"/>
          <w:lang w:val="pt-BR"/>
        </w:rPr>
        <w:t>ion, remove the previous statement and include the following information</w:t>
      </w:r>
      <w:r>
        <w:rPr>
          <w:rFonts w:ascii="Times New Roman" w:hAnsi="Times New Roman"/>
          <w:i/>
          <w:color w:val="FF0000"/>
          <w:lang w:val="pt-BR"/>
        </w:rPr>
        <w:t>, otherwise remove the following information</w:t>
      </w:r>
      <w:r w:rsidRPr="00AF5B1B">
        <w:rPr>
          <w:rFonts w:ascii="Times New Roman" w:hAnsi="Times New Roman"/>
          <w:i/>
          <w:color w:val="FF0000"/>
          <w:lang w:val="pt-BR"/>
        </w:rPr>
        <w:t>.&gt;</w:t>
      </w:r>
    </w:p>
    <w:p w:rsidR="00F31F7C" w:rsidRDefault="00F31F7C" w:rsidP="00F31F7C">
      <w:pPr>
        <w:ind w:left="864"/>
        <w:rPr>
          <w:rFonts w:ascii="Times New Roman" w:hAnsi="Times New Roman"/>
          <w:lang w:val="pt-BR"/>
        </w:rPr>
      </w:pPr>
      <w:r>
        <w:rPr>
          <w:rFonts w:ascii="Times New Roman" w:hAnsi="Times New Roman"/>
          <w:lang w:val="pt-BR"/>
        </w:rPr>
        <w:t>Due to the nature of this interface, confidentially in transport of the message is required.  EAI allows access to this interface using protocol, http</w:t>
      </w:r>
      <w:r w:rsidRPr="00F31F7C">
        <w:rPr>
          <w:rFonts w:ascii="Times New Roman" w:hAnsi="Times New Roman"/>
          <w:b/>
          <w:color w:val="0000FF"/>
          <w:u w:val="single"/>
          <w:lang w:val="pt-BR"/>
        </w:rPr>
        <w:t>s</w:t>
      </w:r>
      <w:r>
        <w:rPr>
          <w:rFonts w:ascii="Times New Roman" w:hAnsi="Times New Roman"/>
          <w:lang w:val="pt-BR"/>
        </w:rPr>
        <w:t>, so SSL can encrypt the data between the consumer and EAI.</w:t>
      </w:r>
    </w:p>
    <w:p w:rsidR="00F31F7C" w:rsidRPr="00AF5B1B" w:rsidRDefault="00F31F7C" w:rsidP="00F31F7C">
      <w:pPr>
        <w:ind w:left="864"/>
        <w:rPr>
          <w:rFonts w:ascii="Times New Roman" w:hAnsi="Times New Roman"/>
          <w:lang w:val="pt-BR"/>
        </w:rPr>
      </w:pPr>
      <w:r>
        <w:rPr>
          <w:rFonts w:ascii="Times New Roman" w:hAnsi="Times New Roman"/>
          <w:lang w:val="pt-BR"/>
        </w:rPr>
        <w:t>EAI’s Configuration Management team can provide any certificate information consumer’</w:t>
      </w:r>
      <w:r w:rsidR="00A76E47">
        <w:rPr>
          <w:rFonts w:ascii="Times New Roman" w:hAnsi="Times New Roman"/>
          <w:lang w:val="pt-BR"/>
        </w:rPr>
        <w:t>s need for SSL configuration</w:t>
      </w:r>
      <w:r>
        <w:rPr>
          <w:rFonts w:ascii="Times New Roman" w:hAnsi="Times New Roman"/>
          <w:lang w:val="pt-BR"/>
        </w:rPr>
        <w:t>.</w:t>
      </w:r>
    </w:p>
    <w:p w:rsidR="005F475E" w:rsidRDefault="005F475E" w:rsidP="00C91CE0">
      <w:pPr>
        <w:pStyle w:val="Heading4"/>
      </w:pPr>
      <w:bookmarkStart w:id="2100" w:name="_Toc377467042"/>
      <w:r>
        <w:t>Authentication</w:t>
      </w:r>
      <w:bookmarkEnd w:id="2100"/>
    </w:p>
    <w:p w:rsidR="007A1864" w:rsidRPr="00A76E47" w:rsidRDefault="007A1864" w:rsidP="007A1864">
      <w:pPr>
        <w:ind w:left="864"/>
        <w:rPr>
          <w:rFonts w:ascii="Times New Roman" w:hAnsi="Times New Roman"/>
          <w:i/>
          <w:color w:val="0000FF"/>
          <w:lang w:val="pt-BR"/>
        </w:rPr>
      </w:pPr>
      <w:r w:rsidRPr="00A76E47">
        <w:rPr>
          <w:rFonts w:ascii="Times New Roman" w:hAnsi="Times New Roman"/>
          <w:i/>
          <w:color w:val="0000FF"/>
          <w:lang w:val="pt-BR"/>
        </w:rPr>
        <w:t xml:space="preserve">This interface does not require authentication </w:t>
      </w:r>
      <w:r w:rsidR="00A76E47">
        <w:rPr>
          <w:rFonts w:ascii="Times New Roman" w:hAnsi="Times New Roman"/>
          <w:i/>
          <w:color w:val="0000FF"/>
          <w:lang w:val="pt-BR"/>
        </w:rPr>
        <w:t>for</w:t>
      </w:r>
      <w:r w:rsidRPr="00A76E47">
        <w:rPr>
          <w:rFonts w:ascii="Times New Roman" w:hAnsi="Times New Roman"/>
          <w:i/>
          <w:color w:val="0000FF"/>
          <w:lang w:val="pt-BR"/>
        </w:rPr>
        <w:t xml:space="preserve"> applications within the Sprint network.</w:t>
      </w:r>
    </w:p>
    <w:p w:rsidR="00D86139" w:rsidRDefault="006D016C" w:rsidP="009101E6">
      <w:pPr>
        <w:pStyle w:val="Heading3"/>
      </w:pPr>
      <w:bookmarkStart w:id="2101" w:name="_Toc377467043"/>
      <w:r>
        <w:t>Schema</w:t>
      </w:r>
      <w:r w:rsidR="00DE007D">
        <w:t xml:space="preserve"> &amp;</w:t>
      </w:r>
      <w:r w:rsidR="00D86139" w:rsidRPr="00871803">
        <w:t xml:space="preserve"> WSDL</w:t>
      </w:r>
      <w:bookmarkEnd w:id="2097"/>
      <w:bookmarkEnd w:id="2101"/>
    </w:p>
    <w:p w:rsidR="00760CE0" w:rsidRPr="00760CE0" w:rsidRDefault="00760CE0" w:rsidP="00760CE0">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A7289A">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schema folder link</w:t>
      </w:r>
      <w:r>
        <w:rPr>
          <w:rFonts w:ascii="Times New Roman" w:hAnsi="Times New Roman"/>
          <w:szCs w:val="20"/>
        </w:rPr>
        <w:t>s</w:t>
      </w:r>
      <w:r w:rsidRPr="00336F1A">
        <w:rPr>
          <w:rFonts w:ascii="Times New Roman" w:hAnsi="Times New Roman"/>
          <w:szCs w:val="20"/>
        </w:rPr>
        <w:t xml:space="preserve"> containing the </w:t>
      </w:r>
      <w:r>
        <w:rPr>
          <w:rFonts w:ascii="Times New Roman" w:hAnsi="Times New Roman"/>
          <w:szCs w:val="20"/>
        </w:rPr>
        <w:t>WSDL and XSD</w:t>
      </w:r>
      <w:r w:rsidRPr="00336F1A">
        <w:rPr>
          <w:rFonts w:ascii="Times New Roman" w:hAnsi="Times New Roman"/>
          <w:szCs w:val="20"/>
        </w:rPr>
        <w:t xml:space="preserve"> </w:t>
      </w:r>
      <w:r w:rsidR="00FD2192">
        <w:rPr>
          <w:rFonts w:ascii="Times New Roman" w:hAnsi="Times New Roman"/>
          <w:szCs w:val="20"/>
        </w:rPr>
        <w:t>files</w:t>
      </w:r>
      <w:r>
        <w:rPr>
          <w:rFonts w:ascii="Times New Roman" w:hAnsi="Times New Roman"/>
          <w:szCs w:val="20"/>
        </w:rPr>
        <w:t>; production and draft versions</w:t>
      </w:r>
      <w:r w:rsidRPr="00336F1A">
        <w:rPr>
          <w:rFonts w:ascii="Times New Roman" w:hAnsi="Times New Roman"/>
          <w:szCs w:val="20"/>
        </w:rPr>
        <w:t>.</w:t>
      </w:r>
    </w:p>
    <w:p w:rsidR="003713A2" w:rsidRDefault="00F96F8F" w:rsidP="009101E6">
      <w:pPr>
        <w:pStyle w:val="Heading3"/>
      </w:pPr>
      <w:bookmarkStart w:id="2102" w:name="_Toc377467044"/>
      <w:r>
        <w:t xml:space="preserve">EAI Web Service </w:t>
      </w:r>
      <w:r w:rsidR="003713A2">
        <w:t>User Guide</w:t>
      </w:r>
      <w:bookmarkEnd w:id="2102"/>
    </w:p>
    <w:p w:rsidR="001E70F7" w:rsidRPr="00336F1A" w:rsidRDefault="003713A2" w:rsidP="003713A2">
      <w:pPr>
        <w:ind w:left="720"/>
        <w:rPr>
          <w:rFonts w:ascii="Times New Roman" w:hAnsi="Times New Roman"/>
        </w:rPr>
      </w:pPr>
      <w:r w:rsidRPr="00336F1A">
        <w:rPr>
          <w:rFonts w:ascii="Times New Roman" w:hAnsi="Times New Roman"/>
        </w:rPr>
        <w:t xml:space="preserve">See section, </w:t>
      </w:r>
      <w:r w:rsidRPr="00336F1A">
        <w:rPr>
          <w:rFonts w:ascii="Times New Roman" w:hAnsi="Times New Roman"/>
        </w:rPr>
        <w:fldChar w:fldCharType="begin"/>
      </w:r>
      <w:r w:rsidRPr="00336F1A">
        <w:rPr>
          <w:rFonts w:ascii="Times New Roman" w:hAnsi="Times New Roman"/>
        </w:rPr>
        <w:instrText xml:space="preserve"> REF _Ref265053133 \w \h </w:instrText>
      </w:r>
      <w:r w:rsidR="00336F1A">
        <w:rPr>
          <w:rFonts w:ascii="Times New Roman" w:hAnsi="Times New Roman"/>
        </w:rPr>
        <w:instrText xml:space="preserve"> \* MERGEFORMAT </w:instrText>
      </w:r>
      <w:r w:rsidRPr="00336F1A">
        <w:rPr>
          <w:rFonts w:ascii="Times New Roman" w:hAnsi="Times New Roman"/>
        </w:rPr>
      </w:r>
      <w:r w:rsidRPr="00336F1A">
        <w:rPr>
          <w:rFonts w:ascii="Times New Roman" w:hAnsi="Times New Roman"/>
        </w:rPr>
        <w:fldChar w:fldCharType="separate"/>
      </w:r>
      <w:r w:rsidR="00A7289A">
        <w:rPr>
          <w:rFonts w:ascii="Times New Roman" w:hAnsi="Times New Roman"/>
        </w:rPr>
        <w:t>3.4</w:t>
      </w:r>
      <w:r w:rsidRPr="00336F1A">
        <w:rPr>
          <w:rFonts w:ascii="Times New Roman" w:hAnsi="Times New Roman"/>
        </w:rPr>
        <w:fldChar w:fldCharType="end"/>
      </w:r>
      <w:r w:rsidRPr="00336F1A">
        <w:rPr>
          <w:rFonts w:ascii="Times New Roman" w:hAnsi="Times New Roman"/>
        </w:rPr>
        <w:t>, for</w:t>
      </w:r>
      <w:r w:rsidR="00FD2192">
        <w:rPr>
          <w:rFonts w:ascii="Times New Roman" w:hAnsi="Times New Roman"/>
        </w:rPr>
        <w:t xml:space="preserve"> the folder link containing</w:t>
      </w:r>
      <w:r w:rsidRPr="00336F1A">
        <w:rPr>
          <w:rFonts w:ascii="Times New Roman" w:hAnsi="Times New Roman"/>
        </w:rPr>
        <w:t xml:space="preserve"> </w:t>
      </w:r>
      <w:r w:rsidRPr="00FD2192">
        <w:rPr>
          <w:rFonts w:ascii="Times New Roman" w:hAnsi="Times New Roman"/>
          <w:i/>
        </w:rPr>
        <w:t>EAI Web Service User Guide</w:t>
      </w:r>
      <w:r w:rsidR="00FD2192" w:rsidRPr="00FD2192">
        <w:rPr>
          <w:rFonts w:ascii="Times New Roman" w:hAnsi="Times New Roman"/>
          <w:i/>
        </w:rPr>
        <w:t>.docx</w:t>
      </w:r>
      <w:r w:rsidRPr="00336F1A">
        <w:rPr>
          <w:rFonts w:ascii="Times New Roman" w:hAnsi="Times New Roman"/>
        </w:rPr>
        <w:t>.</w:t>
      </w:r>
    </w:p>
    <w:p w:rsidR="00F3550F" w:rsidRDefault="00F3550F" w:rsidP="009101E6">
      <w:pPr>
        <w:pStyle w:val="Heading3"/>
      </w:pPr>
      <w:bookmarkStart w:id="2103" w:name="_Toc265062861"/>
      <w:bookmarkStart w:id="2104" w:name="_Toc377467045"/>
      <w:bookmarkEnd w:id="1788"/>
      <w:bookmarkEnd w:id="2084"/>
      <w:bookmarkEnd w:id="2103"/>
      <w:r>
        <w:t>W</w:t>
      </w:r>
      <w:r w:rsidR="00276127">
        <w:t xml:space="preserve">eb </w:t>
      </w:r>
      <w:r>
        <w:t>S</w:t>
      </w:r>
      <w:r w:rsidR="00276127">
        <w:t>ervice</w:t>
      </w:r>
      <w:r>
        <w:t xml:space="preserve"> Header XSD</w:t>
      </w:r>
      <w:bookmarkEnd w:id="2104"/>
    </w:p>
    <w:p w:rsidR="00336F1A" w:rsidRPr="00336F1A" w:rsidRDefault="00336F1A" w:rsidP="00336F1A">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A7289A">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production schema folder link containing the header schema.</w:t>
      </w:r>
    </w:p>
    <w:p w:rsidR="00990840" w:rsidRPr="00FD2192" w:rsidRDefault="00990840" w:rsidP="00990840">
      <w:pPr>
        <w:numPr>
          <w:ilvl w:val="0"/>
          <w:numId w:val="39"/>
        </w:numPr>
        <w:ind w:left="1440"/>
      </w:pPr>
      <w:r>
        <w:rPr>
          <w:rFonts w:ascii="Times New Roman" w:hAnsi="Times New Roman"/>
          <w:szCs w:val="20"/>
        </w:rPr>
        <w:t>WS</w:t>
      </w:r>
      <w:r w:rsidRPr="00FD2192">
        <w:rPr>
          <w:rFonts w:ascii="Times New Roman" w:hAnsi="Times New Roman"/>
          <w:szCs w:val="20"/>
        </w:rPr>
        <w:t>MessageHeaderV2.xsd</w:t>
      </w:r>
    </w:p>
    <w:p w:rsidR="00D72464" w:rsidRDefault="00D72464" w:rsidP="009101E6">
      <w:pPr>
        <w:pStyle w:val="Heading3"/>
      </w:pPr>
      <w:bookmarkStart w:id="2105" w:name="_Toc377467046"/>
      <w:r>
        <w:lastRenderedPageBreak/>
        <w:t>Error Conditions</w:t>
      </w:r>
      <w:bookmarkEnd w:id="2105"/>
    </w:p>
    <w:p w:rsidR="00336F1A" w:rsidRPr="00336F1A" w:rsidRDefault="00336F1A" w:rsidP="00336F1A">
      <w:pPr>
        <w:ind w:left="720"/>
        <w:rPr>
          <w:rFonts w:ascii="Times New Roman" w:hAnsi="Times New Roman"/>
        </w:rPr>
      </w:pPr>
      <w:r w:rsidRPr="00336F1A">
        <w:rPr>
          <w:rFonts w:ascii="Times New Roman" w:hAnsi="Times New Roman"/>
        </w:rPr>
        <w:t xml:space="preserve">Refer to the table of Standard SOAP Faults in the </w:t>
      </w:r>
      <w:r w:rsidR="00FD2192" w:rsidRPr="00FD2192">
        <w:rPr>
          <w:rFonts w:ascii="Times New Roman" w:hAnsi="Times New Roman"/>
          <w:i/>
        </w:rPr>
        <w:t>EAI Web Service User Guide.docx</w:t>
      </w:r>
      <w:r w:rsidRPr="00336F1A">
        <w:rPr>
          <w:rFonts w:ascii="Times New Roman" w:hAnsi="Times New Roman"/>
        </w:rPr>
        <w:t>.</w:t>
      </w:r>
    </w:p>
    <w:p w:rsidR="00D72464" w:rsidRDefault="00D72464" w:rsidP="00C91CE0">
      <w:pPr>
        <w:pStyle w:val="Heading4"/>
      </w:pPr>
      <w:bookmarkStart w:id="2106" w:name="_Toc265062866"/>
      <w:bookmarkStart w:id="2107" w:name="_Toc377467047"/>
      <w:bookmarkEnd w:id="2106"/>
      <w:r>
        <w:t>API Specific Error Conditions</w:t>
      </w:r>
      <w:bookmarkEnd w:id="2107"/>
    </w:p>
    <w:p w:rsidR="00336F1A" w:rsidRPr="00760CE0" w:rsidRDefault="00336F1A" w:rsidP="00336F1A">
      <w:pPr>
        <w:ind w:left="720"/>
        <w:rPr>
          <w:rFonts w:ascii="Times New Roman" w:hAnsi="Times New Roman"/>
          <w:i/>
          <w:color w:val="FF0000"/>
          <w:lang w:val="pt-BR"/>
        </w:rPr>
      </w:pPr>
      <w:r w:rsidRPr="00760CE0">
        <w:rPr>
          <w:rFonts w:ascii="Times New Roman" w:hAnsi="Times New Roman"/>
          <w:i/>
          <w:color w:val="FF0000"/>
          <w:lang w:val="pt-BR"/>
        </w:rPr>
        <w:t xml:space="preserve">When possible, the interface document should clarify which fault codes the consumer </w:t>
      </w:r>
      <w:r w:rsidR="00760CE0" w:rsidRPr="00760CE0">
        <w:rPr>
          <w:rFonts w:ascii="Times New Roman" w:hAnsi="Times New Roman"/>
          <w:i/>
          <w:color w:val="FF0000"/>
          <w:lang w:val="pt-BR"/>
        </w:rPr>
        <w:t>should</w:t>
      </w:r>
      <w:r w:rsidRPr="00760CE0">
        <w:rPr>
          <w:rFonts w:ascii="Times New Roman" w:hAnsi="Times New Roman"/>
          <w:i/>
          <w:color w:val="FF0000"/>
          <w:lang w:val="pt-BR"/>
        </w:rPr>
        <w:t xml:space="preserve"> expect</w:t>
      </w:r>
      <w:r w:rsidR="00760CE0" w:rsidRPr="00760CE0">
        <w:rPr>
          <w:rFonts w:ascii="Times New Roman" w:hAnsi="Times New Roman"/>
          <w:i/>
          <w:color w:val="FF0000"/>
          <w:lang w:val="pt-BR"/>
        </w:rPr>
        <w:t>; at least the predominant ones</w:t>
      </w:r>
      <w:r w:rsidRPr="00760CE0">
        <w:rPr>
          <w:rFonts w:ascii="Times New Roman" w:hAnsi="Times New Roman"/>
          <w:i/>
          <w:color w:val="FF0000"/>
          <w:lang w:val="pt-BR"/>
        </w:rPr>
        <w:t>.</w:t>
      </w:r>
    </w:p>
    <w:p w:rsidR="002B57ED" w:rsidRPr="002B57ED" w:rsidRDefault="002B57ED" w:rsidP="002B57ED">
      <w:pPr>
        <w:rPr>
          <w:rFonts w:ascii="Times New Roman" w:hAnsi="Times New Roman"/>
          <w:i/>
          <w:color w:val="FF0000"/>
          <w:lang w:val="pt-BR"/>
        </w:rPr>
      </w:pPr>
      <w:r w:rsidRPr="002B57ED">
        <w:rPr>
          <w:rFonts w:ascii="Times New Roman" w:hAnsi="Times New Roman"/>
          <w:i/>
          <w:color w:val="FF0000"/>
          <w:lang w:val="pt-BR"/>
        </w:rPr>
        <w:t xml:space="preserve">Use the following table format to capture specific error conditions called out in the design.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18"/>
      </w:tblGrid>
      <w:tr w:rsidR="002B57ED" w:rsidRPr="001D0B3E" w:rsidTr="001D0B3E">
        <w:tc>
          <w:tcPr>
            <w:tcW w:w="145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Fault Code</w:t>
            </w:r>
          </w:p>
        </w:tc>
        <w:tc>
          <w:tcPr>
            <w:tcW w:w="811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Condition</w:t>
            </w:r>
          </w:p>
        </w:tc>
      </w:tr>
      <w:tr w:rsidR="002B57ED" w:rsidRPr="001D0B3E" w:rsidTr="001D0B3E">
        <w:tc>
          <w:tcPr>
            <w:tcW w:w="1458" w:type="dxa"/>
          </w:tcPr>
          <w:p w:rsidR="002B57ED" w:rsidRPr="001D0B3E" w:rsidRDefault="002B57ED" w:rsidP="001D0B3E">
            <w:pPr>
              <w:spacing w:before="60"/>
              <w:rPr>
                <w:rFonts w:ascii="Times New Roman" w:hAnsi="Times New Roman"/>
                <w:i/>
                <w:color w:val="FF0000"/>
                <w:lang w:val="pt-BR"/>
              </w:rPr>
            </w:pPr>
            <w:r w:rsidRPr="001D0B3E">
              <w:rPr>
                <w:rFonts w:ascii="Times New Roman" w:hAnsi="Times New Roman"/>
                <w:i/>
                <w:color w:val="FF0000"/>
                <w:lang w:val="pt-BR"/>
              </w:rPr>
              <w:t>Client.707</w:t>
            </w:r>
          </w:p>
        </w:tc>
        <w:tc>
          <w:tcPr>
            <w:tcW w:w="8118" w:type="dxa"/>
          </w:tcPr>
          <w:p w:rsidR="00D01503" w:rsidRDefault="002B57ED" w:rsidP="00D01503">
            <w:pPr>
              <w:spacing w:before="60"/>
              <w:rPr>
                <w:rFonts w:ascii="Times New Roman" w:hAnsi="Times New Roman"/>
                <w:i/>
                <w:color w:val="FF0000"/>
                <w:lang w:val="pt-BR"/>
              </w:rPr>
            </w:pPr>
            <w:r w:rsidRPr="001D0B3E">
              <w:rPr>
                <w:rFonts w:ascii="Times New Roman" w:hAnsi="Times New Roman"/>
                <w:i/>
                <w:color w:val="FF0000"/>
                <w:lang w:val="pt-BR"/>
              </w:rPr>
              <w:t xml:space="preserve">When </w:t>
            </w:r>
            <w:r w:rsidR="00D01503">
              <w:rPr>
                <w:rFonts w:ascii="Times New Roman" w:hAnsi="Times New Roman"/>
                <w:i/>
                <w:color w:val="FF0000"/>
                <w:lang w:val="pt-BR"/>
              </w:rPr>
              <w:t xml:space="preserve">the </w:t>
            </w:r>
            <w:r w:rsidRPr="001D0B3E">
              <w:rPr>
                <w:rFonts w:ascii="Times New Roman" w:hAnsi="Times New Roman"/>
                <w:i/>
                <w:color w:val="FF0000"/>
                <w:lang w:val="pt-BR"/>
              </w:rPr>
              <w:t>request</w:t>
            </w:r>
            <w:r w:rsidR="00F91828">
              <w:rPr>
                <w:rFonts w:ascii="Times New Roman" w:hAnsi="Times New Roman"/>
                <w:i/>
                <w:color w:val="FF0000"/>
                <w:lang w:val="pt-BR"/>
              </w:rPr>
              <w:t>’s</w:t>
            </w:r>
            <w:r w:rsidRPr="001D0B3E">
              <w:rPr>
                <w:rFonts w:ascii="Times New Roman" w:hAnsi="Times New Roman"/>
                <w:i/>
                <w:color w:val="FF0000"/>
                <w:lang w:val="pt-BR"/>
              </w:rPr>
              <w:t xml:space="preserve"> </w:t>
            </w:r>
            <w:r w:rsidR="00D01503">
              <w:rPr>
                <w:rFonts w:ascii="Times New Roman" w:hAnsi="Times New Roman"/>
                <w:i/>
                <w:color w:val="FF0000"/>
                <w:lang w:val="pt-BR"/>
              </w:rPr>
              <w:t>security token</w:t>
            </w:r>
            <w:r w:rsidRPr="001D0B3E">
              <w:rPr>
                <w:rFonts w:ascii="Times New Roman" w:hAnsi="Times New Roman"/>
                <w:i/>
                <w:color w:val="FF0000"/>
                <w:lang w:val="pt-BR"/>
              </w:rPr>
              <w:t xml:space="preserve"> </w:t>
            </w:r>
            <w:r w:rsidR="00F91828">
              <w:rPr>
                <w:rFonts w:ascii="Times New Roman" w:hAnsi="Times New Roman"/>
                <w:i/>
                <w:color w:val="FF0000"/>
                <w:lang w:val="pt-BR"/>
              </w:rPr>
              <w:t>fails authentication</w:t>
            </w:r>
            <w:r w:rsidR="00213E45">
              <w:rPr>
                <w:rFonts w:ascii="Times New Roman" w:hAnsi="Times New Roman"/>
                <w:i/>
                <w:color w:val="FF0000"/>
                <w:lang w:val="pt-BR"/>
              </w:rPr>
              <w:t xml:space="preserve"> </w:t>
            </w:r>
          </w:p>
          <w:p w:rsidR="002B57ED" w:rsidRDefault="00D01503" w:rsidP="00D01503">
            <w:pPr>
              <w:spacing w:before="60"/>
              <w:rPr>
                <w:rFonts w:ascii="Times New Roman" w:hAnsi="Times New Roman"/>
                <w:i/>
                <w:color w:val="FF0000"/>
                <w:lang w:val="pt-BR"/>
              </w:rPr>
            </w:pPr>
            <w:r>
              <w:rPr>
                <w:rFonts w:ascii="Times New Roman" w:hAnsi="Times New Roman"/>
                <w:i/>
                <w:color w:val="FF0000"/>
                <w:lang w:val="pt-BR"/>
              </w:rPr>
              <w:t>When</w:t>
            </w:r>
            <w:r w:rsidR="00213E45">
              <w:rPr>
                <w:rFonts w:ascii="Times New Roman" w:hAnsi="Times New Roman"/>
                <w:i/>
                <w:color w:val="FF0000"/>
                <w:lang w:val="pt-BR"/>
              </w:rPr>
              <w:t xml:space="preserve"> the authenticated </w:t>
            </w:r>
            <w:r>
              <w:rPr>
                <w:rFonts w:ascii="Times New Roman" w:hAnsi="Times New Roman"/>
                <w:i/>
                <w:color w:val="FF0000"/>
                <w:lang w:val="pt-BR"/>
              </w:rPr>
              <w:t>security token</w:t>
            </w:r>
            <w:r w:rsidR="00213E45">
              <w:rPr>
                <w:rFonts w:ascii="Times New Roman" w:hAnsi="Times New Roman"/>
                <w:i/>
                <w:color w:val="FF0000"/>
                <w:lang w:val="pt-BR"/>
              </w:rPr>
              <w:t xml:space="preserve"> </w:t>
            </w:r>
            <w:r w:rsidR="00F91828">
              <w:rPr>
                <w:rFonts w:ascii="Times New Roman" w:hAnsi="Times New Roman"/>
                <w:i/>
                <w:color w:val="FF0000"/>
                <w:lang w:val="pt-BR"/>
              </w:rPr>
              <w:t>fails</w:t>
            </w:r>
            <w:r w:rsidR="00213E45">
              <w:rPr>
                <w:rFonts w:ascii="Times New Roman" w:hAnsi="Times New Roman"/>
                <w:i/>
                <w:color w:val="FF0000"/>
                <w:lang w:val="pt-BR"/>
              </w:rPr>
              <w:t xml:space="preserve"> authoriz</w:t>
            </w:r>
            <w:r w:rsidR="00F91828">
              <w:rPr>
                <w:rFonts w:ascii="Times New Roman" w:hAnsi="Times New Roman"/>
                <w:i/>
                <w:color w:val="FF0000"/>
                <w:lang w:val="pt-BR"/>
              </w:rPr>
              <w:t>ation</w:t>
            </w:r>
            <w:r w:rsidR="00213E45">
              <w:rPr>
                <w:rFonts w:ascii="Times New Roman" w:hAnsi="Times New Roman"/>
                <w:i/>
                <w:color w:val="FF0000"/>
                <w:lang w:val="pt-BR"/>
              </w:rPr>
              <w:t xml:space="preserve"> to invoke the service</w:t>
            </w:r>
          </w:p>
          <w:p w:rsidR="00D01503" w:rsidRPr="001D0B3E" w:rsidRDefault="00D01503" w:rsidP="00F91828">
            <w:pPr>
              <w:spacing w:before="60"/>
              <w:rPr>
                <w:rFonts w:ascii="Times New Roman" w:hAnsi="Times New Roman"/>
                <w:i/>
                <w:color w:val="FF0000"/>
                <w:lang w:val="pt-BR"/>
              </w:rPr>
            </w:pPr>
            <w:r>
              <w:rPr>
                <w:rFonts w:ascii="Times New Roman" w:hAnsi="Times New Roman"/>
                <w:i/>
                <w:color w:val="FF0000"/>
                <w:lang w:val="pt-BR"/>
              </w:rPr>
              <w:t xml:space="preserve">When the WSMessageHeader application Id or consumerId value </w:t>
            </w:r>
            <w:r w:rsidR="00F91828">
              <w:rPr>
                <w:rFonts w:ascii="Times New Roman" w:hAnsi="Times New Roman"/>
                <w:i/>
                <w:color w:val="FF0000"/>
                <w:lang w:val="pt-BR"/>
              </w:rPr>
              <w:t>fails crosscheck validation</w:t>
            </w:r>
            <w:r>
              <w:rPr>
                <w:rFonts w:ascii="Times New Roman" w:hAnsi="Times New Roman"/>
                <w:i/>
                <w:color w:val="FF0000"/>
                <w:lang w:val="pt-BR"/>
              </w:rPr>
              <w:t xml:space="preserve"> with the authenticated security token </w:t>
            </w:r>
          </w:p>
        </w:tc>
      </w:tr>
      <w:tr w:rsidR="002B57ED" w:rsidRPr="001D0B3E" w:rsidTr="001D0B3E">
        <w:tc>
          <w:tcPr>
            <w:tcW w:w="1458" w:type="dxa"/>
          </w:tcPr>
          <w:p w:rsidR="002B57ED" w:rsidRPr="001D0B3E" w:rsidRDefault="002B57ED" w:rsidP="001D0B3E">
            <w:pPr>
              <w:spacing w:before="60"/>
              <w:rPr>
                <w:rFonts w:ascii="Times New Roman" w:hAnsi="Times New Roman"/>
                <w:i/>
                <w:color w:val="FF0000"/>
                <w:lang w:val="pt-BR"/>
              </w:rPr>
            </w:pPr>
            <w:r w:rsidRPr="001D0B3E">
              <w:rPr>
                <w:rFonts w:ascii="Times New Roman" w:hAnsi="Times New Roman"/>
                <w:i/>
                <w:color w:val="FF0000"/>
                <w:lang w:val="pt-BR"/>
              </w:rPr>
              <w:t>:</w:t>
            </w:r>
          </w:p>
        </w:tc>
        <w:tc>
          <w:tcPr>
            <w:tcW w:w="8118" w:type="dxa"/>
          </w:tcPr>
          <w:p w:rsidR="002B57ED" w:rsidRPr="001D0B3E" w:rsidRDefault="002B57ED" w:rsidP="001D0B3E">
            <w:pPr>
              <w:spacing w:before="60"/>
              <w:rPr>
                <w:rFonts w:ascii="Times New Roman" w:hAnsi="Times New Roman"/>
                <w:i/>
                <w:color w:val="FF0000"/>
                <w:lang w:val="pt-BR"/>
              </w:rPr>
            </w:pPr>
            <w:r w:rsidRPr="001D0B3E">
              <w:rPr>
                <w:rFonts w:ascii="Times New Roman" w:hAnsi="Times New Roman"/>
                <w:i/>
                <w:color w:val="FF0000"/>
                <w:lang w:val="pt-BR"/>
              </w:rPr>
              <w:t>...</w:t>
            </w:r>
          </w:p>
        </w:tc>
      </w:tr>
    </w:tbl>
    <w:p w:rsidR="002B57ED" w:rsidRPr="002B57ED" w:rsidRDefault="002B57ED" w:rsidP="002B57ED">
      <w:pPr>
        <w:rPr>
          <w:rFonts w:ascii="Times New Roman" w:hAnsi="Times New Roman"/>
          <w:color w:val="0000FF"/>
          <w:lang w:val="pt-BR"/>
        </w:rPr>
      </w:pPr>
      <w:r w:rsidRPr="002B57ED">
        <w:rPr>
          <w:rFonts w:ascii="Times New Roman" w:hAnsi="Times New Roman"/>
          <w:color w:val="0000FF"/>
          <w:lang w:val="pt-BR"/>
        </w:rPr>
        <w:t xml:space="preserve">Note: The preceding table is not an exhaustive list of all </w:t>
      </w:r>
      <w:r>
        <w:rPr>
          <w:rFonts w:ascii="Times New Roman" w:hAnsi="Times New Roman"/>
          <w:color w:val="0000FF"/>
          <w:lang w:val="pt-BR"/>
        </w:rPr>
        <w:t>fault codes</w:t>
      </w:r>
      <w:r w:rsidRPr="002B57ED">
        <w:rPr>
          <w:rFonts w:ascii="Times New Roman" w:hAnsi="Times New Roman"/>
          <w:color w:val="0000FF"/>
          <w:lang w:val="pt-BR"/>
        </w:rPr>
        <w:t xml:space="preserve"> returned by this interface, but captures those called out specifically in the design.  The same </w:t>
      </w:r>
      <w:r>
        <w:rPr>
          <w:rFonts w:ascii="Times New Roman" w:hAnsi="Times New Roman"/>
          <w:color w:val="0000FF"/>
          <w:lang w:val="pt-BR"/>
        </w:rPr>
        <w:t>fault codes</w:t>
      </w:r>
      <w:r w:rsidRPr="002B57ED">
        <w:rPr>
          <w:rFonts w:ascii="Times New Roman" w:hAnsi="Times New Roman"/>
          <w:color w:val="0000FF"/>
          <w:lang w:val="pt-BR"/>
        </w:rPr>
        <w:t xml:space="preserve"> listed or other </w:t>
      </w:r>
      <w:r>
        <w:rPr>
          <w:rFonts w:ascii="Times New Roman" w:hAnsi="Times New Roman"/>
          <w:color w:val="0000FF"/>
          <w:lang w:val="pt-BR"/>
        </w:rPr>
        <w:t>fault codes</w:t>
      </w:r>
      <w:r w:rsidRPr="002B57ED">
        <w:rPr>
          <w:rFonts w:ascii="Times New Roman" w:hAnsi="Times New Roman"/>
          <w:color w:val="0000FF"/>
          <w:lang w:val="pt-BR"/>
        </w:rPr>
        <w:t xml:space="preserve"> may also be returned by the interface for general failure scenarios.</w:t>
      </w:r>
    </w:p>
    <w:p w:rsidR="007D152E" w:rsidRPr="007D152E" w:rsidRDefault="007D152E" w:rsidP="007D152E">
      <w:pPr>
        <w:rPr>
          <w:lang w:val="pt-BR"/>
        </w:rPr>
      </w:pPr>
    </w:p>
    <w:sectPr w:rsidR="007D152E" w:rsidRPr="007D152E" w:rsidSect="001B3813">
      <w:headerReference w:type="default" r:id="rId22"/>
      <w:footerReference w:type="default" r:id="rId23"/>
      <w:pgSz w:w="12240" w:h="15840" w:code="1"/>
      <w:pgMar w:top="1440" w:right="126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57" w:rsidRDefault="00893557">
      <w:r>
        <w:separator/>
      </w:r>
    </w:p>
  </w:endnote>
  <w:endnote w:type="continuationSeparator" w:id="0">
    <w:p w:rsidR="00893557" w:rsidRDefault="00893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4878"/>
      <w:gridCol w:w="4878"/>
    </w:tblGrid>
    <w:tr w:rsidR="00CC0BB8" w:rsidRPr="00A7289A" w:rsidTr="00711ED8">
      <w:tc>
        <w:tcPr>
          <w:tcW w:w="4878" w:type="dxa"/>
        </w:tcPr>
        <w:p w:rsidR="00CC0BB8" w:rsidRPr="00A7289A" w:rsidRDefault="00CC0BB8" w:rsidP="00B65313">
          <w:pPr>
            <w:pStyle w:val="Footer"/>
            <w:spacing w:after="0"/>
            <w:rPr>
              <w:rFonts w:ascii="Times New Roman" w:hAnsi="Times New Roman"/>
              <w:noProof/>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Pr>
              <w:rFonts w:ascii="Times New Roman" w:hAnsi="Times New Roman"/>
              <w:noProof/>
              <w:sz w:val="16"/>
              <w:szCs w:val="16"/>
            </w:rPr>
            <w:t>EAI_API_lookupGroupAndEligibility_Interface.docx</w:t>
          </w:r>
          <w:r w:rsidRPr="00A7289A">
            <w:rPr>
              <w:rFonts w:ascii="Times New Roman" w:hAnsi="Times New Roman"/>
              <w:sz w:val="16"/>
              <w:szCs w:val="16"/>
            </w:rPr>
            <w:fldChar w:fldCharType="end"/>
          </w:r>
        </w:p>
      </w:tc>
      <w:tc>
        <w:tcPr>
          <w:tcW w:w="4878" w:type="dxa"/>
        </w:tcPr>
        <w:p w:rsidR="00CC0BB8" w:rsidRPr="00A7289A" w:rsidRDefault="00CC0BB8" w:rsidP="00A7289A">
          <w:pPr>
            <w:pStyle w:val="Footer"/>
            <w:spacing w:after="0"/>
            <w:jc w:val="right"/>
            <w:rPr>
              <w:rFonts w:ascii="Times New Roman" w:hAnsi="Times New Roman"/>
              <w:sz w:val="16"/>
              <w:szCs w:val="16"/>
            </w:rPr>
          </w:pPr>
          <w:r>
            <w:rPr>
              <w:rFonts w:ascii="Times New Roman" w:hAnsi="Times New Roman"/>
              <w:sz w:val="16"/>
              <w:szCs w:val="16"/>
            </w:rPr>
            <w:t xml:space="preserve">Page </w:t>
          </w:r>
          <w:r w:rsidRPr="00711ED8">
            <w:rPr>
              <w:rFonts w:ascii="Times New Roman" w:hAnsi="Times New Roman"/>
              <w:sz w:val="16"/>
              <w:szCs w:val="16"/>
            </w:rPr>
            <w:fldChar w:fldCharType="begin"/>
          </w:r>
          <w:r w:rsidRPr="00711ED8">
            <w:rPr>
              <w:rFonts w:ascii="Times New Roman" w:hAnsi="Times New Roman"/>
              <w:sz w:val="16"/>
              <w:szCs w:val="16"/>
            </w:rPr>
            <w:instrText xml:space="preserve"> PAGE   \* MERGEFORMAT </w:instrText>
          </w:r>
          <w:r w:rsidRPr="00711ED8">
            <w:rPr>
              <w:rFonts w:ascii="Times New Roman" w:hAnsi="Times New Roman"/>
              <w:sz w:val="16"/>
              <w:szCs w:val="16"/>
            </w:rPr>
            <w:fldChar w:fldCharType="separate"/>
          </w:r>
          <w:r w:rsidR="00372D5A">
            <w:rPr>
              <w:rFonts w:ascii="Times New Roman" w:hAnsi="Times New Roman"/>
              <w:noProof/>
              <w:sz w:val="16"/>
              <w:szCs w:val="16"/>
            </w:rPr>
            <w:t>iii</w:t>
          </w:r>
          <w:r w:rsidRPr="00711ED8">
            <w:rPr>
              <w:rFonts w:ascii="Times New Roman" w:hAnsi="Times New Roman"/>
              <w:sz w:val="16"/>
              <w:szCs w:val="16"/>
            </w:rPr>
            <w:fldChar w:fldCharType="end"/>
          </w:r>
        </w:p>
      </w:tc>
    </w:tr>
  </w:tbl>
  <w:p w:rsidR="00CC0BB8" w:rsidRPr="00A7289A" w:rsidRDefault="00CC0BB8" w:rsidP="00A72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B8" w:rsidRDefault="00CC0BB8">
    <w:pPr>
      <w:pStyle w:val="Footer"/>
      <w:pBdr>
        <w:top w:val="single" w:sz="4" w:space="1" w:color="auto"/>
      </w:pBdr>
      <w:tabs>
        <w:tab w:val="clear" w:pos="4320"/>
        <w:tab w:val="clear" w:pos="8640"/>
        <w:tab w:val="center" w:pos="4680"/>
        <w:tab w:val="right" w:pos="9360"/>
      </w:tabs>
      <w:rPr>
        <w:b/>
        <w:bCs/>
        <w:sz w:val="16"/>
      </w:rPr>
    </w:pPr>
    <w:r>
      <w:rPr>
        <w:b/>
        <w:bCs/>
        <w:sz w:val="16"/>
      </w:rPr>
      <w:fldChar w:fldCharType="begin"/>
    </w:r>
    <w:r>
      <w:rPr>
        <w:b/>
        <w:bCs/>
        <w:sz w:val="16"/>
      </w:rPr>
      <w:instrText xml:space="preserve"> FILENAME </w:instrText>
    </w:r>
    <w:r>
      <w:rPr>
        <w:b/>
        <w:bCs/>
        <w:sz w:val="16"/>
      </w:rPr>
      <w:fldChar w:fldCharType="separate"/>
    </w:r>
    <w:r>
      <w:rPr>
        <w:b/>
        <w:bCs/>
        <w:noProof/>
        <w:sz w:val="16"/>
      </w:rPr>
      <w:t>EAI_API_(Name-Version)_Interface-Template.doc</w:t>
    </w:r>
    <w:r>
      <w:rPr>
        <w:b/>
        <w:bCs/>
        <w:sz w:val="16"/>
      </w:rPr>
      <w:fldChar w:fldCharType="end"/>
    </w:r>
    <w:r>
      <w:rPr>
        <w:b/>
        <w:bCs/>
        <w:sz w:val="16"/>
      </w:rPr>
      <w:tab/>
    </w:r>
    <w:r>
      <w:rPr>
        <w:b/>
        <w:bCs/>
        <w:sz w:val="16"/>
      </w:rPr>
      <w:tab/>
      <w:t xml:space="preserve">Page </w:t>
    </w:r>
    <w:r>
      <w:rPr>
        <w:b/>
        <w:bCs/>
        <w:sz w:val="16"/>
      </w:rPr>
      <w:fldChar w:fldCharType="begin"/>
    </w:r>
    <w:r>
      <w:rPr>
        <w:b/>
        <w:bCs/>
        <w:sz w:val="16"/>
      </w:rPr>
      <w:instrText xml:space="preserve"> PAGE </w:instrText>
    </w:r>
    <w:r>
      <w:rPr>
        <w:b/>
        <w:bCs/>
        <w:sz w:val="16"/>
      </w:rPr>
      <w:fldChar w:fldCharType="separate"/>
    </w:r>
    <w:r>
      <w:rPr>
        <w:b/>
        <w:bCs/>
        <w:noProof/>
        <w:sz w:val="16"/>
      </w:rPr>
      <w:t>i</w:t>
    </w:r>
    <w:r>
      <w:rPr>
        <w:b/>
        <w:bCs/>
        <w:sz w:val="16"/>
      </w:rPr>
      <w:fldChar w:fldCharType="end"/>
    </w:r>
  </w:p>
  <w:p w:rsidR="00CC0BB8" w:rsidRDefault="00CC0B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4788"/>
      <w:gridCol w:w="4788"/>
    </w:tblGrid>
    <w:tr w:rsidR="00CC0BB8" w:rsidRPr="00A7289A" w:rsidTr="00A7289A">
      <w:tc>
        <w:tcPr>
          <w:tcW w:w="4788" w:type="dxa"/>
        </w:tcPr>
        <w:p w:rsidR="00CC0BB8" w:rsidRPr="00A7289A" w:rsidRDefault="00CC0BB8" w:rsidP="0004390B">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Pr>
              <w:rFonts w:ascii="Times New Roman" w:hAnsi="Times New Roman"/>
              <w:noProof/>
              <w:sz w:val="16"/>
              <w:szCs w:val="16"/>
            </w:rPr>
            <w:t>EAI_API_lookupGroupAndEligibility_Interface.docx</w:t>
          </w:r>
          <w:r w:rsidRPr="00A7289A">
            <w:rPr>
              <w:rFonts w:ascii="Times New Roman" w:hAnsi="Times New Roman"/>
              <w:sz w:val="16"/>
              <w:szCs w:val="16"/>
            </w:rPr>
            <w:fldChar w:fldCharType="end"/>
          </w:r>
        </w:p>
      </w:tc>
      <w:tc>
        <w:tcPr>
          <w:tcW w:w="4788" w:type="dxa"/>
        </w:tcPr>
        <w:p w:rsidR="00CC0BB8" w:rsidRPr="00A7289A" w:rsidRDefault="00CC0BB8" w:rsidP="00A7289A">
          <w:pPr>
            <w:pStyle w:val="Footer"/>
            <w:spacing w:after="0"/>
            <w:jc w:val="right"/>
            <w:rPr>
              <w:rFonts w:ascii="Times New Roman" w:hAnsi="Times New Roman"/>
              <w:sz w:val="16"/>
              <w:szCs w:val="16"/>
            </w:rPr>
          </w:pPr>
          <w:r w:rsidRPr="00A7289A">
            <w:rPr>
              <w:rFonts w:ascii="Times New Roman" w:hAnsi="Times New Roman"/>
              <w:sz w:val="16"/>
              <w:szCs w:val="16"/>
            </w:rPr>
            <w:t xml:space="preserve">Page </w:t>
          </w:r>
          <w:r w:rsidRPr="00A7289A">
            <w:rPr>
              <w:rFonts w:ascii="Times New Roman" w:hAnsi="Times New Roman"/>
              <w:sz w:val="16"/>
              <w:szCs w:val="16"/>
            </w:rPr>
            <w:fldChar w:fldCharType="begin"/>
          </w:r>
          <w:r w:rsidRPr="00A7289A">
            <w:rPr>
              <w:rFonts w:ascii="Times New Roman" w:hAnsi="Times New Roman"/>
              <w:sz w:val="16"/>
              <w:szCs w:val="16"/>
            </w:rPr>
            <w:instrText xml:space="preserve"> PAGE   \* MERGEFORMAT </w:instrText>
          </w:r>
          <w:r w:rsidRPr="00A7289A">
            <w:rPr>
              <w:rFonts w:ascii="Times New Roman" w:hAnsi="Times New Roman"/>
              <w:sz w:val="16"/>
              <w:szCs w:val="16"/>
            </w:rPr>
            <w:fldChar w:fldCharType="separate"/>
          </w:r>
          <w:r w:rsidR="00372D5A">
            <w:rPr>
              <w:rFonts w:ascii="Times New Roman" w:hAnsi="Times New Roman"/>
              <w:noProof/>
              <w:sz w:val="16"/>
              <w:szCs w:val="16"/>
            </w:rPr>
            <w:t>11</w:t>
          </w:r>
          <w:r w:rsidRPr="00A7289A">
            <w:rPr>
              <w:rFonts w:ascii="Times New Roman" w:hAnsi="Times New Roman"/>
              <w:sz w:val="16"/>
              <w:szCs w:val="16"/>
            </w:rPr>
            <w:fldChar w:fldCharType="end"/>
          </w:r>
        </w:p>
      </w:tc>
    </w:tr>
  </w:tbl>
  <w:p w:rsidR="00CC0BB8" w:rsidRPr="00DE304B" w:rsidRDefault="00CC0BB8" w:rsidP="00DE30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6588"/>
      <w:gridCol w:w="6588"/>
    </w:tblGrid>
    <w:tr w:rsidR="00CC0BB8" w:rsidRPr="00610E71" w:rsidTr="00610E71">
      <w:tc>
        <w:tcPr>
          <w:tcW w:w="6588" w:type="dxa"/>
        </w:tcPr>
        <w:p w:rsidR="00CC0BB8" w:rsidRPr="00610E71" w:rsidRDefault="00CC0BB8" w:rsidP="0004390B">
          <w:pPr>
            <w:pStyle w:val="Footer"/>
            <w:spacing w:after="0"/>
            <w:rPr>
              <w:rFonts w:ascii="Times New Roman" w:hAnsi="Times New Roman"/>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Pr>
              <w:rFonts w:ascii="Times New Roman" w:hAnsi="Times New Roman"/>
              <w:noProof/>
              <w:sz w:val="16"/>
              <w:szCs w:val="16"/>
            </w:rPr>
            <w:t>EAI_API_lookupGroupAndEligibility_Interface.docx</w:t>
          </w:r>
          <w:r w:rsidRPr="00610E71">
            <w:rPr>
              <w:rFonts w:ascii="Times New Roman" w:hAnsi="Times New Roman"/>
              <w:sz w:val="16"/>
              <w:szCs w:val="16"/>
            </w:rPr>
            <w:fldChar w:fldCharType="end"/>
          </w:r>
        </w:p>
      </w:tc>
      <w:tc>
        <w:tcPr>
          <w:tcW w:w="6588" w:type="dxa"/>
        </w:tcPr>
        <w:p w:rsidR="00CC0BB8" w:rsidRPr="00610E71" w:rsidRDefault="00CC0BB8"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sidR="00372D5A">
            <w:rPr>
              <w:rFonts w:ascii="Times New Roman" w:hAnsi="Times New Roman"/>
              <w:noProof/>
              <w:sz w:val="16"/>
              <w:szCs w:val="16"/>
            </w:rPr>
            <w:t>17</w:t>
          </w:r>
          <w:r w:rsidRPr="00610E71">
            <w:rPr>
              <w:rFonts w:ascii="Times New Roman" w:hAnsi="Times New Roman"/>
              <w:sz w:val="16"/>
              <w:szCs w:val="16"/>
            </w:rPr>
            <w:fldChar w:fldCharType="end"/>
          </w:r>
        </w:p>
      </w:tc>
    </w:tr>
  </w:tbl>
  <w:p w:rsidR="00CC0BB8" w:rsidRPr="00DE304B" w:rsidRDefault="00CC0BB8" w:rsidP="00DE30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6588"/>
      <w:gridCol w:w="6588"/>
    </w:tblGrid>
    <w:tr w:rsidR="00CC0BB8" w:rsidRPr="00610E71" w:rsidTr="00610E71">
      <w:tc>
        <w:tcPr>
          <w:tcW w:w="6588" w:type="dxa"/>
        </w:tcPr>
        <w:p w:rsidR="00CC0BB8" w:rsidRPr="00610E71" w:rsidRDefault="00CC0BB8" w:rsidP="0004390B">
          <w:pPr>
            <w:pStyle w:val="Footer"/>
            <w:spacing w:after="0"/>
            <w:rPr>
              <w:rFonts w:ascii="Times New Roman" w:hAnsi="Times New Roman"/>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Pr>
              <w:rFonts w:ascii="Times New Roman" w:hAnsi="Times New Roman"/>
              <w:noProof/>
              <w:sz w:val="16"/>
              <w:szCs w:val="16"/>
            </w:rPr>
            <w:t>EAI_API_lookupGroupAndEligibility_Interface.docx</w:t>
          </w:r>
          <w:r w:rsidRPr="00610E71">
            <w:rPr>
              <w:rFonts w:ascii="Times New Roman" w:hAnsi="Times New Roman"/>
              <w:sz w:val="16"/>
              <w:szCs w:val="16"/>
            </w:rPr>
            <w:fldChar w:fldCharType="end"/>
          </w:r>
        </w:p>
      </w:tc>
      <w:tc>
        <w:tcPr>
          <w:tcW w:w="6588" w:type="dxa"/>
        </w:tcPr>
        <w:p w:rsidR="00CC0BB8" w:rsidRPr="00610E71" w:rsidRDefault="00CC0BB8"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Pr>
              <w:rFonts w:ascii="Times New Roman" w:hAnsi="Times New Roman"/>
              <w:noProof/>
              <w:sz w:val="16"/>
              <w:szCs w:val="16"/>
            </w:rPr>
            <w:t>16</w:t>
          </w:r>
          <w:r w:rsidRPr="00610E71">
            <w:rPr>
              <w:rFonts w:ascii="Times New Roman" w:hAnsi="Times New Roman"/>
              <w:sz w:val="16"/>
              <w:szCs w:val="16"/>
            </w:rPr>
            <w:fldChar w:fldCharType="end"/>
          </w:r>
        </w:p>
      </w:tc>
    </w:tr>
  </w:tbl>
  <w:p w:rsidR="00CC0BB8" w:rsidRPr="00DE304B" w:rsidRDefault="00CC0BB8" w:rsidP="00DE30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4788"/>
      <w:gridCol w:w="4788"/>
    </w:tblGrid>
    <w:tr w:rsidR="00CC0BB8" w:rsidRPr="00610E71" w:rsidTr="00610E71">
      <w:tc>
        <w:tcPr>
          <w:tcW w:w="4788" w:type="dxa"/>
        </w:tcPr>
        <w:p w:rsidR="00CC0BB8" w:rsidRPr="00610E71" w:rsidRDefault="00CC0BB8" w:rsidP="0004390B">
          <w:pPr>
            <w:pStyle w:val="Footer"/>
            <w:spacing w:after="0"/>
            <w:rPr>
              <w:rFonts w:ascii="Times New Roman" w:hAnsi="Times New Roman"/>
              <w:noProof/>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Pr>
              <w:rFonts w:ascii="Times New Roman" w:hAnsi="Times New Roman"/>
              <w:noProof/>
              <w:sz w:val="16"/>
              <w:szCs w:val="16"/>
            </w:rPr>
            <w:t>EAI_API_lookupGroupAndEligibility_Interface.docx</w:t>
          </w:r>
          <w:r w:rsidRPr="00610E71">
            <w:rPr>
              <w:rFonts w:ascii="Times New Roman" w:hAnsi="Times New Roman"/>
              <w:sz w:val="16"/>
              <w:szCs w:val="16"/>
            </w:rPr>
            <w:fldChar w:fldCharType="end"/>
          </w:r>
        </w:p>
      </w:tc>
      <w:tc>
        <w:tcPr>
          <w:tcW w:w="4788" w:type="dxa"/>
        </w:tcPr>
        <w:p w:rsidR="00CC0BB8" w:rsidRPr="00610E71" w:rsidRDefault="00CC0BB8"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sidR="00372D5A">
            <w:rPr>
              <w:rFonts w:ascii="Times New Roman" w:hAnsi="Times New Roman"/>
              <w:noProof/>
              <w:sz w:val="16"/>
              <w:szCs w:val="16"/>
            </w:rPr>
            <w:t>27</w:t>
          </w:r>
          <w:r w:rsidRPr="00610E71">
            <w:rPr>
              <w:rFonts w:ascii="Times New Roman" w:hAnsi="Times New Roman"/>
              <w:sz w:val="16"/>
              <w:szCs w:val="16"/>
            </w:rPr>
            <w:fldChar w:fldCharType="end"/>
          </w:r>
        </w:p>
      </w:tc>
    </w:tr>
  </w:tbl>
  <w:p w:rsidR="00CC0BB8" w:rsidRPr="00DE304B" w:rsidRDefault="00CC0BB8" w:rsidP="00DE3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57" w:rsidRDefault="00893557">
      <w:r>
        <w:separator/>
      </w:r>
    </w:p>
  </w:footnote>
  <w:footnote w:type="continuationSeparator" w:id="0">
    <w:p w:rsidR="00893557" w:rsidRDefault="00893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878"/>
      <w:gridCol w:w="4878"/>
    </w:tblGrid>
    <w:tr w:rsidR="00CC0BB8" w:rsidRPr="00A7289A" w:rsidTr="00A7289A">
      <w:tc>
        <w:tcPr>
          <w:tcW w:w="4878" w:type="dxa"/>
        </w:tcPr>
        <w:p w:rsidR="00CC0BB8" w:rsidRPr="00A7289A" w:rsidRDefault="00CC0BB8"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878" w:type="dxa"/>
        </w:tcPr>
        <w:p w:rsidR="00CC0BB8" w:rsidRPr="00A7289A" w:rsidRDefault="00CC0BB8" w:rsidP="00A7289A">
          <w:pPr>
            <w:pStyle w:val="Header"/>
            <w:spacing w:before="0" w:after="0"/>
            <w:jc w:val="right"/>
            <w:rPr>
              <w:rFonts w:ascii="Times New Roman" w:hAnsi="Times New Roman"/>
              <w:b w:val="0"/>
              <w:sz w:val="16"/>
              <w:szCs w:val="16"/>
            </w:rPr>
          </w:pPr>
          <w:r w:rsidRPr="00A7289A">
            <w:rPr>
              <w:rFonts w:ascii="Times New Roman" w:hAnsi="Times New Roman"/>
              <w:b w:val="0"/>
              <w:sz w:val="16"/>
              <w:szCs w:val="16"/>
            </w:rPr>
            <w:t>Enterprise Application Integration (EAI)</w:t>
          </w:r>
        </w:p>
      </w:tc>
    </w:tr>
  </w:tbl>
  <w:p w:rsidR="00CC0BB8" w:rsidRPr="00A7289A" w:rsidRDefault="00CC0BB8" w:rsidP="00A72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B8" w:rsidRDefault="00CC0BB8">
    <w:pPr>
      <w:pStyle w:val="Header"/>
      <w:pBdr>
        <w:bottom w:val="single" w:sz="6" w:space="1" w:color="auto"/>
      </w:pBdr>
      <w:tabs>
        <w:tab w:val="clear" w:pos="4320"/>
        <w:tab w:val="clear" w:pos="8640"/>
        <w:tab w:val="center" w:pos="4680"/>
        <w:tab w:val="right" w:pos="9360"/>
      </w:tabs>
      <w:rPr>
        <w:b w:val="0"/>
        <w:bCs/>
        <w:sz w:val="16"/>
      </w:rPr>
    </w:pPr>
    <w:r>
      <w:rPr>
        <w:b w:val="0"/>
        <w:bCs/>
        <w:sz w:val="16"/>
      </w:rPr>
      <w:t>Nextel Communications</w:t>
    </w:r>
    <w:r>
      <w:rPr>
        <w:b w:val="0"/>
        <w:bCs/>
        <w:sz w:val="16"/>
      </w:rPr>
      <w:tab/>
    </w:r>
    <w:r>
      <w:rPr>
        <w:b w:val="0"/>
        <w:bCs/>
        <w:sz w:val="16"/>
      </w:rPr>
      <w:tab/>
      <w:t>SDM</w:t>
    </w:r>
  </w:p>
  <w:p w:rsidR="00CC0BB8" w:rsidRDefault="00CC0B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88"/>
      <w:gridCol w:w="4788"/>
    </w:tblGrid>
    <w:tr w:rsidR="00CC0BB8" w:rsidRPr="00A7289A" w:rsidTr="00A7289A">
      <w:tc>
        <w:tcPr>
          <w:tcW w:w="4788" w:type="dxa"/>
        </w:tcPr>
        <w:p w:rsidR="00CC0BB8" w:rsidRPr="00A7289A" w:rsidRDefault="00CC0BB8"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788" w:type="dxa"/>
        </w:tcPr>
        <w:p w:rsidR="00CC0BB8" w:rsidRPr="00A7289A" w:rsidRDefault="00CC0BB8" w:rsidP="00A7289A">
          <w:pPr>
            <w:pStyle w:val="Header"/>
            <w:spacing w:before="0" w:after="0"/>
            <w:jc w:val="right"/>
            <w:rPr>
              <w:rFonts w:ascii="Times New Roman" w:hAnsi="Times New Roman"/>
              <w:b w:val="0"/>
              <w:sz w:val="16"/>
              <w:szCs w:val="16"/>
            </w:rPr>
          </w:pPr>
          <w:r w:rsidRPr="00A7289A">
            <w:rPr>
              <w:rFonts w:ascii="Times New Roman" w:hAnsi="Times New Roman"/>
              <w:b w:val="0"/>
              <w:sz w:val="16"/>
              <w:szCs w:val="16"/>
            </w:rPr>
            <w:t>Enterprise Application Integration (EAI)</w:t>
          </w:r>
        </w:p>
      </w:tc>
    </w:tr>
  </w:tbl>
  <w:p w:rsidR="00CC0BB8" w:rsidRPr="00A7289A" w:rsidRDefault="00CC0BB8" w:rsidP="00A728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Borders>
        <w:bottom w:val="single" w:sz="4" w:space="0" w:color="auto"/>
      </w:tblBorders>
      <w:tblLook w:val="04A0" w:firstRow="1" w:lastRow="0" w:firstColumn="1" w:lastColumn="0" w:noHBand="0" w:noVBand="1"/>
    </w:tblPr>
    <w:tblGrid>
      <w:gridCol w:w="6588"/>
      <w:gridCol w:w="6588"/>
    </w:tblGrid>
    <w:tr w:rsidR="00CC0BB8" w:rsidRPr="00A7289A" w:rsidTr="00A7289A">
      <w:tc>
        <w:tcPr>
          <w:tcW w:w="6588" w:type="dxa"/>
        </w:tcPr>
        <w:p w:rsidR="00CC0BB8" w:rsidRPr="00A7289A" w:rsidRDefault="00CC0BB8"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Pr>
        <w:p w:rsidR="00CC0BB8" w:rsidRPr="00A7289A" w:rsidRDefault="00CC0BB8"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r w:rsidRPr="00A7289A">
            <w:rPr>
              <w:rFonts w:ascii="Times New Roman" w:hAnsi="Times New Roman"/>
              <w:b w:val="0"/>
              <w:bCs/>
              <w:sz w:val="16"/>
            </w:rPr>
            <w:t>Enterprise Application Integration (EAI)</w:t>
          </w:r>
        </w:p>
      </w:tc>
    </w:tr>
  </w:tbl>
  <w:p w:rsidR="00CC0BB8" w:rsidRPr="00AB428A" w:rsidRDefault="00CC0BB8" w:rsidP="001B3813">
    <w:pPr>
      <w:pStyle w:val="Header"/>
      <w:tabs>
        <w:tab w:val="clear" w:pos="4320"/>
        <w:tab w:val="clear" w:pos="8640"/>
        <w:tab w:val="center" w:pos="4680"/>
        <w:tab w:val="right" w:pos="9360"/>
      </w:tabs>
      <w:ind w:left="-180"/>
      <w:rPr>
        <w:b w:val="0"/>
        <w:bCs/>
        <w:sz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Borders>
        <w:bottom w:val="single" w:sz="4" w:space="0" w:color="auto"/>
      </w:tblBorders>
      <w:tblLook w:val="04A0" w:firstRow="1" w:lastRow="0" w:firstColumn="1" w:lastColumn="0" w:noHBand="0" w:noVBand="1"/>
    </w:tblPr>
    <w:tblGrid>
      <w:gridCol w:w="6588"/>
      <w:gridCol w:w="6588"/>
    </w:tblGrid>
    <w:tr w:rsidR="00CC0BB8" w:rsidRPr="00A7289A" w:rsidTr="00A7289A">
      <w:tc>
        <w:tcPr>
          <w:tcW w:w="6588" w:type="dxa"/>
        </w:tcPr>
        <w:p w:rsidR="00CC0BB8" w:rsidRPr="00A7289A" w:rsidRDefault="00CC0BB8"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Pr>
        <w:p w:rsidR="00CC0BB8" w:rsidRPr="00A7289A" w:rsidRDefault="00CC0BB8"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r w:rsidRPr="00A7289A">
            <w:rPr>
              <w:rFonts w:ascii="Times New Roman" w:hAnsi="Times New Roman"/>
              <w:b w:val="0"/>
              <w:bCs/>
              <w:sz w:val="16"/>
            </w:rPr>
            <w:t>Enterprise Application Integration (EAI)</w:t>
          </w:r>
        </w:p>
      </w:tc>
    </w:tr>
  </w:tbl>
  <w:p w:rsidR="00CC0BB8" w:rsidRPr="00AB428A" w:rsidRDefault="00CC0BB8" w:rsidP="001B3813">
    <w:pPr>
      <w:pStyle w:val="Header"/>
      <w:tabs>
        <w:tab w:val="clear" w:pos="4320"/>
        <w:tab w:val="clear" w:pos="8640"/>
        <w:tab w:val="center" w:pos="4680"/>
        <w:tab w:val="right" w:pos="9360"/>
      </w:tabs>
      <w:ind w:left="-180"/>
      <w:rPr>
        <w:b w:val="0"/>
        <w:bCs/>
        <w:sz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Borders>
        <w:bottom w:val="single" w:sz="4" w:space="0" w:color="auto"/>
      </w:tblBorders>
      <w:tblLook w:val="04A0" w:firstRow="1" w:lastRow="0" w:firstColumn="1" w:lastColumn="0" w:noHBand="0" w:noVBand="1"/>
    </w:tblPr>
    <w:tblGrid>
      <w:gridCol w:w="6588"/>
      <w:gridCol w:w="6588"/>
    </w:tblGrid>
    <w:tr w:rsidR="00CC0BB8" w:rsidRPr="00A7289A" w:rsidTr="00A7289A">
      <w:tc>
        <w:tcPr>
          <w:tcW w:w="6588" w:type="dxa"/>
        </w:tcPr>
        <w:p w:rsidR="00CC0BB8" w:rsidRPr="00A7289A" w:rsidRDefault="00CC0BB8"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Pr>
        <w:p w:rsidR="00CC0BB8" w:rsidRPr="00A7289A" w:rsidRDefault="00CC0BB8"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r w:rsidRPr="00A7289A">
            <w:rPr>
              <w:rFonts w:ascii="Times New Roman" w:hAnsi="Times New Roman"/>
              <w:b w:val="0"/>
              <w:bCs/>
              <w:sz w:val="16"/>
            </w:rPr>
            <w:t>Enterprise Application Integration (EAI)</w:t>
          </w:r>
        </w:p>
      </w:tc>
    </w:tr>
  </w:tbl>
  <w:p w:rsidR="00CC0BB8" w:rsidRPr="00AB428A" w:rsidRDefault="00CC0BB8" w:rsidP="001B3813">
    <w:pPr>
      <w:pStyle w:val="Header"/>
      <w:tabs>
        <w:tab w:val="clear" w:pos="4320"/>
        <w:tab w:val="clear" w:pos="8640"/>
        <w:tab w:val="center" w:pos="4680"/>
        <w:tab w:val="right" w:pos="9360"/>
      </w:tabs>
      <w:ind w:left="-180"/>
      <w:rPr>
        <w:b w:val="0"/>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32A"/>
    <w:multiLevelType w:val="multilevel"/>
    <w:tmpl w:val="8D545E0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53049"/>
    <w:multiLevelType w:val="multilevel"/>
    <w:tmpl w:val="CBEEE9F4"/>
    <w:lvl w:ilvl="0">
      <w:start w:val="1"/>
      <w:numFmt w:val="bullet"/>
      <w:lvlText w:val="*"/>
      <w:lvlJc w:val="left"/>
      <w:pPr>
        <w:tabs>
          <w:tab w:val="num" w:pos="360"/>
        </w:tabs>
        <w:ind w:left="360" w:hanging="360"/>
      </w:pPr>
      <w:rPr>
        <w:rFonts w:ascii="Times New Roman" w:hAnsi="Times New Roman" w:cs="Times New Roman" w:hint="default"/>
      </w:rPr>
    </w:lvl>
    <w:lvl w:ilvl="1">
      <w:start w:val="3"/>
      <w:numFmt w:val="bullet"/>
      <w:lvlText w:val=""/>
      <w:lvlJc w:val="left"/>
      <w:pPr>
        <w:tabs>
          <w:tab w:val="num" w:pos="1080"/>
        </w:tabs>
        <w:ind w:left="1080" w:hanging="360"/>
      </w:pPr>
      <w:rPr>
        <w:rFonts w:ascii="Symbol" w:eastAsia="Times New Roman" w:hAnsi="Symbol" w:cs="Times New Roman"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0B3171"/>
    <w:multiLevelType w:val="hybridMultilevel"/>
    <w:tmpl w:val="E0EA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B2B1E"/>
    <w:multiLevelType w:val="hybridMultilevel"/>
    <w:tmpl w:val="E0F48148"/>
    <w:lvl w:ilvl="0" w:tplc="04090001">
      <w:start w:val="1"/>
      <w:numFmt w:val="bullet"/>
      <w:lvlText w:val=""/>
      <w:lvlJc w:val="left"/>
      <w:pPr>
        <w:ind w:left="720" w:hanging="360"/>
      </w:pPr>
      <w:rPr>
        <w:rFonts w:ascii="Symbol" w:hAnsi="Symbol" w:hint="default"/>
      </w:rPr>
    </w:lvl>
    <w:lvl w:ilvl="1" w:tplc="235E44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7465B"/>
    <w:multiLevelType w:val="multilevel"/>
    <w:tmpl w:val="621EAD2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FE52CB"/>
    <w:multiLevelType w:val="hybridMultilevel"/>
    <w:tmpl w:val="15BE6584"/>
    <w:lvl w:ilvl="0" w:tplc="E92E286C">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4415E6"/>
    <w:multiLevelType w:val="hybridMultilevel"/>
    <w:tmpl w:val="896A1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6705D1"/>
    <w:multiLevelType w:val="multilevel"/>
    <w:tmpl w:val="11CE5F20"/>
    <w:lvl w:ilvl="0">
      <w:start w:val="1"/>
      <w:numFmt w:val="decimal"/>
      <w:pStyle w:val="Heading1"/>
      <w:lvlText w:val="%1"/>
      <w:lvlJc w:val="left"/>
      <w:pPr>
        <w:tabs>
          <w:tab w:val="num" w:pos="432"/>
        </w:tabs>
        <w:ind w:left="432" w:hanging="432"/>
      </w:pPr>
      <w:rPr>
        <w:rFonts w:hint="default"/>
        <w:sz w:val="40"/>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674"/>
        </w:tabs>
        <w:ind w:left="1674" w:hanging="864"/>
      </w:pPr>
      <w:rPr>
        <w:rFonts w:hint="default"/>
        <w:lang w:val="en-US"/>
      </w:rPr>
    </w:lvl>
    <w:lvl w:ilvl="4">
      <w:start w:val="1"/>
      <w:numFmt w:val="decimal"/>
      <w:pStyle w:val="Heading5"/>
      <w:lvlText w:val="%1.%2.%3.%4.%5"/>
      <w:lvlJc w:val="left"/>
      <w:pPr>
        <w:tabs>
          <w:tab w:val="num" w:pos="2448"/>
        </w:tabs>
        <w:ind w:left="2448" w:hanging="1008"/>
      </w:pPr>
      <w:rPr>
        <w:rFonts w:hint="default"/>
        <w:sz w:val="28"/>
        <w:szCs w:val="28"/>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BAC3936"/>
    <w:multiLevelType w:val="hybridMultilevel"/>
    <w:tmpl w:val="29E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760F6"/>
    <w:multiLevelType w:val="hybridMultilevel"/>
    <w:tmpl w:val="08227F3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285873DF"/>
    <w:multiLevelType w:val="hybridMultilevel"/>
    <w:tmpl w:val="F3548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EB75C00"/>
    <w:multiLevelType w:val="hybridMultilevel"/>
    <w:tmpl w:val="2F9827B0"/>
    <w:lvl w:ilvl="0" w:tplc="F92CB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941B10"/>
    <w:multiLevelType w:val="hybridMultilevel"/>
    <w:tmpl w:val="CA98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B6F1D"/>
    <w:multiLevelType w:val="multilevel"/>
    <w:tmpl w:val="036EEA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88D2C56"/>
    <w:multiLevelType w:val="hybridMultilevel"/>
    <w:tmpl w:val="C884F8E8"/>
    <w:lvl w:ilvl="0" w:tplc="04090001">
      <w:start w:val="1"/>
      <w:numFmt w:val="bullet"/>
      <w:lvlText w:val=""/>
      <w:lvlJc w:val="left"/>
      <w:pPr>
        <w:tabs>
          <w:tab w:val="num" w:pos="1260"/>
        </w:tabs>
        <w:ind w:left="1260" w:hanging="360"/>
      </w:pPr>
      <w:rPr>
        <w:rFonts w:ascii="Symbol" w:hAnsi="Symbol" w:hint="default"/>
      </w:rPr>
    </w:lvl>
    <w:lvl w:ilvl="1" w:tplc="83E08EC2">
      <w:start w:val="1"/>
      <w:numFmt w:val="decimal"/>
      <w:lvlText w:val="%2."/>
      <w:lvlJc w:val="left"/>
      <w:pPr>
        <w:tabs>
          <w:tab w:val="num" w:pos="1980"/>
        </w:tabs>
        <w:ind w:left="1980" w:hanging="360"/>
      </w:pPr>
      <w:rPr>
        <w:rFonts w:hint="default"/>
        <w:b w:val="0"/>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3D151336"/>
    <w:multiLevelType w:val="multilevel"/>
    <w:tmpl w:val="3D228DC8"/>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216710"/>
    <w:multiLevelType w:val="hybridMultilevel"/>
    <w:tmpl w:val="5FAE1DE2"/>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A22F37"/>
    <w:multiLevelType w:val="multilevel"/>
    <w:tmpl w:val="21C85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D37BC6"/>
    <w:multiLevelType w:val="hybridMultilevel"/>
    <w:tmpl w:val="6984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E192C"/>
    <w:multiLevelType w:val="hybridMultilevel"/>
    <w:tmpl w:val="A5C4E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8F5D49"/>
    <w:multiLevelType w:val="hybridMultilevel"/>
    <w:tmpl w:val="66402694"/>
    <w:lvl w:ilvl="0" w:tplc="82C40C62">
      <w:start w:val="1"/>
      <w:numFmt w:val="bullet"/>
      <w:lvlText w:val=""/>
      <w:lvlJc w:val="left"/>
      <w:pPr>
        <w:tabs>
          <w:tab w:val="num" w:pos="360"/>
        </w:tabs>
        <w:ind w:left="360" w:hanging="360"/>
      </w:pPr>
      <w:rPr>
        <w:rFonts w:ascii="Symbol" w:hAnsi="Symbol" w:hint="default"/>
      </w:rPr>
    </w:lvl>
    <w:lvl w:ilvl="1" w:tplc="4AAE87B6">
      <w:start w:val="1"/>
      <w:numFmt w:val="bullet"/>
      <w:lvlText w:val=""/>
      <w:lvlJc w:val="left"/>
      <w:pPr>
        <w:tabs>
          <w:tab w:val="num" w:pos="720"/>
        </w:tabs>
        <w:ind w:left="720" w:hanging="360"/>
      </w:pPr>
      <w:rPr>
        <w:rFonts w:ascii="Symbol" w:hAnsi="Symbol" w:hint="default"/>
      </w:rPr>
    </w:lvl>
    <w:lvl w:ilvl="2" w:tplc="DCCC37DC" w:tentative="1">
      <w:start w:val="1"/>
      <w:numFmt w:val="bullet"/>
      <w:lvlText w:val=""/>
      <w:lvlJc w:val="left"/>
      <w:pPr>
        <w:tabs>
          <w:tab w:val="num" w:pos="2160"/>
        </w:tabs>
        <w:ind w:left="2160" w:hanging="360"/>
      </w:pPr>
      <w:rPr>
        <w:rFonts w:ascii="Wingdings" w:hAnsi="Wingdings" w:hint="default"/>
      </w:rPr>
    </w:lvl>
    <w:lvl w:ilvl="3" w:tplc="56F20188" w:tentative="1">
      <w:start w:val="1"/>
      <w:numFmt w:val="bullet"/>
      <w:lvlText w:val=""/>
      <w:lvlJc w:val="left"/>
      <w:pPr>
        <w:tabs>
          <w:tab w:val="num" w:pos="2880"/>
        </w:tabs>
        <w:ind w:left="2880" w:hanging="360"/>
      </w:pPr>
      <w:rPr>
        <w:rFonts w:ascii="Symbol" w:hAnsi="Symbol" w:hint="default"/>
      </w:rPr>
    </w:lvl>
    <w:lvl w:ilvl="4" w:tplc="1F5C74FE" w:tentative="1">
      <w:start w:val="1"/>
      <w:numFmt w:val="bullet"/>
      <w:lvlText w:val="o"/>
      <w:lvlJc w:val="left"/>
      <w:pPr>
        <w:tabs>
          <w:tab w:val="num" w:pos="3600"/>
        </w:tabs>
        <w:ind w:left="3600" w:hanging="360"/>
      </w:pPr>
      <w:rPr>
        <w:rFonts w:ascii="Courier New" w:hAnsi="Courier New" w:cs="Courier New" w:hint="default"/>
      </w:rPr>
    </w:lvl>
    <w:lvl w:ilvl="5" w:tplc="C212B958" w:tentative="1">
      <w:start w:val="1"/>
      <w:numFmt w:val="bullet"/>
      <w:lvlText w:val=""/>
      <w:lvlJc w:val="left"/>
      <w:pPr>
        <w:tabs>
          <w:tab w:val="num" w:pos="4320"/>
        </w:tabs>
        <w:ind w:left="4320" w:hanging="360"/>
      </w:pPr>
      <w:rPr>
        <w:rFonts w:ascii="Wingdings" w:hAnsi="Wingdings" w:hint="default"/>
      </w:rPr>
    </w:lvl>
    <w:lvl w:ilvl="6" w:tplc="F5682202" w:tentative="1">
      <w:start w:val="1"/>
      <w:numFmt w:val="bullet"/>
      <w:lvlText w:val=""/>
      <w:lvlJc w:val="left"/>
      <w:pPr>
        <w:tabs>
          <w:tab w:val="num" w:pos="5040"/>
        </w:tabs>
        <w:ind w:left="5040" w:hanging="360"/>
      </w:pPr>
      <w:rPr>
        <w:rFonts w:ascii="Symbol" w:hAnsi="Symbol" w:hint="default"/>
      </w:rPr>
    </w:lvl>
    <w:lvl w:ilvl="7" w:tplc="1772B7B6" w:tentative="1">
      <w:start w:val="1"/>
      <w:numFmt w:val="bullet"/>
      <w:lvlText w:val="o"/>
      <w:lvlJc w:val="left"/>
      <w:pPr>
        <w:tabs>
          <w:tab w:val="num" w:pos="5760"/>
        </w:tabs>
        <w:ind w:left="5760" w:hanging="360"/>
      </w:pPr>
      <w:rPr>
        <w:rFonts w:ascii="Courier New" w:hAnsi="Courier New" w:cs="Courier New" w:hint="default"/>
      </w:rPr>
    </w:lvl>
    <w:lvl w:ilvl="8" w:tplc="70AAB37C" w:tentative="1">
      <w:start w:val="1"/>
      <w:numFmt w:val="bullet"/>
      <w:lvlText w:val=""/>
      <w:lvlJc w:val="left"/>
      <w:pPr>
        <w:tabs>
          <w:tab w:val="num" w:pos="6480"/>
        </w:tabs>
        <w:ind w:left="6480" w:hanging="360"/>
      </w:pPr>
      <w:rPr>
        <w:rFonts w:ascii="Wingdings" w:hAnsi="Wingdings" w:hint="default"/>
      </w:rPr>
    </w:lvl>
  </w:abstractNum>
  <w:abstractNum w:abstractNumId="21">
    <w:nsid w:val="48CA370A"/>
    <w:multiLevelType w:val="hybridMultilevel"/>
    <w:tmpl w:val="CDDE5D1C"/>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8A1915"/>
    <w:multiLevelType w:val="multilevel"/>
    <w:tmpl w:val="C9BE021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DB7A8F"/>
    <w:multiLevelType w:val="hybridMultilevel"/>
    <w:tmpl w:val="3D08EA66"/>
    <w:lvl w:ilvl="0" w:tplc="371E0244">
      <w:start w:val="1"/>
      <w:numFmt w:val="bullet"/>
      <w:lvlText w:val=""/>
      <w:lvlJc w:val="left"/>
      <w:pPr>
        <w:tabs>
          <w:tab w:val="num" w:pos="1260"/>
        </w:tabs>
        <w:ind w:left="1260" w:hanging="360"/>
      </w:pPr>
      <w:rPr>
        <w:rFonts w:ascii="Symbol" w:hAnsi="Symbol" w:hint="default"/>
        <w:b/>
      </w:rPr>
    </w:lvl>
    <w:lvl w:ilvl="1" w:tplc="3E6C0F14">
      <w:start w:val="1"/>
      <w:numFmt w:val="bullet"/>
      <w:lvlText w:val="o"/>
      <w:lvlJc w:val="left"/>
      <w:pPr>
        <w:tabs>
          <w:tab w:val="num" w:pos="1980"/>
        </w:tabs>
        <w:ind w:left="1980" w:hanging="360"/>
      </w:pPr>
      <w:rPr>
        <w:rFonts w:ascii="Courier New" w:hAnsi="Courier New" w:cs="Courier New" w:hint="default"/>
      </w:rPr>
    </w:lvl>
    <w:lvl w:ilvl="2" w:tplc="C9C65864" w:tentative="1">
      <w:start w:val="1"/>
      <w:numFmt w:val="bullet"/>
      <w:lvlText w:val=""/>
      <w:lvlJc w:val="left"/>
      <w:pPr>
        <w:tabs>
          <w:tab w:val="num" w:pos="2700"/>
        </w:tabs>
        <w:ind w:left="2700" w:hanging="360"/>
      </w:pPr>
      <w:rPr>
        <w:rFonts w:ascii="Wingdings" w:hAnsi="Wingdings" w:hint="default"/>
      </w:rPr>
    </w:lvl>
    <w:lvl w:ilvl="3" w:tplc="5BDA4658" w:tentative="1">
      <w:start w:val="1"/>
      <w:numFmt w:val="bullet"/>
      <w:lvlText w:val=""/>
      <w:lvlJc w:val="left"/>
      <w:pPr>
        <w:tabs>
          <w:tab w:val="num" w:pos="3420"/>
        </w:tabs>
        <w:ind w:left="3420" w:hanging="360"/>
      </w:pPr>
      <w:rPr>
        <w:rFonts w:ascii="Symbol" w:hAnsi="Symbol" w:hint="default"/>
      </w:rPr>
    </w:lvl>
    <w:lvl w:ilvl="4" w:tplc="06621CCE" w:tentative="1">
      <w:start w:val="1"/>
      <w:numFmt w:val="bullet"/>
      <w:lvlText w:val="o"/>
      <w:lvlJc w:val="left"/>
      <w:pPr>
        <w:tabs>
          <w:tab w:val="num" w:pos="4140"/>
        </w:tabs>
        <w:ind w:left="4140" w:hanging="360"/>
      </w:pPr>
      <w:rPr>
        <w:rFonts w:ascii="Courier New" w:hAnsi="Courier New" w:cs="Courier New" w:hint="default"/>
      </w:rPr>
    </w:lvl>
    <w:lvl w:ilvl="5" w:tplc="5D9214A0" w:tentative="1">
      <w:start w:val="1"/>
      <w:numFmt w:val="bullet"/>
      <w:lvlText w:val=""/>
      <w:lvlJc w:val="left"/>
      <w:pPr>
        <w:tabs>
          <w:tab w:val="num" w:pos="4860"/>
        </w:tabs>
        <w:ind w:left="4860" w:hanging="360"/>
      </w:pPr>
      <w:rPr>
        <w:rFonts w:ascii="Wingdings" w:hAnsi="Wingdings" w:hint="default"/>
      </w:rPr>
    </w:lvl>
    <w:lvl w:ilvl="6" w:tplc="B74A00F6" w:tentative="1">
      <w:start w:val="1"/>
      <w:numFmt w:val="bullet"/>
      <w:lvlText w:val=""/>
      <w:lvlJc w:val="left"/>
      <w:pPr>
        <w:tabs>
          <w:tab w:val="num" w:pos="5580"/>
        </w:tabs>
        <w:ind w:left="5580" w:hanging="360"/>
      </w:pPr>
      <w:rPr>
        <w:rFonts w:ascii="Symbol" w:hAnsi="Symbol" w:hint="default"/>
      </w:rPr>
    </w:lvl>
    <w:lvl w:ilvl="7" w:tplc="312E2BC0" w:tentative="1">
      <w:start w:val="1"/>
      <w:numFmt w:val="bullet"/>
      <w:lvlText w:val="o"/>
      <w:lvlJc w:val="left"/>
      <w:pPr>
        <w:tabs>
          <w:tab w:val="num" w:pos="6300"/>
        </w:tabs>
        <w:ind w:left="6300" w:hanging="360"/>
      </w:pPr>
      <w:rPr>
        <w:rFonts w:ascii="Courier New" w:hAnsi="Courier New" w:cs="Courier New" w:hint="default"/>
      </w:rPr>
    </w:lvl>
    <w:lvl w:ilvl="8" w:tplc="DDEC3E2A" w:tentative="1">
      <w:start w:val="1"/>
      <w:numFmt w:val="bullet"/>
      <w:lvlText w:val=""/>
      <w:lvlJc w:val="left"/>
      <w:pPr>
        <w:tabs>
          <w:tab w:val="num" w:pos="7020"/>
        </w:tabs>
        <w:ind w:left="7020" w:hanging="360"/>
      </w:pPr>
      <w:rPr>
        <w:rFonts w:ascii="Wingdings" w:hAnsi="Wingdings" w:hint="default"/>
      </w:rPr>
    </w:lvl>
  </w:abstractNum>
  <w:abstractNum w:abstractNumId="24">
    <w:nsid w:val="5F7F6574"/>
    <w:multiLevelType w:val="hybridMultilevel"/>
    <w:tmpl w:val="47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3644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3DE181C"/>
    <w:multiLevelType w:val="hybridMultilevel"/>
    <w:tmpl w:val="05D66548"/>
    <w:lvl w:ilvl="0" w:tplc="04090001">
      <w:start w:val="1"/>
      <w:numFmt w:val="decimal"/>
      <w:lvlText w:val="%1."/>
      <w:lvlJc w:val="left"/>
      <w:pPr>
        <w:tabs>
          <w:tab w:val="num" w:pos="720"/>
        </w:tabs>
        <w:ind w:left="720" w:hanging="360"/>
      </w:pPr>
      <w:rPr>
        <w:b w:val="0"/>
      </w:rPr>
    </w:lvl>
    <w:lvl w:ilvl="1" w:tplc="04090001"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65535C8F"/>
    <w:multiLevelType w:val="hybridMultilevel"/>
    <w:tmpl w:val="229C1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5856902"/>
    <w:multiLevelType w:val="multilevel"/>
    <w:tmpl w:val="E05CB3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6AF16AC"/>
    <w:multiLevelType w:val="hybridMultilevel"/>
    <w:tmpl w:val="F684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475FD"/>
    <w:multiLevelType w:val="hybridMultilevel"/>
    <w:tmpl w:val="02C23CC4"/>
    <w:lvl w:ilvl="0" w:tplc="C6BEFA5A">
      <w:start w:val="1"/>
      <w:numFmt w:val="bullet"/>
      <w:lvlText w:val=""/>
      <w:lvlJc w:val="left"/>
      <w:pPr>
        <w:tabs>
          <w:tab w:val="num" w:pos="1260"/>
        </w:tabs>
        <w:ind w:left="1260" w:hanging="360"/>
      </w:pPr>
      <w:rPr>
        <w:rFonts w:ascii="Symbol" w:hAnsi="Symbol"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6A934AEE"/>
    <w:multiLevelType w:val="hybridMultilevel"/>
    <w:tmpl w:val="BF7C86AE"/>
    <w:lvl w:ilvl="0" w:tplc="F184F6C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9F4730"/>
    <w:multiLevelType w:val="hybridMultilevel"/>
    <w:tmpl w:val="A3C2DAB6"/>
    <w:lvl w:ilvl="0" w:tplc="04090001">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0E46B5"/>
    <w:multiLevelType w:val="hybridMultilevel"/>
    <w:tmpl w:val="480C6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732FF4"/>
    <w:multiLevelType w:val="multilevel"/>
    <w:tmpl w:val="9B9E8610"/>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75303D0"/>
    <w:multiLevelType w:val="hybridMultilevel"/>
    <w:tmpl w:val="0408E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9A7585"/>
    <w:multiLevelType w:val="hybridMultilevel"/>
    <w:tmpl w:val="1910DCE8"/>
    <w:lvl w:ilvl="0" w:tplc="43569C5A">
      <w:start w:val="1"/>
      <w:numFmt w:val="bullet"/>
      <w:lvlText w:val="■"/>
      <w:lvlJc w:val="left"/>
      <w:pPr>
        <w:tabs>
          <w:tab w:val="num" w:pos="1800"/>
        </w:tabs>
        <w:ind w:left="1800" w:hanging="360"/>
      </w:pPr>
      <w:rPr>
        <w:rFonts w:ascii="Times New Roman" w:hAnsi="Times New Roman" w:hint="default"/>
        <w:color w:val="336699"/>
        <w:sz w:val="18"/>
      </w:rPr>
    </w:lvl>
    <w:lvl w:ilvl="1" w:tplc="67303CD6">
      <w:start w:val="1"/>
      <w:numFmt w:val="lowerLetter"/>
      <w:lvlText w:val="%2."/>
      <w:lvlJc w:val="left"/>
      <w:pPr>
        <w:tabs>
          <w:tab w:val="num" w:pos="-1080"/>
        </w:tabs>
        <w:ind w:left="1440" w:hanging="360"/>
      </w:pPr>
      <w:rPr>
        <w:rFonts w:cs="Times New Roman" w:hint="default"/>
        <w:color w:val="336699"/>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5743A1"/>
    <w:multiLevelType w:val="hybridMultilevel"/>
    <w:tmpl w:val="72CA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701464"/>
    <w:multiLevelType w:val="hybridMultilevel"/>
    <w:tmpl w:val="C694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02345F"/>
    <w:multiLevelType w:val="hybridMultilevel"/>
    <w:tmpl w:val="E1CAC110"/>
    <w:lvl w:ilvl="0" w:tplc="04090005">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nsid w:val="7C176018"/>
    <w:multiLevelType w:val="multilevel"/>
    <w:tmpl w:val="288AA1DC"/>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C5F2285"/>
    <w:multiLevelType w:val="hybridMultilevel"/>
    <w:tmpl w:val="CBEEE9F4"/>
    <w:lvl w:ilvl="0" w:tplc="120A881C">
      <w:start w:val="1"/>
      <w:numFmt w:val="bullet"/>
      <w:lvlText w:val="*"/>
      <w:lvlJc w:val="left"/>
      <w:pPr>
        <w:tabs>
          <w:tab w:val="num" w:pos="360"/>
        </w:tabs>
        <w:ind w:left="360" w:hanging="360"/>
      </w:pPr>
      <w:rPr>
        <w:rFonts w:ascii="Times New Roman" w:hAnsi="Times New Roman" w:cs="Times New Roman" w:hint="default"/>
      </w:rPr>
    </w:lvl>
    <w:lvl w:ilvl="1" w:tplc="FAD2E2F8">
      <w:start w:val="3"/>
      <w:numFmt w:val="bullet"/>
      <w:lvlText w:val=""/>
      <w:lvlJc w:val="left"/>
      <w:pPr>
        <w:tabs>
          <w:tab w:val="num" w:pos="1080"/>
        </w:tabs>
        <w:ind w:left="1080" w:hanging="360"/>
      </w:pPr>
      <w:rPr>
        <w:rFonts w:ascii="Symbol" w:eastAsia="Times New Roman" w:hAnsi="Symbol" w:cs="Times New Roman" w:hint="default"/>
      </w:rPr>
    </w:lvl>
    <w:lvl w:ilvl="2" w:tplc="ED3E0644">
      <w:start w:val="1"/>
      <w:numFmt w:val="decimal"/>
      <w:lvlText w:val="%3."/>
      <w:lvlJc w:val="left"/>
      <w:pPr>
        <w:tabs>
          <w:tab w:val="num" w:pos="1980"/>
        </w:tabs>
        <w:ind w:left="1980" w:hanging="360"/>
      </w:pPr>
      <w:rPr>
        <w:rFonts w:hint="default"/>
      </w:rPr>
    </w:lvl>
    <w:lvl w:ilvl="3" w:tplc="C798D0D8" w:tentative="1">
      <w:start w:val="1"/>
      <w:numFmt w:val="decimal"/>
      <w:lvlText w:val="%4."/>
      <w:lvlJc w:val="left"/>
      <w:pPr>
        <w:tabs>
          <w:tab w:val="num" w:pos="2520"/>
        </w:tabs>
        <w:ind w:left="2520" w:hanging="360"/>
      </w:pPr>
    </w:lvl>
    <w:lvl w:ilvl="4" w:tplc="8BD6FF58" w:tentative="1">
      <w:start w:val="1"/>
      <w:numFmt w:val="lowerLetter"/>
      <w:lvlText w:val="%5."/>
      <w:lvlJc w:val="left"/>
      <w:pPr>
        <w:tabs>
          <w:tab w:val="num" w:pos="3240"/>
        </w:tabs>
        <w:ind w:left="3240" w:hanging="360"/>
      </w:pPr>
    </w:lvl>
    <w:lvl w:ilvl="5" w:tplc="569CF8DA" w:tentative="1">
      <w:start w:val="1"/>
      <w:numFmt w:val="lowerRoman"/>
      <w:lvlText w:val="%6."/>
      <w:lvlJc w:val="right"/>
      <w:pPr>
        <w:tabs>
          <w:tab w:val="num" w:pos="3960"/>
        </w:tabs>
        <w:ind w:left="3960" w:hanging="180"/>
      </w:pPr>
    </w:lvl>
    <w:lvl w:ilvl="6" w:tplc="8CD67BDE" w:tentative="1">
      <w:start w:val="1"/>
      <w:numFmt w:val="decimal"/>
      <w:lvlText w:val="%7."/>
      <w:lvlJc w:val="left"/>
      <w:pPr>
        <w:tabs>
          <w:tab w:val="num" w:pos="4680"/>
        </w:tabs>
        <w:ind w:left="4680" w:hanging="360"/>
      </w:pPr>
    </w:lvl>
    <w:lvl w:ilvl="7" w:tplc="904A115A" w:tentative="1">
      <w:start w:val="1"/>
      <w:numFmt w:val="lowerLetter"/>
      <w:lvlText w:val="%8."/>
      <w:lvlJc w:val="left"/>
      <w:pPr>
        <w:tabs>
          <w:tab w:val="num" w:pos="5400"/>
        </w:tabs>
        <w:ind w:left="5400" w:hanging="360"/>
      </w:pPr>
    </w:lvl>
    <w:lvl w:ilvl="8" w:tplc="27429602" w:tentative="1">
      <w:start w:val="1"/>
      <w:numFmt w:val="lowerRoman"/>
      <w:lvlText w:val="%9."/>
      <w:lvlJc w:val="right"/>
      <w:pPr>
        <w:tabs>
          <w:tab w:val="num" w:pos="6120"/>
        </w:tabs>
        <w:ind w:left="6120" w:hanging="180"/>
      </w:pPr>
    </w:lvl>
  </w:abstractNum>
  <w:abstractNum w:abstractNumId="42">
    <w:nsid w:val="7C8B3F29"/>
    <w:multiLevelType w:val="hybridMultilevel"/>
    <w:tmpl w:val="A658E908"/>
    <w:lvl w:ilvl="0" w:tplc="58647F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39"/>
  </w:num>
  <w:num w:numId="4">
    <w:abstractNumId w:val="31"/>
  </w:num>
  <w:num w:numId="5">
    <w:abstractNumId w:val="20"/>
  </w:num>
  <w:num w:numId="6">
    <w:abstractNumId w:val="42"/>
  </w:num>
  <w:num w:numId="7">
    <w:abstractNumId w:val="28"/>
  </w:num>
  <w:num w:numId="8">
    <w:abstractNumId w:val="13"/>
  </w:num>
  <w:num w:numId="9">
    <w:abstractNumId w:val="26"/>
  </w:num>
  <w:num w:numId="10">
    <w:abstractNumId w:val="14"/>
  </w:num>
  <w:num w:numId="11">
    <w:abstractNumId w:val="23"/>
  </w:num>
  <w:num w:numId="12">
    <w:abstractNumId w:val="41"/>
  </w:num>
  <w:num w:numId="13">
    <w:abstractNumId w:val="1"/>
  </w:num>
  <w:num w:numId="14">
    <w:abstractNumId w:val="5"/>
  </w:num>
  <w:num w:numId="15">
    <w:abstractNumId w:val="9"/>
  </w:num>
  <w:num w:numId="16">
    <w:abstractNumId w:val="6"/>
  </w:num>
  <w:num w:numId="17">
    <w:abstractNumId w:val="7"/>
  </w:num>
  <w:num w:numId="18">
    <w:abstractNumId w:val="7"/>
  </w:num>
  <w:num w:numId="19">
    <w:abstractNumId w:val="7"/>
  </w:num>
  <w:num w:numId="20">
    <w:abstractNumId w:val="7"/>
  </w:num>
  <w:num w:numId="21">
    <w:abstractNumId w:val="7"/>
  </w:num>
  <w:num w:numId="22">
    <w:abstractNumId w:val="30"/>
  </w:num>
  <w:num w:numId="23">
    <w:abstractNumId w:val="32"/>
  </w:num>
  <w:num w:numId="24">
    <w:abstractNumId w:val="7"/>
  </w:num>
  <w:num w:numId="25">
    <w:abstractNumId w:val="7"/>
  </w:num>
  <w:num w:numId="26">
    <w:abstractNumId w:val="7"/>
  </w:num>
  <w:num w:numId="27">
    <w:abstractNumId w:val="15"/>
  </w:num>
  <w:num w:numId="28">
    <w:abstractNumId w:val="7"/>
  </w:num>
  <w:num w:numId="29">
    <w:abstractNumId w:val="17"/>
  </w:num>
  <w:num w:numId="30">
    <w:abstractNumId w:val="22"/>
  </w:num>
  <w:num w:numId="31">
    <w:abstractNumId w:val="0"/>
  </w:num>
  <w:num w:numId="32">
    <w:abstractNumId w:val="4"/>
  </w:num>
  <w:num w:numId="33">
    <w:abstractNumId w:val="34"/>
  </w:num>
  <w:num w:numId="34">
    <w:abstractNumId w:val="7"/>
    <w:lvlOverride w:ilvl="0">
      <w:startOverride w:val="5"/>
    </w:lvlOverride>
    <w:lvlOverride w:ilvl="1">
      <w:startOverride w:val="2"/>
    </w:lvlOverride>
    <w:lvlOverride w:ilvl="2">
      <w:startOverride w:val="1"/>
    </w:lvlOverride>
  </w:num>
  <w:num w:numId="35">
    <w:abstractNumId w:val="21"/>
  </w:num>
  <w:num w:numId="36">
    <w:abstractNumId w:val="16"/>
  </w:num>
  <w:num w:numId="37">
    <w:abstractNumId w:val="40"/>
  </w:num>
  <w:num w:numId="38">
    <w:abstractNumId w:val="3"/>
  </w:num>
  <w:num w:numId="39">
    <w:abstractNumId w:val="8"/>
  </w:num>
  <w:num w:numId="40">
    <w:abstractNumId w:val="24"/>
  </w:num>
  <w:num w:numId="41">
    <w:abstractNumId w:val="35"/>
  </w:num>
  <w:num w:numId="42">
    <w:abstractNumId w:val="36"/>
  </w:num>
  <w:num w:numId="43">
    <w:abstractNumId w:val="25"/>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27"/>
  </w:num>
  <w:num w:numId="47">
    <w:abstractNumId w:val="37"/>
  </w:num>
  <w:num w:numId="48">
    <w:abstractNumId w:val="38"/>
  </w:num>
  <w:num w:numId="49">
    <w:abstractNumId w:val="2"/>
  </w:num>
  <w:num w:numId="50">
    <w:abstractNumId w:val="19"/>
  </w:num>
  <w:num w:numId="51">
    <w:abstractNumId w:val="11"/>
  </w:num>
  <w:num w:numId="52">
    <w:abstractNumId w:val="33"/>
  </w:num>
  <w:num w:numId="53">
    <w:abstractNumId w:val="29"/>
  </w:num>
  <w:num w:numId="54">
    <w:abstractNumId w:val="1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hipati, Suneel [IT]">
    <w15:presenceInfo w15:providerId="AD" w15:userId="S-1-5-21-2082608051-353801373-1996733877-1345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836"/>
    <w:rsid w:val="00000165"/>
    <w:rsid w:val="00000457"/>
    <w:rsid w:val="00000647"/>
    <w:rsid w:val="00000BB6"/>
    <w:rsid w:val="00003263"/>
    <w:rsid w:val="00003EBD"/>
    <w:rsid w:val="00003EC5"/>
    <w:rsid w:val="00005718"/>
    <w:rsid w:val="00005C91"/>
    <w:rsid w:val="00006775"/>
    <w:rsid w:val="00010884"/>
    <w:rsid w:val="000109F8"/>
    <w:rsid w:val="000138A8"/>
    <w:rsid w:val="00017953"/>
    <w:rsid w:val="00017D16"/>
    <w:rsid w:val="00021BCC"/>
    <w:rsid w:val="00021FFE"/>
    <w:rsid w:val="00024080"/>
    <w:rsid w:val="000277A8"/>
    <w:rsid w:val="00030552"/>
    <w:rsid w:val="000314D1"/>
    <w:rsid w:val="00031A44"/>
    <w:rsid w:val="000323C0"/>
    <w:rsid w:val="0004390B"/>
    <w:rsid w:val="00043A31"/>
    <w:rsid w:val="0004449F"/>
    <w:rsid w:val="00045628"/>
    <w:rsid w:val="00045C61"/>
    <w:rsid w:val="00045F89"/>
    <w:rsid w:val="000466D5"/>
    <w:rsid w:val="00051D7F"/>
    <w:rsid w:val="00053103"/>
    <w:rsid w:val="000539EF"/>
    <w:rsid w:val="000551FA"/>
    <w:rsid w:val="00056D2C"/>
    <w:rsid w:val="00057754"/>
    <w:rsid w:val="00057B95"/>
    <w:rsid w:val="0006000E"/>
    <w:rsid w:val="0006058D"/>
    <w:rsid w:val="00060A9D"/>
    <w:rsid w:val="00062822"/>
    <w:rsid w:val="000639FA"/>
    <w:rsid w:val="00070A72"/>
    <w:rsid w:val="000721A4"/>
    <w:rsid w:val="00072CF5"/>
    <w:rsid w:val="00073BDB"/>
    <w:rsid w:val="00074009"/>
    <w:rsid w:val="000758B7"/>
    <w:rsid w:val="00076C90"/>
    <w:rsid w:val="000770EF"/>
    <w:rsid w:val="00080D1F"/>
    <w:rsid w:val="0008249A"/>
    <w:rsid w:val="0008276E"/>
    <w:rsid w:val="0008529E"/>
    <w:rsid w:val="000853B9"/>
    <w:rsid w:val="00085943"/>
    <w:rsid w:val="0008665F"/>
    <w:rsid w:val="0008758C"/>
    <w:rsid w:val="0008764D"/>
    <w:rsid w:val="00087DCE"/>
    <w:rsid w:val="00090036"/>
    <w:rsid w:val="000916AB"/>
    <w:rsid w:val="000919E5"/>
    <w:rsid w:val="00091F06"/>
    <w:rsid w:val="00091F3C"/>
    <w:rsid w:val="0009210A"/>
    <w:rsid w:val="00093589"/>
    <w:rsid w:val="0009364B"/>
    <w:rsid w:val="000936B5"/>
    <w:rsid w:val="00093CAA"/>
    <w:rsid w:val="0009454F"/>
    <w:rsid w:val="0009530A"/>
    <w:rsid w:val="00096DDF"/>
    <w:rsid w:val="000A00C1"/>
    <w:rsid w:val="000A0A84"/>
    <w:rsid w:val="000A1BB2"/>
    <w:rsid w:val="000A29C0"/>
    <w:rsid w:val="000A4999"/>
    <w:rsid w:val="000A6C63"/>
    <w:rsid w:val="000A7E7E"/>
    <w:rsid w:val="000B0CD4"/>
    <w:rsid w:val="000B1569"/>
    <w:rsid w:val="000B2E9B"/>
    <w:rsid w:val="000B31BC"/>
    <w:rsid w:val="000B33CA"/>
    <w:rsid w:val="000B4787"/>
    <w:rsid w:val="000B701A"/>
    <w:rsid w:val="000C30F5"/>
    <w:rsid w:val="000C3191"/>
    <w:rsid w:val="000C3B29"/>
    <w:rsid w:val="000C5798"/>
    <w:rsid w:val="000C787C"/>
    <w:rsid w:val="000C7E2C"/>
    <w:rsid w:val="000D055A"/>
    <w:rsid w:val="000D1976"/>
    <w:rsid w:val="000D3A63"/>
    <w:rsid w:val="000D6F9C"/>
    <w:rsid w:val="000D797F"/>
    <w:rsid w:val="000D7AE7"/>
    <w:rsid w:val="000E11A7"/>
    <w:rsid w:val="000E1810"/>
    <w:rsid w:val="000E2611"/>
    <w:rsid w:val="000E27C5"/>
    <w:rsid w:val="000E40ED"/>
    <w:rsid w:val="000E5091"/>
    <w:rsid w:val="000E6BB2"/>
    <w:rsid w:val="000E7669"/>
    <w:rsid w:val="000F0B6A"/>
    <w:rsid w:val="000F1367"/>
    <w:rsid w:val="000F136B"/>
    <w:rsid w:val="000F1EFE"/>
    <w:rsid w:val="000F2AB3"/>
    <w:rsid w:val="000F2E76"/>
    <w:rsid w:val="000F378B"/>
    <w:rsid w:val="000F5586"/>
    <w:rsid w:val="000F5E17"/>
    <w:rsid w:val="000F6339"/>
    <w:rsid w:val="000F635D"/>
    <w:rsid w:val="001007BD"/>
    <w:rsid w:val="00100A0D"/>
    <w:rsid w:val="00100C33"/>
    <w:rsid w:val="00100F51"/>
    <w:rsid w:val="001014B4"/>
    <w:rsid w:val="00101763"/>
    <w:rsid w:val="001030F2"/>
    <w:rsid w:val="001036A5"/>
    <w:rsid w:val="00103CA3"/>
    <w:rsid w:val="00103F4F"/>
    <w:rsid w:val="00104D08"/>
    <w:rsid w:val="00105B83"/>
    <w:rsid w:val="001105B6"/>
    <w:rsid w:val="00110661"/>
    <w:rsid w:val="00110E96"/>
    <w:rsid w:val="001124C6"/>
    <w:rsid w:val="00112CC6"/>
    <w:rsid w:val="00113AD4"/>
    <w:rsid w:val="00114907"/>
    <w:rsid w:val="0011543F"/>
    <w:rsid w:val="0011706B"/>
    <w:rsid w:val="001179DC"/>
    <w:rsid w:val="00120924"/>
    <w:rsid w:val="00121757"/>
    <w:rsid w:val="0012230E"/>
    <w:rsid w:val="0012304C"/>
    <w:rsid w:val="00125AF9"/>
    <w:rsid w:val="00127A48"/>
    <w:rsid w:val="001310E7"/>
    <w:rsid w:val="00131A00"/>
    <w:rsid w:val="00132E69"/>
    <w:rsid w:val="001339E2"/>
    <w:rsid w:val="00133D45"/>
    <w:rsid w:val="0013499F"/>
    <w:rsid w:val="00135B27"/>
    <w:rsid w:val="001364A2"/>
    <w:rsid w:val="00136702"/>
    <w:rsid w:val="0013791B"/>
    <w:rsid w:val="00140C74"/>
    <w:rsid w:val="00142042"/>
    <w:rsid w:val="00142830"/>
    <w:rsid w:val="001437F3"/>
    <w:rsid w:val="0014398C"/>
    <w:rsid w:val="00143FC3"/>
    <w:rsid w:val="00144ACD"/>
    <w:rsid w:val="00144EB0"/>
    <w:rsid w:val="00145728"/>
    <w:rsid w:val="00145750"/>
    <w:rsid w:val="0014655C"/>
    <w:rsid w:val="001478CA"/>
    <w:rsid w:val="00147DC7"/>
    <w:rsid w:val="00150085"/>
    <w:rsid w:val="00152A4B"/>
    <w:rsid w:val="00153EC5"/>
    <w:rsid w:val="00156375"/>
    <w:rsid w:val="0015737A"/>
    <w:rsid w:val="00157A3A"/>
    <w:rsid w:val="001622FD"/>
    <w:rsid w:val="0016365A"/>
    <w:rsid w:val="00164CEB"/>
    <w:rsid w:val="00164F3B"/>
    <w:rsid w:val="00164F7D"/>
    <w:rsid w:val="00165348"/>
    <w:rsid w:val="00165DFB"/>
    <w:rsid w:val="00165F64"/>
    <w:rsid w:val="001672F8"/>
    <w:rsid w:val="00167FA1"/>
    <w:rsid w:val="00171352"/>
    <w:rsid w:val="00172A5C"/>
    <w:rsid w:val="00173093"/>
    <w:rsid w:val="00173E14"/>
    <w:rsid w:val="0017514B"/>
    <w:rsid w:val="00177A5E"/>
    <w:rsid w:val="00180699"/>
    <w:rsid w:val="00181933"/>
    <w:rsid w:val="00182993"/>
    <w:rsid w:val="00182BEB"/>
    <w:rsid w:val="00182D2B"/>
    <w:rsid w:val="00185238"/>
    <w:rsid w:val="00185F7B"/>
    <w:rsid w:val="0018628C"/>
    <w:rsid w:val="00187678"/>
    <w:rsid w:val="00187A1C"/>
    <w:rsid w:val="0019280E"/>
    <w:rsid w:val="00194C45"/>
    <w:rsid w:val="001A0056"/>
    <w:rsid w:val="001A0194"/>
    <w:rsid w:val="001A1145"/>
    <w:rsid w:val="001A1805"/>
    <w:rsid w:val="001A1A1D"/>
    <w:rsid w:val="001A1A67"/>
    <w:rsid w:val="001A1FCA"/>
    <w:rsid w:val="001A20CF"/>
    <w:rsid w:val="001A2E10"/>
    <w:rsid w:val="001A3313"/>
    <w:rsid w:val="001A4AB9"/>
    <w:rsid w:val="001A56BF"/>
    <w:rsid w:val="001A741B"/>
    <w:rsid w:val="001A7A79"/>
    <w:rsid w:val="001B2CE9"/>
    <w:rsid w:val="001B3813"/>
    <w:rsid w:val="001B4650"/>
    <w:rsid w:val="001B5205"/>
    <w:rsid w:val="001B5B6C"/>
    <w:rsid w:val="001B604C"/>
    <w:rsid w:val="001B758F"/>
    <w:rsid w:val="001B7763"/>
    <w:rsid w:val="001B7CD1"/>
    <w:rsid w:val="001B7E36"/>
    <w:rsid w:val="001C064B"/>
    <w:rsid w:val="001C2896"/>
    <w:rsid w:val="001C4703"/>
    <w:rsid w:val="001C501C"/>
    <w:rsid w:val="001C50CE"/>
    <w:rsid w:val="001C64DD"/>
    <w:rsid w:val="001C7381"/>
    <w:rsid w:val="001D0B3E"/>
    <w:rsid w:val="001D14F7"/>
    <w:rsid w:val="001D6082"/>
    <w:rsid w:val="001D60ED"/>
    <w:rsid w:val="001D7AF3"/>
    <w:rsid w:val="001E064B"/>
    <w:rsid w:val="001E1372"/>
    <w:rsid w:val="001E2CF3"/>
    <w:rsid w:val="001E2D88"/>
    <w:rsid w:val="001E3096"/>
    <w:rsid w:val="001E4063"/>
    <w:rsid w:val="001E4DC0"/>
    <w:rsid w:val="001E653D"/>
    <w:rsid w:val="001E6DC5"/>
    <w:rsid w:val="001E70F7"/>
    <w:rsid w:val="001F02C9"/>
    <w:rsid w:val="001F1AF3"/>
    <w:rsid w:val="001F3188"/>
    <w:rsid w:val="001F4C0C"/>
    <w:rsid w:val="001F4D19"/>
    <w:rsid w:val="001F5483"/>
    <w:rsid w:val="001F6458"/>
    <w:rsid w:val="001F6609"/>
    <w:rsid w:val="002006C8"/>
    <w:rsid w:val="00200FB4"/>
    <w:rsid w:val="002010BB"/>
    <w:rsid w:val="0020146D"/>
    <w:rsid w:val="0020293F"/>
    <w:rsid w:val="0020359A"/>
    <w:rsid w:val="0021183E"/>
    <w:rsid w:val="00211C93"/>
    <w:rsid w:val="00213E45"/>
    <w:rsid w:val="00214FD7"/>
    <w:rsid w:val="0021584B"/>
    <w:rsid w:val="00217D60"/>
    <w:rsid w:val="002242FB"/>
    <w:rsid w:val="002276EF"/>
    <w:rsid w:val="00230570"/>
    <w:rsid w:val="00231053"/>
    <w:rsid w:val="0023183D"/>
    <w:rsid w:val="002326A9"/>
    <w:rsid w:val="0023343E"/>
    <w:rsid w:val="00233E68"/>
    <w:rsid w:val="00234229"/>
    <w:rsid w:val="002345D2"/>
    <w:rsid w:val="00234ED8"/>
    <w:rsid w:val="002359C5"/>
    <w:rsid w:val="002367B2"/>
    <w:rsid w:val="00236865"/>
    <w:rsid w:val="00241A2C"/>
    <w:rsid w:val="002426D0"/>
    <w:rsid w:val="0024315D"/>
    <w:rsid w:val="0024333F"/>
    <w:rsid w:val="0024344D"/>
    <w:rsid w:val="00244C9B"/>
    <w:rsid w:val="002451D4"/>
    <w:rsid w:val="002458A9"/>
    <w:rsid w:val="00245FBC"/>
    <w:rsid w:val="002471E3"/>
    <w:rsid w:val="002478DB"/>
    <w:rsid w:val="00253094"/>
    <w:rsid w:val="00254DB2"/>
    <w:rsid w:val="002573E2"/>
    <w:rsid w:val="00262AC9"/>
    <w:rsid w:val="00264B77"/>
    <w:rsid w:val="00267A07"/>
    <w:rsid w:val="0027068B"/>
    <w:rsid w:val="00270A16"/>
    <w:rsid w:val="0027361E"/>
    <w:rsid w:val="00276127"/>
    <w:rsid w:val="00280775"/>
    <w:rsid w:val="00280795"/>
    <w:rsid w:val="00281AA9"/>
    <w:rsid w:val="00283117"/>
    <w:rsid w:val="0028380D"/>
    <w:rsid w:val="00283C8B"/>
    <w:rsid w:val="002854E1"/>
    <w:rsid w:val="00287693"/>
    <w:rsid w:val="00291466"/>
    <w:rsid w:val="002928FE"/>
    <w:rsid w:val="002950D5"/>
    <w:rsid w:val="002952C4"/>
    <w:rsid w:val="002959D6"/>
    <w:rsid w:val="00296313"/>
    <w:rsid w:val="002A060E"/>
    <w:rsid w:val="002A0D17"/>
    <w:rsid w:val="002A1776"/>
    <w:rsid w:val="002A1D04"/>
    <w:rsid w:val="002A1E56"/>
    <w:rsid w:val="002A22AB"/>
    <w:rsid w:val="002A2335"/>
    <w:rsid w:val="002A3F33"/>
    <w:rsid w:val="002A51A7"/>
    <w:rsid w:val="002B07C9"/>
    <w:rsid w:val="002B083D"/>
    <w:rsid w:val="002B0B4B"/>
    <w:rsid w:val="002B0B84"/>
    <w:rsid w:val="002B15C6"/>
    <w:rsid w:val="002B1661"/>
    <w:rsid w:val="002B2B41"/>
    <w:rsid w:val="002B4BE7"/>
    <w:rsid w:val="002B4D4F"/>
    <w:rsid w:val="002B57ED"/>
    <w:rsid w:val="002B5FF8"/>
    <w:rsid w:val="002B63C2"/>
    <w:rsid w:val="002C0940"/>
    <w:rsid w:val="002C19FB"/>
    <w:rsid w:val="002C254A"/>
    <w:rsid w:val="002C3AF3"/>
    <w:rsid w:val="002C40D4"/>
    <w:rsid w:val="002C4606"/>
    <w:rsid w:val="002C7143"/>
    <w:rsid w:val="002C73F9"/>
    <w:rsid w:val="002C7A06"/>
    <w:rsid w:val="002C7F68"/>
    <w:rsid w:val="002D043D"/>
    <w:rsid w:val="002D091D"/>
    <w:rsid w:val="002D392D"/>
    <w:rsid w:val="002D3C89"/>
    <w:rsid w:val="002D3CFE"/>
    <w:rsid w:val="002D6155"/>
    <w:rsid w:val="002D7B21"/>
    <w:rsid w:val="002E0343"/>
    <w:rsid w:val="002E19D0"/>
    <w:rsid w:val="002E25C0"/>
    <w:rsid w:val="002E341D"/>
    <w:rsid w:val="002E4DB3"/>
    <w:rsid w:val="002E5017"/>
    <w:rsid w:val="002F0338"/>
    <w:rsid w:val="002F038D"/>
    <w:rsid w:val="002F0499"/>
    <w:rsid w:val="002F0802"/>
    <w:rsid w:val="002F12E6"/>
    <w:rsid w:val="002F233C"/>
    <w:rsid w:val="002F3AF1"/>
    <w:rsid w:val="002F3D60"/>
    <w:rsid w:val="002F4193"/>
    <w:rsid w:val="002F6868"/>
    <w:rsid w:val="002F7926"/>
    <w:rsid w:val="00300323"/>
    <w:rsid w:val="003019A1"/>
    <w:rsid w:val="00301DE3"/>
    <w:rsid w:val="003026A1"/>
    <w:rsid w:val="00305516"/>
    <w:rsid w:val="00311D82"/>
    <w:rsid w:val="00311E23"/>
    <w:rsid w:val="0031264A"/>
    <w:rsid w:val="0031544F"/>
    <w:rsid w:val="0031549F"/>
    <w:rsid w:val="00316556"/>
    <w:rsid w:val="00317018"/>
    <w:rsid w:val="00317C62"/>
    <w:rsid w:val="00320837"/>
    <w:rsid w:val="00320B40"/>
    <w:rsid w:val="003219EC"/>
    <w:rsid w:val="00324AF5"/>
    <w:rsid w:val="003256E7"/>
    <w:rsid w:val="00325E09"/>
    <w:rsid w:val="00326D31"/>
    <w:rsid w:val="003278C7"/>
    <w:rsid w:val="00327918"/>
    <w:rsid w:val="00327957"/>
    <w:rsid w:val="00327A59"/>
    <w:rsid w:val="0033095A"/>
    <w:rsid w:val="00330C03"/>
    <w:rsid w:val="003326C4"/>
    <w:rsid w:val="003327D4"/>
    <w:rsid w:val="003328BC"/>
    <w:rsid w:val="00333337"/>
    <w:rsid w:val="00333A97"/>
    <w:rsid w:val="0033685A"/>
    <w:rsid w:val="00336F1A"/>
    <w:rsid w:val="00337072"/>
    <w:rsid w:val="003404A9"/>
    <w:rsid w:val="0034489C"/>
    <w:rsid w:val="00346DA2"/>
    <w:rsid w:val="00347E0E"/>
    <w:rsid w:val="0035008E"/>
    <w:rsid w:val="00350FDD"/>
    <w:rsid w:val="003513EC"/>
    <w:rsid w:val="0035162E"/>
    <w:rsid w:val="003517CD"/>
    <w:rsid w:val="0035268B"/>
    <w:rsid w:val="00355417"/>
    <w:rsid w:val="0036031C"/>
    <w:rsid w:val="00361D89"/>
    <w:rsid w:val="003620B1"/>
    <w:rsid w:val="00363453"/>
    <w:rsid w:val="00363801"/>
    <w:rsid w:val="00367B86"/>
    <w:rsid w:val="003713A2"/>
    <w:rsid w:val="00371C61"/>
    <w:rsid w:val="00372424"/>
    <w:rsid w:val="00372947"/>
    <w:rsid w:val="00372D5A"/>
    <w:rsid w:val="00373A87"/>
    <w:rsid w:val="0037517E"/>
    <w:rsid w:val="00376642"/>
    <w:rsid w:val="0038006C"/>
    <w:rsid w:val="00381F3D"/>
    <w:rsid w:val="00382D4C"/>
    <w:rsid w:val="00384C42"/>
    <w:rsid w:val="00384F93"/>
    <w:rsid w:val="0038525A"/>
    <w:rsid w:val="00386424"/>
    <w:rsid w:val="00387927"/>
    <w:rsid w:val="003905FA"/>
    <w:rsid w:val="00392067"/>
    <w:rsid w:val="003922FB"/>
    <w:rsid w:val="003950A1"/>
    <w:rsid w:val="00397548"/>
    <w:rsid w:val="003A094B"/>
    <w:rsid w:val="003A0B5E"/>
    <w:rsid w:val="003A0C0C"/>
    <w:rsid w:val="003A1E47"/>
    <w:rsid w:val="003A2807"/>
    <w:rsid w:val="003A283D"/>
    <w:rsid w:val="003A2F0D"/>
    <w:rsid w:val="003A5302"/>
    <w:rsid w:val="003A56FD"/>
    <w:rsid w:val="003A62CF"/>
    <w:rsid w:val="003A6F28"/>
    <w:rsid w:val="003B06C8"/>
    <w:rsid w:val="003B06DC"/>
    <w:rsid w:val="003B0BE3"/>
    <w:rsid w:val="003B2F36"/>
    <w:rsid w:val="003B7AD1"/>
    <w:rsid w:val="003B7B34"/>
    <w:rsid w:val="003B7E8A"/>
    <w:rsid w:val="003C15EB"/>
    <w:rsid w:val="003C31C6"/>
    <w:rsid w:val="003C4075"/>
    <w:rsid w:val="003C5C5A"/>
    <w:rsid w:val="003C677E"/>
    <w:rsid w:val="003C6EB0"/>
    <w:rsid w:val="003D28C0"/>
    <w:rsid w:val="003D2B7A"/>
    <w:rsid w:val="003D4495"/>
    <w:rsid w:val="003D452F"/>
    <w:rsid w:val="003D47A4"/>
    <w:rsid w:val="003D64F2"/>
    <w:rsid w:val="003D6FE4"/>
    <w:rsid w:val="003E28C5"/>
    <w:rsid w:val="003E3856"/>
    <w:rsid w:val="003E6248"/>
    <w:rsid w:val="003E665D"/>
    <w:rsid w:val="003F2CC5"/>
    <w:rsid w:val="003F3F99"/>
    <w:rsid w:val="003F4584"/>
    <w:rsid w:val="003F48DF"/>
    <w:rsid w:val="003F507F"/>
    <w:rsid w:val="003F6881"/>
    <w:rsid w:val="003F70EA"/>
    <w:rsid w:val="00400100"/>
    <w:rsid w:val="0040037E"/>
    <w:rsid w:val="00400616"/>
    <w:rsid w:val="00400BC1"/>
    <w:rsid w:val="0040196C"/>
    <w:rsid w:val="00402D6F"/>
    <w:rsid w:val="00404837"/>
    <w:rsid w:val="00406851"/>
    <w:rsid w:val="0041144B"/>
    <w:rsid w:val="004122AA"/>
    <w:rsid w:val="004125D0"/>
    <w:rsid w:val="00412B9E"/>
    <w:rsid w:val="00416BDE"/>
    <w:rsid w:val="0041714F"/>
    <w:rsid w:val="0041743E"/>
    <w:rsid w:val="00420465"/>
    <w:rsid w:val="00421FA7"/>
    <w:rsid w:val="00424DEE"/>
    <w:rsid w:val="00425D16"/>
    <w:rsid w:val="00427ACE"/>
    <w:rsid w:val="004304A8"/>
    <w:rsid w:val="004307B5"/>
    <w:rsid w:val="00431EDA"/>
    <w:rsid w:val="0043237C"/>
    <w:rsid w:val="00433A29"/>
    <w:rsid w:val="00435701"/>
    <w:rsid w:val="00435879"/>
    <w:rsid w:val="0043735E"/>
    <w:rsid w:val="00440830"/>
    <w:rsid w:val="00440E62"/>
    <w:rsid w:val="004426B9"/>
    <w:rsid w:val="00443B7A"/>
    <w:rsid w:val="00444226"/>
    <w:rsid w:val="00444356"/>
    <w:rsid w:val="0044503F"/>
    <w:rsid w:val="0045064B"/>
    <w:rsid w:val="00451B41"/>
    <w:rsid w:val="00451CBD"/>
    <w:rsid w:val="00456913"/>
    <w:rsid w:val="00457EF9"/>
    <w:rsid w:val="00460808"/>
    <w:rsid w:val="00461A2D"/>
    <w:rsid w:val="00462246"/>
    <w:rsid w:val="00462F2F"/>
    <w:rsid w:val="00465A50"/>
    <w:rsid w:val="004665AD"/>
    <w:rsid w:val="00471BA7"/>
    <w:rsid w:val="00471F23"/>
    <w:rsid w:val="0047224A"/>
    <w:rsid w:val="00472396"/>
    <w:rsid w:val="0047340F"/>
    <w:rsid w:val="00473B41"/>
    <w:rsid w:val="00475229"/>
    <w:rsid w:val="00475F9C"/>
    <w:rsid w:val="00477114"/>
    <w:rsid w:val="004773B7"/>
    <w:rsid w:val="0047742E"/>
    <w:rsid w:val="004777A0"/>
    <w:rsid w:val="00477AF3"/>
    <w:rsid w:val="00480A75"/>
    <w:rsid w:val="00481D09"/>
    <w:rsid w:val="00482AD0"/>
    <w:rsid w:val="00483135"/>
    <w:rsid w:val="004844D0"/>
    <w:rsid w:val="004849CD"/>
    <w:rsid w:val="00484BDB"/>
    <w:rsid w:val="00484F1E"/>
    <w:rsid w:val="004860C5"/>
    <w:rsid w:val="0049010B"/>
    <w:rsid w:val="00491A03"/>
    <w:rsid w:val="00494616"/>
    <w:rsid w:val="00494B24"/>
    <w:rsid w:val="00494B71"/>
    <w:rsid w:val="00497CED"/>
    <w:rsid w:val="004A1044"/>
    <w:rsid w:val="004A1A03"/>
    <w:rsid w:val="004A217E"/>
    <w:rsid w:val="004A2579"/>
    <w:rsid w:val="004A4391"/>
    <w:rsid w:val="004A6DB0"/>
    <w:rsid w:val="004B01D4"/>
    <w:rsid w:val="004B0E51"/>
    <w:rsid w:val="004B0EAD"/>
    <w:rsid w:val="004B4D53"/>
    <w:rsid w:val="004B6C9D"/>
    <w:rsid w:val="004B6FC8"/>
    <w:rsid w:val="004B7665"/>
    <w:rsid w:val="004C0ABC"/>
    <w:rsid w:val="004C2E0A"/>
    <w:rsid w:val="004C4B68"/>
    <w:rsid w:val="004C60B7"/>
    <w:rsid w:val="004D19AC"/>
    <w:rsid w:val="004D2200"/>
    <w:rsid w:val="004D2821"/>
    <w:rsid w:val="004D2AB2"/>
    <w:rsid w:val="004D35CA"/>
    <w:rsid w:val="004D414A"/>
    <w:rsid w:val="004D4C68"/>
    <w:rsid w:val="004D52D7"/>
    <w:rsid w:val="004D5979"/>
    <w:rsid w:val="004D5A5D"/>
    <w:rsid w:val="004D65FD"/>
    <w:rsid w:val="004D6DC4"/>
    <w:rsid w:val="004D788F"/>
    <w:rsid w:val="004D7B0B"/>
    <w:rsid w:val="004E0CE8"/>
    <w:rsid w:val="004E0FBE"/>
    <w:rsid w:val="004E1AB8"/>
    <w:rsid w:val="004E2156"/>
    <w:rsid w:val="004E3A55"/>
    <w:rsid w:val="004E58F2"/>
    <w:rsid w:val="004E6749"/>
    <w:rsid w:val="004E72FD"/>
    <w:rsid w:val="004E79C6"/>
    <w:rsid w:val="004E7D1D"/>
    <w:rsid w:val="004E7E5C"/>
    <w:rsid w:val="004F2A39"/>
    <w:rsid w:val="004F308A"/>
    <w:rsid w:val="004F4AD9"/>
    <w:rsid w:val="004F5008"/>
    <w:rsid w:val="004F5D5A"/>
    <w:rsid w:val="005016D2"/>
    <w:rsid w:val="00501F3C"/>
    <w:rsid w:val="00502756"/>
    <w:rsid w:val="005027A0"/>
    <w:rsid w:val="00502C41"/>
    <w:rsid w:val="00502D30"/>
    <w:rsid w:val="00502E1D"/>
    <w:rsid w:val="00507023"/>
    <w:rsid w:val="00510BB8"/>
    <w:rsid w:val="00511C18"/>
    <w:rsid w:val="00511EF8"/>
    <w:rsid w:val="00512B8E"/>
    <w:rsid w:val="0051482A"/>
    <w:rsid w:val="00514D1E"/>
    <w:rsid w:val="005169B2"/>
    <w:rsid w:val="005210E6"/>
    <w:rsid w:val="00521496"/>
    <w:rsid w:val="005267AE"/>
    <w:rsid w:val="00526AF4"/>
    <w:rsid w:val="00527ED6"/>
    <w:rsid w:val="00530D42"/>
    <w:rsid w:val="00531FD2"/>
    <w:rsid w:val="00535525"/>
    <w:rsid w:val="00535B1E"/>
    <w:rsid w:val="00535E88"/>
    <w:rsid w:val="005362A3"/>
    <w:rsid w:val="005369C5"/>
    <w:rsid w:val="0053796E"/>
    <w:rsid w:val="00537B74"/>
    <w:rsid w:val="00541663"/>
    <w:rsid w:val="0054184E"/>
    <w:rsid w:val="005423E0"/>
    <w:rsid w:val="00542CC6"/>
    <w:rsid w:val="00544B83"/>
    <w:rsid w:val="00546D49"/>
    <w:rsid w:val="00546EA8"/>
    <w:rsid w:val="00550EA9"/>
    <w:rsid w:val="00553AAD"/>
    <w:rsid w:val="00554B06"/>
    <w:rsid w:val="005550D5"/>
    <w:rsid w:val="005556C2"/>
    <w:rsid w:val="0055673B"/>
    <w:rsid w:val="00556DFB"/>
    <w:rsid w:val="005610B0"/>
    <w:rsid w:val="00561863"/>
    <w:rsid w:val="00562282"/>
    <w:rsid w:val="00563962"/>
    <w:rsid w:val="00563AF0"/>
    <w:rsid w:val="0056562B"/>
    <w:rsid w:val="00566556"/>
    <w:rsid w:val="00566770"/>
    <w:rsid w:val="005667D7"/>
    <w:rsid w:val="00566807"/>
    <w:rsid w:val="005669E9"/>
    <w:rsid w:val="00566F5A"/>
    <w:rsid w:val="00566FE7"/>
    <w:rsid w:val="00570004"/>
    <w:rsid w:val="00571CA9"/>
    <w:rsid w:val="00573E4A"/>
    <w:rsid w:val="00574554"/>
    <w:rsid w:val="00574AFE"/>
    <w:rsid w:val="0057516D"/>
    <w:rsid w:val="0057744E"/>
    <w:rsid w:val="005800CE"/>
    <w:rsid w:val="00580AD4"/>
    <w:rsid w:val="00580BD6"/>
    <w:rsid w:val="00581488"/>
    <w:rsid w:val="00581C36"/>
    <w:rsid w:val="00582E34"/>
    <w:rsid w:val="0058319B"/>
    <w:rsid w:val="00585215"/>
    <w:rsid w:val="00586121"/>
    <w:rsid w:val="0058682D"/>
    <w:rsid w:val="00586F8F"/>
    <w:rsid w:val="00590C48"/>
    <w:rsid w:val="00590E2B"/>
    <w:rsid w:val="00591259"/>
    <w:rsid w:val="00591342"/>
    <w:rsid w:val="00591B53"/>
    <w:rsid w:val="00592493"/>
    <w:rsid w:val="00592506"/>
    <w:rsid w:val="00593AFF"/>
    <w:rsid w:val="00594EF4"/>
    <w:rsid w:val="0059662C"/>
    <w:rsid w:val="00596D0D"/>
    <w:rsid w:val="00597F0B"/>
    <w:rsid w:val="005A241A"/>
    <w:rsid w:val="005A3EA5"/>
    <w:rsid w:val="005A3F75"/>
    <w:rsid w:val="005A3FFB"/>
    <w:rsid w:val="005A4A82"/>
    <w:rsid w:val="005A5A01"/>
    <w:rsid w:val="005A7C7F"/>
    <w:rsid w:val="005B000C"/>
    <w:rsid w:val="005B02E7"/>
    <w:rsid w:val="005B08C1"/>
    <w:rsid w:val="005B0D36"/>
    <w:rsid w:val="005B2A74"/>
    <w:rsid w:val="005B2B6B"/>
    <w:rsid w:val="005B2B8C"/>
    <w:rsid w:val="005B4910"/>
    <w:rsid w:val="005B4C5D"/>
    <w:rsid w:val="005B51DD"/>
    <w:rsid w:val="005B52A4"/>
    <w:rsid w:val="005B713B"/>
    <w:rsid w:val="005B7225"/>
    <w:rsid w:val="005B7FCF"/>
    <w:rsid w:val="005C0129"/>
    <w:rsid w:val="005C0474"/>
    <w:rsid w:val="005C0D4E"/>
    <w:rsid w:val="005C0DC7"/>
    <w:rsid w:val="005C1244"/>
    <w:rsid w:val="005C1DFA"/>
    <w:rsid w:val="005C361A"/>
    <w:rsid w:val="005C39C6"/>
    <w:rsid w:val="005C3E7E"/>
    <w:rsid w:val="005C4045"/>
    <w:rsid w:val="005C4D9B"/>
    <w:rsid w:val="005C7F74"/>
    <w:rsid w:val="005D049C"/>
    <w:rsid w:val="005D059E"/>
    <w:rsid w:val="005D06B7"/>
    <w:rsid w:val="005D0842"/>
    <w:rsid w:val="005D33EA"/>
    <w:rsid w:val="005D341D"/>
    <w:rsid w:val="005D6F80"/>
    <w:rsid w:val="005D7EFD"/>
    <w:rsid w:val="005E0956"/>
    <w:rsid w:val="005E0D17"/>
    <w:rsid w:val="005E2180"/>
    <w:rsid w:val="005E2875"/>
    <w:rsid w:val="005E2985"/>
    <w:rsid w:val="005E50DF"/>
    <w:rsid w:val="005E5F8F"/>
    <w:rsid w:val="005E639E"/>
    <w:rsid w:val="005F0E9A"/>
    <w:rsid w:val="005F0FB9"/>
    <w:rsid w:val="005F1E4E"/>
    <w:rsid w:val="005F475E"/>
    <w:rsid w:val="005F5BA0"/>
    <w:rsid w:val="005F6938"/>
    <w:rsid w:val="005F6B65"/>
    <w:rsid w:val="005F714C"/>
    <w:rsid w:val="0060158B"/>
    <w:rsid w:val="00604F95"/>
    <w:rsid w:val="006054B8"/>
    <w:rsid w:val="006074F0"/>
    <w:rsid w:val="00610A16"/>
    <w:rsid w:val="00610E71"/>
    <w:rsid w:val="006173C2"/>
    <w:rsid w:val="006177D1"/>
    <w:rsid w:val="00617F35"/>
    <w:rsid w:val="00620E16"/>
    <w:rsid w:val="00621088"/>
    <w:rsid w:val="006231CD"/>
    <w:rsid w:val="0062376F"/>
    <w:rsid w:val="0062383E"/>
    <w:rsid w:val="006253FD"/>
    <w:rsid w:val="006268FC"/>
    <w:rsid w:val="006301D1"/>
    <w:rsid w:val="0063335B"/>
    <w:rsid w:val="00635697"/>
    <w:rsid w:val="006359D1"/>
    <w:rsid w:val="00635F84"/>
    <w:rsid w:val="00636289"/>
    <w:rsid w:val="0063772C"/>
    <w:rsid w:val="00637B91"/>
    <w:rsid w:val="00640E0E"/>
    <w:rsid w:val="00640F42"/>
    <w:rsid w:val="00642EAD"/>
    <w:rsid w:val="00643585"/>
    <w:rsid w:val="006439B6"/>
    <w:rsid w:val="00644006"/>
    <w:rsid w:val="006441EF"/>
    <w:rsid w:val="0064463D"/>
    <w:rsid w:val="00644967"/>
    <w:rsid w:val="00645411"/>
    <w:rsid w:val="006455E8"/>
    <w:rsid w:val="006471E4"/>
    <w:rsid w:val="00647F0C"/>
    <w:rsid w:val="00650460"/>
    <w:rsid w:val="00652284"/>
    <w:rsid w:val="0065257D"/>
    <w:rsid w:val="006527A1"/>
    <w:rsid w:val="00653A55"/>
    <w:rsid w:val="00653EF1"/>
    <w:rsid w:val="0065409F"/>
    <w:rsid w:val="00654C1D"/>
    <w:rsid w:val="00655769"/>
    <w:rsid w:val="006558F1"/>
    <w:rsid w:val="00661311"/>
    <w:rsid w:val="00661696"/>
    <w:rsid w:val="006633AB"/>
    <w:rsid w:val="00665373"/>
    <w:rsid w:val="006675E9"/>
    <w:rsid w:val="00670893"/>
    <w:rsid w:val="00670C01"/>
    <w:rsid w:val="00670FA8"/>
    <w:rsid w:val="00672182"/>
    <w:rsid w:val="00673126"/>
    <w:rsid w:val="006734D1"/>
    <w:rsid w:val="0067373F"/>
    <w:rsid w:val="00674BE1"/>
    <w:rsid w:val="00674CDF"/>
    <w:rsid w:val="0067560D"/>
    <w:rsid w:val="00675C2B"/>
    <w:rsid w:val="0067645C"/>
    <w:rsid w:val="006778D9"/>
    <w:rsid w:val="00680A8C"/>
    <w:rsid w:val="006830D5"/>
    <w:rsid w:val="00683685"/>
    <w:rsid w:val="00684D74"/>
    <w:rsid w:val="0068587A"/>
    <w:rsid w:val="0069143A"/>
    <w:rsid w:val="00694BD0"/>
    <w:rsid w:val="00695C03"/>
    <w:rsid w:val="00695E60"/>
    <w:rsid w:val="0069773F"/>
    <w:rsid w:val="006977AC"/>
    <w:rsid w:val="006A0DA3"/>
    <w:rsid w:val="006A1182"/>
    <w:rsid w:val="006A2A68"/>
    <w:rsid w:val="006A3B48"/>
    <w:rsid w:val="006A3B4A"/>
    <w:rsid w:val="006A40B8"/>
    <w:rsid w:val="006A48B1"/>
    <w:rsid w:val="006B356B"/>
    <w:rsid w:val="006B40F3"/>
    <w:rsid w:val="006B5194"/>
    <w:rsid w:val="006B5849"/>
    <w:rsid w:val="006B7168"/>
    <w:rsid w:val="006B75CB"/>
    <w:rsid w:val="006C1CA4"/>
    <w:rsid w:val="006C3234"/>
    <w:rsid w:val="006C34D2"/>
    <w:rsid w:val="006C4694"/>
    <w:rsid w:val="006C5614"/>
    <w:rsid w:val="006C5D1D"/>
    <w:rsid w:val="006C678C"/>
    <w:rsid w:val="006C67BA"/>
    <w:rsid w:val="006D016C"/>
    <w:rsid w:val="006D0AB9"/>
    <w:rsid w:val="006D2600"/>
    <w:rsid w:val="006D324A"/>
    <w:rsid w:val="006D3489"/>
    <w:rsid w:val="006D3C8C"/>
    <w:rsid w:val="006D6175"/>
    <w:rsid w:val="006D71DF"/>
    <w:rsid w:val="006E16B9"/>
    <w:rsid w:val="006E2B75"/>
    <w:rsid w:val="006E2B9D"/>
    <w:rsid w:val="006E4B22"/>
    <w:rsid w:val="006E63EB"/>
    <w:rsid w:val="006E689B"/>
    <w:rsid w:val="006E6ADD"/>
    <w:rsid w:val="006E7D2D"/>
    <w:rsid w:val="006F395F"/>
    <w:rsid w:val="006F473D"/>
    <w:rsid w:val="007001E7"/>
    <w:rsid w:val="007011EA"/>
    <w:rsid w:val="00701E90"/>
    <w:rsid w:val="00701FDB"/>
    <w:rsid w:val="00702C49"/>
    <w:rsid w:val="00703197"/>
    <w:rsid w:val="00703430"/>
    <w:rsid w:val="00704E9D"/>
    <w:rsid w:val="00706F57"/>
    <w:rsid w:val="0070717D"/>
    <w:rsid w:val="00707199"/>
    <w:rsid w:val="007072A9"/>
    <w:rsid w:val="00707375"/>
    <w:rsid w:val="00711ED8"/>
    <w:rsid w:val="007132BB"/>
    <w:rsid w:val="00713B1B"/>
    <w:rsid w:val="00716605"/>
    <w:rsid w:val="00721B2F"/>
    <w:rsid w:val="00722163"/>
    <w:rsid w:val="007225D1"/>
    <w:rsid w:val="0072411E"/>
    <w:rsid w:val="00736DB6"/>
    <w:rsid w:val="00737C8D"/>
    <w:rsid w:val="00737D2E"/>
    <w:rsid w:val="00746020"/>
    <w:rsid w:val="00747B43"/>
    <w:rsid w:val="007501D2"/>
    <w:rsid w:val="007510F5"/>
    <w:rsid w:val="00751552"/>
    <w:rsid w:val="00751BA9"/>
    <w:rsid w:val="00751CB3"/>
    <w:rsid w:val="00752914"/>
    <w:rsid w:val="00753D38"/>
    <w:rsid w:val="00756E5E"/>
    <w:rsid w:val="00757A43"/>
    <w:rsid w:val="0076035E"/>
    <w:rsid w:val="00760CE0"/>
    <w:rsid w:val="00761E69"/>
    <w:rsid w:val="00762AF5"/>
    <w:rsid w:val="00764ECD"/>
    <w:rsid w:val="00766E69"/>
    <w:rsid w:val="007678A5"/>
    <w:rsid w:val="00770E41"/>
    <w:rsid w:val="00771FB2"/>
    <w:rsid w:val="00773003"/>
    <w:rsid w:val="007747D0"/>
    <w:rsid w:val="00776146"/>
    <w:rsid w:val="00782ED8"/>
    <w:rsid w:val="007848A8"/>
    <w:rsid w:val="00784B86"/>
    <w:rsid w:val="007856F8"/>
    <w:rsid w:val="007867FB"/>
    <w:rsid w:val="00791607"/>
    <w:rsid w:val="007919CC"/>
    <w:rsid w:val="007927CA"/>
    <w:rsid w:val="007950F7"/>
    <w:rsid w:val="007A07E6"/>
    <w:rsid w:val="007A1864"/>
    <w:rsid w:val="007A270E"/>
    <w:rsid w:val="007A355B"/>
    <w:rsid w:val="007A3C81"/>
    <w:rsid w:val="007A5984"/>
    <w:rsid w:val="007A5E45"/>
    <w:rsid w:val="007A78C9"/>
    <w:rsid w:val="007A7C78"/>
    <w:rsid w:val="007B0550"/>
    <w:rsid w:val="007B2C86"/>
    <w:rsid w:val="007B35E5"/>
    <w:rsid w:val="007B525B"/>
    <w:rsid w:val="007C1BAF"/>
    <w:rsid w:val="007C2428"/>
    <w:rsid w:val="007C2A0E"/>
    <w:rsid w:val="007C2ABB"/>
    <w:rsid w:val="007C3CE2"/>
    <w:rsid w:val="007C4185"/>
    <w:rsid w:val="007C5996"/>
    <w:rsid w:val="007C59C1"/>
    <w:rsid w:val="007C7E7A"/>
    <w:rsid w:val="007D152E"/>
    <w:rsid w:val="007D2320"/>
    <w:rsid w:val="007D258A"/>
    <w:rsid w:val="007D4450"/>
    <w:rsid w:val="007D4E96"/>
    <w:rsid w:val="007D539D"/>
    <w:rsid w:val="007D53C9"/>
    <w:rsid w:val="007D5421"/>
    <w:rsid w:val="007D60DC"/>
    <w:rsid w:val="007D69B6"/>
    <w:rsid w:val="007D720D"/>
    <w:rsid w:val="007D788E"/>
    <w:rsid w:val="007D7A84"/>
    <w:rsid w:val="007E40ED"/>
    <w:rsid w:val="007E418F"/>
    <w:rsid w:val="007F0533"/>
    <w:rsid w:val="007F169D"/>
    <w:rsid w:val="007F3CD0"/>
    <w:rsid w:val="007F52F1"/>
    <w:rsid w:val="007F61AA"/>
    <w:rsid w:val="0080070B"/>
    <w:rsid w:val="008007CE"/>
    <w:rsid w:val="008020C3"/>
    <w:rsid w:val="008020D8"/>
    <w:rsid w:val="00802BD4"/>
    <w:rsid w:val="00803DBE"/>
    <w:rsid w:val="00804136"/>
    <w:rsid w:val="00804581"/>
    <w:rsid w:val="0080590F"/>
    <w:rsid w:val="00807EA1"/>
    <w:rsid w:val="00810CE4"/>
    <w:rsid w:val="00811F75"/>
    <w:rsid w:val="0081256A"/>
    <w:rsid w:val="008139F3"/>
    <w:rsid w:val="00814C34"/>
    <w:rsid w:val="00814E6C"/>
    <w:rsid w:val="0081666B"/>
    <w:rsid w:val="00816FF3"/>
    <w:rsid w:val="0081769A"/>
    <w:rsid w:val="008227AC"/>
    <w:rsid w:val="00823367"/>
    <w:rsid w:val="00823CD4"/>
    <w:rsid w:val="00824743"/>
    <w:rsid w:val="00825727"/>
    <w:rsid w:val="00825941"/>
    <w:rsid w:val="00827221"/>
    <w:rsid w:val="00833BEA"/>
    <w:rsid w:val="00833C24"/>
    <w:rsid w:val="008344DE"/>
    <w:rsid w:val="0083466A"/>
    <w:rsid w:val="008348F1"/>
    <w:rsid w:val="00834903"/>
    <w:rsid w:val="008354CA"/>
    <w:rsid w:val="00835683"/>
    <w:rsid w:val="00835A62"/>
    <w:rsid w:val="008364FB"/>
    <w:rsid w:val="00836B08"/>
    <w:rsid w:val="008370C6"/>
    <w:rsid w:val="00840C8B"/>
    <w:rsid w:val="00840F74"/>
    <w:rsid w:val="00843EC7"/>
    <w:rsid w:val="00844A88"/>
    <w:rsid w:val="00845671"/>
    <w:rsid w:val="00845AA9"/>
    <w:rsid w:val="00845DBE"/>
    <w:rsid w:val="00847E7F"/>
    <w:rsid w:val="00847FF2"/>
    <w:rsid w:val="00850525"/>
    <w:rsid w:val="00852413"/>
    <w:rsid w:val="0085293B"/>
    <w:rsid w:val="0085352B"/>
    <w:rsid w:val="0085356B"/>
    <w:rsid w:val="008545F1"/>
    <w:rsid w:val="00854C90"/>
    <w:rsid w:val="00855B67"/>
    <w:rsid w:val="00857740"/>
    <w:rsid w:val="00857FED"/>
    <w:rsid w:val="00861307"/>
    <w:rsid w:val="00863003"/>
    <w:rsid w:val="00864D0C"/>
    <w:rsid w:val="00865321"/>
    <w:rsid w:val="00865560"/>
    <w:rsid w:val="00865EC8"/>
    <w:rsid w:val="00866399"/>
    <w:rsid w:val="008702CC"/>
    <w:rsid w:val="00871803"/>
    <w:rsid w:val="008734D1"/>
    <w:rsid w:val="00874AA9"/>
    <w:rsid w:val="00874E01"/>
    <w:rsid w:val="00874E6D"/>
    <w:rsid w:val="008767D4"/>
    <w:rsid w:val="00877A5F"/>
    <w:rsid w:val="0088033C"/>
    <w:rsid w:val="00881ABC"/>
    <w:rsid w:val="008841E0"/>
    <w:rsid w:val="0088482E"/>
    <w:rsid w:val="00885224"/>
    <w:rsid w:val="0088635C"/>
    <w:rsid w:val="00887C47"/>
    <w:rsid w:val="00891377"/>
    <w:rsid w:val="008918AA"/>
    <w:rsid w:val="00892BB6"/>
    <w:rsid w:val="00892C72"/>
    <w:rsid w:val="008932B4"/>
    <w:rsid w:val="00893557"/>
    <w:rsid w:val="00893CAB"/>
    <w:rsid w:val="00893E8E"/>
    <w:rsid w:val="00896C61"/>
    <w:rsid w:val="00897DFA"/>
    <w:rsid w:val="008A1DBD"/>
    <w:rsid w:val="008A22F0"/>
    <w:rsid w:val="008A3153"/>
    <w:rsid w:val="008A4B2C"/>
    <w:rsid w:val="008A7261"/>
    <w:rsid w:val="008B1E72"/>
    <w:rsid w:val="008B1FA8"/>
    <w:rsid w:val="008B3B19"/>
    <w:rsid w:val="008B51AA"/>
    <w:rsid w:val="008B627B"/>
    <w:rsid w:val="008B6A9B"/>
    <w:rsid w:val="008B7113"/>
    <w:rsid w:val="008B7936"/>
    <w:rsid w:val="008C0701"/>
    <w:rsid w:val="008C1696"/>
    <w:rsid w:val="008C1A2C"/>
    <w:rsid w:val="008C2096"/>
    <w:rsid w:val="008C2FBD"/>
    <w:rsid w:val="008C4E31"/>
    <w:rsid w:val="008C54A8"/>
    <w:rsid w:val="008C5BF1"/>
    <w:rsid w:val="008C6F8A"/>
    <w:rsid w:val="008C7C20"/>
    <w:rsid w:val="008D18F9"/>
    <w:rsid w:val="008D27D7"/>
    <w:rsid w:val="008D35A8"/>
    <w:rsid w:val="008D38CA"/>
    <w:rsid w:val="008D513E"/>
    <w:rsid w:val="008D6120"/>
    <w:rsid w:val="008D7465"/>
    <w:rsid w:val="008D7D01"/>
    <w:rsid w:val="008E0B99"/>
    <w:rsid w:val="008E17E1"/>
    <w:rsid w:val="008E1FAA"/>
    <w:rsid w:val="008E2DD3"/>
    <w:rsid w:val="008E5340"/>
    <w:rsid w:val="008E5A0A"/>
    <w:rsid w:val="008E6581"/>
    <w:rsid w:val="008E75F9"/>
    <w:rsid w:val="008F3C31"/>
    <w:rsid w:val="008F616C"/>
    <w:rsid w:val="008F6A49"/>
    <w:rsid w:val="00900209"/>
    <w:rsid w:val="00900BE1"/>
    <w:rsid w:val="00902021"/>
    <w:rsid w:val="00903A76"/>
    <w:rsid w:val="00905F09"/>
    <w:rsid w:val="0090675B"/>
    <w:rsid w:val="00906FDB"/>
    <w:rsid w:val="00907026"/>
    <w:rsid w:val="009101E6"/>
    <w:rsid w:val="009108CA"/>
    <w:rsid w:val="00910AC5"/>
    <w:rsid w:val="009120E4"/>
    <w:rsid w:val="009122F8"/>
    <w:rsid w:val="0091244D"/>
    <w:rsid w:val="0091244E"/>
    <w:rsid w:val="0091288E"/>
    <w:rsid w:val="009145FC"/>
    <w:rsid w:val="00915D27"/>
    <w:rsid w:val="00917DCC"/>
    <w:rsid w:val="0092002D"/>
    <w:rsid w:val="0092052C"/>
    <w:rsid w:val="0092436C"/>
    <w:rsid w:val="00924DB5"/>
    <w:rsid w:val="00931207"/>
    <w:rsid w:val="00931340"/>
    <w:rsid w:val="00931524"/>
    <w:rsid w:val="00931935"/>
    <w:rsid w:val="00932A4A"/>
    <w:rsid w:val="00932D1C"/>
    <w:rsid w:val="00935A86"/>
    <w:rsid w:val="0093667C"/>
    <w:rsid w:val="009375EB"/>
    <w:rsid w:val="00937DCF"/>
    <w:rsid w:val="00940118"/>
    <w:rsid w:val="00941408"/>
    <w:rsid w:val="00941EC8"/>
    <w:rsid w:val="00943CB4"/>
    <w:rsid w:val="00943FDE"/>
    <w:rsid w:val="00944309"/>
    <w:rsid w:val="0094481C"/>
    <w:rsid w:val="00944E22"/>
    <w:rsid w:val="0094542C"/>
    <w:rsid w:val="00945F92"/>
    <w:rsid w:val="00946E52"/>
    <w:rsid w:val="00947388"/>
    <w:rsid w:val="00950804"/>
    <w:rsid w:val="009508C2"/>
    <w:rsid w:val="0095091D"/>
    <w:rsid w:val="00952682"/>
    <w:rsid w:val="009543A1"/>
    <w:rsid w:val="009552E0"/>
    <w:rsid w:val="0095652F"/>
    <w:rsid w:val="009571A0"/>
    <w:rsid w:val="0096017D"/>
    <w:rsid w:val="00960D49"/>
    <w:rsid w:val="00962C04"/>
    <w:rsid w:val="00963997"/>
    <w:rsid w:val="009652C0"/>
    <w:rsid w:val="00966817"/>
    <w:rsid w:val="00967B6B"/>
    <w:rsid w:val="00967EE5"/>
    <w:rsid w:val="00970291"/>
    <w:rsid w:val="00972954"/>
    <w:rsid w:val="0097349A"/>
    <w:rsid w:val="009758DF"/>
    <w:rsid w:val="00976EAB"/>
    <w:rsid w:val="00977D59"/>
    <w:rsid w:val="0098008B"/>
    <w:rsid w:val="00980BAE"/>
    <w:rsid w:val="00981374"/>
    <w:rsid w:val="00982759"/>
    <w:rsid w:val="00983060"/>
    <w:rsid w:val="00983C14"/>
    <w:rsid w:val="00983CB6"/>
    <w:rsid w:val="009863F2"/>
    <w:rsid w:val="00986407"/>
    <w:rsid w:val="00986846"/>
    <w:rsid w:val="00986DA9"/>
    <w:rsid w:val="00987F57"/>
    <w:rsid w:val="00990840"/>
    <w:rsid w:val="0099189B"/>
    <w:rsid w:val="00993DAC"/>
    <w:rsid w:val="009943EC"/>
    <w:rsid w:val="00994F5C"/>
    <w:rsid w:val="0099502D"/>
    <w:rsid w:val="0099507F"/>
    <w:rsid w:val="009969F7"/>
    <w:rsid w:val="00996ECD"/>
    <w:rsid w:val="009A054B"/>
    <w:rsid w:val="009A1541"/>
    <w:rsid w:val="009A1785"/>
    <w:rsid w:val="009A1A94"/>
    <w:rsid w:val="009A5127"/>
    <w:rsid w:val="009A5A91"/>
    <w:rsid w:val="009A6037"/>
    <w:rsid w:val="009B0FF3"/>
    <w:rsid w:val="009B394D"/>
    <w:rsid w:val="009B4278"/>
    <w:rsid w:val="009B47B2"/>
    <w:rsid w:val="009B54BE"/>
    <w:rsid w:val="009B6E16"/>
    <w:rsid w:val="009B6EB4"/>
    <w:rsid w:val="009C1064"/>
    <w:rsid w:val="009C1BDB"/>
    <w:rsid w:val="009C3886"/>
    <w:rsid w:val="009C3A86"/>
    <w:rsid w:val="009C41E0"/>
    <w:rsid w:val="009C6894"/>
    <w:rsid w:val="009C7016"/>
    <w:rsid w:val="009C737F"/>
    <w:rsid w:val="009C7F95"/>
    <w:rsid w:val="009D1866"/>
    <w:rsid w:val="009D2F33"/>
    <w:rsid w:val="009D44AF"/>
    <w:rsid w:val="009D4982"/>
    <w:rsid w:val="009D6D1E"/>
    <w:rsid w:val="009D6E63"/>
    <w:rsid w:val="009E0D06"/>
    <w:rsid w:val="009E1BED"/>
    <w:rsid w:val="009E21CF"/>
    <w:rsid w:val="009E2A34"/>
    <w:rsid w:val="009E31DE"/>
    <w:rsid w:val="009E429E"/>
    <w:rsid w:val="009E446C"/>
    <w:rsid w:val="009E471D"/>
    <w:rsid w:val="009E5B42"/>
    <w:rsid w:val="009E7757"/>
    <w:rsid w:val="009F0502"/>
    <w:rsid w:val="009F0C8E"/>
    <w:rsid w:val="009F0D01"/>
    <w:rsid w:val="009F0D23"/>
    <w:rsid w:val="009F1A52"/>
    <w:rsid w:val="009F1DBF"/>
    <w:rsid w:val="009F1E75"/>
    <w:rsid w:val="009F27EF"/>
    <w:rsid w:val="009F3274"/>
    <w:rsid w:val="009F3424"/>
    <w:rsid w:val="009F3C3E"/>
    <w:rsid w:val="009F4F87"/>
    <w:rsid w:val="009F6380"/>
    <w:rsid w:val="009F66F5"/>
    <w:rsid w:val="009F7B15"/>
    <w:rsid w:val="00A00413"/>
    <w:rsid w:val="00A005B8"/>
    <w:rsid w:val="00A007AE"/>
    <w:rsid w:val="00A0310A"/>
    <w:rsid w:val="00A03F18"/>
    <w:rsid w:val="00A04554"/>
    <w:rsid w:val="00A04C8F"/>
    <w:rsid w:val="00A06285"/>
    <w:rsid w:val="00A06999"/>
    <w:rsid w:val="00A06B64"/>
    <w:rsid w:val="00A06EDA"/>
    <w:rsid w:val="00A0767C"/>
    <w:rsid w:val="00A1147A"/>
    <w:rsid w:val="00A1463E"/>
    <w:rsid w:val="00A16066"/>
    <w:rsid w:val="00A1625B"/>
    <w:rsid w:val="00A16C04"/>
    <w:rsid w:val="00A16C70"/>
    <w:rsid w:val="00A1714D"/>
    <w:rsid w:val="00A173B9"/>
    <w:rsid w:val="00A17EB1"/>
    <w:rsid w:val="00A2055F"/>
    <w:rsid w:val="00A20C82"/>
    <w:rsid w:val="00A267A7"/>
    <w:rsid w:val="00A26A95"/>
    <w:rsid w:val="00A317B1"/>
    <w:rsid w:val="00A3209B"/>
    <w:rsid w:val="00A321E7"/>
    <w:rsid w:val="00A329B1"/>
    <w:rsid w:val="00A33A0E"/>
    <w:rsid w:val="00A37207"/>
    <w:rsid w:val="00A3775F"/>
    <w:rsid w:val="00A37B83"/>
    <w:rsid w:val="00A41182"/>
    <w:rsid w:val="00A42EA7"/>
    <w:rsid w:val="00A435E5"/>
    <w:rsid w:val="00A44717"/>
    <w:rsid w:val="00A4583E"/>
    <w:rsid w:val="00A46CF4"/>
    <w:rsid w:val="00A50625"/>
    <w:rsid w:val="00A50BDA"/>
    <w:rsid w:val="00A51632"/>
    <w:rsid w:val="00A51B83"/>
    <w:rsid w:val="00A51F73"/>
    <w:rsid w:val="00A52213"/>
    <w:rsid w:val="00A5376F"/>
    <w:rsid w:val="00A53EFF"/>
    <w:rsid w:val="00A54153"/>
    <w:rsid w:val="00A57BB8"/>
    <w:rsid w:val="00A6146F"/>
    <w:rsid w:val="00A61DCB"/>
    <w:rsid w:val="00A620A1"/>
    <w:rsid w:val="00A62BEE"/>
    <w:rsid w:val="00A65CC9"/>
    <w:rsid w:val="00A660C2"/>
    <w:rsid w:val="00A67316"/>
    <w:rsid w:val="00A70E80"/>
    <w:rsid w:val="00A7102E"/>
    <w:rsid w:val="00A71B50"/>
    <w:rsid w:val="00A71D92"/>
    <w:rsid w:val="00A72139"/>
    <w:rsid w:val="00A722B7"/>
    <w:rsid w:val="00A7289A"/>
    <w:rsid w:val="00A72F2D"/>
    <w:rsid w:val="00A73169"/>
    <w:rsid w:val="00A73B4D"/>
    <w:rsid w:val="00A757F9"/>
    <w:rsid w:val="00A7683E"/>
    <w:rsid w:val="00A76E47"/>
    <w:rsid w:val="00A7701A"/>
    <w:rsid w:val="00A77115"/>
    <w:rsid w:val="00A77C78"/>
    <w:rsid w:val="00A77C89"/>
    <w:rsid w:val="00A77E78"/>
    <w:rsid w:val="00A826E3"/>
    <w:rsid w:val="00A83644"/>
    <w:rsid w:val="00A85FC8"/>
    <w:rsid w:val="00A866DE"/>
    <w:rsid w:val="00A86707"/>
    <w:rsid w:val="00A86CBB"/>
    <w:rsid w:val="00A86FFD"/>
    <w:rsid w:val="00A9173F"/>
    <w:rsid w:val="00A92656"/>
    <w:rsid w:val="00A92D3D"/>
    <w:rsid w:val="00A94515"/>
    <w:rsid w:val="00A952C9"/>
    <w:rsid w:val="00A95D71"/>
    <w:rsid w:val="00A96010"/>
    <w:rsid w:val="00AA0B18"/>
    <w:rsid w:val="00AA1D50"/>
    <w:rsid w:val="00AA1D7D"/>
    <w:rsid w:val="00AA439C"/>
    <w:rsid w:val="00AA4953"/>
    <w:rsid w:val="00AA6995"/>
    <w:rsid w:val="00AA6F9B"/>
    <w:rsid w:val="00AA7795"/>
    <w:rsid w:val="00AB1B26"/>
    <w:rsid w:val="00AB226C"/>
    <w:rsid w:val="00AB2357"/>
    <w:rsid w:val="00AB2599"/>
    <w:rsid w:val="00AB3790"/>
    <w:rsid w:val="00AB428A"/>
    <w:rsid w:val="00AB56C5"/>
    <w:rsid w:val="00AB64CD"/>
    <w:rsid w:val="00AB7794"/>
    <w:rsid w:val="00AC4A7E"/>
    <w:rsid w:val="00AC4CEA"/>
    <w:rsid w:val="00AC6E69"/>
    <w:rsid w:val="00AD1C8A"/>
    <w:rsid w:val="00AD46E1"/>
    <w:rsid w:val="00AD4ADE"/>
    <w:rsid w:val="00AD4B15"/>
    <w:rsid w:val="00AD63D4"/>
    <w:rsid w:val="00AD67BF"/>
    <w:rsid w:val="00AE0241"/>
    <w:rsid w:val="00AE2186"/>
    <w:rsid w:val="00AE2C9F"/>
    <w:rsid w:val="00AE6AF4"/>
    <w:rsid w:val="00AE6BC4"/>
    <w:rsid w:val="00AE6E0A"/>
    <w:rsid w:val="00AF0202"/>
    <w:rsid w:val="00AF1E69"/>
    <w:rsid w:val="00AF31AD"/>
    <w:rsid w:val="00AF32FB"/>
    <w:rsid w:val="00AF36E9"/>
    <w:rsid w:val="00AF38AC"/>
    <w:rsid w:val="00AF4566"/>
    <w:rsid w:val="00AF5B1B"/>
    <w:rsid w:val="00AF5BAE"/>
    <w:rsid w:val="00AF7E44"/>
    <w:rsid w:val="00B014DC"/>
    <w:rsid w:val="00B01A69"/>
    <w:rsid w:val="00B01BDD"/>
    <w:rsid w:val="00B0276C"/>
    <w:rsid w:val="00B0330A"/>
    <w:rsid w:val="00B04546"/>
    <w:rsid w:val="00B07BAF"/>
    <w:rsid w:val="00B1075F"/>
    <w:rsid w:val="00B11221"/>
    <w:rsid w:val="00B11501"/>
    <w:rsid w:val="00B13081"/>
    <w:rsid w:val="00B14DCD"/>
    <w:rsid w:val="00B15607"/>
    <w:rsid w:val="00B159B6"/>
    <w:rsid w:val="00B1674B"/>
    <w:rsid w:val="00B16889"/>
    <w:rsid w:val="00B16CA5"/>
    <w:rsid w:val="00B21429"/>
    <w:rsid w:val="00B216B7"/>
    <w:rsid w:val="00B249DB"/>
    <w:rsid w:val="00B26A02"/>
    <w:rsid w:val="00B270E3"/>
    <w:rsid w:val="00B3023A"/>
    <w:rsid w:val="00B309A3"/>
    <w:rsid w:val="00B314AC"/>
    <w:rsid w:val="00B31A1C"/>
    <w:rsid w:val="00B31F46"/>
    <w:rsid w:val="00B3297D"/>
    <w:rsid w:val="00B3311D"/>
    <w:rsid w:val="00B37052"/>
    <w:rsid w:val="00B37F09"/>
    <w:rsid w:val="00B413D9"/>
    <w:rsid w:val="00B41FB4"/>
    <w:rsid w:val="00B44CFD"/>
    <w:rsid w:val="00B4537F"/>
    <w:rsid w:val="00B4667E"/>
    <w:rsid w:val="00B50553"/>
    <w:rsid w:val="00B51272"/>
    <w:rsid w:val="00B52D3C"/>
    <w:rsid w:val="00B538C7"/>
    <w:rsid w:val="00B56E1B"/>
    <w:rsid w:val="00B600ED"/>
    <w:rsid w:val="00B60281"/>
    <w:rsid w:val="00B617B8"/>
    <w:rsid w:val="00B62812"/>
    <w:rsid w:val="00B62B4D"/>
    <w:rsid w:val="00B65313"/>
    <w:rsid w:val="00B655B0"/>
    <w:rsid w:val="00B6644B"/>
    <w:rsid w:val="00B70AD3"/>
    <w:rsid w:val="00B724B9"/>
    <w:rsid w:val="00B731BB"/>
    <w:rsid w:val="00B73FE4"/>
    <w:rsid w:val="00B743AF"/>
    <w:rsid w:val="00B74A3D"/>
    <w:rsid w:val="00B74CED"/>
    <w:rsid w:val="00B80F7E"/>
    <w:rsid w:val="00B81381"/>
    <w:rsid w:val="00B824C5"/>
    <w:rsid w:val="00B847AD"/>
    <w:rsid w:val="00B84AC8"/>
    <w:rsid w:val="00B861C3"/>
    <w:rsid w:val="00B86CC2"/>
    <w:rsid w:val="00B873BD"/>
    <w:rsid w:val="00B9065D"/>
    <w:rsid w:val="00B916B4"/>
    <w:rsid w:val="00B92310"/>
    <w:rsid w:val="00B969C9"/>
    <w:rsid w:val="00BA0CCC"/>
    <w:rsid w:val="00BA1260"/>
    <w:rsid w:val="00BA47F3"/>
    <w:rsid w:val="00BA7D82"/>
    <w:rsid w:val="00BB16B1"/>
    <w:rsid w:val="00BB2BF5"/>
    <w:rsid w:val="00BB3470"/>
    <w:rsid w:val="00BB7F33"/>
    <w:rsid w:val="00BC1BCF"/>
    <w:rsid w:val="00BC276E"/>
    <w:rsid w:val="00BC4616"/>
    <w:rsid w:val="00BC4F66"/>
    <w:rsid w:val="00BC5047"/>
    <w:rsid w:val="00BC58BB"/>
    <w:rsid w:val="00BC6549"/>
    <w:rsid w:val="00BC73F2"/>
    <w:rsid w:val="00BD0AF3"/>
    <w:rsid w:val="00BD1CD3"/>
    <w:rsid w:val="00BD2701"/>
    <w:rsid w:val="00BD2A98"/>
    <w:rsid w:val="00BD360E"/>
    <w:rsid w:val="00BD5F04"/>
    <w:rsid w:val="00BD60D6"/>
    <w:rsid w:val="00BD7A92"/>
    <w:rsid w:val="00BE01D4"/>
    <w:rsid w:val="00BE3BC4"/>
    <w:rsid w:val="00BE6E01"/>
    <w:rsid w:val="00BF39EA"/>
    <w:rsid w:val="00BF435E"/>
    <w:rsid w:val="00BF4E77"/>
    <w:rsid w:val="00BF6DF1"/>
    <w:rsid w:val="00C02FD3"/>
    <w:rsid w:val="00C04052"/>
    <w:rsid w:val="00C04522"/>
    <w:rsid w:val="00C053B8"/>
    <w:rsid w:val="00C0599F"/>
    <w:rsid w:val="00C06814"/>
    <w:rsid w:val="00C06921"/>
    <w:rsid w:val="00C06D27"/>
    <w:rsid w:val="00C07936"/>
    <w:rsid w:val="00C10242"/>
    <w:rsid w:val="00C10733"/>
    <w:rsid w:val="00C10A9C"/>
    <w:rsid w:val="00C11E45"/>
    <w:rsid w:val="00C12283"/>
    <w:rsid w:val="00C12B2F"/>
    <w:rsid w:val="00C12C71"/>
    <w:rsid w:val="00C13446"/>
    <w:rsid w:val="00C13F88"/>
    <w:rsid w:val="00C14733"/>
    <w:rsid w:val="00C15349"/>
    <w:rsid w:val="00C15A26"/>
    <w:rsid w:val="00C1636F"/>
    <w:rsid w:val="00C16881"/>
    <w:rsid w:val="00C16BD3"/>
    <w:rsid w:val="00C16ED6"/>
    <w:rsid w:val="00C171C6"/>
    <w:rsid w:val="00C17EF7"/>
    <w:rsid w:val="00C2123C"/>
    <w:rsid w:val="00C21477"/>
    <w:rsid w:val="00C225A4"/>
    <w:rsid w:val="00C2363D"/>
    <w:rsid w:val="00C23E3B"/>
    <w:rsid w:val="00C2478E"/>
    <w:rsid w:val="00C27739"/>
    <w:rsid w:val="00C278A7"/>
    <w:rsid w:val="00C27BE1"/>
    <w:rsid w:val="00C31064"/>
    <w:rsid w:val="00C33D77"/>
    <w:rsid w:val="00C367A0"/>
    <w:rsid w:val="00C40580"/>
    <w:rsid w:val="00C4068D"/>
    <w:rsid w:val="00C40EF9"/>
    <w:rsid w:val="00C41B51"/>
    <w:rsid w:val="00C42527"/>
    <w:rsid w:val="00C42677"/>
    <w:rsid w:val="00C42AC4"/>
    <w:rsid w:val="00C432C2"/>
    <w:rsid w:val="00C444BF"/>
    <w:rsid w:val="00C44E4E"/>
    <w:rsid w:val="00C45747"/>
    <w:rsid w:val="00C45BC4"/>
    <w:rsid w:val="00C45DDB"/>
    <w:rsid w:val="00C46B46"/>
    <w:rsid w:val="00C47512"/>
    <w:rsid w:val="00C47C5D"/>
    <w:rsid w:val="00C5032C"/>
    <w:rsid w:val="00C50AD5"/>
    <w:rsid w:val="00C515CD"/>
    <w:rsid w:val="00C52060"/>
    <w:rsid w:val="00C52608"/>
    <w:rsid w:val="00C52826"/>
    <w:rsid w:val="00C52A9C"/>
    <w:rsid w:val="00C54F99"/>
    <w:rsid w:val="00C60638"/>
    <w:rsid w:val="00C61BF0"/>
    <w:rsid w:val="00C62458"/>
    <w:rsid w:val="00C625CB"/>
    <w:rsid w:val="00C6285E"/>
    <w:rsid w:val="00C70D7B"/>
    <w:rsid w:val="00C72369"/>
    <w:rsid w:val="00C72B2E"/>
    <w:rsid w:val="00C72D41"/>
    <w:rsid w:val="00C73761"/>
    <w:rsid w:val="00C77289"/>
    <w:rsid w:val="00C77D1E"/>
    <w:rsid w:val="00C80B37"/>
    <w:rsid w:val="00C818B7"/>
    <w:rsid w:val="00C818F9"/>
    <w:rsid w:val="00C81E1B"/>
    <w:rsid w:val="00C849DA"/>
    <w:rsid w:val="00C86EC0"/>
    <w:rsid w:val="00C87B25"/>
    <w:rsid w:val="00C9038E"/>
    <w:rsid w:val="00C91CE0"/>
    <w:rsid w:val="00C92B44"/>
    <w:rsid w:val="00C92DED"/>
    <w:rsid w:val="00C9323D"/>
    <w:rsid w:val="00C93C08"/>
    <w:rsid w:val="00C94057"/>
    <w:rsid w:val="00C95B35"/>
    <w:rsid w:val="00C97E58"/>
    <w:rsid w:val="00CA117C"/>
    <w:rsid w:val="00CA14B6"/>
    <w:rsid w:val="00CA2A97"/>
    <w:rsid w:val="00CA43D5"/>
    <w:rsid w:val="00CA4627"/>
    <w:rsid w:val="00CA4A4A"/>
    <w:rsid w:val="00CA5C5F"/>
    <w:rsid w:val="00CA6370"/>
    <w:rsid w:val="00CA7332"/>
    <w:rsid w:val="00CB1DDA"/>
    <w:rsid w:val="00CB255A"/>
    <w:rsid w:val="00CB6AD3"/>
    <w:rsid w:val="00CB7B40"/>
    <w:rsid w:val="00CB7E22"/>
    <w:rsid w:val="00CC0599"/>
    <w:rsid w:val="00CC0628"/>
    <w:rsid w:val="00CC0BB8"/>
    <w:rsid w:val="00CC183A"/>
    <w:rsid w:val="00CC2E9D"/>
    <w:rsid w:val="00CC389F"/>
    <w:rsid w:val="00CC3920"/>
    <w:rsid w:val="00CC3DD1"/>
    <w:rsid w:val="00CC6573"/>
    <w:rsid w:val="00CC6C01"/>
    <w:rsid w:val="00CC6C7A"/>
    <w:rsid w:val="00CC71BA"/>
    <w:rsid w:val="00CC7703"/>
    <w:rsid w:val="00CD033F"/>
    <w:rsid w:val="00CD35CE"/>
    <w:rsid w:val="00CD44F6"/>
    <w:rsid w:val="00CD463A"/>
    <w:rsid w:val="00CD4C83"/>
    <w:rsid w:val="00CD4E71"/>
    <w:rsid w:val="00CD5ED7"/>
    <w:rsid w:val="00CD6B66"/>
    <w:rsid w:val="00CE1B0A"/>
    <w:rsid w:val="00CE1DB3"/>
    <w:rsid w:val="00CE2776"/>
    <w:rsid w:val="00CE3139"/>
    <w:rsid w:val="00CE3D21"/>
    <w:rsid w:val="00CE6290"/>
    <w:rsid w:val="00CE64C9"/>
    <w:rsid w:val="00CE658E"/>
    <w:rsid w:val="00CE668C"/>
    <w:rsid w:val="00CE711A"/>
    <w:rsid w:val="00CF05BB"/>
    <w:rsid w:val="00CF0C37"/>
    <w:rsid w:val="00CF1CFD"/>
    <w:rsid w:val="00CF435A"/>
    <w:rsid w:val="00CF4F69"/>
    <w:rsid w:val="00CF5E98"/>
    <w:rsid w:val="00CF6EE9"/>
    <w:rsid w:val="00CF7314"/>
    <w:rsid w:val="00CF7675"/>
    <w:rsid w:val="00D002FA"/>
    <w:rsid w:val="00D01503"/>
    <w:rsid w:val="00D01836"/>
    <w:rsid w:val="00D02B57"/>
    <w:rsid w:val="00D03613"/>
    <w:rsid w:val="00D04925"/>
    <w:rsid w:val="00D05391"/>
    <w:rsid w:val="00D05552"/>
    <w:rsid w:val="00D05F8A"/>
    <w:rsid w:val="00D06066"/>
    <w:rsid w:val="00D0611E"/>
    <w:rsid w:val="00D06380"/>
    <w:rsid w:val="00D06E72"/>
    <w:rsid w:val="00D130C0"/>
    <w:rsid w:val="00D134D9"/>
    <w:rsid w:val="00D146A6"/>
    <w:rsid w:val="00D156BD"/>
    <w:rsid w:val="00D15F66"/>
    <w:rsid w:val="00D178FA"/>
    <w:rsid w:val="00D2115D"/>
    <w:rsid w:val="00D21E0F"/>
    <w:rsid w:val="00D2254B"/>
    <w:rsid w:val="00D226F7"/>
    <w:rsid w:val="00D22C70"/>
    <w:rsid w:val="00D231CD"/>
    <w:rsid w:val="00D239EF"/>
    <w:rsid w:val="00D2459A"/>
    <w:rsid w:val="00D32615"/>
    <w:rsid w:val="00D32AC2"/>
    <w:rsid w:val="00D349D5"/>
    <w:rsid w:val="00D34CD6"/>
    <w:rsid w:val="00D34F42"/>
    <w:rsid w:val="00D36247"/>
    <w:rsid w:val="00D42C78"/>
    <w:rsid w:val="00D44266"/>
    <w:rsid w:val="00D45C92"/>
    <w:rsid w:val="00D46D28"/>
    <w:rsid w:val="00D46F69"/>
    <w:rsid w:val="00D47636"/>
    <w:rsid w:val="00D47D53"/>
    <w:rsid w:val="00D508FF"/>
    <w:rsid w:val="00D52E0C"/>
    <w:rsid w:val="00D56509"/>
    <w:rsid w:val="00D60501"/>
    <w:rsid w:val="00D61437"/>
    <w:rsid w:val="00D632D0"/>
    <w:rsid w:val="00D636F9"/>
    <w:rsid w:val="00D64172"/>
    <w:rsid w:val="00D64A64"/>
    <w:rsid w:val="00D651C6"/>
    <w:rsid w:val="00D66E68"/>
    <w:rsid w:val="00D6715B"/>
    <w:rsid w:val="00D67AD5"/>
    <w:rsid w:val="00D67C88"/>
    <w:rsid w:val="00D7176E"/>
    <w:rsid w:val="00D72011"/>
    <w:rsid w:val="00D72464"/>
    <w:rsid w:val="00D74BE8"/>
    <w:rsid w:val="00D74D0F"/>
    <w:rsid w:val="00D7568E"/>
    <w:rsid w:val="00D75F77"/>
    <w:rsid w:val="00D76175"/>
    <w:rsid w:val="00D767F8"/>
    <w:rsid w:val="00D769CE"/>
    <w:rsid w:val="00D76B50"/>
    <w:rsid w:val="00D803DF"/>
    <w:rsid w:val="00D80D72"/>
    <w:rsid w:val="00D80E8E"/>
    <w:rsid w:val="00D81440"/>
    <w:rsid w:val="00D81D6D"/>
    <w:rsid w:val="00D82BAA"/>
    <w:rsid w:val="00D82E43"/>
    <w:rsid w:val="00D837D2"/>
    <w:rsid w:val="00D83EAE"/>
    <w:rsid w:val="00D85450"/>
    <w:rsid w:val="00D85BEB"/>
    <w:rsid w:val="00D86139"/>
    <w:rsid w:val="00D86F0B"/>
    <w:rsid w:val="00D9091D"/>
    <w:rsid w:val="00D91793"/>
    <w:rsid w:val="00D931C2"/>
    <w:rsid w:val="00D957D9"/>
    <w:rsid w:val="00D95B68"/>
    <w:rsid w:val="00DA0467"/>
    <w:rsid w:val="00DA1AAA"/>
    <w:rsid w:val="00DA1C1A"/>
    <w:rsid w:val="00DA2CF2"/>
    <w:rsid w:val="00DA31F5"/>
    <w:rsid w:val="00DA4456"/>
    <w:rsid w:val="00DA4CE2"/>
    <w:rsid w:val="00DA7D5B"/>
    <w:rsid w:val="00DB0E6B"/>
    <w:rsid w:val="00DB0F75"/>
    <w:rsid w:val="00DB1116"/>
    <w:rsid w:val="00DB13ED"/>
    <w:rsid w:val="00DB7476"/>
    <w:rsid w:val="00DB7EE3"/>
    <w:rsid w:val="00DC0037"/>
    <w:rsid w:val="00DC0CE1"/>
    <w:rsid w:val="00DC1B76"/>
    <w:rsid w:val="00DC25B6"/>
    <w:rsid w:val="00DC3021"/>
    <w:rsid w:val="00DC3C29"/>
    <w:rsid w:val="00DC520A"/>
    <w:rsid w:val="00DC5B11"/>
    <w:rsid w:val="00DD16BC"/>
    <w:rsid w:val="00DD24D5"/>
    <w:rsid w:val="00DD5336"/>
    <w:rsid w:val="00DD5BD8"/>
    <w:rsid w:val="00DD600D"/>
    <w:rsid w:val="00DD6FA4"/>
    <w:rsid w:val="00DD7396"/>
    <w:rsid w:val="00DE007D"/>
    <w:rsid w:val="00DE21D7"/>
    <w:rsid w:val="00DE28F1"/>
    <w:rsid w:val="00DE2A4D"/>
    <w:rsid w:val="00DE304B"/>
    <w:rsid w:val="00DE32BD"/>
    <w:rsid w:val="00DE3561"/>
    <w:rsid w:val="00DE4584"/>
    <w:rsid w:val="00DE4B17"/>
    <w:rsid w:val="00DE5809"/>
    <w:rsid w:val="00DE7309"/>
    <w:rsid w:val="00DE7A87"/>
    <w:rsid w:val="00DF0B42"/>
    <w:rsid w:val="00DF1EDF"/>
    <w:rsid w:val="00DF2DA3"/>
    <w:rsid w:val="00DF2F53"/>
    <w:rsid w:val="00DF2FC7"/>
    <w:rsid w:val="00DF3C0A"/>
    <w:rsid w:val="00DF471B"/>
    <w:rsid w:val="00DF57CB"/>
    <w:rsid w:val="00DF62FB"/>
    <w:rsid w:val="00E00280"/>
    <w:rsid w:val="00E00B4B"/>
    <w:rsid w:val="00E01BA9"/>
    <w:rsid w:val="00E026B0"/>
    <w:rsid w:val="00E02F05"/>
    <w:rsid w:val="00E02F73"/>
    <w:rsid w:val="00E054CC"/>
    <w:rsid w:val="00E11F10"/>
    <w:rsid w:val="00E12548"/>
    <w:rsid w:val="00E12B2C"/>
    <w:rsid w:val="00E13D5F"/>
    <w:rsid w:val="00E1431E"/>
    <w:rsid w:val="00E1630F"/>
    <w:rsid w:val="00E17447"/>
    <w:rsid w:val="00E17564"/>
    <w:rsid w:val="00E20EA6"/>
    <w:rsid w:val="00E2226E"/>
    <w:rsid w:val="00E22723"/>
    <w:rsid w:val="00E24004"/>
    <w:rsid w:val="00E24455"/>
    <w:rsid w:val="00E24996"/>
    <w:rsid w:val="00E249A1"/>
    <w:rsid w:val="00E24C2F"/>
    <w:rsid w:val="00E2649D"/>
    <w:rsid w:val="00E2729A"/>
    <w:rsid w:val="00E2749D"/>
    <w:rsid w:val="00E27E55"/>
    <w:rsid w:val="00E31535"/>
    <w:rsid w:val="00E31ED9"/>
    <w:rsid w:val="00E32FEB"/>
    <w:rsid w:val="00E3349E"/>
    <w:rsid w:val="00E33C12"/>
    <w:rsid w:val="00E348DC"/>
    <w:rsid w:val="00E35E5C"/>
    <w:rsid w:val="00E40528"/>
    <w:rsid w:val="00E41038"/>
    <w:rsid w:val="00E41212"/>
    <w:rsid w:val="00E41410"/>
    <w:rsid w:val="00E42F93"/>
    <w:rsid w:val="00E446A3"/>
    <w:rsid w:val="00E4637F"/>
    <w:rsid w:val="00E50201"/>
    <w:rsid w:val="00E52C95"/>
    <w:rsid w:val="00E53DC9"/>
    <w:rsid w:val="00E55EBB"/>
    <w:rsid w:val="00E56544"/>
    <w:rsid w:val="00E61037"/>
    <w:rsid w:val="00E61216"/>
    <w:rsid w:val="00E6128C"/>
    <w:rsid w:val="00E66A10"/>
    <w:rsid w:val="00E71EEA"/>
    <w:rsid w:val="00E73027"/>
    <w:rsid w:val="00E7413E"/>
    <w:rsid w:val="00E74CB6"/>
    <w:rsid w:val="00E75E58"/>
    <w:rsid w:val="00E77A8A"/>
    <w:rsid w:val="00E807A3"/>
    <w:rsid w:val="00E8279A"/>
    <w:rsid w:val="00E83BF3"/>
    <w:rsid w:val="00E905A0"/>
    <w:rsid w:val="00E933F1"/>
    <w:rsid w:val="00E93E66"/>
    <w:rsid w:val="00E95BDF"/>
    <w:rsid w:val="00E95D0C"/>
    <w:rsid w:val="00E968BF"/>
    <w:rsid w:val="00EA0685"/>
    <w:rsid w:val="00EA1814"/>
    <w:rsid w:val="00EA40ED"/>
    <w:rsid w:val="00EA4A2D"/>
    <w:rsid w:val="00EA534D"/>
    <w:rsid w:val="00EA6451"/>
    <w:rsid w:val="00EA6938"/>
    <w:rsid w:val="00EA723C"/>
    <w:rsid w:val="00EA7278"/>
    <w:rsid w:val="00EA72B2"/>
    <w:rsid w:val="00EA7C03"/>
    <w:rsid w:val="00EB2C6E"/>
    <w:rsid w:val="00EB377F"/>
    <w:rsid w:val="00EB441B"/>
    <w:rsid w:val="00EB7168"/>
    <w:rsid w:val="00EC05D8"/>
    <w:rsid w:val="00EC0ECD"/>
    <w:rsid w:val="00EC0F19"/>
    <w:rsid w:val="00EC0FAB"/>
    <w:rsid w:val="00EC20FA"/>
    <w:rsid w:val="00EC3DB6"/>
    <w:rsid w:val="00EC4D2D"/>
    <w:rsid w:val="00EC6284"/>
    <w:rsid w:val="00EC73D7"/>
    <w:rsid w:val="00EC76FD"/>
    <w:rsid w:val="00ED0649"/>
    <w:rsid w:val="00ED1B38"/>
    <w:rsid w:val="00ED21CA"/>
    <w:rsid w:val="00ED3275"/>
    <w:rsid w:val="00ED5617"/>
    <w:rsid w:val="00ED56BF"/>
    <w:rsid w:val="00EE2BE8"/>
    <w:rsid w:val="00EE4B02"/>
    <w:rsid w:val="00EF03BF"/>
    <w:rsid w:val="00EF4C76"/>
    <w:rsid w:val="00EF4F6B"/>
    <w:rsid w:val="00EF5B67"/>
    <w:rsid w:val="00F00255"/>
    <w:rsid w:val="00F007E6"/>
    <w:rsid w:val="00F0324A"/>
    <w:rsid w:val="00F0396B"/>
    <w:rsid w:val="00F051A2"/>
    <w:rsid w:val="00F078B8"/>
    <w:rsid w:val="00F1051C"/>
    <w:rsid w:val="00F10597"/>
    <w:rsid w:val="00F11492"/>
    <w:rsid w:val="00F12328"/>
    <w:rsid w:val="00F12DF6"/>
    <w:rsid w:val="00F13AB8"/>
    <w:rsid w:val="00F1524C"/>
    <w:rsid w:val="00F15B10"/>
    <w:rsid w:val="00F16563"/>
    <w:rsid w:val="00F20119"/>
    <w:rsid w:val="00F224CF"/>
    <w:rsid w:val="00F2257F"/>
    <w:rsid w:val="00F2459D"/>
    <w:rsid w:val="00F275C8"/>
    <w:rsid w:val="00F3137E"/>
    <w:rsid w:val="00F313F8"/>
    <w:rsid w:val="00F31A5F"/>
    <w:rsid w:val="00F31F7C"/>
    <w:rsid w:val="00F33451"/>
    <w:rsid w:val="00F337A4"/>
    <w:rsid w:val="00F3550F"/>
    <w:rsid w:val="00F35FE8"/>
    <w:rsid w:val="00F363F0"/>
    <w:rsid w:val="00F36BB3"/>
    <w:rsid w:val="00F40C04"/>
    <w:rsid w:val="00F41DE8"/>
    <w:rsid w:val="00F43348"/>
    <w:rsid w:val="00F44F8D"/>
    <w:rsid w:val="00F46889"/>
    <w:rsid w:val="00F47B2F"/>
    <w:rsid w:val="00F47CCF"/>
    <w:rsid w:val="00F50342"/>
    <w:rsid w:val="00F50AAF"/>
    <w:rsid w:val="00F50E02"/>
    <w:rsid w:val="00F51F94"/>
    <w:rsid w:val="00F5488B"/>
    <w:rsid w:val="00F55162"/>
    <w:rsid w:val="00F56A1B"/>
    <w:rsid w:val="00F56C1E"/>
    <w:rsid w:val="00F619FB"/>
    <w:rsid w:val="00F61A4A"/>
    <w:rsid w:val="00F6289C"/>
    <w:rsid w:val="00F62BE3"/>
    <w:rsid w:val="00F636C0"/>
    <w:rsid w:val="00F63F57"/>
    <w:rsid w:val="00F65506"/>
    <w:rsid w:val="00F65D3B"/>
    <w:rsid w:val="00F67375"/>
    <w:rsid w:val="00F70F77"/>
    <w:rsid w:val="00F72CCC"/>
    <w:rsid w:val="00F734BA"/>
    <w:rsid w:val="00F738CF"/>
    <w:rsid w:val="00F73AAA"/>
    <w:rsid w:val="00F740FF"/>
    <w:rsid w:val="00F74F8A"/>
    <w:rsid w:val="00F74FB7"/>
    <w:rsid w:val="00F75594"/>
    <w:rsid w:val="00F75D82"/>
    <w:rsid w:val="00F77A85"/>
    <w:rsid w:val="00F80BB6"/>
    <w:rsid w:val="00F8199F"/>
    <w:rsid w:val="00F820DE"/>
    <w:rsid w:val="00F8271D"/>
    <w:rsid w:val="00F82992"/>
    <w:rsid w:val="00F86FED"/>
    <w:rsid w:val="00F87077"/>
    <w:rsid w:val="00F87313"/>
    <w:rsid w:val="00F91828"/>
    <w:rsid w:val="00F9291E"/>
    <w:rsid w:val="00F93247"/>
    <w:rsid w:val="00F95FF1"/>
    <w:rsid w:val="00F966F1"/>
    <w:rsid w:val="00F96F8F"/>
    <w:rsid w:val="00F9711A"/>
    <w:rsid w:val="00F97609"/>
    <w:rsid w:val="00F97782"/>
    <w:rsid w:val="00F97AF7"/>
    <w:rsid w:val="00FA2095"/>
    <w:rsid w:val="00FA62C5"/>
    <w:rsid w:val="00FA672F"/>
    <w:rsid w:val="00FA6D40"/>
    <w:rsid w:val="00FA74CC"/>
    <w:rsid w:val="00FA7DF6"/>
    <w:rsid w:val="00FA7F2F"/>
    <w:rsid w:val="00FB15E5"/>
    <w:rsid w:val="00FB166C"/>
    <w:rsid w:val="00FB1C0D"/>
    <w:rsid w:val="00FB3027"/>
    <w:rsid w:val="00FB3AC8"/>
    <w:rsid w:val="00FB3CBC"/>
    <w:rsid w:val="00FB5893"/>
    <w:rsid w:val="00FB6254"/>
    <w:rsid w:val="00FB6560"/>
    <w:rsid w:val="00FC11D2"/>
    <w:rsid w:val="00FC2C2C"/>
    <w:rsid w:val="00FC3EB6"/>
    <w:rsid w:val="00FC5BC8"/>
    <w:rsid w:val="00FC6DF7"/>
    <w:rsid w:val="00FC76A2"/>
    <w:rsid w:val="00FD00CC"/>
    <w:rsid w:val="00FD2192"/>
    <w:rsid w:val="00FD3649"/>
    <w:rsid w:val="00FD3D57"/>
    <w:rsid w:val="00FD3E0C"/>
    <w:rsid w:val="00FE027B"/>
    <w:rsid w:val="00FE0D07"/>
    <w:rsid w:val="00FE23E0"/>
    <w:rsid w:val="00FE3239"/>
    <w:rsid w:val="00FE45C6"/>
    <w:rsid w:val="00FE4E6E"/>
    <w:rsid w:val="00FE4FF3"/>
    <w:rsid w:val="00FE5207"/>
    <w:rsid w:val="00FF0942"/>
    <w:rsid w:val="00FF098B"/>
    <w:rsid w:val="00FF1097"/>
    <w:rsid w:val="00FF2FA1"/>
    <w:rsid w:val="00FF30A7"/>
    <w:rsid w:val="00FF4463"/>
    <w:rsid w:val="00FF4D4F"/>
    <w:rsid w:val="00FF52FF"/>
    <w:rsid w:val="00FF69F4"/>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BE4AC9B1-1916-4F98-AAB5-2C4434AB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C01"/>
    <w:pPr>
      <w:spacing w:after="60"/>
    </w:pPr>
    <w:rPr>
      <w:rFonts w:ascii="Arial" w:hAnsi="Arial"/>
      <w:szCs w:val="24"/>
    </w:rPr>
  </w:style>
  <w:style w:type="paragraph" w:styleId="Heading1">
    <w:name w:val="heading 1"/>
    <w:aliases w:val="H1,Chapter Title,H 1"/>
    <w:basedOn w:val="Normal"/>
    <w:next w:val="Normal"/>
    <w:autoRedefine/>
    <w:qFormat/>
    <w:rsid w:val="00810CE4"/>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autoRedefine/>
    <w:qFormat/>
    <w:rsid w:val="00885224"/>
    <w:pPr>
      <w:keepNext/>
      <w:numPr>
        <w:ilvl w:val="1"/>
        <w:numId w:val="28"/>
      </w:numPr>
      <w:spacing w:before="240"/>
      <w:outlineLvl w:val="1"/>
    </w:pPr>
    <w:rPr>
      <w:rFonts w:ascii="Times New Roman" w:hAnsi="Times New Roman"/>
      <w:b/>
      <w:bCs/>
      <w:iCs/>
      <w:sz w:val="28"/>
      <w:szCs w:val="28"/>
    </w:rPr>
  </w:style>
  <w:style w:type="paragraph" w:styleId="Heading3">
    <w:name w:val="heading 3"/>
    <w:aliases w:val="H3,Label,3m,h3"/>
    <w:basedOn w:val="Normal"/>
    <w:next w:val="Normal"/>
    <w:link w:val="Heading3Char"/>
    <w:autoRedefine/>
    <w:qFormat/>
    <w:rsid w:val="009101E6"/>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autoRedefine/>
    <w:qFormat/>
    <w:rsid w:val="00C91CE0"/>
    <w:pPr>
      <w:keepNext/>
      <w:numPr>
        <w:ilvl w:val="3"/>
        <w:numId w:val="28"/>
      </w:numPr>
      <w:tabs>
        <w:tab w:val="clear" w:pos="1674"/>
        <w:tab w:val="num" w:pos="864"/>
        <w:tab w:val="left" w:pos="1980"/>
      </w:tabs>
      <w:spacing w:before="240"/>
      <w:ind w:left="864"/>
      <w:outlineLvl w:val="3"/>
    </w:pPr>
    <w:rPr>
      <w:rFonts w:ascii="Times New Roman" w:hAnsi="Times New Roman"/>
      <w:b/>
      <w:bCs/>
      <w:iCs/>
      <w:sz w:val="28"/>
      <w:lang w:val="pt-BR"/>
    </w:rPr>
  </w:style>
  <w:style w:type="paragraph" w:styleId="Heading5">
    <w:name w:val="heading 5"/>
    <w:basedOn w:val="Normal"/>
    <w:next w:val="Normal"/>
    <w:autoRedefine/>
    <w:qFormat/>
    <w:rsid w:val="003513EC"/>
    <w:pPr>
      <w:numPr>
        <w:ilvl w:val="4"/>
        <w:numId w:val="28"/>
      </w:numPr>
      <w:tabs>
        <w:tab w:val="clear" w:pos="2448"/>
        <w:tab w:val="num" w:pos="1260"/>
      </w:tabs>
      <w:spacing w:before="240"/>
      <w:ind w:left="1350" w:hanging="1350"/>
      <w:outlineLvl w:val="4"/>
    </w:pPr>
    <w:rPr>
      <w:rFonts w:ascii="Times New Roman" w:hAnsi="Times New Roman"/>
      <w:b/>
      <w:bCs/>
      <w:iCs/>
      <w:sz w:val="28"/>
    </w:rPr>
  </w:style>
  <w:style w:type="paragraph" w:styleId="Heading6">
    <w:name w:val="heading 6"/>
    <w:basedOn w:val="Normal"/>
    <w:next w:val="Normal"/>
    <w:autoRedefine/>
    <w:qFormat/>
    <w:rsid w:val="007D7A84"/>
    <w:pPr>
      <w:numPr>
        <w:ilvl w:val="5"/>
        <w:numId w:val="28"/>
      </w:numPr>
      <w:spacing w:before="240"/>
      <w:outlineLvl w:val="5"/>
    </w:pPr>
    <w:rPr>
      <w:rFonts w:ascii="Times New Roman" w:hAnsi="Times New Roman"/>
      <w:b/>
      <w:bCs/>
      <w:sz w:val="28"/>
      <w:szCs w:val="28"/>
    </w:rPr>
  </w:style>
  <w:style w:type="paragraph" w:styleId="Heading7">
    <w:name w:val="heading 7"/>
    <w:basedOn w:val="Normal"/>
    <w:next w:val="Normal"/>
    <w:qFormat/>
    <w:rsid w:val="00D01836"/>
    <w:pPr>
      <w:numPr>
        <w:ilvl w:val="6"/>
        <w:numId w:val="28"/>
      </w:numPr>
      <w:spacing w:before="240"/>
      <w:outlineLvl w:val="6"/>
    </w:pPr>
  </w:style>
  <w:style w:type="paragraph" w:styleId="Heading8">
    <w:name w:val="heading 8"/>
    <w:basedOn w:val="Normal"/>
    <w:next w:val="Normal"/>
    <w:qFormat/>
    <w:rsid w:val="00D01836"/>
    <w:pPr>
      <w:numPr>
        <w:ilvl w:val="7"/>
        <w:numId w:val="28"/>
      </w:numPr>
      <w:spacing w:before="240"/>
      <w:outlineLvl w:val="7"/>
    </w:pPr>
    <w:rPr>
      <w:i/>
      <w:iCs/>
    </w:rPr>
  </w:style>
  <w:style w:type="paragraph" w:styleId="Heading9">
    <w:name w:val="heading 9"/>
    <w:basedOn w:val="Normal"/>
    <w:next w:val="Normal"/>
    <w:qFormat/>
    <w:rsid w:val="00D01836"/>
    <w:pPr>
      <w:numPr>
        <w:ilvl w:val="8"/>
        <w:numId w:val="2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836"/>
    <w:pPr>
      <w:tabs>
        <w:tab w:val="center" w:pos="4320"/>
        <w:tab w:val="right" w:pos="8640"/>
      </w:tabs>
      <w:spacing w:before="120" w:after="120"/>
    </w:pPr>
    <w:rPr>
      <w:b/>
    </w:rPr>
  </w:style>
  <w:style w:type="paragraph" w:styleId="Footer">
    <w:name w:val="footer"/>
    <w:basedOn w:val="Normal"/>
    <w:rsid w:val="00D01836"/>
    <w:pPr>
      <w:tabs>
        <w:tab w:val="center" w:pos="4320"/>
        <w:tab w:val="right" w:pos="8640"/>
      </w:tabs>
    </w:pPr>
  </w:style>
  <w:style w:type="paragraph" w:styleId="TOC1">
    <w:name w:val="toc 1"/>
    <w:basedOn w:val="Normal"/>
    <w:next w:val="Normal"/>
    <w:autoRedefine/>
    <w:uiPriority w:val="39"/>
    <w:rsid w:val="00D01836"/>
    <w:rPr>
      <w:noProof/>
    </w:rPr>
  </w:style>
  <w:style w:type="paragraph" w:customStyle="1" w:styleId="SDMTITLEPAGENAME">
    <w:name w:val="SDM TITLE PAGE NAME"/>
    <w:basedOn w:val="Normal"/>
    <w:rsid w:val="00D01836"/>
    <w:pPr>
      <w:spacing w:after="120"/>
      <w:jc w:val="center"/>
    </w:pPr>
    <w:rPr>
      <w:b/>
      <w:sz w:val="44"/>
    </w:rPr>
  </w:style>
  <w:style w:type="paragraph" w:customStyle="1" w:styleId="SDMTITLEPAGEAuthorLastUpdate">
    <w:name w:val="SDM TITLE PAGE Author &amp; Last Update"/>
    <w:basedOn w:val="SDMTITLEPAGENAME"/>
    <w:rsid w:val="00D01836"/>
    <w:rPr>
      <w:sz w:val="32"/>
    </w:rPr>
  </w:style>
  <w:style w:type="paragraph" w:styleId="BodyText">
    <w:name w:val="Body Text"/>
    <w:aliases w:val="Body Text third level number,Body Text Char Char Char,Body Text Char Char Char Char,Body Text third level number Char Char Char Char,Body Text Char Char1"/>
    <w:basedOn w:val="Normal"/>
    <w:link w:val="BodyTextChar"/>
    <w:rsid w:val="00D01836"/>
    <w:pPr>
      <w:spacing w:after="120"/>
    </w:pPr>
  </w:style>
  <w:style w:type="paragraph" w:customStyle="1" w:styleId="SDMTOC">
    <w:name w:val="SDM TOC"/>
    <w:basedOn w:val="Normal"/>
    <w:rsid w:val="00D01836"/>
    <w:pPr>
      <w:spacing w:after="120"/>
      <w:jc w:val="center"/>
    </w:pPr>
    <w:rPr>
      <w:b/>
      <w:smallCaps/>
      <w:sz w:val="28"/>
      <w:u w:val="thick"/>
    </w:rPr>
  </w:style>
  <w:style w:type="paragraph" w:styleId="TOC2">
    <w:name w:val="toc 2"/>
    <w:basedOn w:val="Normal"/>
    <w:next w:val="Normal"/>
    <w:autoRedefine/>
    <w:uiPriority w:val="39"/>
    <w:rsid w:val="00D01836"/>
    <w:pPr>
      <w:tabs>
        <w:tab w:val="right" w:leader="dot" w:pos="9350"/>
      </w:tabs>
      <w:ind w:left="240"/>
    </w:pPr>
    <w:rPr>
      <w:noProof/>
    </w:rPr>
  </w:style>
  <w:style w:type="paragraph" w:styleId="TOC3">
    <w:name w:val="toc 3"/>
    <w:basedOn w:val="Normal"/>
    <w:next w:val="Normal"/>
    <w:autoRedefine/>
    <w:uiPriority w:val="39"/>
    <w:rsid w:val="00D01836"/>
    <w:pPr>
      <w:tabs>
        <w:tab w:val="right" w:leader="dot" w:pos="9350"/>
      </w:tabs>
      <w:ind w:left="480"/>
    </w:pPr>
    <w:rPr>
      <w:rFonts w:cs="Arial"/>
      <w:i/>
      <w:iCs/>
      <w:noProof/>
    </w:rPr>
  </w:style>
  <w:style w:type="paragraph" w:styleId="TOC4">
    <w:name w:val="toc 4"/>
    <w:basedOn w:val="Normal"/>
    <w:next w:val="Normal"/>
    <w:autoRedefine/>
    <w:uiPriority w:val="39"/>
    <w:rsid w:val="00D01836"/>
    <w:pPr>
      <w:tabs>
        <w:tab w:val="right" w:leader="dot" w:pos="9360"/>
      </w:tabs>
      <w:ind w:left="720"/>
    </w:pPr>
    <w:rPr>
      <w:rFonts w:cs="Courier New"/>
    </w:rPr>
  </w:style>
  <w:style w:type="character" w:styleId="Hyperlink">
    <w:name w:val="Hyperlink"/>
    <w:basedOn w:val="DefaultParagraphFont"/>
    <w:uiPriority w:val="99"/>
    <w:rsid w:val="00D01836"/>
    <w:rPr>
      <w:color w:val="0000FF"/>
      <w:u w:val="single"/>
    </w:rPr>
  </w:style>
  <w:style w:type="paragraph" w:styleId="Caption">
    <w:name w:val="caption"/>
    <w:basedOn w:val="Normal"/>
    <w:next w:val="Normal"/>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rsid w:val="00D01836"/>
    <w:pPr>
      <w:overflowPunct w:val="0"/>
      <w:autoSpaceDE w:val="0"/>
      <w:autoSpaceDN w:val="0"/>
      <w:adjustRightInd w:val="0"/>
      <w:textAlignment w:val="baseline"/>
    </w:pPr>
    <w:rPr>
      <w:rFonts w:ascii="MS Mincho" w:hAnsi="MS Mincho"/>
      <w:color w:val="000000"/>
      <w:szCs w:val="20"/>
    </w:rPr>
  </w:style>
  <w:style w:type="paragraph" w:customStyle="1" w:styleId="bulletlist">
    <w:name w:val="bullet list"/>
    <w:basedOn w:val="Normal"/>
    <w:rsid w:val="00D01836"/>
    <w:pPr>
      <w:tabs>
        <w:tab w:val="num" w:pos="720"/>
      </w:tabs>
      <w:ind w:left="720" w:hanging="360"/>
    </w:pPr>
  </w:style>
  <w:style w:type="paragraph" w:customStyle="1" w:styleId="NumberedList">
    <w:name w:val="Numbered List"/>
    <w:basedOn w:val="bulletlist"/>
    <w:rsid w:val="00D01836"/>
  </w:style>
  <w:style w:type="paragraph" w:customStyle="1" w:styleId="TableHeader">
    <w:name w:val="Table Header"/>
    <w:basedOn w:val="Normal"/>
    <w:rsid w:val="00D01836"/>
    <w:pPr>
      <w:spacing w:before="60"/>
      <w:jc w:val="center"/>
    </w:pPr>
    <w:rPr>
      <w:b/>
      <w:bCs/>
      <w:sz w:val="18"/>
    </w:rPr>
  </w:style>
  <w:style w:type="paragraph" w:customStyle="1" w:styleId="TableText">
    <w:name w:val="Table Text"/>
    <w:basedOn w:val="Normal"/>
    <w:rsid w:val="00D01836"/>
    <w:pPr>
      <w:spacing w:before="60"/>
    </w:pPr>
    <w:rPr>
      <w:sz w:val="18"/>
    </w:rPr>
  </w:style>
  <w:style w:type="paragraph" w:styleId="TableofFigures">
    <w:name w:val="table of figures"/>
    <w:basedOn w:val="Normal"/>
    <w:next w:val="Normal"/>
    <w:autoRedefine/>
    <w:uiPriority w:val="99"/>
    <w:rsid w:val="008734D1"/>
    <w:pPr>
      <w:ind w:left="400" w:hanging="400"/>
    </w:pPr>
    <w:rPr>
      <w:rFonts w:ascii="Times New Roman" w:hAnsi="Times New Roman"/>
      <w:sz w:val="22"/>
    </w:rPr>
  </w:style>
  <w:style w:type="table" w:styleId="TableGrid">
    <w:name w:val="Table Grid"/>
    <w:basedOn w:val="TableNormal"/>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01836"/>
  </w:style>
  <w:style w:type="character" w:customStyle="1" w:styleId="BodyTextChar">
    <w:name w:val="Body Text Char"/>
    <w:aliases w:val="Body Text third level number Char,Body Text Char Char Char Char1,Body Text Char Char Char Char Char,Body Text third level number Char Char Char Char Char,Body Text Char Char1 Char"/>
    <w:basedOn w:val="DefaultParagraphFont"/>
    <w:link w:val="BodyText"/>
    <w:rsid w:val="00D01836"/>
    <w:rPr>
      <w:rFonts w:ascii="Arial" w:hAnsi="Arial"/>
      <w:szCs w:val="24"/>
      <w:lang w:val="en-US" w:eastAsia="en-US" w:bidi="ar-SA"/>
    </w:rPr>
  </w:style>
  <w:style w:type="paragraph" w:customStyle="1" w:styleId="SDMT-BodyText">
    <w:name w:val="SDMT - Body Text"/>
    <w:basedOn w:val="BodyText"/>
    <w:rsid w:val="00FD3E0C"/>
    <w:pPr>
      <w:spacing w:before="120"/>
      <w:ind w:left="1440"/>
    </w:pPr>
    <w:rPr>
      <w:rFonts w:ascii="Book Antiqua" w:hAnsi="Book Antiqua"/>
      <w:szCs w:val="20"/>
    </w:rPr>
  </w:style>
  <w:style w:type="paragraph" w:styleId="List2">
    <w:name w:val="List 2"/>
    <w:basedOn w:val="Normal"/>
    <w:rsid w:val="00AD4B15"/>
    <w:pPr>
      <w:ind w:left="720" w:hanging="360"/>
    </w:pPr>
    <w:rPr>
      <w:szCs w:val="20"/>
    </w:rPr>
  </w:style>
  <w:style w:type="paragraph" w:styleId="TOC5">
    <w:name w:val="toc 5"/>
    <w:basedOn w:val="Normal"/>
    <w:next w:val="Normal"/>
    <w:autoRedefine/>
    <w:uiPriority w:val="39"/>
    <w:rsid w:val="005362A3"/>
    <w:pPr>
      <w:ind w:left="800"/>
    </w:pPr>
  </w:style>
  <w:style w:type="paragraph" w:styleId="BalloonText">
    <w:name w:val="Balloon Text"/>
    <w:basedOn w:val="Normal"/>
    <w:semiHidden/>
    <w:rsid w:val="001E4DC0"/>
    <w:rPr>
      <w:rFonts w:ascii="Tahoma" w:hAnsi="Tahoma" w:cs="Tahoma"/>
      <w:sz w:val="16"/>
      <w:szCs w:val="16"/>
    </w:rPr>
  </w:style>
  <w:style w:type="paragraph" w:customStyle="1" w:styleId="TableBody">
    <w:name w:val="Table Body"/>
    <w:link w:val="TableBodyCharChar"/>
    <w:rsid w:val="00E13D5F"/>
    <w:pPr>
      <w:keepNext/>
      <w:keepLines/>
      <w:spacing w:before="40" w:after="40"/>
    </w:pPr>
    <w:rPr>
      <w:lang w:bidi="he-IL"/>
    </w:rPr>
  </w:style>
  <w:style w:type="paragraph" w:styleId="TOC6">
    <w:name w:val="toc 6"/>
    <w:basedOn w:val="Normal"/>
    <w:next w:val="Normal"/>
    <w:autoRedefine/>
    <w:uiPriority w:val="39"/>
    <w:rsid w:val="00043A31"/>
    <w:pPr>
      <w:ind w:left="1000"/>
    </w:pPr>
  </w:style>
  <w:style w:type="character" w:styleId="FollowedHyperlink">
    <w:name w:val="FollowedHyperlink"/>
    <w:basedOn w:val="DefaultParagraphFont"/>
    <w:rsid w:val="005C1244"/>
    <w:rPr>
      <w:color w:val="800080"/>
      <w:u w:val="single"/>
    </w:rPr>
  </w:style>
  <w:style w:type="paragraph" w:styleId="TOC7">
    <w:name w:val="toc 7"/>
    <w:basedOn w:val="Normal"/>
    <w:next w:val="Normal"/>
    <w:autoRedefine/>
    <w:uiPriority w:val="39"/>
    <w:rsid w:val="00D2115D"/>
    <w:rPr>
      <w:szCs w:val="21"/>
    </w:rPr>
  </w:style>
  <w:style w:type="paragraph" w:customStyle="1" w:styleId="SDMWORKPRODUCTCONTROL">
    <w:name w:val="SDM WORK PRODUCT CONTROL #"/>
    <w:basedOn w:val="Normal"/>
    <w:rsid w:val="00B81381"/>
    <w:pPr>
      <w:spacing w:after="120"/>
      <w:jc w:val="center"/>
    </w:pPr>
    <w:rPr>
      <w:b/>
    </w:rPr>
  </w:style>
  <w:style w:type="paragraph" w:styleId="TOC8">
    <w:name w:val="toc 8"/>
    <w:basedOn w:val="Normal"/>
    <w:next w:val="Normal"/>
    <w:autoRedefine/>
    <w:semiHidden/>
    <w:rsid w:val="002F3AF1"/>
    <w:pPr>
      <w:ind w:left="1400"/>
    </w:pPr>
  </w:style>
  <w:style w:type="paragraph" w:customStyle="1" w:styleId="Heading6TimesNewRoman">
    <w:name w:val="Heading 6 + Times New Roman"/>
    <w:aliases w:val="14 pt,Bold"/>
    <w:basedOn w:val="Heading7"/>
    <w:rsid w:val="00F3137E"/>
    <w:rPr>
      <w:rFonts w:ascii="Times New Roman" w:hAnsi="Times New Roman"/>
      <w:b/>
      <w:sz w:val="28"/>
    </w:rPr>
  </w:style>
  <w:style w:type="paragraph" w:customStyle="1" w:styleId="FigureBox">
    <w:name w:val="Figure Box"/>
    <w:rsid w:val="002C73F9"/>
    <w:pPr>
      <w:keepNext/>
      <w:spacing w:before="120" w:after="120"/>
      <w:jc w:val="center"/>
    </w:pPr>
    <w:rPr>
      <w:noProof/>
    </w:rPr>
  </w:style>
  <w:style w:type="paragraph" w:customStyle="1" w:styleId="P1">
    <w:name w:val="P1"/>
    <w:rsid w:val="004B7665"/>
    <w:pPr>
      <w:tabs>
        <w:tab w:val="left" w:pos="720"/>
      </w:tabs>
      <w:spacing w:after="240"/>
      <w:ind w:left="720"/>
      <w:jc w:val="both"/>
    </w:pPr>
    <w:rPr>
      <w:sz w:val="24"/>
    </w:rPr>
  </w:style>
  <w:style w:type="paragraph" w:styleId="DocumentMap">
    <w:name w:val="Document Map"/>
    <w:basedOn w:val="Normal"/>
    <w:semiHidden/>
    <w:rsid w:val="00482AD0"/>
    <w:pPr>
      <w:shd w:val="clear" w:color="auto" w:fill="000080"/>
    </w:pPr>
    <w:rPr>
      <w:rFonts w:ascii="Tahoma" w:hAnsi="Tahoma" w:cs="Tahoma"/>
      <w:szCs w:val="20"/>
    </w:rPr>
  </w:style>
  <w:style w:type="table" w:customStyle="1" w:styleId="TableGrid1">
    <w:name w:val="Table Grid1"/>
    <w:basedOn w:val="TableNormal"/>
    <w:next w:val="TableGrid"/>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H3 Char,Label Char,3m Char,h3 Char"/>
    <w:basedOn w:val="DefaultParagraphFont"/>
    <w:link w:val="Heading3"/>
    <w:rsid w:val="009101E6"/>
    <w:rPr>
      <w:b/>
      <w:bCs/>
      <w:sz w:val="28"/>
      <w:szCs w:val="28"/>
    </w:rPr>
  </w:style>
  <w:style w:type="paragraph" w:customStyle="1" w:styleId="Bullet1square">
    <w:name w:val="Bullet 1 (square)"/>
    <w:link w:val="Bullet1squareChar"/>
    <w:rsid w:val="000277A8"/>
    <w:pPr>
      <w:tabs>
        <w:tab w:val="num" w:pos="360"/>
      </w:tabs>
      <w:spacing w:after="80"/>
      <w:ind w:left="360" w:hanging="360"/>
    </w:pPr>
    <w:rPr>
      <w:sz w:val="22"/>
      <w:szCs w:val="22"/>
      <w:lang w:bidi="he-IL"/>
    </w:rPr>
  </w:style>
  <w:style w:type="character" w:customStyle="1" w:styleId="Bullet1squareChar">
    <w:name w:val="Bullet 1 (square) Char"/>
    <w:basedOn w:val="DefaultParagraphFont"/>
    <w:link w:val="Bullet1square"/>
    <w:locked/>
    <w:rsid w:val="000277A8"/>
    <w:rPr>
      <w:sz w:val="22"/>
      <w:szCs w:val="22"/>
      <w:lang w:bidi="he-IL"/>
    </w:rPr>
  </w:style>
  <w:style w:type="character" w:customStyle="1" w:styleId="TableBodyCharChar">
    <w:name w:val="Table Body Char Char"/>
    <w:link w:val="TableBody"/>
    <w:locked/>
    <w:rsid w:val="00C12B2F"/>
    <w:rPr>
      <w:lang w:bidi="he-IL"/>
    </w:rPr>
  </w:style>
  <w:style w:type="numbering" w:styleId="1ai">
    <w:name w:val="Outline List 1"/>
    <w:basedOn w:val="NoList"/>
    <w:rsid w:val="00C12B2F"/>
    <w:pPr>
      <w:numPr>
        <w:numId w:val="43"/>
      </w:numPr>
    </w:pPr>
  </w:style>
  <w:style w:type="paragraph" w:styleId="ListParagraph">
    <w:name w:val="List Paragraph"/>
    <w:basedOn w:val="Normal"/>
    <w:uiPriority w:val="34"/>
    <w:qFormat/>
    <w:rsid w:val="00FC2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5744">
      <w:bodyDiv w:val="1"/>
      <w:marLeft w:val="0"/>
      <w:marRight w:val="0"/>
      <w:marTop w:val="0"/>
      <w:marBottom w:val="0"/>
      <w:divBdr>
        <w:top w:val="none" w:sz="0" w:space="0" w:color="auto"/>
        <w:left w:val="none" w:sz="0" w:space="0" w:color="auto"/>
        <w:bottom w:val="none" w:sz="0" w:space="0" w:color="auto"/>
        <w:right w:val="none" w:sz="0" w:space="0" w:color="auto"/>
      </w:divBdr>
    </w:div>
    <w:div w:id="525870908">
      <w:bodyDiv w:val="1"/>
      <w:marLeft w:val="0"/>
      <w:marRight w:val="0"/>
      <w:marTop w:val="0"/>
      <w:marBottom w:val="0"/>
      <w:divBdr>
        <w:top w:val="none" w:sz="0" w:space="0" w:color="auto"/>
        <w:left w:val="none" w:sz="0" w:space="0" w:color="auto"/>
        <w:bottom w:val="none" w:sz="0" w:space="0" w:color="auto"/>
        <w:right w:val="none" w:sz="0" w:space="0" w:color="auto"/>
      </w:divBdr>
    </w:div>
    <w:div w:id="858351116">
      <w:bodyDiv w:val="1"/>
      <w:marLeft w:val="0"/>
      <w:marRight w:val="0"/>
      <w:marTop w:val="0"/>
      <w:marBottom w:val="0"/>
      <w:divBdr>
        <w:top w:val="none" w:sz="0" w:space="0" w:color="auto"/>
        <w:left w:val="none" w:sz="0" w:space="0" w:color="auto"/>
        <w:bottom w:val="none" w:sz="0" w:space="0" w:color="auto"/>
        <w:right w:val="none" w:sz="0" w:space="0" w:color="auto"/>
      </w:divBdr>
    </w:div>
    <w:div w:id="876699676">
      <w:bodyDiv w:val="1"/>
      <w:marLeft w:val="0"/>
      <w:marRight w:val="0"/>
      <w:marTop w:val="0"/>
      <w:marBottom w:val="0"/>
      <w:divBdr>
        <w:top w:val="none" w:sz="0" w:space="0" w:color="auto"/>
        <w:left w:val="none" w:sz="0" w:space="0" w:color="auto"/>
        <w:bottom w:val="none" w:sz="0" w:space="0" w:color="auto"/>
        <w:right w:val="none" w:sz="0" w:space="0" w:color="auto"/>
      </w:divBdr>
    </w:div>
    <w:div w:id="1387413286">
      <w:bodyDiv w:val="1"/>
      <w:marLeft w:val="0"/>
      <w:marRight w:val="0"/>
      <w:marTop w:val="0"/>
      <w:marBottom w:val="0"/>
      <w:divBdr>
        <w:top w:val="none" w:sz="0" w:space="0" w:color="auto"/>
        <w:left w:val="none" w:sz="0" w:space="0" w:color="auto"/>
        <w:bottom w:val="none" w:sz="0" w:space="0" w:color="auto"/>
        <w:right w:val="none" w:sz="0" w:space="0" w:color="auto"/>
      </w:divBdr>
    </w:div>
    <w:div w:id="18721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hare.corp.sprint.com/livelink/llisapi.dll?func=ll&amp;objId=7169143&amp;objAction=browse&amp;sort=name"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doc-share.corp.sprint.com/livelink/llisapi.dll?func=ll&amp;objId=7169143&amp;objAction=browse&amp;sort=name" TargetMode="Externa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hare.corp.sprint.com/livelink/llisapi.dll?func=ll&amp;objid=46418218&amp;objaction=open"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hare.corp.sprint.com/livelink/llisapi.dll?func=ll&amp;objId=7169143&amp;objAction=browse&amp;sort=name" TargetMode="Externa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835A-A380-4DFC-96AD-3F5F62B3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31</Pages>
  <Words>6022</Words>
  <Characters>34327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EAI_API_cancelRebate_Interface.docx</vt:lpstr>
    </vt:vector>
  </TitlesOfParts>
  <Company>Sprint Nextel Corporation</Company>
  <LinksUpToDate>false</LinksUpToDate>
  <CharactersWithSpaces>40269</CharactersWithSpaces>
  <SharedDoc>false</SharedDoc>
  <HLinks>
    <vt:vector size="252" baseType="variant">
      <vt:variant>
        <vt:i4>6160453</vt:i4>
      </vt:variant>
      <vt:variant>
        <vt:i4>243</vt:i4>
      </vt:variant>
      <vt:variant>
        <vt:i4>0</vt:i4>
      </vt:variant>
      <vt:variant>
        <vt:i4>5</vt:i4>
      </vt:variant>
      <vt:variant>
        <vt:lpwstr>https://doc-share.corp.sprint.com/livelink/llisapi.dll?func=ll&amp;objid=46418218&amp;objaction=open</vt:lpwstr>
      </vt:variant>
      <vt:variant>
        <vt:lpwstr/>
      </vt:variant>
      <vt:variant>
        <vt:i4>6815777</vt:i4>
      </vt:variant>
      <vt:variant>
        <vt:i4>240</vt:i4>
      </vt:variant>
      <vt:variant>
        <vt:i4>0</vt:i4>
      </vt:variant>
      <vt:variant>
        <vt:i4>5</vt:i4>
      </vt:variant>
      <vt:variant>
        <vt:lpwstr>https://doc-share.corp.sprint.com/livelink/llisapi.dll?func=ll&amp;objId=7169143&amp;objAction=browse&amp;sort=name</vt:lpwstr>
      </vt:variant>
      <vt:variant>
        <vt:lpwstr/>
      </vt:variant>
      <vt:variant>
        <vt:i4>6815777</vt:i4>
      </vt:variant>
      <vt:variant>
        <vt:i4>237</vt:i4>
      </vt:variant>
      <vt:variant>
        <vt:i4>0</vt:i4>
      </vt:variant>
      <vt:variant>
        <vt:i4>5</vt:i4>
      </vt:variant>
      <vt:variant>
        <vt:lpwstr>https://doc-share.corp.sprint.com/livelink/llisapi.dll?func=ll&amp;objId=7169143&amp;objAction=browse&amp;sort=name</vt:lpwstr>
      </vt:variant>
      <vt:variant>
        <vt:lpwstr/>
      </vt:variant>
      <vt:variant>
        <vt:i4>6815777</vt:i4>
      </vt:variant>
      <vt:variant>
        <vt:i4>234</vt:i4>
      </vt:variant>
      <vt:variant>
        <vt:i4>0</vt:i4>
      </vt:variant>
      <vt:variant>
        <vt:i4>5</vt:i4>
      </vt:variant>
      <vt:variant>
        <vt:lpwstr>https://doc-share.corp.sprint.com/livelink/llisapi.dll?func=ll&amp;objId=7169143&amp;objAction=browse&amp;sort=name</vt:lpwstr>
      </vt:variant>
      <vt:variant>
        <vt:lpwstr/>
      </vt:variant>
      <vt:variant>
        <vt:i4>2883614</vt:i4>
      </vt:variant>
      <vt:variant>
        <vt:i4>231</vt:i4>
      </vt:variant>
      <vt:variant>
        <vt:i4>0</vt:i4>
      </vt:variant>
      <vt:variant>
        <vt:i4>5</vt:i4>
      </vt:variant>
      <vt:variant>
        <vt:lpwstr>https://doc-share.corp.sprint.com/livelink/llisapi.dll/38984638/EAI_API_queryReferenceM2hoInfo_Interface.doc?func=doc.Fetch&amp;nodeid=38984638</vt:lpwstr>
      </vt:variant>
      <vt:variant>
        <vt:lpwstr/>
      </vt:variant>
      <vt:variant>
        <vt:i4>1179699</vt:i4>
      </vt:variant>
      <vt:variant>
        <vt:i4>224</vt:i4>
      </vt:variant>
      <vt:variant>
        <vt:i4>0</vt:i4>
      </vt:variant>
      <vt:variant>
        <vt:i4>5</vt:i4>
      </vt:variant>
      <vt:variant>
        <vt:lpwstr/>
      </vt:variant>
      <vt:variant>
        <vt:lpwstr>_Toc210017034</vt:lpwstr>
      </vt:variant>
      <vt:variant>
        <vt:i4>1179699</vt:i4>
      </vt:variant>
      <vt:variant>
        <vt:i4>218</vt:i4>
      </vt:variant>
      <vt:variant>
        <vt:i4>0</vt:i4>
      </vt:variant>
      <vt:variant>
        <vt:i4>5</vt:i4>
      </vt:variant>
      <vt:variant>
        <vt:lpwstr/>
      </vt:variant>
      <vt:variant>
        <vt:lpwstr>_Toc210017033</vt:lpwstr>
      </vt:variant>
      <vt:variant>
        <vt:i4>1179699</vt:i4>
      </vt:variant>
      <vt:variant>
        <vt:i4>212</vt:i4>
      </vt:variant>
      <vt:variant>
        <vt:i4>0</vt:i4>
      </vt:variant>
      <vt:variant>
        <vt:i4>5</vt:i4>
      </vt:variant>
      <vt:variant>
        <vt:lpwstr/>
      </vt:variant>
      <vt:variant>
        <vt:lpwstr>_Toc210017032</vt:lpwstr>
      </vt:variant>
      <vt:variant>
        <vt:i4>1179699</vt:i4>
      </vt:variant>
      <vt:variant>
        <vt:i4>206</vt:i4>
      </vt:variant>
      <vt:variant>
        <vt:i4>0</vt:i4>
      </vt:variant>
      <vt:variant>
        <vt:i4>5</vt:i4>
      </vt:variant>
      <vt:variant>
        <vt:lpwstr/>
      </vt:variant>
      <vt:variant>
        <vt:lpwstr>_Toc210017031</vt:lpwstr>
      </vt:variant>
      <vt:variant>
        <vt:i4>1114170</vt:i4>
      </vt:variant>
      <vt:variant>
        <vt:i4>197</vt:i4>
      </vt:variant>
      <vt:variant>
        <vt:i4>0</vt:i4>
      </vt:variant>
      <vt:variant>
        <vt:i4>5</vt:i4>
      </vt:variant>
      <vt:variant>
        <vt:lpwstr/>
      </vt:variant>
      <vt:variant>
        <vt:lpwstr>_Toc271781174</vt:lpwstr>
      </vt:variant>
      <vt:variant>
        <vt:i4>1114170</vt:i4>
      </vt:variant>
      <vt:variant>
        <vt:i4>191</vt:i4>
      </vt:variant>
      <vt:variant>
        <vt:i4>0</vt:i4>
      </vt:variant>
      <vt:variant>
        <vt:i4>5</vt:i4>
      </vt:variant>
      <vt:variant>
        <vt:lpwstr/>
      </vt:variant>
      <vt:variant>
        <vt:lpwstr>_Toc271781173</vt:lpwstr>
      </vt:variant>
      <vt:variant>
        <vt:i4>1114170</vt:i4>
      </vt:variant>
      <vt:variant>
        <vt:i4>185</vt:i4>
      </vt:variant>
      <vt:variant>
        <vt:i4>0</vt:i4>
      </vt:variant>
      <vt:variant>
        <vt:i4>5</vt:i4>
      </vt:variant>
      <vt:variant>
        <vt:lpwstr/>
      </vt:variant>
      <vt:variant>
        <vt:lpwstr>_Toc271781172</vt:lpwstr>
      </vt:variant>
      <vt:variant>
        <vt:i4>1114170</vt:i4>
      </vt:variant>
      <vt:variant>
        <vt:i4>179</vt:i4>
      </vt:variant>
      <vt:variant>
        <vt:i4>0</vt:i4>
      </vt:variant>
      <vt:variant>
        <vt:i4>5</vt:i4>
      </vt:variant>
      <vt:variant>
        <vt:lpwstr/>
      </vt:variant>
      <vt:variant>
        <vt:lpwstr>_Toc271781171</vt:lpwstr>
      </vt:variant>
      <vt:variant>
        <vt:i4>1114170</vt:i4>
      </vt:variant>
      <vt:variant>
        <vt:i4>173</vt:i4>
      </vt:variant>
      <vt:variant>
        <vt:i4>0</vt:i4>
      </vt:variant>
      <vt:variant>
        <vt:i4>5</vt:i4>
      </vt:variant>
      <vt:variant>
        <vt:lpwstr/>
      </vt:variant>
      <vt:variant>
        <vt:lpwstr>_Toc271781170</vt:lpwstr>
      </vt:variant>
      <vt:variant>
        <vt:i4>1048634</vt:i4>
      </vt:variant>
      <vt:variant>
        <vt:i4>167</vt:i4>
      </vt:variant>
      <vt:variant>
        <vt:i4>0</vt:i4>
      </vt:variant>
      <vt:variant>
        <vt:i4>5</vt:i4>
      </vt:variant>
      <vt:variant>
        <vt:lpwstr/>
      </vt:variant>
      <vt:variant>
        <vt:lpwstr>_Toc271781169</vt:lpwstr>
      </vt:variant>
      <vt:variant>
        <vt:i4>1048634</vt:i4>
      </vt:variant>
      <vt:variant>
        <vt:i4>161</vt:i4>
      </vt:variant>
      <vt:variant>
        <vt:i4>0</vt:i4>
      </vt:variant>
      <vt:variant>
        <vt:i4>5</vt:i4>
      </vt:variant>
      <vt:variant>
        <vt:lpwstr/>
      </vt:variant>
      <vt:variant>
        <vt:lpwstr>_Toc271781168</vt:lpwstr>
      </vt:variant>
      <vt:variant>
        <vt:i4>1048634</vt:i4>
      </vt:variant>
      <vt:variant>
        <vt:i4>155</vt:i4>
      </vt:variant>
      <vt:variant>
        <vt:i4>0</vt:i4>
      </vt:variant>
      <vt:variant>
        <vt:i4>5</vt:i4>
      </vt:variant>
      <vt:variant>
        <vt:lpwstr/>
      </vt:variant>
      <vt:variant>
        <vt:lpwstr>_Toc271781167</vt:lpwstr>
      </vt:variant>
      <vt:variant>
        <vt:i4>1048634</vt:i4>
      </vt:variant>
      <vt:variant>
        <vt:i4>149</vt:i4>
      </vt:variant>
      <vt:variant>
        <vt:i4>0</vt:i4>
      </vt:variant>
      <vt:variant>
        <vt:i4>5</vt:i4>
      </vt:variant>
      <vt:variant>
        <vt:lpwstr/>
      </vt:variant>
      <vt:variant>
        <vt:lpwstr>_Toc271781166</vt:lpwstr>
      </vt:variant>
      <vt:variant>
        <vt:i4>1048634</vt:i4>
      </vt:variant>
      <vt:variant>
        <vt:i4>143</vt:i4>
      </vt:variant>
      <vt:variant>
        <vt:i4>0</vt:i4>
      </vt:variant>
      <vt:variant>
        <vt:i4>5</vt:i4>
      </vt:variant>
      <vt:variant>
        <vt:lpwstr/>
      </vt:variant>
      <vt:variant>
        <vt:lpwstr>_Toc271781165</vt:lpwstr>
      </vt:variant>
      <vt:variant>
        <vt:i4>1048634</vt:i4>
      </vt:variant>
      <vt:variant>
        <vt:i4>137</vt:i4>
      </vt:variant>
      <vt:variant>
        <vt:i4>0</vt:i4>
      </vt:variant>
      <vt:variant>
        <vt:i4>5</vt:i4>
      </vt:variant>
      <vt:variant>
        <vt:lpwstr/>
      </vt:variant>
      <vt:variant>
        <vt:lpwstr>_Toc271781164</vt:lpwstr>
      </vt:variant>
      <vt:variant>
        <vt:i4>1048634</vt:i4>
      </vt:variant>
      <vt:variant>
        <vt:i4>131</vt:i4>
      </vt:variant>
      <vt:variant>
        <vt:i4>0</vt:i4>
      </vt:variant>
      <vt:variant>
        <vt:i4>5</vt:i4>
      </vt:variant>
      <vt:variant>
        <vt:lpwstr/>
      </vt:variant>
      <vt:variant>
        <vt:lpwstr>_Toc271781163</vt:lpwstr>
      </vt:variant>
      <vt:variant>
        <vt:i4>1048634</vt:i4>
      </vt:variant>
      <vt:variant>
        <vt:i4>125</vt:i4>
      </vt:variant>
      <vt:variant>
        <vt:i4>0</vt:i4>
      </vt:variant>
      <vt:variant>
        <vt:i4>5</vt:i4>
      </vt:variant>
      <vt:variant>
        <vt:lpwstr/>
      </vt:variant>
      <vt:variant>
        <vt:lpwstr>_Toc271781162</vt:lpwstr>
      </vt:variant>
      <vt:variant>
        <vt:i4>1048634</vt:i4>
      </vt:variant>
      <vt:variant>
        <vt:i4>119</vt:i4>
      </vt:variant>
      <vt:variant>
        <vt:i4>0</vt:i4>
      </vt:variant>
      <vt:variant>
        <vt:i4>5</vt:i4>
      </vt:variant>
      <vt:variant>
        <vt:lpwstr/>
      </vt:variant>
      <vt:variant>
        <vt:lpwstr>_Toc271781161</vt:lpwstr>
      </vt:variant>
      <vt:variant>
        <vt:i4>1048634</vt:i4>
      </vt:variant>
      <vt:variant>
        <vt:i4>113</vt:i4>
      </vt:variant>
      <vt:variant>
        <vt:i4>0</vt:i4>
      </vt:variant>
      <vt:variant>
        <vt:i4>5</vt:i4>
      </vt:variant>
      <vt:variant>
        <vt:lpwstr/>
      </vt:variant>
      <vt:variant>
        <vt:lpwstr>_Toc271781160</vt:lpwstr>
      </vt:variant>
      <vt:variant>
        <vt:i4>1245242</vt:i4>
      </vt:variant>
      <vt:variant>
        <vt:i4>107</vt:i4>
      </vt:variant>
      <vt:variant>
        <vt:i4>0</vt:i4>
      </vt:variant>
      <vt:variant>
        <vt:i4>5</vt:i4>
      </vt:variant>
      <vt:variant>
        <vt:lpwstr/>
      </vt:variant>
      <vt:variant>
        <vt:lpwstr>_Toc271781159</vt:lpwstr>
      </vt:variant>
      <vt:variant>
        <vt:i4>1245242</vt:i4>
      </vt:variant>
      <vt:variant>
        <vt:i4>101</vt:i4>
      </vt:variant>
      <vt:variant>
        <vt:i4>0</vt:i4>
      </vt:variant>
      <vt:variant>
        <vt:i4>5</vt:i4>
      </vt:variant>
      <vt:variant>
        <vt:lpwstr/>
      </vt:variant>
      <vt:variant>
        <vt:lpwstr>_Toc271781158</vt:lpwstr>
      </vt:variant>
      <vt:variant>
        <vt:i4>1245242</vt:i4>
      </vt:variant>
      <vt:variant>
        <vt:i4>95</vt:i4>
      </vt:variant>
      <vt:variant>
        <vt:i4>0</vt:i4>
      </vt:variant>
      <vt:variant>
        <vt:i4>5</vt:i4>
      </vt:variant>
      <vt:variant>
        <vt:lpwstr/>
      </vt:variant>
      <vt:variant>
        <vt:lpwstr>_Toc271781157</vt:lpwstr>
      </vt:variant>
      <vt:variant>
        <vt:i4>1245242</vt:i4>
      </vt:variant>
      <vt:variant>
        <vt:i4>89</vt:i4>
      </vt:variant>
      <vt:variant>
        <vt:i4>0</vt:i4>
      </vt:variant>
      <vt:variant>
        <vt:i4>5</vt:i4>
      </vt:variant>
      <vt:variant>
        <vt:lpwstr/>
      </vt:variant>
      <vt:variant>
        <vt:lpwstr>_Toc271781156</vt:lpwstr>
      </vt:variant>
      <vt:variant>
        <vt:i4>1245242</vt:i4>
      </vt:variant>
      <vt:variant>
        <vt:i4>83</vt:i4>
      </vt:variant>
      <vt:variant>
        <vt:i4>0</vt:i4>
      </vt:variant>
      <vt:variant>
        <vt:i4>5</vt:i4>
      </vt:variant>
      <vt:variant>
        <vt:lpwstr/>
      </vt:variant>
      <vt:variant>
        <vt:lpwstr>_Toc271781155</vt:lpwstr>
      </vt:variant>
      <vt:variant>
        <vt:i4>1245242</vt:i4>
      </vt:variant>
      <vt:variant>
        <vt:i4>77</vt:i4>
      </vt:variant>
      <vt:variant>
        <vt:i4>0</vt:i4>
      </vt:variant>
      <vt:variant>
        <vt:i4>5</vt:i4>
      </vt:variant>
      <vt:variant>
        <vt:lpwstr/>
      </vt:variant>
      <vt:variant>
        <vt:lpwstr>_Toc271781154</vt:lpwstr>
      </vt:variant>
      <vt:variant>
        <vt:i4>1245242</vt:i4>
      </vt:variant>
      <vt:variant>
        <vt:i4>71</vt:i4>
      </vt:variant>
      <vt:variant>
        <vt:i4>0</vt:i4>
      </vt:variant>
      <vt:variant>
        <vt:i4>5</vt:i4>
      </vt:variant>
      <vt:variant>
        <vt:lpwstr/>
      </vt:variant>
      <vt:variant>
        <vt:lpwstr>_Toc271781153</vt:lpwstr>
      </vt:variant>
      <vt:variant>
        <vt:i4>1245242</vt:i4>
      </vt:variant>
      <vt:variant>
        <vt:i4>65</vt:i4>
      </vt:variant>
      <vt:variant>
        <vt:i4>0</vt:i4>
      </vt:variant>
      <vt:variant>
        <vt:i4>5</vt:i4>
      </vt:variant>
      <vt:variant>
        <vt:lpwstr/>
      </vt:variant>
      <vt:variant>
        <vt:lpwstr>_Toc271781152</vt:lpwstr>
      </vt:variant>
      <vt:variant>
        <vt:i4>1245242</vt:i4>
      </vt:variant>
      <vt:variant>
        <vt:i4>59</vt:i4>
      </vt:variant>
      <vt:variant>
        <vt:i4>0</vt:i4>
      </vt:variant>
      <vt:variant>
        <vt:i4>5</vt:i4>
      </vt:variant>
      <vt:variant>
        <vt:lpwstr/>
      </vt:variant>
      <vt:variant>
        <vt:lpwstr>_Toc271781151</vt:lpwstr>
      </vt:variant>
      <vt:variant>
        <vt:i4>1245242</vt:i4>
      </vt:variant>
      <vt:variant>
        <vt:i4>53</vt:i4>
      </vt:variant>
      <vt:variant>
        <vt:i4>0</vt:i4>
      </vt:variant>
      <vt:variant>
        <vt:i4>5</vt:i4>
      </vt:variant>
      <vt:variant>
        <vt:lpwstr/>
      </vt:variant>
      <vt:variant>
        <vt:lpwstr>_Toc271781150</vt:lpwstr>
      </vt:variant>
      <vt:variant>
        <vt:i4>1179706</vt:i4>
      </vt:variant>
      <vt:variant>
        <vt:i4>47</vt:i4>
      </vt:variant>
      <vt:variant>
        <vt:i4>0</vt:i4>
      </vt:variant>
      <vt:variant>
        <vt:i4>5</vt:i4>
      </vt:variant>
      <vt:variant>
        <vt:lpwstr/>
      </vt:variant>
      <vt:variant>
        <vt:lpwstr>_Toc271781149</vt:lpwstr>
      </vt:variant>
      <vt:variant>
        <vt:i4>1179706</vt:i4>
      </vt:variant>
      <vt:variant>
        <vt:i4>41</vt:i4>
      </vt:variant>
      <vt:variant>
        <vt:i4>0</vt:i4>
      </vt:variant>
      <vt:variant>
        <vt:i4>5</vt:i4>
      </vt:variant>
      <vt:variant>
        <vt:lpwstr/>
      </vt:variant>
      <vt:variant>
        <vt:lpwstr>_Toc271781148</vt:lpwstr>
      </vt:variant>
      <vt:variant>
        <vt:i4>1179706</vt:i4>
      </vt:variant>
      <vt:variant>
        <vt:i4>35</vt:i4>
      </vt:variant>
      <vt:variant>
        <vt:i4>0</vt:i4>
      </vt:variant>
      <vt:variant>
        <vt:i4>5</vt:i4>
      </vt:variant>
      <vt:variant>
        <vt:lpwstr/>
      </vt:variant>
      <vt:variant>
        <vt:lpwstr>_Toc271781147</vt:lpwstr>
      </vt:variant>
      <vt:variant>
        <vt:i4>1179706</vt:i4>
      </vt:variant>
      <vt:variant>
        <vt:i4>29</vt:i4>
      </vt:variant>
      <vt:variant>
        <vt:i4>0</vt:i4>
      </vt:variant>
      <vt:variant>
        <vt:i4>5</vt:i4>
      </vt:variant>
      <vt:variant>
        <vt:lpwstr/>
      </vt:variant>
      <vt:variant>
        <vt:lpwstr>_Toc271781146</vt:lpwstr>
      </vt:variant>
      <vt:variant>
        <vt:i4>1179706</vt:i4>
      </vt:variant>
      <vt:variant>
        <vt:i4>23</vt:i4>
      </vt:variant>
      <vt:variant>
        <vt:i4>0</vt:i4>
      </vt:variant>
      <vt:variant>
        <vt:i4>5</vt:i4>
      </vt:variant>
      <vt:variant>
        <vt:lpwstr/>
      </vt:variant>
      <vt:variant>
        <vt:lpwstr>_Toc271781145</vt:lpwstr>
      </vt:variant>
      <vt:variant>
        <vt:i4>1179706</vt:i4>
      </vt:variant>
      <vt:variant>
        <vt:i4>17</vt:i4>
      </vt:variant>
      <vt:variant>
        <vt:i4>0</vt:i4>
      </vt:variant>
      <vt:variant>
        <vt:i4>5</vt:i4>
      </vt:variant>
      <vt:variant>
        <vt:lpwstr/>
      </vt:variant>
      <vt:variant>
        <vt:lpwstr>_Toc271781144</vt:lpwstr>
      </vt:variant>
      <vt:variant>
        <vt:i4>1179706</vt:i4>
      </vt:variant>
      <vt:variant>
        <vt:i4>11</vt:i4>
      </vt:variant>
      <vt:variant>
        <vt:i4>0</vt:i4>
      </vt:variant>
      <vt:variant>
        <vt:i4>5</vt:i4>
      </vt:variant>
      <vt:variant>
        <vt:lpwstr/>
      </vt:variant>
      <vt:variant>
        <vt:lpwstr>_Toc271781143</vt:lpwstr>
      </vt:variant>
      <vt:variant>
        <vt:i4>1179706</vt:i4>
      </vt:variant>
      <vt:variant>
        <vt:i4>5</vt:i4>
      </vt:variant>
      <vt:variant>
        <vt:i4>0</vt:i4>
      </vt:variant>
      <vt:variant>
        <vt:i4>5</vt:i4>
      </vt:variant>
      <vt:variant>
        <vt:lpwstr/>
      </vt:variant>
      <vt:variant>
        <vt:lpwstr>_Toc271781142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EAI_API_cancelRebate_Interface.docx</dc:title>
  <dc:creator>Suneel Pathipati</dc:creator>
  <cp:lastModifiedBy>Pathipati, Suneel [IT]</cp:lastModifiedBy>
  <cp:revision>431</cp:revision>
  <cp:lastPrinted>2008-07-07T20:18:00Z</cp:lastPrinted>
  <dcterms:created xsi:type="dcterms:W3CDTF">2013-07-19T16:01:00Z</dcterms:created>
  <dcterms:modified xsi:type="dcterms:W3CDTF">2014-01-17T15:50:00Z</dcterms:modified>
  <cp:category>DiscountMangement - Rebate</cp:category>
</cp:coreProperties>
</file>