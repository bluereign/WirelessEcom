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FAB" w:rsidRPr="00871803" w:rsidRDefault="00520FAB" w:rsidP="00E17564">
      <w:pPr>
        <w:pStyle w:val="SDMTITLEPAGENAME"/>
        <w:rPr>
          <w:rFonts w:ascii="Times New Roman" w:hAnsi="Times New Roman"/>
          <w:szCs w:val="44"/>
        </w:rPr>
      </w:pPr>
    </w:p>
    <w:p w:rsidR="00520FAB" w:rsidRPr="00871803" w:rsidRDefault="00520FAB" w:rsidP="00A6146F">
      <w:pPr>
        <w:pStyle w:val="SDMTITLEPAGENAME"/>
        <w:rPr>
          <w:rFonts w:ascii="Times New Roman" w:hAnsi="Times New Roman"/>
          <w:szCs w:val="44"/>
        </w:rPr>
      </w:pPr>
    </w:p>
    <w:p w:rsidR="00520FAB" w:rsidRDefault="00520FAB" w:rsidP="00F6289C">
      <w:pPr>
        <w:pStyle w:val="SDMTITLEPAGENAME"/>
        <w:rPr>
          <w:rFonts w:ascii="Times New Roman" w:hAnsi="Times New Roman"/>
          <w:szCs w:val="44"/>
        </w:rPr>
      </w:pPr>
    </w:p>
    <w:p w:rsidR="00520FAB" w:rsidRDefault="00520FAB" w:rsidP="00F6289C">
      <w:pPr>
        <w:pStyle w:val="SDMTITLEPAGENAME"/>
        <w:rPr>
          <w:rFonts w:ascii="Times New Roman" w:hAnsi="Times New Roman"/>
          <w:szCs w:val="44"/>
        </w:rPr>
      </w:pPr>
    </w:p>
    <w:p w:rsidR="00520FAB" w:rsidRPr="00871803" w:rsidRDefault="00520FAB" w:rsidP="00F6289C">
      <w:pPr>
        <w:pStyle w:val="SDMTITLEPAGENAME"/>
        <w:rPr>
          <w:rFonts w:ascii="Times New Roman" w:hAnsi="Times New Roman"/>
          <w:szCs w:val="44"/>
        </w:rPr>
      </w:pPr>
      <w:smartTag w:uri="urn:schemas-microsoft-com:office:smarttags" w:element="City">
        <w:smartTag w:uri="urn:schemas-microsoft-com:office:smarttags" w:element="place">
          <w:r w:rsidRPr="00871803">
            <w:rPr>
              <w:rFonts w:ascii="Times New Roman" w:hAnsi="Times New Roman"/>
              <w:szCs w:val="44"/>
            </w:rPr>
            <w:t>Enterprise</w:t>
          </w:r>
        </w:smartTag>
      </w:smartTag>
      <w:r w:rsidRPr="00871803">
        <w:rPr>
          <w:rFonts w:ascii="Times New Roman" w:hAnsi="Times New Roman"/>
          <w:szCs w:val="44"/>
        </w:rPr>
        <w:t xml:space="preserve"> Application Integration </w:t>
      </w:r>
    </w:p>
    <w:p w:rsidR="00520FAB" w:rsidRPr="00871803" w:rsidRDefault="00520FAB" w:rsidP="00F6289C">
      <w:pPr>
        <w:pStyle w:val="SDMTITLEPAGENAME"/>
        <w:rPr>
          <w:rFonts w:ascii="Times New Roman" w:hAnsi="Times New Roman"/>
          <w:szCs w:val="44"/>
        </w:rPr>
      </w:pPr>
      <w:r w:rsidRPr="00871803">
        <w:rPr>
          <w:rFonts w:ascii="Times New Roman" w:hAnsi="Times New Roman"/>
          <w:szCs w:val="44"/>
        </w:rPr>
        <w:t>Component Interface Specification</w:t>
      </w:r>
    </w:p>
    <w:p w:rsidR="00520FAB" w:rsidRPr="00635697" w:rsidRDefault="00520FAB" w:rsidP="00A6146F">
      <w:pPr>
        <w:pStyle w:val="SDMTITLEPAGEAuthorLastUpdate"/>
        <w:rPr>
          <w:rFonts w:ascii="Times New Roman" w:hAnsi="Times New Roman"/>
          <w:b w:val="0"/>
          <w:sz w:val="24"/>
        </w:rPr>
      </w:pPr>
      <w:r>
        <w:rPr>
          <w:rFonts w:ascii="Times New Roman" w:hAnsi="Times New Roman"/>
          <w:b w:val="0"/>
          <w:sz w:val="24"/>
        </w:rPr>
        <w:t>OVM</w:t>
      </w:r>
    </w:p>
    <w:p w:rsidR="00520FAB" w:rsidRPr="00871803" w:rsidRDefault="00520FAB" w:rsidP="00A6146F">
      <w:pPr>
        <w:pStyle w:val="SDMTITLEPAGEAuthorLastUpdate"/>
        <w:rPr>
          <w:rFonts w:ascii="Times New Roman" w:hAnsi="Times New Roman"/>
          <w:sz w:val="44"/>
          <w:szCs w:val="44"/>
        </w:rPr>
      </w:pPr>
    </w:p>
    <w:p w:rsidR="00520FAB" w:rsidRDefault="00520FAB" w:rsidP="00305516">
      <w:pPr>
        <w:pStyle w:val="SDMTITLEPAGENAME"/>
        <w:rPr>
          <w:rFonts w:ascii="Times New Roman" w:hAnsi="Times New Roman"/>
          <w:szCs w:val="44"/>
        </w:rPr>
      </w:pPr>
      <w:r>
        <w:rPr>
          <w:rFonts w:ascii="Times New Roman" w:hAnsi="Times New Roman"/>
          <w:szCs w:val="44"/>
        </w:rPr>
        <w:t>AccountValidation</w:t>
      </w:r>
      <w:r w:rsidRPr="00871803">
        <w:rPr>
          <w:rFonts w:ascii="Times New Roman" w:hAnsi="Times New Roman"/>
          <w:szCs w:val="44"/>
        </w:rPr>
        <w:t xml:space="preserve"> </w:t>
      </w:r>
    </w:p>
    <w:p w:rsidR="00520FAB" w:rsidRPr="00871803" w:rsidRDefault="00520FAB" w:rsidP="00305516">
      <w:pPr>
        <w:pStyle w:val="SDMTITLEPAGENAME"/>
        <w:rPr>
          <w:rFonts w:ascii="Times New Roman" w:hAnsi="Times New Roman"/>
          <w:szCs w:val="44"/>
        </w:rPr>
      </w:pPr>
      <w:r w:rsidRPr="00871803">
        <w:rPr>
          <w:rFonts w:ascii="Times New Roman" w:hAnsi="Times New Roman"/>
          <w:szCs w:val="44"/>
        </w:rPr>
        <w:t xml:space="preserve">Status:  </w:t>
      </w:r>
      <w:r>
        <w:rPr>
          <w:rFonts w:ascii="Times New Roman" w:hAnsi="Times New Roman"/>
          <w:szCs w:val="44"/>
        </w:rPr>
        <w:t>draft</w:t>
      </w:r>
    </w:p>
    <w:p w:rsidR="00520FAB" w:rsidRPr="00871803" w:rsidRDefault="00520FAB" w:rsidP="00A6146F">
      <w:pPr>
        <w:pStyle w:val="SDMTITLEPAGENAME"/>
        <w:rPr>
          <w:rFonts w:ascii="Times New Roman" w:hAnsi="Times New Roman"/>
          <w:szCs w:val="44"/>
        </w:rPr>
      </w:pPr>
    </w:p>
    <w:p w:rsidR="00520FAB" w:rsidRPr="00871803" w:rsidRDefault="00520FAB" w:rsidP="00A6146F">
      <w:pPr>
        <w:pStyle w:val="SDMTITLEPAGENAME"/>
        <w:rPr>
          <w:rFonts w:ascii="Times New Roman" w:hAnsi="Times New Roman"/>
          <w:szCs w:val="44"/>
        </w:rPr>
      </w:pPr>
    </w:p>
    <w:p w:rsidR="00520FAB" w:rsidRPr="00871803" w:rsidRDefault="00520FAB" w:rsidP="007678A5">
      <w:pPr>
        <w:pStyle w:val="SDMTITLEPAGENAME"/>
        <w:jc w:val="left"/>
        <w:rPr>
          <w:rFonts w:ascii="Times New Roman" w:hAnsi="Times New Roman"/>
          <w:szCs w:val="44"/>
        </w:rPr>
      </w:pPr>
    </w:p>
    <w:p w:rsidR="00520FAB" w:rsidRPr="00871803" w:rsidRDefault="00520FAB" w:rsidP="00A6146F">
      <w:pPr>
        <w:pStyle w:val="SDMTITLEPAGEAuthorLastUpdate"/>
        <w:rPr>
          <w:rFonts w:ascii="Times New Roman" w:hAnsi="Times New Roman"/>
          <w:sz w:val="44"/>
          <w:szCs w:val="44"/>
        </w:rPr>
      </w:pPr>
      <w:r w:rsidRPr="00871803">
        <w:rPr>
          <w:rFonts w:ascii="Times New Roman" w:hAnsi="Times New Roman"/>
          <w:sz w:val="44"/>
          <w:szCs w:val="44"/>
        </w:rPr>
        <w:t xml:space="preserve">Author: EAI </w:t>
      </w:r>
      <w:r>
        <w:rPr>
          <w:rFonts w:ascii="Times New Roman" w:hAnsi="Times New Roman"/>
          <w:sz w:val="44"/>
          <w:szCs w:val="44"/>
        </w:rPr>
        <w:t>Analyst</w:t>
      </w:r>
      <w:r w:rsidRPr="00871803">
        <w:rPr>
          <w:rFonts w:ascii="Times New Roman" w:hAnsi="Times New Roman"/>
          <w:sz w:val="44"/>
          <w:szCs w:val="44"/>
        </w:rPr>
        <w:t xml:space="preserve"> Team</w:t>
      </w:r>
    </w:p>
    <w:p w:rsidR="00520FAB" w:rsidRPr="00871803" w:rsidRDefault="00520FAB" w:rsidP="00A6146F">
      <w:pPr>
        <w:pStyle w:val="SDMTITLEPAGEAuthorLastUpdate"/>
        <w:rPr>
          <w:rFonts w:ascii="Times New Roman" w:hAnsi="Times New Roman"/>
          <w:sz w:val="44"/>
          <w:szCs w:val="44"/>
        </w:rPr>
      </w:pPr>
    </w:p>
    <w:p w:rsidR="00520FAB" w:rsidRPr="00871803" w:rsidRDefault="00520FAB" w:rsidP="00A6146F">
      <w:pPr>
        <w:pStyle w:val="SDMTITLEPAGEAuthorLastUpdate"/>
        <w:rPr>
          <w:rFonts w:ascii="Times New Roman" w:hAnsi="Times New Roman"/>
          <w:sz w:val="44"/>
          <w:szCs w:val="44"/>
        </w:rPr>
      </w:pPr>
      <w:r w:rsidRPr="00871803">
        <w:rPr>
          <w:rFonts w:ascii="Times New Roman" w:hAnsi="Times New Roman"/>
          <w:sz w:val="44"/>
          <w:szCs w:val="44"/>
        </w:rPr>
        <w:t xml:space="preserve">Last Update: </w:t>
      </w:r>
      <w:r>
        <w:rPr>
          <w:rFonts w:ascii="Times New Roman" w:hAnsi="Times New Roman"/>
          <w:sz w:val="44"/>
          <w:szCs w:val="44"/>
        </w:rPr>
        <w:t>0</w:t>
      </w:r>
      <w:ins w:id="0" w:author="pcampos" w:date="2013-05-02T16:14:00Z">
        <w:r>
          <w:rPr>
            <w:rFonts w:ascii="Times New Roman" w:hAnsi="Times New Roman"/>
            <w:sz w:val="44"/>
            <w:szCs w:val="44"/>
          </w:rPr>
          <w:t>5</w:t>
        </w:r>
      </w:ins>
      <w:del w:id="1" w:author="pcampos" w:date="2013-05-02T16:14:00Z">
        <w:r w:rsidDel="00CB622B">
          <w:rPr>
            <w:rFonts w:ascii="Times New Roman" w:hAnsi="Times New Roman"/>
            <w:sz w:val="44"/>
            <w:szCs w:val="44"/>
          </w:rPr>
          <w:delText>2</w:delText>
        </w:r>
      </w:del>
      <w:r>
        <w:rPr>
          <w:rFonts w:ascii="Times New Roman" w:hAnsi="Times New Roman"/>
          <w:sz w:val="44"/>
          <w:szCs w:val="44"/>
        </w:rPr>
        <w:t>/0</w:t>
      </w:r>
      <w:ins w:id="2" w:author="pcampos" w:date="2013-05-02T16:14:00Z">
        <w:r>
          <w:rPr>
            <w:rFonts w:ascii="Times New Roman" w:hAnsi="Times New Roman"/>
            <w:sz w:val="44"/>
            <w:szCs w:val="44"/>
          </w:rPr>
          <w:t>2</w:t>
        </w:r>
      </w:ins>
      <w:del w:id="3" w:author="pcampos" w:date="2013-05-02T16:14:00Z">
        <w:r w:rsidDel="00CB622B">
          <w:rPr>
            <w:rFonts w:ascii="Times New Roman" w:hAnsi="Times New Roman"/>
            <w:sz w:val="44"/>
            <w:szCs w:val="44"/>
          </w:rPr>
          <w:delText>7</w:delText>
        </w:r>
      </w:del>
      <w:r>
        <w:rPr>
          <w:rFonts w:ascii="Times New Roman" w:hAnsi="Times New Roman"/>
          <w:sz w:val="44"/>
          <w:szCs w:val="44"/>
        </w:rPr>
        <w:t>/201</w:t>
      </w:r>
      <w:del w:id="4" w:author="pcampos" w:date="2013-05-02T16:14:00Z">
        <w:r w:rsidDel="00CB622B">
          <w:rPr>
            <w:rFonts w:ascii="Times New Roman" w:hAnsi="Times New Roman"/>
            <w:sz w:val="44"/>
            <w:szCs w:val="44"/>
          </w:rPr>
          <w:delText>2</w:delText>
        </w:r>
      </w:del>
      <w:ins w:id="5" w:author="pcampos" w:date="2013-05-02T16:14:00Z">
        <w:r>
          <w:rPr>
            <w:rFonts w:ascii="Times New Roman" w:hAnsi="Times New Roman"/>
            <w:sz w:val="44"/>
            <w:szCs w:val="44"/>
          </w:rPr>
          <w:t>3</w:t>
        </w:r>
      </w:ins>
    </w:p>
    <w:p w:rsidR="00520FAB" w:rsidRPr="00871803" w:rsidRDefault="00520FAB" w:rsidP="00A6146F">
      <w:pPr>
        <w:pStyle w:val="SDMTITLEPAGEAuthorLastUpdate"/>
        <w:rPr>
          <w:rFonts w:ascii="Times New Roman" w:hAnsi="Times New Roman"/>
          <w:sz w:val="36"/>
        </w:rPr>
      </w:pPr>
    </w:p>
    <w:p w:rsidR="00520FAB" w:rsidRPr="00871803" w:rsidRDefault="00520FAB" w:rsidP="00A6146F">
      <w:pPr>
        <w:pStyle w:val="SDMTITLEPAGEAuthorLastUpdate"/>
        <w:rPr>
          <w:rFonts w:ascii="Times New Roman" w:hAnsi="Times New Roman"/>
          <w:sz w:val="36"/>
        </w:rPr>
      </w:pPr>
    </w:p>
    <w:p w:rsidR="00520FAB" w:rsidRPr="00871803" w:rsidRDefault="00520FAB" w:rsidP="00A6146F">
      <w:pPr>
        <w:pStyle w:val="SDMTITLEPAGEAuthorLastUpdate"/>
        <w:rPr>
          <w:rFonts w:ascii="Times New Roman" w:hAnsi="Times New Roman"/>
          <w:sz w:val="36"/>
        </w:rPr>
      </w:pPr>
    </w:p>
    <w:p w:rsidR="00520FAB" w:rsidRPr="00871803" w:rsidRDefault="00520FAB" w:rsidP="00A6146F">
      <w:pPr>
        <w:pStyle w:val="SDMTOC"/>
        <w:rPr>
          <w:rFonts w:ascii="Times New Roman" w:hAnsi="Times New Roman"/>
          <w:sz w:val="32"/>
        </w:rPr>
        <w:sectPr w:rsidR="00520FAB" w:rsidRPr="00871803" w:rsidSect="00A173B9">
          <w:headerReference w:type="default" r:id="rId7"/>
          <w:footerReference w:type="default" r:id="rId8"/>
          <w:pgSz w:w="12240" w:h="15840" w:code="1"/>
          <w:pgMar w:top="1440" w:right="1260" w:bottom="1440" w:left="1260" w:header="720" w:footer="720" w:gutter="0"/>
          <w:pgNumType w:fmt="lowerRoman" w:start="1"/>
          <w:cols w:space="720"/>
          <w:titlePg/>
          <w:docGrid w:linePitch="360"/>
        </w:sectPr>
      </w:pPr>
    </w:p>
    <w:p w:rsidR="00520FAB" w:rsidRPr="00DE007D" w:rsidRDefault="00520FAB" w:rsidP="00A6146F">
      <w:pPr>
        <w:pStyle w:val="SDMTOC"/>
        <w:rPr>
          <w:rFonts w:cs="Arial"/>
          <w:sz w:val="32"/>
        </w:rPr>
      </w:pPr>
      <w:r w:rsidRPr="00DE007D">
        <w:rPr>
          <w:rFonts w:cs="Arial"/>
          <w:sz w:val="32"/>
        </w:rPr>
        <w:lastRenderedPageBreak/>
        <w:t>Table of Content</w:t>
      </w:r>
    </w:p>
    <w:p w:rsidR="00520FAB" w:rsidRPr="00DE007D" w:rsidRDefault="00520FAB" w:rsidP="00A6146F">
      <w:pPr>
        <w:pStyle w:val="SDMTOC"/>
        <w:rPr>
          <w:rFonts w:cs="Arial"/>
          <w:sz w:val="32"/>
        </w:rPr>
      </w:pPr>
    </w:p>
    <w:p w:rsidR="00520FAB" w:rsidRDefault="006B7E4E">
      <w:pPr>
        <w:pStyle w:val="TOC1"/>
        <w:tabs>
          <w:tab w:val="left" w:pos="480"/>
          <w:tab w:val="right" w:leader="dot" w:pos="9530"/>
        </w:tabs>
        <w:rPr>
          <w:rFonts w:ascii="Calibri" w:hAnsi="Calibri"/>
          <w:sz w:val="22"/>
          <w:szCs w:val="22"/>
        </w:rPr>
      </w:pPr>
      <w:r w:rsidRPr="006B7E4E">
        <w:rPr>
          <w:rFonts w:ascii="Times New Roman" w:hAnsi="Times New Roman"/>
        </w:rPr>
        <w:fldChar w:fldCharType="begin"/>
      </w:r>
      <w:r w:rsidR="00520FAB">
        <w:rPr>
          <w:rFonts w:ascii="Times New Roman" w:hAnsi="Times New Roman"/>
        </w:rPr>
        <w:instrText xml:space="preserve"> TOC  \* MERGEFORMAT </w:instrText>
      </w:r>
      <w:r w:rsidRPr="006B7E4E">
        <w:rPr>
          <w:rFonts w:ascii="Times New Roman" w:hAnsi="Times New Roman"/>
        </w:rPr>
        <w:fldChar w:fldCharType="separate"/>
      </w:r>
      <w:r w:rsidR="00520FAB" w:rsidRPr="003D1F26">
        <w:rPr>
          <w:lang w:val="fr-FR"/>
        </w:rPr>
        <w:t>1</w:t>
      </w:r>
      <w:r w:rsidR="00520FAB">
        <w:rPr>
          <w:rFonts w:ascii="Calibri" w:hAnsi="Calibri"/>
          <w:sz w:val="22"/>
          <w:szCs w:val="22"/>
        </w:rPr>
        <w:tab/>
      </w:r>
      <w:r w:rsidR="00520FAB" w:rsidRPr="003D1F26">
        <w:rPr>
          <w:lang w:val="fr-FR"/>
        </w:rPr>
        <w:t>Document Control</w:t>
      </w:r>
      <w:r w:rsidR="00520FAB">
        <w:tab/>
      </w:r>
      <w:r>
        <w:fldChar w:fldCharType="begin"/>
      </w:r>
      <w:r w:rsidR="00520FAB">
        <w:instrText xml:space="preserve"> PAGEREF _Toc316304687 \h </w:instrText>
      </w:r>
      <w:r>
        <w:fldChar w:fldCharType="separate"/>
      </w:r>
      <w:r w:rsidR="00520FAB">
        <w:t>1</w:t>
      </w:r>
      <w:r>
        <w:fldChar w:fldCharType="end"/>
      </w:r>
    </w:p>
    <w:p w:rsidR="00520FAB" w:rsidRDefault="00520FAB">
      <w:pPr>
        <w:pStyle w:val="TOC2"/>
        <w:tabs>
          <w:tab w:val="left" w:pos="800"/>
        </w:tabs>
        <w:rPr>
          <w:rFonts w:ascii="Calibri" w:hAnsi="Calibri"/>
          <w:sz w:val="22"/>
          <w:szCs w:val="22"/>
        </w:rPr>
      </w:pPr>
      <w:r w:rsidRPr="003D1F26">
        <w:rPr>
          <w:lang w:val="fr-FR"/>
        </w:rPr>
        <w:t>1.1</w:t>
      </w:r>
      <w:r>
        <w:rPr>
          <w:rFonts w:ascii="Calibri" w:hAnsi="Calibri"/>
          <w:sz w:val="22"/>
          <w:szCs w:val="22"/>
        </w:rPr>
        <w:tab/>
      </w:r>
      <w:r w:rsidRPr="003D1F26">
        <w:rPr>
          <w:lang w:val="fr-FR"/>
        </w:rPr>
        <w:t>Template Change Record</w:t>
      </w:r>
      <w:r>
        <w:tab/>
      </w:r>
      <w:r w:rsidR="006B7E4E">
        <w:fldChar w:fldCharType="begin"/>
      </w:r>
      <w:r>
        <w:instrText xml:space="preserve"> PAGEREF _Toc316304688 \h </w:instrText>
      </w:r>
      <w:r w:rsidR="006B7E4E">
        <w:fldChar w:fldCharType="separate"/>
      </w:r>
      <w:r>
        <w:t>1</w:t>
      </w:r>
      <w:r w:rsidR="006B7E4E">
        <w:fldChar w:fldCharType="end"/>
      </w:r>
    </w:p>
    <w:p w:rsidR="00520FAB" w:rsidRDefault="00520FAB">
      <w:pPr>
        <w:pStyle w:val="TOC2"/>
        <w:tabs>
          <w:tab w:val="left" w:pos="800"/>
        </w:tabs>
        <w:rPr>
          <w:rFonts w:ascii="Calibri" w:hAnsi="Calibri"/>
          <w:sz w:val="22"/>
          <w:szCs w:val="22"/>
        </w:rPr>
      </w:pPr>
      <w:r>
        <w:t>1.2</w:t>
      </w:r>
      <w:r>
        <w:rPr>
          <w:rFonts w:ascii="Calibri" w:hAnsi="Calibri"/>
          <w:sz w:val="22"/>
          <w:szCs w:val="22"/>
        </w:rPr>
        <w:tab/>
      </w:r>
      <w:r>
        <w:t>Change Record</w:t>
      </w:r>
      <w:r>
        <w:tab/>
      </w:r>
      <w:r w:rsidR="006B7E4E">
        <w:fldChar w:fldCharType="begin"/>
      </w:r>
      <w:r>
        <w:instrText xml:space="preserve"> PAGEREF _Toc316304689 \h </w:instrText>
      </w:r>
      <w:r w:rsidR="006B7E4E">
        <w:fldChar w:fldCharType="separate"/>
      </w:r>
      <w:r>
        <w:t>2</w:t>
      </w:r>
      <w:r w:rsidR="006B7E4E">
        <w:fldChar w:fldCharType="end"/>
      </w:r>
    </w:p>
    <w:p w:rsidR="00520FAB" w:rsidRDefault="00520FAB">
      <w:pPr>
        <w:pStyle w:val="TOC1"/>
        <w:tabs>
          <w:tab w:val="left" w:pos="480"/>
          <w:tab w:val="right" w:leader="dot" w:pos="9530"/>
        </w:tabs>
        <w:rPr>
          <w:rFonts w:ascii="Calibri" w:hAnsi="Calibri"/>
          <w:sz w:val="22"/>
          <w:szCs w:val="22"/>
        </w:rPr>
      </w:pPr>
      <w:r>
        <w:t>2</w:t>
      </w:r>
      <w:r>
        <w:rPr>
          <w:rFonts w:ascii="Calibri" w:hAnsi="Calibri"/>
          <w:sz w:val="22"/>
          <w:szCs w:val="22"/>
        </w:rPr>
        <w:tab/>
      </w:r>
      <w:r>
        <w:t>Functionality</w:t>
      </w:r>
      <w:r>
        <w:tab/>
      </w:r>
      <w:r w:rsidR="006B7E4E">
        <w:fldChar w:fldCharType="begin"/>
      </w:r>
      <w:r>
        <w:instrText xml:space="preserve"> PAGEREF _Toc316304690 \h </w:instrText>
      </w:r>
      <w:r w:rsidR="006B7E4E">
        <w:fldChar w:fldCharType="separate"/>
      </w:r>
      <w:r>
        <w:t>3</w:t>
      </w:r>
      <w:r w:rsidR="006B7E4E">
        <w:fldChar w:fldCharType="end"/>
      </w:r>
    </w:p>
    <w:p w:rsidR="00520FAB" w:rsidRDefault="00520FAB">
      <w:pPr>
        <w:pStyle w:val="TOC1"/>
        <w:tabs>
          <w:tab w:val="left" w:pos="480"/>
          <w:tab w:val="right" w:leader="dot" w:pos="9530"/>
        </w:tabs>
        <w:rPr>
          <w:rFonts w:ascii="Calibri" w:hAnsi="Calibri"/>
          <w:sz w:val="22"/>
          <w:szCs w:val="22"/>
        </w:rPr>
      </w:pPr>
      <w:r>
        <w:t>3</w:t>
      </w:r>
      <w:r>
        <w:rPr>
          <w:rFonts w:ascii="Calibri" w:hAnsi="Calibri"/>
          <w:sz w:val="22"/>
          <w:szCs w:val="22"/>
        </w:rPr>
        <w:tab/>
      </w:r>
      <w:r>
        <w:t>Related Documents</w:t>
      </w:r>
      <w:r>
        <w:tab/>
      </w:r>
      <w:r w:rsidR="006B7E4E">
        <w:fldChar w:fldCharType="begin"/>
      </w:r>
      <w:r>
        <w:instrText xml:space="preserve"> PAGEREF _Toc316304691 \h </w:instrText>
      </w:r>
      <w:r w:rsidR="006B7E4E">
        <w:fldChar w:fldCharType="separate"/>
      </w:r>
      <w:r>
        <w:t>5</w:t>
      </w:r>
      <w:r w:rsidR="006B7E4E">
        <w:fldChar w:fldCharType="end"/>
      </w:r>
    </w:p>
    <w:p w:rsidR="00520FAB" w:rsidRDefault="00520FAB">
      <w:pPr>
        <w:pStyle w:val="TOC2"/>
        <w:tabs>
          <w:tab w:val="left" w:pos="800"/>
        </w:tabs>
        <w:rPr>
          <w:rFonts w:ascii="Calibri" w:hAnsi="Calibri"/>
          <w:sz w:val="22"/>
          <w:szCs w:val="22"/>
        </w:rPr>
      </w:pPr>
      <w:r>
        <w:t>3.1</w:t>
      </w:r>
      <w:r>
        <w:rPr>
          <w:rFonts w:ascii="Calibri" w:hAnsi="Calibri"/>
          <w:sz w:val="22"/>
          <w:szCs w:val="22"/>
        </w:rPr>
        <w:tab/>
      </w:r>
      <w:r>
        <w:t>Link to EAI Design Specification document</w:t>
      </w:r>
      <w:r>
        <w:tab/>
      </w:r>
      <w:r w:rsidR="006B7E4E">
        <w:fldChar w:fldCharType="begin"/>
      </w:r>
      <w:r>
        <w:instrText xml:space="preserve"> PAGEREF _Toc316304692 \h </w:instrText>
      </w:r>
      <w:r w:rsidR="006B7E4E">
        <w:fldChar w:fldCharType="separate"/>
      </w:r>
      <w:r>
        <w:t>5</w:t>
      </w:r>
      <w:r w:rsidR="006B7E4E">
        <w:fldChar w:fldCharType="end"/>
      </w:r>
    </w:p>
    <w:p w:rsidR="00520FAB" w:rsidRDefault="00520FAB">
      <w:pPr>
        <w:pStyle w:val="TOC2"/>
        <w:tabs>
          <w:tab w:val="left" w:pos="800"/>
        </w:tabs>
        <w:rPr>
          <w:rFonts w:ascii="Calibri" w:hAnsi="Calibri"/>
          <w:sz w:val="22"/>
          <w:szCs w:val="22"/>
        </w:rPr>
      </w:pPr>
      <w:r>
        <w:t>3.2</w:t>
      </w:r>
      <w:r>
        <w:rPr>
          <w:rFonts w:ascii="Calibri" w:hAnsi="Calibri"/>
          <w:sz w:val="22"/>
          <w:szCs w:val="22"/>
        </w:rPr>
        <w:tab/>
      </w:r>
      <w:r>
        <w:t>Link to Web Service document</w:t>
      </w:r>
      <w:r>
        <w:tab/>
      </w:r>
      <w:r w:rsidR="006B7E4E">
        <w:fldChar w:fldCharType="begin"/>
      </w:r>
      <w:r>
        <w:instrText xml:space="preserve"> PAGEREF _Toc316304693 \h </w:instrText>
      </w:r>
      <w:r w:rsidR="006B7E4E">
        <w:fldChar w:fldCharType="separate"/>
      </w:r>
      <w:r>
        <w:t>5</w:t>
      </w:r>
      <w:r w:rsidR="006B7E4E">
        <w:fldChar w:fldCharType="end"/>
      </w:r>
    </w:p>
    <w:p w:rsidR="00520FAB" w:rsidRDefault="00520FAB">
      <w:pPr>
        <w:pStyle w:val="TOC2"/>
        <w:tabs>
          <w:tab w:val="left" w:pos="800"/>
        </w:tabs>
        <w:rPr>
          <w:rFonts w:ascii="Calibri" w:hAnsi="Calibri"/>
          <w:sz w:val="22"/>
          <w:szCs w:val="22"/>
        </w:rPr>
      </w:pPr>
      <w:r>
        <w:t>3.3</w:t>
      </w:r>
      <w:r>
        <w:rPr>
          <w:rFonts w:ascii="Calibri" w:hAnsi="Calibri"/>
          <w:sz w:val="22"/>
          <w:szCs w:val="22"/>
        </w:rPr>
        <w:tab/>
      </w:r>
      <w:r>
        <w:t>Link to XSDs / WSDLs</w:t>
      </w:r>
      <w:r>
        <w:tab/>
      </w:r>
      <w:r w:rsidR="006B7E4E">
        <w:fldChar w:fldCharType="begin"/>
      </w:r>
      <w:r>
        <w:instrText xml:space="preserve"> PAGEREF _Toc316304694 \h </w:instrText>
      </w:r>
      <w:r w:rsidR="006B7E4E">
        <w:fldChar w:fldCharType="separate"/>
      </w:r>
      <w:r>
        <w:t>5</w:t>
      </w:r>
      <w:r w:rsidR="006B7E4E">
        <w:fldChar w:fldCharType="end"/>
      </w:r>
    </w:p>
    <w:p w:rsidR="00520FAB" w:rsidRDefault="00520FAB">
      <w:pPr>
        <w:pStyle w:val="TOC2"/>
        <w:tabs>
          <w:tab w:val="left" w:pos="800"/>
        </w:tabs>
        <w:rPr>
          <w:rFonts w:ascii="Calibri" w:hAnsi="Calibri"/>
          <w:sz w:val="22"/>
          <w:szCs w:val="22"/>
        </w:rPr>
      </w:pPr>
      <w:r>
        <w:t>3.4</w:t>
      </w:r>
      <w:r>
        <w:rPr>
          <w:rFonts w:ascii="Calibri" w:hAnsi="Calibri"/>
          <w:sz w:val="22"/>
          <w:szCs w:val="22"/>
        </w:rPr>
        <w:tab/>
      </w:r>
      <w:r>
        <w:t>Link to EAI User Guides and Helps</w:t>
      </w:r>
      <w:r>
        <w:tab/>
      </w:r>
      <w:r w:rsidR="006B7E4E">
        <w:fldChar w:fldCharType="begin"/>
      </w:r>
      <w:r>
        <w:instrText xml:space="preserve"> PAGEREF _Toc316304695 \h </w:instrText>
      </w:r>
      <w:r w:rsidR="006B7E4E">
        <w:fldChar w:fldCharType="separate"/>
      </w:r>
      <w:r>
        <w:t>5</w:t>
      </w:r>
      <w:r w:rsidR="006B7E4E">
        <w:fldChar w:fldCharType="end"/>
      </w:r>
    </w:p>
    <w:p w:rsidR="00520FAB" w:rsidRDefault="00520FAB">
      <w:pPr>
        <w:pStyle w:val="TOC1"/>
        <w:tabs>
          <w:tab w:val="left" w:pos="480"/>
          <w:tab w:val="right" w:leader="dot" w:pos="9530"/>
        </w:tabs>
        <w:rPr>
          <w:rFonts w:ascii="Calibri" w:hAnsi="Calibri"/>
          <w:sz w:val="22"/>
          <w:szCs w:val="22"/>
        </w:rPr>
      </w:pPr>
      <w:r>
        <w:t>4</w:t>
      </w:r>
      <w:r>
        <w:rPr>
          <w:rFonts w:ascii="Calibri" w:hAnsi="Calibri"/>
          <w:sz w:val="22"/>
          <w:szCs w:val="22"/>
        </w:rPr>
        <w:tab/>
      </w:r>
      <w:r>
        <w:t>Component Request/Reply/Structures</w:t>
      </w:r>
      <w:r>
        <w:tab/>
      </w:r>
      <w:r w:rsidR="006B7E4E">
        <w:fldChar w:fldCharType="begin"/>
      </w:r>
      <w:r>
        <w:instrText xml:space="preserve"> PAGEREF _Toc316304696 \h </w:instrText>
      </w:r>
      <w:r w:rsidR="006B7E4E">
        <w:fldChar w:fldCharType="separate"/>
      </w:r>
      <w:r>
        <w:t>6</w:t>
      </w:r>
      <w:r w:rsidR="006B7E4E">
        <w:fldChar w:fldCharType="end"/>
      </w:r>
    </w:p>
    <w:p w:rsidR="00520FAB" w:rsidRDefault="00520FAB">
      <w:pPr>
        <w:pStyle w:val="TOC2"/>
        <w:tabs>
          <w:tab w:val="left" w:pos="800"/>
        </w:tabs>
        <w:rPr>
          <w:rFonts w:ascii="Calibri" w:hAnsi="Calibri"/>
          <w:sz w:val="22"/>
          <w:szCs w:val="22"/>
        </w:rPr>
      </w:pPr>
      <w:r>
        <w:t>4.1</w:t>
      </w:r>
      <w:r>
        <w:rPr>
          <w:rFonts w:ascii="Calibri" w:hAnsi="Calibri"/>
          <w:sz w:val="22"/>
          <w:szCs w:val="22"/>
        </w:rPr>
        <w:tab/>
      </w:r>
      <w:r>
        <w:t>Request Message</w:t>
      </w:r>
      <w:r>
        <w:tab/>
      </w:r>
      <w:r w:rsidR="006B7E4E">
        <w:fldChar w:fldCharType="begin"/>
      </w:r>
      <w:r>
        <w:instrText xml:space="preserve"> PAGEREF _Toc316304697 \h </w:instrText>
      </w:r>
      <w:r w:rsidR="006B7E4E">
        <w:fldChar w:fldCharType="separate"/>
      </w:r>
      <w:r>
        <w:t>6</w:t>
      </w:r>
      <w:r w:rsidR="006B7E4E">
        <w:fldChar w:fldCharType="end"/>
      </w:r>
    </w:p>
    <w:p w:rsidR="00520FAB" w:rsidRDefault="00520FAB">
      <w:pPr>
        <w:pStyle w:val="TOC3"/>
        <w:tabs>
          <w:tab w:val="left" w:pos="1400"/>
        </w:tabs>
        <w:rPr>
          <w:rFonts w:ascii="Calibri" w:hAnsi="Calibri" w:cs="Times New Roman"/>
          <w:i w:val="0"/>
          <w:iCs w:val="0"/>
          <w:sz w:val="22"/>
          <w:szCs w:val="22"/>
        </w:rPr>
      </w:pPr>
      <w:r>
        <w:t>4.1.1</w:t>
      </w:r>
      <w:r>
        <w:rPr>
          <w:rFonts w:ascii="Calibri" w:hAnsi="Calibri" w:cs="Times New Roman"/>
          <w:i w:val="0"/>
          <w:iCs w:val="0"/>
          <w:sz w:val="22"/>
          <w:szCs w:val="22"/>
        </w:rPr>
        <w:tab/>
      </w:r>
      <w:r>
        <w:t>accountValidationRequest</w:t>
      </w:r>
      <w:r>
        <w:tab/>
      </w:r>
      <w:r w:rsidR="006B7E4E">
        <w:fldChar w:fldCharType="begin"/>
      </w:r>
      <w:r>
        <w:instrText xml:space="preserve"> PAGEREF _Toc316304698 \h </w:instrText>
      </w:r>
      <w:r w:rsidR="006B7E4E">
        <w:fldChar w:fldCharType="separate"/>
      </w:r>
      <w:r>
        <w:t>6</w:t>
      </w:r>
      <w:r w:rsidR="006B7E4E">
        <w:fldChar w:fldCharType="end"/>
      </w:r>
    </w:p>
    <w:p w:rsidR="00520FAB" w:rsidRDefault="00520FAB">
      <w:pPr>
        <w:pStyle w:val="TOC4"/>
        <w:tabs>
          <w:tab w:val="left" w:pos="1760"/>
        </w:tabs>
        <w:rPr>
          <w:rFonts w:ascii="Calibri" w:hAnsi="Calibri" w:cs="Times New Roman"/>
          <w:noProof/>
          <w:sz w:val="22"/>
          <w:szCs w:val="22"/>
        </w:rPr>
      </w:pPr>
      <w:r w:rsidRPr="003D1F26">
        <w:rPr>
          <w:noProof/>
        </w:rPr>
        <w:t>4.1.1.1</w:t>
      </w:r>
      <w:r>
        <w:rPr>
          <w:rFonts w:ascii="Calibri" w:hAnsi="Calibri" w:cs="Times New Roman"/>
          <w:noProof/>
          <w:sz w:val="22"/>
          <w:szCs w:val="22"/>
        </w:rPr>
        <w:tab/>
      </w:r>
      <w:r>
        <w:rPr>
          <w:noProof/>
        </w:rPr>
        <w:t>requested-devices</w:t>
      </w:r>
      <w:r>
        <w:rPr>
          <w:noProof/>
        </w:rPr>
        <w:tab/>
      </w:r>
      <w:r w:rsidR="006B7E4E">
        <w:rPr>
          <w:noProof/>
        </w:rPr>
        <w:fldChar w:fldCharType="begin"/>
      </w:r>
      <w:r>
        <w:rPr>
          <w:noProof/>
        </w:rPr>
        <w:instrText xml:space="preserve"> PAGEREF _Toc316304699 \h </w:instrText>
      </w:r>
      <w:r w:rsidR="006B7E4E">
        <w:rPr>
          <w:noProof/>
        </w:rPr>
      </w:r>
      <w:r w:rsidR="006B7E4E">
        <w:rPr>
          <w:noProof/>
        </w:rPr>
        <w:fldChar w:fldCharType="separate"/>
      </w:r>
      <w:r>
        <w:rPr>
          <w:noProof/>
        </w:rPr>
        <w:t>7</w:t>
      </w:r>
      <w:r w:rsidR="006B7E4E">
        <w:rPr>
          <w:noProof/>
        </w:rPr>
        <w:fldChar w:fldCharType="end"/>
      </w:r>
    </w:p>
    <w:p w:rsidR="00520FAB" w:rsidRDefault="00520FAB">
      <w:pPr>
        <w:pStyle w:val="TOC4"/>
        <w:tabs>
          <w:tab w:val="left" w:pos="1760"/>
        </w:tabs>
        <w:rPr>
          <w:rFonts w:ascii="Calibri" w:hAnsi="Calibri" w:cs="Times New Roman"/>
          <w:noProof/>
          <w:sz w:val="22"/>
          <w:szCs w:val="22"/>
        </w:rPr>
      </w:pPr>
      <w:r w:rsidRPr="003D1F26">
        <w:rPr>
          <w:noProof/>
        </w:rPr>
        <w:t>4.1.1.2</w:t>
      </w:r>
      <w:r>
        <w:rPr>
          <w:rFonts w:ascii="Calibri" w:hAnsi="Calibri" w:cs="Times New Roman"/>
          <w:noProof/>
          <w:sz w:val="22"/>
          <w:szCs w:val="22"/>
        </w:rPr>
        <w:tab/>
      </w:r>
      <w:r>
        <w:rPr>
          <w:noProof/>
        </w:rPr>
        <w:t>upgrade-device</w:t>
      </w:r>
      <w:r>
        <w:rPr>
          <w:noProof/>
        </w:rPr>
        <w:tab/>
      </w:r>
      <w:r w:rsidR="006B7E4E">
        <w:rPr>
          <w:noProof/>
        </w:rPr>
        <w:fldChar w:fldCharType="begin"/>
      </w:r>
      <w:r>
        <w:rPr>
          <w:noProof/>
        </w:rPr>
        <w:instrText xml:space="preserve"> PAGEREF _Toc316304700 \h </w:instrText>
      </w:r>
      <w:r w:rsidR="006B7E4E">
        <w:rPr>
          <w:noProof/>
        </w:rPr>
      </w:r>
      <w:r w:rsidR="006B7E4E">
        <w:rPr>
          <w:noProof/>
        </w:rPr>
        <w:fldChar w:fldCharType="separate"/>
      </w:r>
      <w:r>
        <w:rPr>
          <w:noProof/>
        </w:rPr>
        <w:t>7</w:t>
      </w:r>
      <w:r w:rsidR="006B7E4E">
        <w:rPr>
          <w:noProof/>
        </w:rPr>
        <w:fldChar w:fldCharType="end"/>
      </w:r>
    </w:p>
    <w:p w:rsidR="00520FAB" w:rsidRDefault="00520FAB">
      <w:pPr>
        <w:pStyle w:val="TOC2"/>
        <w:tabs>
          <w:tab w:val="left" w:pos="800"/>
        </w:tabs>
        <w:rPr>
          <w:rFonts w:ascii="Calibri" w:hAnsi="Calibri"/>
          <w:sz w:val="22"/>
          <w:szCs w:val="22"/>
        </w:rPr>
      </w:pPr>
      <w:r>
        <w:t>4.2</w:t>
      </w:r>
      <w:r>
        <w:rPr>
          <w:rFonts w:ascii="Calibri" w:hAnsi="Calibri"/>
          <w:sz w:val="22"/>
          <w:szCs w:val="22"/>
        </w:rPr>
        <w:tab/>
      </w:r>
      <w:r>
        <w:t>Response Message</w:t>
      </w:r>
      <w:r>
        <w:tab/>
      </w:r>
      <w:r w:rsidR="006B7E4E">
        <w:fldChar w:fldCharType="begin"/>
      </w:r>
      <w:r>
        <w:instrText xml:space="preserve"> PAGEREF _Toc316304701 \h </w:instrText>
      </w:r>
      <w:r w:rsidR="006B7E4E">
        <w:fldChar w:fldCharType="separate"/>
      </w:r>
      <w:r>
        <w:t>8</w:t>
      </w:r>
      <w:r w:rsidR="006B7E4E">
        <w:fldChar w:fldCharType="end"/>
      </w:r>
    </w:p>
    <w:p w:rsidR="00520FAB" w:rsidRDefault="00520FAB">
      <w:pPr>
        <w:pStyle w:val="TOC3"/>
        <w:tabs>
          <w:tab w:val="left" w:pos="1400"/>
        </w:tabs>
        <w:rPr>
          <w:rFonts w:ascii="Calibri" w:hAnsi="Calibri" w:cs="Times New Roman"/>
          <w:i w:val="0"/>
          <w:iCs w:val="0"/>
          <w:sz w:val="22"/>
          <w:szCs w:val="22"/>
        </w:rPr>
      </w:pPr>
      <w:r>
        <w:t>4.2.1</w:t>
      </w:r>
      <w:r>
        <w:rPr>
          <w:rFonts w:ascii="Calibri" w:hAnsi="Calibri" w:cs="Times New Roman"/>
          <w:i w:val="0"/>
          <w:iCs w:val="0"/>
          <w:sz w:val="22"/>
          <w:szCs w:val="22"/>
        </w:rPr>
        <w:tab/>
      </w:r>
      <w:r>
        <w:t>accountValidationResponse</w:t>
      </w:r>
      <w:r>
        <w:tab/>
      </w:r>
      <w:r w:rsidR="006B7E4E">
        <w:fldChar w:fldCharType="begin"/>
      </w:r>
      <w:r>
        <w:instrText xml:space="preserve"> PAGEREF _Toc316304702 \h </w:instrText>
      </w:r>
      <w:r w:rsidR="006B7E4E">
        <w:fldChar w:fldCharType="separate"/>
      </w:r>
      <w:r>
        <w:t>8</w:t>
      </w:r>
      <w:r w:rsidR="006B7E4E">
        <w:fldChar w:fldCharType="end"/>
      </w:r>
    </w:p>
    <w:p w:rsidR="00520FAB" w:rsidRDefault="00520FAB">
      <w:pPr>
        <w:pStyle w:val="TOC4"/>
        <w:tabs>
          <w:tab w:val="left" w:pos="1760"/>
        </w:tabs>
        <w:rPr>
          <w:rFonts w:ascii="Calibri" w:hAnsi="Calibri" w:cs="Times New Roman"/>
          <w:noProof/>
          <w:sz w:val="22"/>
          <w:szCs w:val="22"/>
        </w:rPr>
      </w:pPr>
      <w:r w:rsidRPr="003D1F26">
        <w:rPr>
          <w:noProof/>
        </w:rPr>
        <w:t>4.2.1.1</w:t>
      </w:r>
      <w:r>
        <w:rPr>
          <w:rFonts w:ascii="Calibri" w:hAnsi="Calibri" w:cs="Times New Roman"/>
          <w:noProof/>
          <w:sz w:val="22"/>
          <w:szCs w:val="22"/>
        </w:rPr>
        <w:tab/>
      </w:r>
      <w:r>
        <w:rPr>
          <w:noProof/>
        </w:rPr>
        <w:t>account-info</w:t>
      </w:r>
      <w:r>
        <w:rPr>
          <w:noProof/>
        </w:rPr>
        <w:tab/>
      </w:r>
      <w:r w:rsidR="006B7E4E">
        <w:rPr>
          <w:noProof/>
        </w:rPr>
        <w:fldChar w:fldCharType="begin"/>
      </w:r>
      <w:r>
        <w:rPr>
          <w:noProof/>
        </w:rPr>
        <w:instrText xml:space="preserve"> PAGEREF _Toc316304703 \h </w:instrText>
      </w:r>
      <w:r w:rsidR="006B7E4E">
        <w:rPr>
          <w:noProof/>
        </w:rPr>
      </w:r>
      <w:r w:rsidR="006B7E4E">
        <w:rPr>
          <w:noProof/>
        </w:rPr>
        <w:fldChar w:fldCharType="separate"/>
      </w:r>
      <w:r>
        <w:rPr>
          <w:noProof/>
        </w:rPr>
        <w:t>8</w:t>
      </w:r>
      <w:r w:rsidR="006B7E4E">
        <w:rPr>
          <w:noProof/>
        </w:rPr>
        <w:fldChar w:fldCharType="end"/>
      </w:r>
    </w:p>
    <w:p w:rsidR="00520FAB" w:rsidRDefault="00520FAB">
      <w:pPr>
        <w:pStyle w:val="TOC5"/>
        <w:tabs>
          <w:tab w:val="left" w:pos="1798"/>
          <w:tab w:val="right" w:leader="dot" w:pos="9530"/>
        </w:tabs>
        <w:rPr>
          <w:rFonts w:ascii="Calibri" w:hAnsi="Calibri"/>
          <w:noProof/>
          <w:sz w:val="22"/>
          <w:szCs w:val="22"/>
        </w:rPr>
      </w:pPr>
      <w:r>
        <w:rPr>
          <w:noProof/>
        </w:rPr>
        <w:t>4.2.1.1.1</w:t>
      </w:r>
      <w:r>
        <w:rPr>
          <w:rFonts w:ascii="Calibri" w:hAnsi="Calibri"/>
          <w:noProof/>
          <w:sz w:val="22"/>
          <w:szCs w:val="22"/>
        </w:rPr>
        <w:tab/>
      </w:r>
      <w:r>
        <w:rPr>
          <w:noProof/>
        </w:rPr>
        <w:t>subscriber</w:t>
      </w:r>
      <w:r>
        <w:rPr>
          <w:noProof/>
        </w:rPr>
        <w:tab/>
      </w:r>
      <w:r w:rsidR="006B7E4E">
        <w:rPr>
          <w:noProof/>
        </w:rPr>
        <w:fldChar w:fldCharType="begin"/>
      </w:r>
      <w:r>
        <w:rPr>
          <w:noProof/>
        </w:rPr>
        <w:instrText xml:space="preserve"> PAGEREF _Toc316304704 \h </w:instrText>
      </w:r>
      <w:r w:rsidR="006B7E4E">
        <w:rPr>
          <w:noProof/>
        </w:rPr>
      </w:r>
      <w:r w:rsidR="006B7E4E">
        <w:rPr>
          <w:noProof/>
        </w:rPr>
        <w:fldChar w:fldCharType="separate"/>
      </w:r>
      <w:r>
        <w:rPr>
          <w:noProof/>
        </w:rPr>
        <w:t>9</w:t>
      </w:r>
      <w:r w:rsidR="006B7E4E">
        <w:rPr>
          <w:noProof/>
        </w:rPr>
        <w:fldChar w:fldCharType="end"/>
      </w:r>
    </w:p>
    <w:p w:rsidR="00520FAB" w:rsidRDefault="00520FAB">
      <w:pPr>
        <w:pStyle w:val="TOC6"/>
        <w:tabs>
          <w:tab w:val="left" w:pos="2165"/>
          <w:tab w:val="right" w:leader="dot" w:pos="9530"/>
        </w:tabs>
        <w:rPr>
          <w:rFonts w:ascii="Calibri" w:hAnsi="Calibri"/>
          <w:noProof/>
          <w:sz w:val="22"/>
          <w:szCs w:val="22"/>
        </w:rPr>
      </w:pPr>
      <w:r>
        <w:rPr>
          <w:noProof/>
        </w:rPr>
        <w:t>4.2.1.1.1.1</w:t>
      </w:r>
      <w:r>
        <w:rPr>
          <w:rFonts w:ascii="Calibri" w:hAnsi="Calibri"/>
          <w:noProof/>
          <w:sz w:val="22"/>
          <w:szCs w:val="22"/>
        </w:rPr>
        <w:tab/>
      </w:r>
      <w:r>
        <w:rPr>
          <w:noProof/>
        </w:rPr>
        <w:t>bundle-info</w:t>
      </w:r>
      <w:r>
        <w:rPr>
          <w:noProof/>
        </w:rPr>
        <w:tab/>
      </w:r>
      <w:r w:rsidR="006B7E4E">
        <w:rPr>
          <w:noProof/>
        </w:rPr>
        <w:fldChar w:fldCharType="begin"/>
      </w:r>
      <w:r>
        <w:rPr>
          <w:noProof/>
        </w:rPr>
        <w:instrText xml:space="preserve"> PAGEREF _Toc316304705 \h </w:instrText>
      </w:r>
      <w:r w:rsidR="006B7E4E">
        <w:rPr>
          <w:noProof/>
        </w:rPr>
      </w:r>
      <w:r w:rsidR="006B7E4E">
        <w:rPr>
          <w:noProof/>
        </w:rPr>
        <w:fldChar w:fldCharType="separate"/>
      </w:r>
      <w:r>
        <w:rPr>
          <w:noProof/>
        </w:rPr>
        <w:t>11</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b/>
          <w:noProof/>
        </w:rPr>
        <w:t>4.2.1.1.1.1.1</w:t>
      </w:r>
      <w:r>
        <w:rPr>
          <w:rFonts w:ascii="Calibri" w:hAnsi="Calibri"/>
          <w:noProof/>
          <w:sz w:val="22"/>
          <w:szCs w:val="22"/>
        </w:rPr>
        <w:tab/>
      </w:r>
      <w:r>
        <w:rPr>
          <w:noProof/>
        </w:rPr>
        <w:t>bundle-group</w:t>
      </w:r>
      <w:r>
        <w:rPr>
          <w:noProof/>
        </w:rPr>
        <w:tab/>
      </w:r>
      <w:r w:rsidR="006B7E4E">
        <w:rPr>
          <w:noProof/>
        </w:rPr>
        <w:fldChar w:fldCharType="begin"/>
      </w:r>
      <w:r>
        <w:rPr>
          <w:noProof/>
        </w:rPr>
        <w:instrText xml:space="preserve"> PAGEREF _Toc316304706 \h </w:instrText>
      </w:r>
      <w:r w:rsidR="006B7E4E">
        <w:rPr>
          <w:noProof/>
        </w:rPr>
      </w:r>
      <w:r w:rsidR="006B7E4E">
        <w:rPr>
          <w:noProof/>
        </w:rPr>
        <w:fldChar w:fldCharType="separate"/>
      </w:r>
      <w:r>
        <w:rPr>
          <w:noProof/>
        </w:rPr>
        <w:t>11</w:t>
      </w:r>
      <w:r w:rsidR="006B7E4E">
        <w:rPr>
          <w:noProof/>
        </w:rPr>
        <w:fldChar w:fldCharType="end"/>
      </w:r>
    </w:p>
    <w:p w:rsidR="00520FAB" w:rsidRDefault="00520FAB">
      <w:pPr>
        <w:pStyle w:val="TOC6"/>
        <w:tabs>
          <w:tab w:val="left" w:pos="2165"/>
          <w:tab w:val="right" w:leader="dot" w:pos="9530"/>
        </w:tabs>
        <w:rPr>
          <w:rFonts w:ascii="Calibri" w:hAnsi="Calibri"/>
          <w:noProof/>
          <w:sz w:val="22"/>
          <w:szCs w:val="22"/>
        </w:rPr>
      </w:pPr>
      <w:r>
        <w:rPr>
          <w:noProof/>
        </w:rPr>
        <w:t>4.2.1.1.1.2</w:t>
      </w:r>
      <w:r>
        <w:rPr>
          <w:rFonts w:ascii="Calibri" w:hAnsi="Calibri"/>
          <w:noProof/>
          <w:sz w:val="22"/>
          <w:szCs w:val="22"/>
        </w:rPr>
        <w:tab/>
      </w:r>
      <w:r>
        <w:rPr>
          <w:noProof/>
        </w:rPr>
        <w:t>Service-discount</w:t>
      </w:r>
      <w:r>
        <w:rPr>
          <w:noProof/>
        </w:rPr>
        <w:tab/>
      </w:r>
      <w:r w:rsidR="006B7E4E">
        <w:rPr>
          <w:noProof/>
        </w:rPr>
        <w:fldChar w:fldCharType="begin"/>
      </w:r>
      <w:r>
        <w:rPr>
          <w:noProof/>
        </w:rPr>
        <w:instrText xml:space="preserve"> PAGEREF _Toc316304707 \h </w:instrText>
      </w:r>
      <w:r w:rsidR="006B7E4E">
        <w:rPr>
          <w:noProof/>
        </w:rPr>
      </w:r>
      <w:r w:rsidR="006B7E4E">
        <w:rPr>
          <w:noProof/>
        </w:rPr>
        <w:fldChar w:fldCharType="separate"/>
      </w:r>
      <w:r>
        <w:rPr>
          <w:noProof/>
        </w:rPr>
        <w:t>12</w:t>
      </w:r>
      <w:r w:rsidR="006B7E4E">
        <w:rPr>
          <w:noProof/>
        </w:rPr>
        <w:fldChar w:fldCharType="end"/>
      </w:r>
    </w:p>
    <w:p w:rsidR="00520FAB" w:rsidRDefault="00520FAB">
      <w:pPr>
        <w:pStyle w:val="TOC6"/>
        <w:tabs>
          <w:tab w:val="left" w:pos="2165"/>
          <w:tab w:val="right" w:leader="dot" w:pos="9530"/>
        </w:tabs>
        <w:rPr>
          <w:rFonts w:ascii="Calibri" w:hAnsi="Calibri"/>
          <w:noProof/>
          <w:sz w:val="22"/>
          <w:szCs w:val="22"/>
        </w:rPr>
      </w:pPr>
      <w:r>
        <w:rPr>
          <w:noProof/>
        </w:rPr>
        <w:t>4.2.1.1.1.3</w:t>
      </w:r>
      <w:r>
        <w:rPr>
          <w:rFonts w:ascii="Calibri" w:hAnsi="Calibri"/>
          <w:noProof/>
          <w:sz w:val="22"/>
          <w:szCs w:val="22"/>
        </w:rPr>
        <w:tab/>
      </w:r>
      <w:r>
        <w:rPr>
          <w:noProof/>
        </w:rPr>
        <w:t>upgrade</w:t>
      </w:r>
      <w:r>
        <w:rPr>
          <w:noProof/>
        </w:rPr>
        <w:tab/>
      </w:r>
      <w:r w:rsidR="006B7E4E">
        <w:rPr>
          <w:noProof/>
        </w:rPr>
        <w:fldChar w:fldCharType="begin"/>
      </w:r>
      <w:r>
        <w:rPr>
          <w:noProof/>
        </w:rPr>
        <w:instrText xml:space="preserve"> PAGEREF _Toc316304708 \h </w:instrText>
      </w:r>
      <w:r w:rsidR="006B7E4E">
        <w:rPr>
          <w:noProof/>
        </w:rPr>
      </w:r>
      <w:r w:rsidR="006B7E4E">
        <w:rPr>
          <w:noProof/>
        </w:rPr>
        <w:fldChar w:fldCharType="separate"/>
      </w:r>
      <w:r>
        <w:rPr>
          <w:noProof/>
        </w:rPr>
        <w:t>12</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rFonts w:ascii="Times New Roman" w:hAnsi="Times New Roman"/>
          <w:b/>
          <w:noProof/>
        </w:rPr>
        <w:t>4.2.1.1.1.3.1</w:t>
      </w:r>
      <w:r>
        <w:rPr>
          <w:rFonts w:ascii="Calibri" w:hAnsi="Calibri"/>
          <w:noProof/>
          <w:sz w:val="22"/>
          <w:szCs w:val="22"/>
        </w:rPr>
        <w:tab/>
      </w:r>
      <w:r w:rsidRPr="003D1F26">
        <w:rPr>
          <w:rFonts w:ascii="Times New Roman" w:hAnsi="Times New Roman"/>
          <w:b/>
          <w:noProof/>
        </w:rPr>
        <w:t>eligible-tier</w:t>
      </w:r>
      <w:r>
        <w:rPr>
          <w:noProof/>
        </w:rPr>
        <w:tab/>
      </w:r>
      <w:r w:rsidR="006B7E4E">
        <w:rPr>
          <w:noProof/>
        </w:rPr>
        <w:fldChar w:fldCharType="begin"/>
      </w:r>
      <w:r>
        <w:rPr>
          <w:noProof/>
        </w:rPr>
        <w:instrText xml:space="preserve"> PAGEREF _Toc316304709 \h </w:instrText>
      </w:r>
      <w:r w:rsidR="006B7E4E">
        <w:rPr>
          <w:noProof/>
        </w:rPr>
      </w:r>
      <w:r w:rsidR="006B7E4E">
        <w:rPr>
          <w:noProof/>
        </w:rPr>
        <w:fldChar w:fldCharType="separate"/>
      </w:r>
      <w:r>
        <w:rPr>
          <w:noProof/>
        </w:rPr>
        <w:t>13</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rFonts w:ascii="Times New Roman" w:hAnsi="Times New Roman"/>
          <w:b/>
          <w:noProof/>
        </w:rPr>
        <w:t>4.2.1.1.1.3.2</w:t>
      </w:r>
      <w:r>
        <w:rPr>
          <w:rFonts w:ascii="Calibri" w:hAnsi="Calibri"/>
          <w:noProof/>
          <w:sz w:val="22"/>
          <w:szCs w:val="22"/>
        </w:rPr>
        <w:tab/>
      </w:r>
      <w:r w:rsidRPr="003D1F26">
        <w:rPr>
          <w:rFonts w:ascii="Times New Roman" w:hAnsi="Times New Roman"/>
          <w:b/>
          <w:noProof/>
        </w:rPr>
        <w:t>current-eligibility-desc</w:t>
      </w:r>
      <w:r>
        <w:rPr>
          <w:noProof/>
        </w:rPr>
        <w:tab/>
      </w:r>
      <w:r w:rsidR="006B7E4E">
        <w:rPr>
          <w:noProof/>
        </w:rPr>
        <w:fldChar w:fldCharType="begin"/>
      </w:r>
      <w:r>
        <w:rPr>
          <w:noProof/>
        </w:rPr>
        <w:instrText xml:space="preserve"> PAGEREF _Toc316304710 \h </w:instrText>
      </w:r>
      <w:r w:rsidR="006B7E4E">
        <w:rPr>
          <w:noProof/>
        </w:rPr>
      </w:r>
      <w:r w:rsidR="006B7E4E">
        <w:rPr>
          <w:noProof/>
        </w:rPr>
        <w:fldChar w:fldCharType="separate"/>
      </w:r>
      <w:r>
        <w:rPr>
          <w:noProof/>
        </w:rPr>
        <w:t>13</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rFonts w:ascii="Times New Roman" w:hAnsi="Times New Roman"/>
          <w:b/>
          <w:noProof/>
        </w:rPr>
        <w:t>4.2.1.1.1.3.3</w:t>
      </w:r>
      <w:r>
        <w:rPr>
          <w:rFonts w:ascii="Calibri" w:hAnsi="Calibri"/>
          <w:noProof/>
          <w:sz w:val="22"/>
          <w:szCs w:val="22"/>
        </w:rPr>
        <w:tab/>
      </w:r>
      <w:r w:rsidRPr="003D1F26">
        <w:rPr>
          <w:rFonts w:ascii="Times New Roman" w:hAnsi="Times New Roman"/>
          <w:b/>
          <w:noProof/>
        </w:rPr>
        <w:t>subscriber-device-pricing</w:t>
      </w:r>
      <w:r>
        <w:rPr>
          <w:noProof/>
        </w:rPr>
        <w:tab/>
      </w:r>
      <w:r w:rsidR="006B7E4E">
        <w:rPr>
          <w:noProof/>
        </w:rPr>
        <w:fldChar w:fldCharType="begin"/>
      </w:r>
      <w:r>
        <w:rPr>
          <w:noProof/>
        </w:rPr>
        <w:instrText xml:space="preserve"> PAGEREF _Toc316304711 \h </w:instrText>
      </w:r>
      <w:r w:rsidR="006B7E4E">
        <w:rPr>
          <w:noProof/>
        </w:rPr>
      </w:r>
      <w:r w:rsidR="006B7E4E">
        <w:rPr>
          <w:noProof/>
        </w:rPr>
        <w:fldChar w:fldCharType="separate"/>
      </w:r>
      <w:r>
        <w:rPr>
          <w:noProof/>
        </w:rPr>
        <w:t>13</w:t>
      </w:r>
      <w:r w:rsidR="006B7E4E">
        <w:rPr>
          <w:noProof/>
        </w:rPr>
        <w:fldChar w:fldCharType="end"/>
      </w:r>
    </w:p>
    <w:p w:rsidR="00520FAB" w:rsidRDefault="00520FAB">
      <w:pPr>
        <w:pStyle w:val="TOC6"/>
        <w:tabs>
          <w:tab w:val="left" w:pos="2165"/>
          <w:tab w:val="right" w:leader="dot" w:pos="9530"/>
        </w:tabs>
        <w:rPr>
          <w:rFonts w:ascii="Calibri" w:hAnsi="Calibri"/>
          <w:noProof/>
          <w:sz w:val="22"/>
          <w:szCs w:val="22"/>
        </w:rPr>
      </w:pPr>
      <w:r>
        <w:rPr>
          <w:noProof/>
        </w:rPr>
        <w:t>4.2.1.1.1.4</w:t>
      </w:r>
      <w:r>
        <w:rPr>
          <w:rFonts w:ascii="Calibri" w:hAnsi="Calibri"/>
          <w:noProof/>
          <w:sz w:val="22"/>
          <w:szCs w:val="22"/>
        </w:rPr>
        <w:tab/>
      </w:r>
      <w:r>
        <w:rPr>
          <w:noProof/>
        </w:rPr>
        <w:t>option</w:t>
      </w:r>
      <w:r>
        <w:rPr>
          <w:noProof/>
        </w:rPr>
        <w:tab/>
      </w:r>
      <w:r w:rsidR="006B7E4E">
        <w:rPr>
          <w:noProof/>
        </w:rPr>
        <w:fldChar w:fldCharType="begin"/>
      </w:r>
      <w:r>
        <w:rPr>
          <w:noProof/>
        </w:rPr>
        <w:instrText xml:space="preserve"> PAGEREF _Toc316304712 \h </w:instrText>
      </w:r>
      <w:r w:rsidR="006B7E4E">
        <w:rPr>
          <w:noProof/>
        </w:rPr>
      </w:r>
      <w:r w:rsidR="006B7E4E">
        <w:rPr>
          <w:noProof/>
        </w:rPr>
        <w:fldChar w:fldCharType="separate"/>
      </w:r>
      <w:r>
        <w:rPr>
          <w:noProof/>
        </w:rPr>
        <w:t>14</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rFonts w:ascii="Times New Roman" w:hAnsi="Times New Roman"/>
          <w:b/>
          <w:noProof/>
        </w:rPr>
        <w:t>4.2.1.1.1.4.1</w:t>
      </w:r>
      <w:r>
        <w:rPr>
          <w:rFonts w:ascii="Calibri" w:hAnsi="Calibri"/>
          <w:noProof/>
          <w:sz w:val="22"/>
          <w:szCs w:val="22"/>
        </w:rPr>
        <w:tab/>
      </w:r>
      <w:r w:rsidRPr="003D1F26">
        <w:rPr>
          <w:rFonts w:ascii="Times New Roman" w:hAnsi="Times New Roman"/>
          <w:b/>
          <w:noProof/>
        </w:rPr>
        <w:t>Lts-monthly-price</w:t>
      </w:r>
      <w:r>
        <w:rPr>
          <w:noProof/>
        </w:rPr>
        <w:tab/>
      </w:r>
      <w:r w:rsidR="006B7E4E">
        <w:rPr>
          <w:noProof/>
        </w:rPr>
        <w:fldChar w:fldCharType="begin"/>
      </w:r>
      <w:r>
        <w:rPr>
          <w:noProof/>
        </w:rPr>
        <w:instrText xml:space="preserve"> PAGEREF _Toc316304713 \h </w:instrText>
      </w:r>
      <w:r w:rsidR="006B7E4E">
        <w:rPr>
          <w:noProof/>
        </w:rPr>
      </w:r>
      <w:r w:rsidR="006B7E4E">
        <w:rPr>
          <w:noProof/>
        </w:rPr>
        <w:fldChar w:fldCharType="separate"/>
      </w:r>
      <w:r>
        <w:rPr>
          <w:noProof/>
        </w:rPr>
        <w:t>15</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rFonts w:ascii="Times New Roman" w:hAnsi="Times New Roman"/>
          <w:b/>
          <w:noProof/>
        </w:rPr>
        <w:t>4.2.1.1.1.4.2</w:t>
      </w:r>
      <w:r>
        <w:rPr>
          <w:rFonts w:ascii="Calibri" w:hAnsi="Calibri"/>
          <w:noProof/>
          <w:sz w:val="22"/>
          <w:szCs w:val="22"/>
        </w:rPr>
        <w:tab/>
      </w:r>
      <w:r w:rsidRPr="003D1F26">
        <w:rPr>
          <w:rFonts w:ascii="Times New Roman" w:hAnsi="Times New Roman"/>
          <w:b/>
          <w:noProof/>
        </w:rPr>
        <w:t>Product-definition</w:t>
      </w:r>
      <w:r>
        <w:rPr>
          <w:noProof/>
        </w:rPr>
        <w:tab/>
      </w:r>
      <w:r w:rsidR="006B7E4E">
        <w:rPr>
          <w:noProof/>
        </w:rPr>
        <w:fldChar w:fldCharType="begin"/>
      </w:r>
      <w:r>
        <w:rPr>
          <w:noProof/>
        </w:rPr>
        <w:instrText xml:space="preserve"> PAGEREF _Toc316304714 \h </w:instrText>
      </w:r>
      <w:r w:rsidR="006B7E4E">
        <w:rPr>
          <w:noProof/>
        </w:rPr>
      </w:r>
      <w:r w:rsidR="006B7E4E">
        <w:rPr>
          <w:noProof/>
        </w:rPr>
        <w:fldChar w:fldCharType="separate"/>
      </w:r>
      <w:r>
        <w:rPr>
          <w:noProof/>
        </w:rPr>
        <w:t>16</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rFonts w:ascii="Times New Roman" w:hAnsi="Times New Roman"/>
          <w:b/>
          <w:noProof/>
        </w:rPr>
        <w:t>4.2.1.1.1.4.3</w:t>
      </w:r>
      <w:r>
        <w:rPr>
          <w:rFonts w:ascii="Calibri" w:hAnsi="Calibri"/>
          <w:noProof/>
          <w:sz w:val="22"/>
          <w:szCs w:val="22"/>
        </w:rPr>
        <w:tab/>
      </w:r>
      <w:r w:rsidRPr="003D1F26">
        <w:rPr>
          <w:rFonts w:ascii="Times New Roman" w:hAnsi="Times New Roman"/>
          <w:b/>
          <w:noProof/>
        </w:rPr>
        <w:t>Affinity</w:t>
      </w:r>
      <w:r>
        <w:rPr>
          <w:noProof/>
        </w:rPr>
        <w:tab/>
      </w:r>
      <w:r w:rsidR="006B7E4E">
        <w:rPr>
          <w:noProof/>
        </w:rPr>
        <w:fldChar w:fldCharType="begin"/>
      </w:r>
      <w:r>
        <w:rPr>
          <w:noProof/>
        </w:rPr>
        <w:instrText xml:space="preserve"> PAGEREF _Toc316304715 \h </w:instrText>
      </w:r>
      <w:r w:rsidR="006B7E4E">
        <w:rPr>
          <w:noProof/>
        </w:rPr>
      </w:r>
      <w:r w:rsidR="006B7E4E">
        <w:rPr>
          <w:noProof/>
        </w:rPr>
        <w:fldChar w:fldCharType="separate"/>
      </w:r>
      <w:r>
        <w:rPr>
          <w:noProof/>
        </w:rPr>
        <w:t>16</w:t>
      </w:r>
      <w:r w:rsidR="006B7E4E">
        <w:rPr>
          <w:noProof/>
        </w:rPr>
        <w:fldChar w:fldCharType="end"/>
      </w:r>
    </w:p>
    <w:p w:rsidR="00520FAB" w:rsidRDefault="00520FAB">
      <w:pPr>
        <w:pStyle w:val="TOC8"/>
        <w:tabs>
          <w:tab w:val="left" w:pos="2899"/>
          <w:tab w:val="right" w:leader="dot" w:pos="9530"/>
        </w:tabs>
        <w:rPr>
          <w:rFonts w:ascii="Calibri" w:hAnsi="Calibri"/>
          <w:noProof/>
          <w:sz w:val="22"/>
          <w:szCs w:val="22"/>
        </w:rPr>
      </w:pPr>
      <w:r>
        <w:rPr>
          <w:noProof/>
        </w:rPr>
        <w:t>4.2.1.1.1.4.3.1</w:t>
      </w:r>
      <w:r>
        <w:rPr>
          <w:rFonts w:ascii="Calibri" w:hAnsi="Calibri"/>
          <w:noProof/>
          <w:sz w:val="22"/>
          <w:szCs w:val="22"/>
        </w:rPr>
        <w:tab/>
      </w:r>
      <w:r>
        <w:rPr>
          <w:noProof/>
        </w:rPr>
        <w:t>affinity-attribute</w:t>
      </w:r>
      <w:r>
        <w:rPr>
          <w:noProof/>
        </w:rPr>
        <w:tab/>
      </w:r>
      <w:r w:rsidR="006B7E4E">
        <w:rPr>
          <w:noProof/>
        </w:rPr>
        <w:fldChar w:fldCharType="begin"/>
      </w:r>
      <w:r>
        <w:rPr>
          <w:noProof/>
        </w:rPr>
        <w:instrText xml:space="preserve"> PAGEREF _Toc316304716 \h </w:instrText>
      </w:r>
      <w:r w:rsidR="006B7E4E">
        <w:rPr>
          <w:noProof/>
        </w:rPr>
      </w:r>
      <w:r w:rsidR="006B7E4E">
        <w:rPr>
          <w:noProof/>
        </w:rPr>
        <w:fldChar w:fldCharType="separate"/>
      </w:r>
      <w:r>
        <w:rPr>
          <w:noProof/>
        </w:rPr>
        <w:t>16</w:t>
      </w:r>
      <w:r w:rsidR="006B7E4E">
        <w:rPr>
          <w:noProof/>
        </w:rPr>
        <w:fldChar w:fldCharType="end"/>
      </w:r>
    </w:p>
    <w:p w:rsidR="00520FAB" w:rsidRDefault="00520FAB">
      <w:pPr>
        <w:pStyle w:val="TOC6"/>
        <w:tabs>
          <w:tab w:val="left" w:pos="2165"/>
          <w:tab w:val="right" w:leader="dot" w:pos="9530"/>
        </w:tabs>
        <w:rPr>
          <w:rFonts w:ascii="Calibri" w:hAnsi="Calibri"/>
          <w:noProof/>
          <w:sz w:val="22"/>
          <w:szCs w:val="22"/>
        </w:rPr>
      </w:pPr>
      <w:r>
        <w:rPr>
          <w:noProof/>
        </w:rPr>
        <w:t>4.2.1.1.1.5</w:t>
      </w:r>
      <w:r>
        <w:rPr>
          <w:rFonts w:ascii="Calibri" w:hAnsi="Calibri"/>
          <w:noProof/>
          <w:sz w:val="22"/>
          <w:szCs w:val="22"/>
        </w:rPr>
        <w:tab/>
      </w:r>
      <w:r>
        <w:rPr>
          <w:noProof/>
        </w:rPr>
        <w:t>feature</w:t>
      </w:r>
      <w:r>
        <w:rPr>
          <w:noProof/>
        </w:rPr>
        <w:tab/>
      </w:r>
      <w:r w:rsidR="006B7E4E">
        <w:rPr>
          <w:noProof/>
        </w:rPr>
        <w:fldChar w:fldCharType="begin"/>
      </w:r>
      <w:r>
        <w:rPr>
          <w:noProof/>
        </w:rPr>
        <w:instrText xml:space="preserve"> PAGEREF _Toc316304717 \h </w:instrText>
      </w:r>
      <w:r w:rsidR="006B7E4E">
        <w:rPr>
          <w:noProof/>
        </w:rPr>
      </w:r>
      <w:r w:rsidR="006B7E4E">
        <w:rPr>
          <w:noProof/>
        </w:rPr>
        <w:fldChar w:fldCharType="separate"/>
      </w:r>
      <w:r>
        <w:rPr>
          <w:noProof/>
        </w:rPr>
        <w:t>17</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b/>
          <w:noProof/>
        </w:rPr>
        <w:t>4.2.1.1.1.5.1</w:t>
      </w:r>
      <w:r>
        <w:rPr>
          <w:rFonts w:ascii="Calibri" w:hAnsi="Calibri"/>
          <w:noProof/>
          <w:sz w:val="22"/>
          <w:szCs w:val="22"/>
        </w:rPr>
        <w:tab/>
      </w:r>
      <w:r w:rsidRPr="003D1F26">
        <w:rPr>
          <w:b/>
          <w:noProof/>
        </w:rPr>
        <w:t>product-definition</w:t>
      </w:r>
      <w:r>
        <w:rPr>
          <w:noProof/>
        </w:rPr>
        <w:tab/>
      </w:r>
      <w:r w:rsidR="006B7E4E">
        <w:rPr>
          <w:noProof/>
        </w:rPr>
        <w:fldChar w:fldCharType="begin"/>
      </w:r>
      <w:r>
        <w:rPr>
          <w:noProof/>
        </w:rPr>
        <w:instrText xml:space="preserve"> PAGEREF _Toc316304718 \h </w:instrText>
      </w:r>
      <w:r w:rsidR="006B7E4E">
        <w:rPr>
          <w:noProof/>
        </w:rPr>
      </w:r>
      <w:r w:rsidR="006B7E4E">
        <w:rPr>
          <w:noProof/>
        </w:rPr>
        <w:fldChar w:fldCharType="separate"/>
      </w:r>
      <w:r>
        <w:rPr>
          <w:noProof/>
        </w:rPr>
        <w:t>17</w:t>
      </w:r>
      <w:r w:rsidR="006B7E4E">
        <w:rPr>
          <w:noProof/>
        </w:rPr>
        <w:fldChar w:fldCharType="end"/>
      </w:r>
    </w:p>
    <w:p w:rsidR="00520FAB" w:rsidRDefault="00520FAB">
      <w:pPr>
        <w:pStyle w:val="TOC6"/>
        <w:tabs>
          <w:tab w:val="left" w:pos="2165"/>
          <w:tab w:val="right" w:leader="dot" w:pos="9530"/>
        </w:tabs>
        <w:rPr>
          <w:rFonts w:ascii="Calibri" w:hAnsi="Calibri"/>
          <w:noProof/>
          <w:sz w:val="22"/>
          <w:szCs w:val="22"/>
        </w:rPr>
      </w:pPr>
      <w:r>
        <w:rPr>
          <w:noProof/>
        </w:rPr>
        <w:t>4.2.1.1.1.6</w:t>
      </w:r>
      <w:r>
        <w:rPr>
          <w:rFonts w:ascii="Calibri" w:hAnsi="Calibri"/>
          <w:noProof/>
          <w:sz w:val="22"/>
          <w:szCs w:val="22"/>
        </w:rPr>
        <w:tab/>
      </w:r>
      <w:r>
        <w:rPr>
          <w:noProof/>
        </w:rPr>
        <w:t>data-allowances</w:t>
      </w:r>
      <w:r>
        <w:rPr>
          <w:noProof/>
        </w:rPr>
        <w:tab/>
      </w:r>
      <w:r w:rsidR="006B7E4E">
        <w:rPr>
          <w:noProof/>
        </w:rPr>
        <w:fldChar w:fldCharType="begin"/>
      </w:r>
      <w:r>
        <w:rPr>
          <w:noProof/>
        </w:rPr>
        <w:instrText xml:space="preserve"> PAGEREF _Toc316304719 \h </w:instrText>
      </w:r>
      <w:r w:rsidR="006B7E4E">
        <w:rPr>
          <w:noProof/>
        </w:rPr>
      </w:r>
      <w:r w:rsidR="006B7E4E">
        <w:rPr>
          <w:noProof/>
        </w:rPr>
        <w:fldChar w:fldCharType="separate"/>
      </w:r>
      <w:r>
        <w:rPr>
          <w:noProof/>
        </w:rPr>
        <w:t>17</w:t>
      </w:r>
      <w:r w:rsidR="006B7E4E">
        <w:rPr>
          <w:noProof/>
        </w:rPr>
        <w:fldChar w:fldCharType="end"/>
      </w:r>
    </w:p>
    <w:p w:rsidR="00520FAB" w:rsidRDefault="00520FAB">
      <w:pPr>
        <w:pStyle w:val="TOC6"/>
        <w:tabs>
          <w:tab w:val="left" w:pos="2165"/>
          <w:tab w:val="right" w:leader="dot" w:pos="9530"/>
        </w:tabs>
        <w:rPr>
          <w:rFonts w:ascii="Calibri" w:hAnsi="Calibri"/>
          <w:noProof/>
          <w:sz w:val="22"/>
          <w:szCs w:val="22"/>
        </w:rPr>
      </w:pPr>
      <w:r>
        <w:rPr>
          <w:noProof/>
        </w:rPr>
        <w:t>4.2.1.1.1.7</w:t>
      </w:r>
      <w:r>
        <w:rPr>
          <w:rFonts w:ascii="Calibri" w:hAnsi="Calibri"/>
          <w:noProof/>
          <w:sz w:val="22"/>
          <w:szCs w:val="22"/>
        </w:rPr>
        <w:tab/>
      </w:r>
      <w:r>
        <w:rPr>
          <w:noProof/>
        </w:rPr>
        <w:t>rebateBogxInfo</w:t>
      </w:r>
      <w:r>
        <w:rPr>
          <w:noProof/>
        </w:rPr>
        <w:tab/>
      </w:r>
      <w:r w:rsidR="006B7E4E">
        <w:rPr>
          <w:noProof/>
        </w:rPr>
        <w:fldChar w:fldCharType="begin"/>
      </w:r>
      <w:r>
        <w:rPr>
          <w:noProof/>
        </w:rPr>
        <w:instrText xml:space="preserve"> PAGEREF _Toc316304720 \h </w:instrText>
      </w:r>
      <w:r w:rsidR="006B7E4E">
        <w:rPr>
          <w:noProof/>
        </w:rPr>
      </w:r>
      <w:r w:rsidR="006B7E4E">
        <w:rPr>
          <w:noProof/>
        </w:rPr>
        <w:fldChar w:fldCharType="separate"/>
      </w:r>
      <w:r>
        <w:rPr>
          <w:noProof/>
        </w:rPr>
        <w:t>18</w:t>
      </w:r>
      <w:r w:rsidR="006B7E4E">
        <w:rPr>
          <w:noProof/>
        </w:rPr>
        <w:fldChar w:fldCharType="end"/>
      </w:r>
    </w:p>
    <w:p w:rsidR="00520FAB" w:rsidRDefault="00520FAB">
      <w:pPr>
        <w:pStyle w:val="TOC7"/>
        <w:tabs>
          <w:tab w:val="left" w:pos="1400"/>
          <w:tab w:val="right" w:leader="dot" w:pos="9530"/>
        </w:tabs>
        <w:rPr>
          <w:rFonts w:ascii="Calibri" w:hAnsi="Calibri"/>
          <w:noProof/>
          <w:sz w:val="22"/>
          <w:szCs w:val="22"/>
        </w:rPr>
      </w:pPr>
      <w:r w:rsidRPr="003D1F26">
        <w:rPr>
          <w:rFonts w:ascii="Times New Roman" w:hAnsi="Times New Roman"/>
          <w:b/>
          <w:noProof/>
        </w:rPr>
        <w:t>4.2.1.1.1.7.1</w:t>
      </w:r>
      <w:r>
        <w:rPr>
          <w:rFonts w:ascii="Calibri" w:hAnsi="Calibri"/>
          <w:noProof/>
          <w:sz w:val="22"/>
          <w:szCs w:val="22"/>
        </w:rPr>
        <w:tab/>
      </w:r>
      <w:r w:rsidRPr="003D1F26">
        <w:rPr>
          <w:rFonts w:ascii="Times New Roman" w:hAnsi="Times New Roman"/>
          <w:b/>
          <w:noProof/>
        </w:rPr>
        <w:t>rebateBogxPlanInfoList</w:t>
      </w:r>
      <w:r>
        <w:rPr>
          <w:noProof/>
        </w:rPr>
        <w:tab/>
      </w:r>
      <w:r w:rsidR="006B7E4E">
        <w:rPr>
          <w:noProof/>
        </w:rPr>
        <w:fldChar w:fldCharType="begin"/>
      </w:r>
      <w:r>
        <w:rPr>
          <w:noProof/>
        </w:rPr>
        <w:instrText xml:space="preserve"> PAGEREF _Toc316304721 \h </w:instrText>
      </w:r>
      <w:r w:rsidR="006B7E4E">
        <w:rPr>
          <w:noProof/>
        </w:rPr>
      </w:r>
      <w:r w:rsidR="006B7E4E">
        <w:rPr>
          <w:noProof/>
        </w:rPr>
        <w:fldChar w:fldCharType="separate"/>
      </w:r>
      <w:r>
        <w:rPr>
          <w:noProof/>
        </w:rPr>
        <w:t>18</w:t>
      </w:r>
      <w:r w:rsidR="006B7E4E">
        <w:rPr>
          <w:noProof/>
        </w:rPr>
        <w:fldChar w:fldCharType="end"/>
      </w:r>
    </w:p>
    <w:p w:rsidR="00520FAB" w:rsidRDefault="00520FAB">
      <w:pPr>
        <w:pStyle w:val="TOC8"/>
        <w:tabs>
          <w:tab w:val="left" w:pos="2770"/>
          <w:tab w:val="right" w:leader="dot" w:pos="9530"/>
        </w:tabs>
        <w:rPr>
          <w:rFonts w:ascii="Calibri" w:hAnsi="Calibri"/>
          <w:noProof/>
          <w:sz w:val="22"/>
          <w:szCs w:val="22"/>
        </w:rPr>
      </w:pPr>
      <w:r w:rsidRPr="003D1F26">
        <w:rPr>
          <w:rFonts w:ascii="Times New Roman" w:hAnsi="Times New Roman"/>
          <w:b/>
          <w:noProof/>
        </w:rPr>
        <w:t>4.2.1.1.1.7.1.1</w:t>
      </w:r>
      <w:r>
        <w:rPr>
          <w:rFonts w:ascii="Calibri" w:hAnsi="Calibri"/>
          <w:noProof/>
          <w:sz w:val="22"/>
          <w:szCs w:val="22"/>
        </w:rPr>
        <w:tab/>
      </w:r>
      <w:r w:rsidRPr="003D1F26">
        <w:rPr>
          <w:rFonts w:ascii="Times New Roman" w:hAnsi="Times New Roman"/>
          <w:b/>
          <w:noProof/>
        </w:rPr>
        <w:t>rebateBogxPlanInfo</w:t>
      </w:r>
      <w:r>
        <w:rPr>
          <w:noProof/>
        </w:rPr>
        <w:tab/>
      </w:r>
      <w:r w:rsidR="006B7E4E">
        <w:rPr>
          <w:noProof/>
        </w:rPr>
        <w:fldChar w:fldCharType="begin"/>
      </w:r>
      <w:r>
        <w:rPr>
          <w:noProof/>
        </w:rPr>
        <w:instrText xml:space="preserve"> PAGEREF _Toc316304722 \h </w:instrText>
      </w:r>
      <w:r w:rsidR="006B7E4E">
        <w:rPr>
          <w:noProof/>
        </w:rPr>
      </w:r>
      <w:r w:rsidR="006B7E4E">
        <w:rPr>
          <w:noProof/>
        </w:rPr>
        <w:fldChar w:fldCharType="separate"/>
      </w:r>
      <w:r>
        <w:rPr>
          <w:noProof/>
        </w:rPr>
        <w:t>18</w:t>
      </w:r>
      <w:r w:rsidR="006B7E4E">
        <w:rPr>
          <w:noProof/>
        </w:rPr>
        <w:fldChar w:fldCharType="end"/>
      </w:r>
    </w:p>
    <w:p w:rsidR="00520FAB" w:rsidRDefault="00520FAB">
      <w:pPr>
        <w:pStyle w:val="TOC8"/>
        <w:tabs>
          <w:tab w:val="left" w:pos="2920"/>
          <w:tab w:val="right" w:leader="dot" w:pos="9530"/>
        </w:tabs>
        <w:rPr>
          <w:rFonts w:ascii="Calibri" w:hAnsi="Calibri"/>
          <w:noProof/>
          <w:sz w:val="22"/>
          <w:szCs w:val="22"/>
        </w:rPr>
      </w:pPr>
      <w:r w:rsidRPr="003D1F26">
        <w:rPr>
          <w:rFonts w:ascii="Times New Roman" w:hAnsi="Times New Roman"/>
          <w:b/>
          <w:noProof/>
        </w:rPr>
        <w:t>4.2.1.1.1.7.1.1.1</w:t>
      </w:r>
      <w:r>
        <w:rPr>
          <w:rFonts w:ascii="Calibri" w:hAnsi="Calibri"/>
          <w:noProof/>
          <w:sz w:val="22"/>
          <w:szCs w:val="22"/>
        </w:rPr>
        <w:tab/>
      </w:r>
      <w:r w:rsidRPr="003D1F26">
        <w:rPr>
          <w:rFonts w:ascii="Times New Roman" w:hAnsi="Times New Roman"/>
          <w:b/>
          <w:noProof/>
        </w:rPr>
        <w:t>equipmentGroupInfoList</w:t>
      </w:r>
      <w:r>
        <w:rPr>
          <w:noProof/>
        </w:rPr>
        <w:tab/>
      </w:r>
      <w:r w:rsidR="006B7E4E">
        <w:rPr>
          <w:noProof/>
        </w:rPr>
        <w:fldChar w:fldCharType="begin"/>
      </w:r>
      <w:r>
        <w:rPr>
          <w:noProof/>
        </w:rPr>
        <w:instrText xml:space="preserve"> PAGEREF _Toc316304723 \h </w:instrText>
      </w:r>
      <w:r w:rsidR="006B7E4E">
        <w:rPr>
          <w:noProof/>
        </w:rPr>
      </w:r>
      <w:r w:rsidR="006B7E4E">
        <w:rPr>
          <w:noProof/>
        </w:rPr>
        <w:fldChar w:fldCharType="separate"/>
      </w:r>
      <w:r>
        <w:rPr>
          <w:noProof/>
        </w:rPr>
        <w:t>19</w:t>
      </w:r>
      <w:r w:rsidR="006B7E4E">
        <w:rPr>
          <w:noProof/>
        </w:rPr>
        <w:fldChar w:fldCharType="end"/>
      </w:r>
    </w:p>
    <w:p w:rsidR="00520FAB" w:rsidRDefault="00520FAB">
      <w:pPr>
        <w:pStyle w:val="TOC8"/>
        <w:tabs>
          <w:tab w:val="left" w:pos="2920"/>
          <w:tab w:val="right" w:leader="dot" w:pos="9530"/>
        </w:tabs>
        <w:rPr>
          <w:rFonts w:ascii="Calibri" w:hAnsi="Calibri"/>
          <w:noProof/>
          <w:sz w:val="22"/>
          <w:szCs w:val="22"/>
        </w:rPr>
      </w:pPr>
      <w:r w:rsidRPr="003D1F26">
        <w:rPr>
          <w:rFonts w:ascii="Times New Roman" w:hAnsi="Times New Roman"/>
          <w:b/>
          <w:noProof/>
          <w:snapToGrid w:val="0"/>
        </w:rPr>
        <w:t>4.2.1.1.1.7.1.1.2</w:t>
      </w:r>
      <w:r>
        <w:rPr>
          <w:rFonts w:ascii="Calibri" w:hAnsi="Calibri"/>
          <w:noProof/>
          <w:sz w:val="22"/>
          <w:szCs w:val="22"/>
        </w:rPr>
        <w:tab/>
      </w:r>
      <w:r w:rsidRPr="003D1F26">
        <w:rPr>
          <w:rFonts w:ascii="Times New Roman" w:hAnsi="Times New Roman"/>
          <w:b/>
          <w:noProof/>
          <w:snapToGrid w:val="0"/>
        </w:rPr>
        <w:t>equipmentGroupInfo</w:t>
      </w:r>
      <w:r>
        <w:rPr>
          <w:noProof/>
        </w:rPr>
        <w:tab/>
      </w:r>
      <w:r w:rsidR="006B7E4E">
        <w:rPr>
          <w:noProof/>
        </w:rPr>
        <w:fldChar w:fldCharType="begin"/>
      </w:r>
      <w:r>
        <w:rPr>
          <w:noProof/>
        </w:rPr>
        <w:instrText xml:space="preserve"> PAGEREF _Toc316304724 \h </w:instrText>
      </w:r>
      <w:r w:rsidR="006B7E4E">
        <w:rPr>
          <w:noProof/>
        </w:rPr>
      </w:r>
      <w:r w:rsidR="006B7E4E">
        <w:rPr>
          <w:noProof/>
        </w:rPr>
        <w:fldChar w:fldCharType="separate"/>
      </w:r>
      <w:r>
        <w:rPr>
          <w:noProof/>
        </w:rPr>
        <w:t>19</w:t>
      </w:r>
      <w:r w:rsidR="006B7E4E">
        <w:rPr>
          <w:noProof/>
        </w:rPr>
        <w:fldChar w:fldCharType="end"/>
      </w:r>
    </w:p>
    <w:p w:rsidR="00520FAB" w:rsidRDefault="00520FAB">
      <w:pPr>
        <w:pStyle w:val="TOC8"/>
        <w:tabs>
          <w:tab w:val="left" w:pos="2920"/>
          <w:tab w:val="right" w:leader="dot" w:pos="9530"/>
        </w:tabs>
        <w:rPr>
          <w:rFonts w:ascii="Calibri" w:hAnsi="Calibri"/>
          <w:noProof/>
          <w:sz w:val="22"/>
          <w:szCs w:val="22"/>
        </w:rPr>
      </w:pPr>
      <w:r w:rsidRPr="003D1F26">
        <w:rPr>
          <w:rFonts w:ascii="Times New Roman" w:hAnsi="Times New Roman"/>
          <w:b/>
          <w:noProof/>
        </w:rPr>
        <w:t>4.2.1.1.1.7.1.1.3</w:t>
      </w:r>
      <w:r>
        <w:rPr>
          <w:rFonts w:ascii="Calibri" w:hAnsi="Calibri"/>
          <w:noProof/>
          <w:sz w:val="22"/>
          <w:szCs w:val="22"/>
        </w:rPr>
        <w:tab/>
      </w:r>
      <w:r w:rsidRPr="003D1F26">
        <w:rPr>
          <w:rFonts w:ascii="Times New Roman" w:hAnsi="Times New Roman"/>
          <w:b/>
          <w:noProof/>
        </w:rPr>
        <w:t>itemInfoList</w:t>
      </w:r>
      <w:r>
        <w:rPr>
          <w:noProof/>
        </w:rPr>
        <w:tab/>
      </w:r>
      <w:r w:rsidR="006B7E4E">
        <w:rPr>
          <w:noProof/>
        </w:rPr>
        <w:fldChar w:fldCharType="begin"/>
      </w:r>
      <w:r>
        <w:rPr>
          <w:noProof/>
        </w:rPr>
        <w:instrText xml:space="preserve"> PAGEREF _Toc316304725 \h </w:instrText>
      </w:r>
      <w:r w:rsidR="006B7E4E">
        <w:rPr>
          <w:noProof/>
        </w:rPr>
      </w:r>
      <w:r w:rsidR="006B7E4E">
        <w:rPr>
          <w:noProof/>
        </w:rPr>
        <w:fldChar w:fldCharType="separate"/>
      </w:r>
      <w:r>
        <w:rPr>
          <w:noProof/>
        </w:rPr>
        <w:t>20</w:t>
      </w:r>
      <w:r w:rsidR="006B7E4E">
        <w:rPr>
          <w:noProof/>
        </w:rPr>
        <w:fldChar w:fldCharType="end"/>
      </w:r>
    </w:p>
    <w:p w:rsidR="00520FAB" w:rsidRDefault="00520FAB">
      <w:pPr>
        <w:pStyle w:val="TOC8"/>
        <w:tabs>
          <w:tab w:val="left" w:pos="2920"/>
          <w:tab w:val="right" w:leader="dot" w:pos="9530"/>
        </w:tabs>
        <w:rPr>
          <w:rFonts w:ascii="Calibri" w:hAnsi="Calibri"/>
          <w:noProof/>
          <w:sz w:val="22"/>
          <w:szCs w:val="22"/>
        </w:rPr>
      </w:pPr>
      <w:r w:rsidRPr="003D1F26">
        <w:rPr>
          <w:rFonts w:ascii="Times New Roman" w:hAnsi="Times New Roman"/>
          <w:b/>
          <w:noProof/>
        </w:rPr>
        <w:t>4.2.1.1.1.7.1.1.4</w:t>
      </w:r>
      <w:r>
        <w:rPr>
          <w:rFonts w:ascii="Calibri" w:hAnsi="Calibri"/>
          <w:noProof/>
          <w:sz w:val="22"/>
          <w:szCs w:val="22"/>
        </w:rPr>
        <w:tab/>
      </w:r>
      <w:r w:rsidRPr="003D1F26">
        <w:rPr>
          <w:rFonts w:ascii="Times New Roman" w:hAnsi="Times New Roman"/>
          <w:b/>
          <w:noProof/>
        </w:rPr>
        <w:t>itemInfo</w:t>
      </w:r>
      <w:r>
        <w:rPr>
          <w:noProof/>
        </w:rPr>
        <w:tab/>
      </w:r>
      <w:r w:rsidR="006B7E4E">
        <w:rPr>
          <w:noProof/>
        </w:rPr>
        <w:fldChar w:fldCharType="begin"/>
      </w:r>
      <w:r>
        <w:rPr>
          <w:noProof/>
        </w:rPr>
        <w:instrText xml:space="preserve"> PAGEREF _Toc316304726 \h </w:instrText>
      </w:r>
      <w:r w:rsidR="006B7E4E">
        <w:rPr>
          <w:noProof/>
        </w:rPr>
      </w:r>
      <w:r w:rsidR="006B7E4E">
        <w:rPr>
          <w:noProof/>
        </w:rPr>
        <w:fldChar w:fldCharType="separate"/>
      </w:r>
      <w:r>
        <w:rPr>
          <w:noProof/>
        </w:rPr>
        <w:t>20</w:t>
      </w:r>
      <w:r w:rsidR="006B7E4E">
        <w:rPr>
          <w:noProof/>
        </w:rPr>
        <w:fldChar w:fldCharType="end"/>
      </w:r>
    </w:p>
    <w:p w:rsidR="00520FAB" w:rsidRDefault="00520FAB">
      <w:pPr>
        <w:pStyle w:val="TOC4"/>
        <w:tabs>
          <w:tab w:val="left" w:pos="1760"/>
        </w:tabs>
        <w:rPr>
          <w:rFonts w:ascii="Calibri" w:hAnsi="Calibri" w:cs="Times New Roman"/>
          <w:noProof/>
          <w:sz w:val="22"/>
          <w:szCs w:val="22"/>
        </w:rPr>
      </w:pPr>
      <w:r w:rsidRPr="003D1F26">
        <w:rPr>
          <w:noProof/>
        </w:rPr>
        <w:t>4.2.1.2</w:t>
      </w:r>
      <w:r>
        <w:rPr>
          <w:rFonts w:ascii="Calibri" w:hAnsi="Calibri" w:cs="Times New Roman"/>
          <w:noProof/>
          <w:sz w:val="22"/>
          <w:szCs w:val="22"/>
        </w:rPr>
        <w:tab/>
      </w:r>
      <w:r>
        <w:rPr>
          <w:noProof/>
        </w:rPr>
        <w:t>billing-name</w:t>
      </w:r>
      <w:r>
        <w:rPr>
          <w:noProof/>
        </w:rPr>
        <w:tab/>
      </w:r>
      <w:r w:rsidR="006B7E4E">
        <w:rPr>
          <w:noProof/>
        </w:rPr>
        <w:fldChar w:fldCharType="begin"/>
      </w:r>
      <w:r>
        <w:rPr>
          <w:noProof/>
        </w:rPr>
        <w:instrText xml:space="preserve"> PAGEREF _Toc316304727 \h </w:instrText>
      </w:r>
      <w:r w:rsidR="006B7E4E">
        <w:rPr>
          <w:noProof/>
        </w:rPr>
      </w:r>
      <w:r w:rsidR="006B7E4E">
        <w:rPr>
          <w:noProof/>
        </w:rPr>
        <w:fldChar w:fldCharType="separate"/>
      </w:r>
      <w:r>
        <w:rPr>
          <w:noProof/>
        </w:rPr>
        <w:t>21</w:t>
      </w:r>
      <w:r w:rsidR="006B7E4E">
        <w:rPr>
          <w:noProof/>
        </w:rPr>
        <w:fldChar w:fldCharType="end"/>
      </w:r>
    </w:p>
    <w:p w:rsidR="00520FAB" w:rsidRDefault="00520FAB">
      <w:pPr>
        <w:pStyle w:val="TOC2"/>
        <w:tabs>
          <w:tab w:val="left" w:pos="800"/>
        </w:tabs>
        <w:rPr>
          <w:rFonts w:ascii="Calibri" w:hAnsi="Calibri"/>
          <w:sz w:val="22"/>
          <w:szCs w:val="22"/>
        </w:rPr>
      </w:pPr>
      <w:r>
        <w:lastRenderedPageBreak/>
        <w:t>4.3</w:t>
      </w:r>
      <w:r>
        <w:rPr>
          <w:rFonts w:ascii="Calibri" w:hAnsi="Calibri"/>
          <w:sz w:val="22"/>
          <w:szCs w:val="22"/>
        </w:rPr>
        <w:tab/>
      </w:r>
      <w:r>
        <w:t>XML/HTTP</w:t>
      </w:r>
      <w:r>
        <w:tab/>
      </w:r>
      <w:r w:rsidR="006B7E4E">
        <w:fldChar w:fldCharType="begin"/>
      </w:r>
      <w:r>
        <w:instrText xml:space="preserve"> PAGEREF _Toc316304728 \h </w:instrText>
      </w:r>
      <w:r w:rsidR="006B7E4E">
        <w:fldChar w:fldCharType="separate"/>
      </w:r>
      <w:r>
        <w:t>22</w:t>
      </w:r>
      <w:r w:rsidR="006B7E4E">
        <w:fldChar w:fldCharType="end"/>
      </w:r>
    </w:p>
    <w:p w:rsidR="00520FAB" w:rsidRDefault="00520FAB">
      <w:pPr>
        <w:pStyle w:val="TOC3"/>
        <w:tabs>
          <w:tab w:val="left" w:pos="1400"/>
        </w:tabs>
        <w:rPr>
          <w:rFonts w:ascii="Calibri" w:hAnsi="Calibri" w:cs="Times New Roman"/>
          <w:i w:val="0"/>
          <w:iCs w:val="0"/>
          <w:sz w:val="22"/>
          <w:szCs w:val="22"/>
        </w:rPr>
      </w:pPr>
      <w:r>
        <w:t>4.3.1</w:t>
      </w:r>
      <w:r>
        <w:rPr>
          <w:rFonts w:ascii="Calibri" w:hAnsi="Calibri" w:cs="Times New Roman"/>
          <w:i w:val="0"/>
          <w:iCs w:val="0"/>
          <w:sz w:val="22"/>
          <w:szCs w:val="22"/>
        </w:rPr>
        <w:tab/>
      </w:r>
      <w:r>
        <w:t>HTTP Configuration Settings</w:t>
      </w:r>
      <w:r>
        <w:tab/>
      </w:r>
      <w:r w:rsidR="006B7E4E">
        <w:fldChar w:fldCharType="begin"/>
      </w:r>
      <w:r>
        <w:instrText xml:space="preserve"> PAGEREF _Toc316304729 \h </w:instrText>
      </w:r>
      <w:r w:rsidR="006B7E4E">
        <w:fldChar w:fldCharType="separate"/>
      </w:r>
      <w:r>
        <w:t>22</w:t>
      </w:r>
      <w:r w:rsidR="006B7E4E">
        <w:fldChar w:fldCharType="end"/>
      </w:r>
    </w:p>
    <w:p w:rsidR="00520FAB" w:rsidRDefault="00520FAB">
      <w:pPr>
        <w:pStyle w:val="TOC3"/>
        <w:tabs>
          <w:tab w:val="left" w:pos="1400"/>
        </w:tabs>
        <w:rPr>
          <w:rFonts w:ascii="Calibri" w:hAnsi="Calibri" w:cs="Times New Roman"/>
          <w:i w:val="0"/>
          <w:iCs w:val="0"/>
          <w:sz w:val="22"/>
          <w:szCs w:val="22"/>
        </w:rPr>
      </w:pPr>
      <w:r>
        <w:t>4.3.2</w:t>
      </w:r>
      <w:r>
        <w:rPr>
          <w:rFonts w:ascii="Calibri" w:hAnsi="Calibri" w:cs="Times New Roman"/>
          <w:i w:val="0"/>
          <w:iCs w:val="0"/>
          <w:sz w:val="22"/>
          <w:szCs w:val="22"/>
        </w:rPr>
        <w:tab/>
      </w:r>
      <w:r>
        <w:t>Security</w:t>
      </w:r>
      <w:r>
        <w:tab/>
      </w:r>
      <w:r w:rsidR="006B7E4E">
        <w:fldChar w:fldCharType="begin"/>
      </w:r>
      <w:r>
        <w:instrText xml:space="preserve"> PAGEREF _Toc316304730 \h </w:instrText>
      </w:r>
      <w:r w:rsidR="006B7E4E">
        <w:fldChar w:fldCharType="separate"/>
      </w:r>
      <w:r>
        <w:t>22</w:t>
      </w:r>
      <w:r w:rsidR="006B7E4E">
        <w:fldChar w:fldCharType="end"/>
      </w:r>
    </w:p>
    <w:p w:rsidR="00520FAB" w:rsidRDefault="00520FAB">
      <w:pPr>
        <w:pStyle w:val="TOC4"/>
        <w:tabs>
          <w:tab w:val="left" w:pos="1760"/>
        </w:tabs>
        <w:rPr>
          <w:rFonts w:ascii="Calibri" w:hAnsi="Calibri" w:cs="Times New Roman"/>
          <w:noProof/>
          <w:sz w:val="22"/>
          <w:szCs w:val="22"/>
        </w:rPr>
      </w:pPr>
      <w:r w:rsidRPr="003D1F26">
        <w:rPr>
          <w:noProof/>
        </w:rPr>
        <w:t>4.3.2.1</w:t>
      </w:r>
      <w:r>
        <w:rPr>
          <w:rFonts w:ascii="Calibri" w:hAnsi="Calibri" w:cs="Times New Roman"/>
          <w:noProof/>
          <w:sz w:val="22"/>
          <w:szCs w:val="22"/>
        </w:rPr>
        <w:tab/>
      </w:r>
      <w:r>
        <w:rPr>
          <w:noProof/>
        </w:rPr>
        <w:t>Encryption</w:t>
      </w:r>
      <w:r>
        <w:rPr>
          <w:noProof/>
        </w:rPr>
        <w:tab/>
      </w:r>
      <w:r w:rsidR="006B7E4E">
        <w:rPr>
          <w:noProof/>
        </w:rPr>
        <w:fldChar w:fldCharType="begin"/>
      </w:r>
      <w:r>
        <w:rPr>
          <w:noProof/>
        </w:rPr>
        <w:instrText xml:space="preserve"> PAGEREF _Toc316304731 \h </w:instrText>
      </w:r>
      <w:r w:rsidR="006B7E4E">
        <w:rPr>
          <w:noProof/>
        </w:rPr>
      </w:r>
      <w:r w:rsidR="006B7E4E">
        <w:rPr>
          <w:noProof/>
        </w:rPr>
        <w:fldChar w:fldCharType="separate"/>
      </w:r>
      <w:r>
        <w:rPr>
          <w:noProof/>
        </w:rPr>
        <w:t>22</w:t>
      </w:r>
      <w:r w:rsidR="006B7E4E">
        <w:rPr>
          <w:noProof/>
        </w:rPr>
        <w:fldChar w:fldCharType="end"/>
      </w:r>
    </w:p>
    <w:p w:rsidR="00520FAB" w:rsidRDefault="00520FAB">
      <w:pPr>
        <w:pStyle w:val="TOC4"/>
        <w:tabs>
          <w:tab w:val="left" w:pos="1760"/>
        </w:tabs>
        <w:rPr>
          <w:rFonts w:ascii="Calibri" w:hAnsi="Calibri" w:cs="Times New Roman"/>
          <w:noProof/>
          <w:sz w:val="22"/>
          <w:szCs w:val="22"/>
        </w:rPr>
      </w:pPr>
      <w:r w:rsidRPr="003D1F26">
        <w:rPr>
          <w:noProof/>
        </w:rPr>
        <w:t>4.3.2.2</w:t>
      </w:r>
      <w:r>
        <w:rPr>
          <w:rFonts w:ascii="Calibri" w:hAnsi="Calibri" w:cs="Times New Roman"/>
          <w:noProof/>
          <w:sz w:val="22"/>
          <w:szCs w:val="22"/>
        </w:rPr>
        <w:tab/>
      </w:r>
      <w:r>
        <w:rPr>
          <w:noProof/>
        </w:rPr>
        <w:t>Authentication</w:t>
      </w:r>
      <w:r>
        <w:rPr>
          <w:noProof/>
        </w:rPr>
        <w:tab/>
      </w:r>
      <w:r w:rsidR="006B7E4E">
        <w:rPr>
          <w:noProof/>
        </w:rPr>
        <w:fldChar w:fldCharType="begin"/>
      </w:r>
      <w:r>
        <w:rPr>
          <w:noProof/>
        </w:rPr>
        <w:instrText xml:space="preserve"> PAGEREF _Toc316304732 \h </w:instrText>
      </w:r>
      <w:r w:rsidR="006B7E4E">
        <w:rPr>
          <w:noProof/>
        </w:rPr>
      </w:r>
      <w:r w:rsidR="006B7E4E">
        <w:rPr>
          <w:noProof/>
        </w:rPr>
        <w:fldChar w:fldCharType="separate"/>
      </w:r>
      <w:r>
        <w:rPr>
          <w:noProof/>
        </w:rPr>
        <w:t>22</w:t>
      </w:r>
      <w:r w:rsidR="006B7E4E">
        <w:rPr>
          <w:noProof/>
        </w:rPr>
        <w:fldChar w:fldCharType="end"/>
      </w:r>
    </w:p>
    <w:p w:rsidR="00520FAB" w:rsidRDefault="00520FAB">
      <w:pPr>
        <w:pStyle w:val="TOC3"/>
        <w:tabs>
          <w:tab w:val="left" w:pos="1400"/>
        </w:tabs>
        <w:rPr>
          <w:rFonts w:ascii="Calibri" w:hAnsi="Calibri" w:cs="Times New Roman"/>
          <w:i w:val="0"/>
          <w:iCs w:val="0"/>
          <w:sz w:val="22"/>
          <w:szCs w:val="22"/>
        </w:rPr>
      </w:pPr>
      <w:r>
        <w:t>4.3.3</w:t>
      </w:r>
      <w:r>
        <w:rPr>
          <w:rFonts w:ascii="Calibri" w:hAnsi="Calibri" w:cs="Times New Roman"/>
          <w:i w:val="0"/>
          <w:iCs w:val="0"/>
          <w:sz w:val="22"/>
          <w:szCs w:val="22"/>
        </w:rPr>
        <w:tab/>
      </w:r>
      <w:r>
        <w:t>Schema &amp; WSDL</w:t>
      </w:r>
      <w:r>
        <w:tab/>
      </w:r>
      <w:r w:rsidR="006B7E4E">
        <w:fldChar w:fldCharType="begin"/>
      </w:r>
      <w:r>
        <w:instrText xml:space="preserve"> PAGEREF _Toc316304733 \h </w:instrText>
      </w:r>
      <w:r w:rsidR="006B7E4E">
        <w:fldChar w:fldCharType="separate"/>
      </w:r>
      <w:r>
        <w:t>22</w:t>
      </w:r>
      <w:r w:rsidR="006B7E4E">
        <w:fldChar w:fldCharType="end"/>
      </w:r>
    </w:p>
    <w:p w:rsidR="00520FAB" w:rsidRDefault="00520FAB">
      <w:pPr>
        <w:pStyle w:val="TOC3"/>
        <w:tabs>
          <w:tab w:val="left" w:pos="1400"/>
        </w:tabs>
        <w:rPr>
          <w:rFonts w:ascii="Calibri" w:hAnsi="Calibri" w:cs="Times New Roman"/>
          <w:i w:val="0"/>
          <w:iCs w:val="0"/>
          <w:sz w:val="22"/>
          <w:szCs w:val="22"/>
        </w:rPr>
      </w:pPr>
      <w:r>
        <w:t>4.3.4</w:t>
      </w:r>
      <w:r>
        <w:rPr>
          <w:rFonts w:ascii="Calibri" w:hAnsi="Calibri" w:cs="Times New Roman"/>
          <w:i w:val="0"/>
          <w:iCs w:val="0"/>
          <w:sz w:val="22"/>
          <w:szCs w:val="22"/>
        </w:rPr>
        <w:tab/>
      </w:r>
      <w:r>
        <w:t>EAI Web Service User Guide</w:t>
      </w:r>
      <w:r>
        <w:tab/>
      </w:r>
      <w:r w:rsidR="006B7E4E">
        <w:fldChar w:fldCharType="begin"/>
      </w:r>
      <w:r>
        <w:instrText xml:space="preserve"> PAGEREF _Toc316304734 \h </w:instrText>
      </w:r>
      <w:r w:rsidR="006B7E4E">
        <w:fldChar w:fldCharType="separate"/>
      </w:r>
      <w:r>
        <w:t>23</w:t>
      </w:r>
      <w:r w:rsidR="006B7E4E">
        <w:fldChar w:fldCharType="end"/>
      </w:r>
    </w:p>
    <w:p w:rsidR="00520FAB" w:rsidRDefault="00520FAB">
      <w:pPr>
        <w:pStyle w:val="TOC3"/>
        <w:tabs>
          <w:tab w:val="left" w:pos="1400"/>
        </w:tabs>
        <w:rPr>
          <w:rFonts w:ascii="Calibri" w:hAnsi="Calibri" w:cs="Times New Roman"/>
          <w:i w:val="0"/>
          <w:iCs w:val="0"/>
          <w:sz w:val="22"/>
          <w:szCs w:val="22"/>
        </w:rPr>
      </w:pPr>
      <w:r>
        <w:t>4.3.5</w:t>
      </w:r>
      <w:r>
        <w:rPr>
          <w:rFonts w:ascii="Calibri" w:hAnsi="Calibri" w:cs="Times New Roman"/>
          <w:i w:val="0"/>
          <w:iCs w:val="0"/>
          <w:sz w:val="22"/>
          <w:szCs w:val="22"/>
        </w:rPr>
        <w:tab/>
      </w:r>
      <w:r>
        <w:t>Web Service Header XSD</w:t>
      </w:r>
      <w:r>
        <w:tab/>
      </w:r>
      <w:r w:rsidR="006B7E4E">
        <w:fldChar w:fldCharType="begin"/>
      </w:r>
      <w:r>
        <w:instrText xml:space="preserve"> PAGEREF _Toc316304735 \h </w:instrText>
      </w:r>
      <w:r w:rsidR="006B7E4E">
        <w:fldChar w:fldCharType="separate"/>
      </w:r>
      <w:r>
        <w:t>23</w:t>
      </w:r>
      <w:r w:rsidR="006B7E4E">
        <w:fldChar w:fldCharType="end"/>
      </w:r>
    </w:p>
    <w:p w:rsidR="00520FAB" w:rsidRDefault="00520FAB">
      <w:pPr>
        <w:pStyle w:val="TOC3"/>
        <w:tabs>
          <w:tab w:val="left" w:pos="1400"/>
        </w:tabs>
        <w:rPr>
          <w:rFonts w:ascii="Calibri" w:hAnsi="Calibri" w:cs="Times New Roman"/>
          <w:i w:val="0"/>
          <w:iCs w:val="0"/>
          <w:sz w:val="22"/>
          <w:szCs w:val="22"/>
        </w:rPr>
      </w:pPr>
      <w:r>
        <w:t>4.3.6</w:t>
      </w:r>
      <w:r>
        <w:rPr>
          <w:rFonts w:ascii="Calibri" w:hAnsi="Calibri" w:cs="Times New Roman"/>
          <w:i w:val="0"/>
          <w:iCs w:val="0"/>
          <w:sz w:val="22"/>
          <w:szCs w:val="22"/>
        </w:rPr>
        <w:tab/>
      </w:r>
      <w:r>
        <w:t>Error Conditions</w:t>
      </w:r>
      <w:r>
        <w:tab/>
      </w:r>
      <w:r w:rsidR="006B7E4E">
        <w:fldChar w:fldCharType="begin"/>
      </w:r>
      <w:r>
        <w:instrText xml:space="preserve"> PAGEREF _Toc316304736 \h </w:instrText>
      </w:r>
      <w:r w:rsidR="006B7E4E">
        <w:fldChar w:fldCharType="separate"/>
      </w:r>
      <w:r>
        <w:t>23</w:t>
      </w:r>
      <w:r w:rsidR="006B7E4E">
        <w:fldChar w:fldCharType="end"/>
      </w:r>
    </w:p>
    <w:p w:rsidR="00520FAB" w:rsidRDefault="00520FAB">
      <w:pPr>
        <w:pStyle w:val="TOC4"/>
        <w:tabs>
          <w:tab w:val="left" w:pos="1760"/>
        </w:tabs>
        <w:rPr>
          <w:rFonts w:ascii="Calibri" w:hAnsi="Calibri" w:cs="Times New Roman"/>
          <w:noProof/>
          <w:sz w:val="22"/>
          <w:szCs w:val="22"/>
        </w:rPr>
      </w:pPr>
      <w:r w:rsidRPr="003D1F26">
        <w:rPr>
          <w:noProof/>
        </w:rPr>
        <w:t>4.3.6.1</w:t>
      </w:r>
      <w:r>
        <w:rPr>
          <w:rFonts w:ascii="Calibri" w:hAnsi="Calibri" w:cs="Times New Roman"/>
          <w:noProof/>
          <w:sz w:val="22"/>
          <w:szCs w:val="22"/>
        </w:rPr>
        <w:tab/>
      </w:r>
      <w:r>
        <w:rPr>
          <w:noProof/>
        </w:rPr>
        <w:t>API Specific Error Conditions</w:t>
      </w:r>
      <w:r>
        <w:rPr>
          <w:noProof/>
        </w:rPr>
        <w:tab/>
      </w:r>
      <w:r w:rsidR="006B7E4E">
        <w:rPr>
          <w:noProof/>
        </w:rPr>
        <w:fldChar w:fldCharType="begin"/>
      </w:r>
      <w:r>
        <w:rPr>
          <w:noProof/>
        </w:rPr>
        <w:instrText xml:space="preserve"> PAGEREF _Toc316304737 \h </w:instrText>
      </w:r>
      <w:r w:rsidR="006B7E4E">
        <w:rPr>
          <w:noProof/>
        </w:rPr>
      </w:r>
      <w:r w:rsidR="006B7E4E">
        <w:rPr>
          <w:noProof/>
        </w:rPr>
        <w:fldChar w:fldCharType="separate"/>
      </w:r>
      <w:r>
        <w:rPr>
          <w:noProof/>
        </w:rPr>
        <w:t>24</w:t>
      </w:r>
      <w:r w:rsidR="006B7E4E">
        <w:rPr>
          <w:noProof/>
        </w:rPr>
        <w:fldChar w:fldCharType="end"/>
      </w:r>
    </w:p>
    <w:p w:rsidR="00520FAB" w:rsidRPr="00871803" w:rsidRDefault="006B7E4E" w:rsidP="003713A2">
      <w:pPr>
        <w:pStyle w:val="Heading1"/>
        <w:numPr>
          <w:numberingChange w:id="6" w:author="pcampos" w:date="2013-05-02T16:12:00Z" w:original="%1:1:0:"/>
        </w:numPr>
        <w:rPr>
          <w:lang w:val="fr-FR"/>
        </w:rPr>
      </w:pPr>
      <w:r>
        <w:fldChar w:fldCharType="end"/>
      </w:r>
      <w:bookmarkStart w:id="7" w:name="_Toc522498146"/>
      <w:bookmarkStart w:id="8" w:name="_Ref15118731"/>
      <w:bookmarkStart w:id="9" w:name="_Ref15118794"/>
      <w:bookmarkStart w:id="10" w:name="_Toc288658502"/>
      <w:bookmarkStart w:id="11" w:name="_Toc316304687"/>
      <w:r w:rsidR="00520FAB" w:rsidRPr="00871803">
        <w:rPr>
          <w:lang w:val="fr-FR"/>
        </w:rPr>
        <w:t>Document Control</w:t>
      </w:r>
      <w:bookmarkEnd w:id="7"/>
      <w:bookmarkEnd w:id="8"/>
      <w:bookmarkEnd w:id="9"/>
      <w:bookmarkEnd w:id="10"/>
      <w:bookmarkEnd w:id="11"/>
    </w:p>
    <w:p w:rsidR="00520FAB" w:rsidRPr="00871803" w:rsidRDefault="00520FAB" w:rsidP="003713A2">
      <w:pPr>
        <w:pStyle w:val="Heading2"/>
        <w:numPr>
          <w:numberingChange w:id="12" w:author="pcampos" w:date="2013-05-02T16:12:00Z" w:original="%1:1:0:.%2:1:0:"/>
        </w:numPr>
        <w:rPr>
          <w:lang w:val="fr-FR"/>
        </w:rPr>
      </w:pPr>
      <w:bookmarkStart w:id="13" w:name="_Toc288658470"/>
      <w:bookmarkStart w:id="14" w:name="_Toc288658503"/>
      <w:bookmarkStart w:id="15" w:name="_Toc316304688"/>
      <w:r>
        <w:rPr>
          <w:lang w:val="fr-FR"/>
        </w:rPr>
        <w:t xml:space="preserve">Template </w:t>
      </w:r>
      <w:r w:rsidRPr="00871803">
        <w:rPr>
          <w:lang w:val="fr-FR"/>
        </w:rPr>
        <w:t>Change Record</w:t>
      </w:r>
      <w:bookmarkEnd w:id="13"/>
      <w:bookmarkEnd w:id="14"/>
      <w:bookmarkEnd w:id="15"/>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2"/>
        <w:gridCol w:w="1986"/>
        <w:gridCol w:w="1800"/>
        <w:gridCol w:w="4320"/>
      </w:tblGrid>
      <w:tr w:rsidR="00520FAB" w:rsidRPr="00A94515" w:rsidTr="009F1DBF">
        <w:trPr>
          <w:tblHeader/>
        </w:trPr>
        <w:tc>
          <w:tcPr>
            <w:tcW w:w="1362" w:type="dxa"/>
            <w:shd w:val="clear" w:color="auto" w:fill="E6E6E6"/>
            <w:vAlign w:val="center"/>
          </w:tcPr>
          <w:p w:rsidR="00520FAB" w:rsidRPr="00186AD0" w:rsidRDefault="00520FAB" w:rsidP="009F1DBF">
            <w:pPr>
              <w:pStyle w:val="TableHeader"/>
              <w:jc w:val="left"/>
              <w:rPr>
                <w:rFonts w:ascii="Times New Roman" w:hAnsi="Times New Roman"/>
                <w:sz w:val="20"/>
              </w:rPr>
            </w:pPr>
            <w:r w:rsidRPr="00186AD0">
              <w:rPr>
                <w:rFonts w:ascii="Times New Roman" w:hAnsi="Times New Roman"/>
                <w:sz w:val="20"/>
              </w:rPr>
              <w:t>Date</w:t>
            </w:r>
          </w:p>
        </w:tc>
        <w:tc>
          <w:tcPr>
            <w:tcW w:w="1986" w:type="dxa"/>
            <w:shd w:val="clear" w:color="auto" w:fill="E6E6E6"/>
            <w:vAlign w:val="center"/>
          </w:tcPr>
          <w:p w:rsidR="00520FAB" w:rsidRPr="00186AD0" w:rsidRDefault="00520FAB" w:rsidP="009F1DBF">
            <w:pPr>
              <w:pStyle w:val="TableHeader"/>
              <w:jc w:val="left"/>
              <w:rPr>
                <w:rFonts w:ascii="Times New Roman" w:hAnsi="Times New Roman"/>
                <w:sz w:val="20"/>
              </w:rPr>
            </w:pPr>
            <w:r w:rsidRPr="00186AD0">
              <w:rPr>
                <w:rFonts w:ascii="Times New Roman" w:hAnsi="Times New Roman"/>
                <w:sz w:val="20"/>
              </w:rPr>
              <w:t>Author</w:t>
            </w:r>
          </w:p>
        </w:tc>
        <w:tc>
          <w:tcPr>
            <w:tcW w:w="1800" w:type="dxa"/>
            <w:shd w:val="clear" w:color="auto" w:fill="E6E6E6"/>
            <w:vAlign w:val="center"/>
          </w:tcPr>
          <w:p w:rsidR="00520FAB" w:rsidRPr="00186AD0" w:rsidRDefault="00520FAB" w:rsidP="009F1DBF">
            <w:pPr>
              <w:pStyle w:val="TableHeader"/>
              <w:jc w:val="left"/>
              <w:rPr>
                <w:rFonts w:ascii="Times New Roman" w:hAnsi="Times New Roman"/>
                <w:sz w:val="20"/>
              </w:rPr>
            </w:pPr>
            <w:r w:rsidRPr="00186AD0">
              <w:rPr>
                <w:rFonts w:ascii="Times New Roman" w:hAnsi="Times New Roman"/>
                <w:sz w:val="20"/>
              </w:rPr>
              <w:t>Revision</w:t>
            </w:r>
          </w:p>
        </w:tc>
        <w:tc>
          <w:tcPr>
            <w:tcW w:w="4320" w:type="dxa"/>
            <w:shd w:val="clear" w:color="auto" w:fill="E6E6E6"/>
            <w:vAlign w:val="center"/>
          </w:tcPr>
          <w:p w:rsidR="00520FAB" w:rsidRPr="00186AD0" w:rsidRDefault="00520FAB" w:rsidP="009F1DBF">
            <w:pPr>
              <w:pStyle w:val="TableHeader"/>
              <w:jc w:val="left"/>
              <w:rPr>
                <w:rFonts w:ascii="Times New Roman" w:hAnsi="Times New Roman"/>
                <w:sz w:val="20"/>
              </w:rPr>
            </w:pPr>
            <w:r w:rsidRPr="00186AD0">
              <w:rPr>
                <w:rFonts w:ascii="Times New Roman" w:hAnsi="Times New Roman"/>
                <w:sz w:val="20"/>
              </w:rPr>
              <w:t>Change Reference</w:t>
            </w:r>
          </w:p>
        </w:tc>
      </w:tr>
      <w:tr w:rsidR="00520FAB" w:rsidRPr="00336F1A" w:rsidTr="009F1DBF">
        <w:tc>
          <w:tcPr>
            <w:tcW w:w="1362" w:type="dxa"/>
          </w:tcPr>
          <w:p w:rsidR="00520FAB" w:rsidRPr="00186AD0" w:rsidRDefault="00520FAB" w:rsidP="009F1DBF">
            <w:pPr>
              <w:pStyle w:val="TableText"/>
              <w:rPr>
                <w:rFonts w:ascii="Times New Roman" w:hAnsi="Times New Roman"/>
                <w:sz w:val="20"/>
              </w:rPr>
            </w:pPr>
            <w:r w:rsidRPr="00186AD0">
              <w:rPr>
                <w:rFonts w:ascii="Times New Roman" w:hAnsi="Times New Roman"/>
                <w:sz w:val="20"/>
              </w:rPr>
              <w:t>5/20/2010</w:t>
            </w:r>
          </w:p>
        </w:tc>
        <w:tc>
          <w:tcPr>
            <w:tcW w:w="1986" w:type="dxa"/>
          </w:tcPr>
          <w:p w:rsidR="00520FAB" w:rsidRPr="00186AD0" w:rsidRDefault="00520FAB" w:rsidP="009F1DBF">
            <w:pPr>
              <w:pStyle w:val="TableText"/>
              <w:rPr>
                <w:rFonts w:ascii="Times New Roman" w:hAnsi="Times New Roman"/>
                <w:sz w:val="20"/>
              </w:rPr>
            </w:pPr>
            <w:r w:rsidRPr="00186AD0">
              <w:rPr>
                <w:rFonts w:ascii="Times New Roman" w:hAnsi="Times New Roman"/>
                <w:sz w:val="20"/>
              </w:rPr>
              <w:t>Yvonne Winsor</w:t>
            </w:r>
          </w:p>
        </w:tc>
        <w:tc>
          <w:tcPr>
            <w:tcW w:w="1800" w:type="dxa"/>
          </w:tcPr>
          <w:p w:rsidR="00520FAB" w:rsidRPr="00186AD0" w:rsidRDefault="00520FAB" w:rsidP="009F1DBF">
            <w:pPr>
              <w:pStyle w:val="TableText"/>
              <w:rPr>
                <w:rFonts w:ascii="Times New Roman" w:hAnsi="Times New Roman"/>
                <w:sz w:val="20"/>
              </w:rPr>
            </w:pPr>
            <w:r w:rsidRPr="00186AD0">
              <w:rPr>
                <w:rFonts w:ascii="Times New Roman" w:hAnsi="Times New Roman"/>
                <w:sz w:val="20"/>
              </w:rPr>
              <w:t xml:space="preserve"> </w:t>
            </w:r>
          </w:p>
        </w:tc>
        <w:tc>
          <w:tcPr>
            <w:tcW w:w="4320" w:type="dxa"/>
          </w:tcPr>
          <w:p w:rsidR="00520FAB" w:rsidRPr="00186AD0" w:rsidRDefault="00520FAB" w:rsidP="00707199">
            <w:pPr>
              <w:pStyle w:val="TableText"/>
              <w:rPr>
                <w:rFonts w:ascii="Times New Roman" w:hAnsi="Times New Roman"/>
                <w:sz w:val="20"/>
              </w:rPr>
            </w:pPr>
            <w:r w:rsidRPr="00186AD0">
              <w:rPr>
                <w:rFonts w:ascii="Times New Roman" w:hAnsi="Times New Roman"/>
                <w:sz w:val="20"/>
              </w:rPr>
              <w:t>Template change, removed sprint logo and cleaned document</w:t>
            </w:r>
          </w:p>
        </w:tc>
      </w:tr>
      <w:tr w:rsidR="00520FAB" w:rsidRPr="00336F1A" w:rsidTr="00024080">
        <w:tc>
          <w:tcPr>
            <w:tcW w:w="1362"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6/23/2010</w:t>
            </w:r>
          </w:p>
        </w:tc>
        <w:tc>
          <w:tcPr>
            <w:tcW w:w="1986"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1.1</w:t>
            </w:r>
          </w:p>
        </w:tc>
        <w:tc>
          <w:tcPr>
            <w:tcW w:w="4320" w:type="dxa"/>
          </w:tcPr>
          <w:p w:rsidR="00520FAB" w:rsidRPr="00186AD0" w:rsidRDefault="00520FAB" w:rsidP="00B4667E">
            <w:pPr>
              <w:pStyle w:val="TableText"/>
              <w:numPr>
                <w:ilvl w:val="0"/>
                <w:numId w:val="40"/>
                <w:numberingChange w:id="16" w:author="pcampos" w:date="2013-05-02T16:12:00Z" w:original=""/>
              </w:numPr>
              <w:rPr>
                <w:rFonts w:ascii="Times New Roman" w:hAnsi="Times New Roman"/>
                <w:sz w:val="20"/>
              </w:rPr>
            </w:pPr>
            <w:r w:rsidRPr="00186AD0">
              <w:rPr>
                <w:rFonts w:ascii="Times New Roman" w:hAnsi="Times New Roman"/>
                <w:sz w:val="20"/>
              </w:rPr>
              <w:t>Changed file name convention for consistency with the design document file name</w:t>
            </w:r>
          </w:p>
          <w:p w:rsidR="00520FAB" w:rsidRPr="00186AD0" w:rsidRDefault="00520FAB" w:rsidP="00B4667E">
            <w:pPr>
              <w:pStyle w:val="TableText"/>
              <w:numPr>
                <w:ilvl w:val="0"/>
                <w:numId w:val="40"/>
                <w:numberingChange w:id="17" w:author="pcampos" w:date="2013-05-02T16:12:00Z" w:original=""/>
              </w:numPr>
              <w:rPr>
                <w:rFonts w:ascii="Times New Roman" w:hAnsi="Times New Roman"/>
                <w:sz w:val="20"/>
              </w:rPr>
            </w:pPr>
            <w:r w:rsidRPr="00186AD0">
              <w:rPr>
                <w:rFonts w:ascii="Times New Roman" w:hAnsi="Times New Roman"/>
                <w:sz w:val="20"/>
              </w:rPr>
              <w:t>Added links for User Guides, etc.</w:t>
            </w:r>
          </w:p>
          <w:p w:rsidR="00520FAB" w:rsidRPr="00186AD0" w:rsidRDefault="00520FAB" w:rsidP="00B4667E">
            <w:pPr>
              <w:pStyle w:val="TableText"/>
              <w:numPr>
                <w:ilvl w:val="0"/>
                <w:numId w:val="40"/>
                <w:numberingChange w:id="18" w:author="pcampos" w:date="2013-05-02T16:12:00Z" w:original=""/>
              </w:numPr>
              <w:rPr>
                <w:rFonts w:ascii="Times New Roman" w:hAnsi="Times New Roman"/>
                <w:sz w:val="20"/>
              </w:rPr>
            </w:pPr>
            <w:r w:rsidRPr="00186AD0">
              <w:rPr>
                <w:rFonts w:ascii="Times New Roman" w:hAnsi="Times New Roman"/>
                <w:sz w:val="20"/>
              </w:rPr>
              <w:t>Set all text to ‘Times Roman’</w:t>
            </w:r>
          </w:p>
          <w:p w:rsidR="00520FAB" w:rsidRPr="00186AD0" w:rsidRDefault="00520FAB" w:rsidP="00B4667E">
            <w:pPr>
              <w:pStyle w:val="TableText"/>
              <w:numPr>
                <w:ilvl w:val="0"/>
                <w:numId w:val="40"/>
                <w:numberingChange w:id="19" w:author="pcampos" w:date="2013-05-02T16:12:00Z" w:original=""/>
              </w:numPr>
              <w:rPr>
                <w:rFonts w:ascii="Times New Roman" w:hAnsi="Times New Roman"/>
                <w:sz w:val="20"/>
              </w:rPr>
            </w:pPr>
            <w:r w:rsidRPr="00186AD0">
              <w:rPr>
                <w:rFonts w:ascii="Times New Roman" w:hAnsi="Times New Roman"/>
                <w:sz w:val="20"/>
              </w:rPr>
              <w:t>Created different change control tables for template updates vs. what should be used for the interface document itself.</w:t>
            </w:r>
          </w:p>
          <w:p w:rsidR="00520FAB" w:rsidRPr="00186AD0" w:rsidRDefault="00520FAB" w:rsidP="00B4667E">
            <w:pPr>
              <w:pStyle w:val="TableText"/>
              <w:numPr>
                <w:ilvl w:val="0"/>
                <w:numId w:val="40"/>
                <w:numberingChange w:id="20" w:author="pcampos" w:date="2013-05-02T16:12:00Z" w:original=""/>
              </w:numPr>
              <w:rPr>
                <w:rFonts w:ascii="Times New Roman" w:hAnsi="Times New Roman"/>
                <w:sz w:val="20"/>
              </w:rPr>
            </w:pPr>
            <w:r w:rsidRPr="00186AD0">
              <w:rPr>
                <w:rFonts w:ascii="Times New Roman" w:hAnsi="Times New Roman"/>
                <w:sz w:val="20"/>
              </w:rPr>
              <w:t>Changed references to the Web Service Design Standards document to the Web Service User Guide document.</w:t>
            </w:r>
          </w:p>
        </w:tc>
      </w:tr>
      <w:tr w:rsidR="00520FAB" w:rsidRPr="00336F1A" w:rsidTr="00024080">
        <w:tc>
          <w:tcPr>
            <w:tcW w:w="1362"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07/26/2010</w:t>
            </w:r>
          </w:p>
        </w:tc>
        <w:tc>
          <w:tcPr>
            <w:tcW w:w="1986"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1.2</w:t>
            </w:r>
          </w:p>
        </w:tc>
        <w:tc>
          <w:tcPr>
            <w:tcW w:w="4320" w:type="dxa"/>
          </w:tcPr>
          <w:p w:rsidR="00520FAB" w:rsidRPr="00186AD0" w:rsidRDefault="00520FAB" w:rsidP="00B4667E">
            <w:pPr>
              <w:pStyle w:val="TableText"/>
              <w:numPr>
                <w:ilvl w:val="0"/>
                <w:numId w:val="40"/>
                <w:numberingChange w:id="21" w:author="pcampos" w:date="2013-05-02T16:12:00Z" w:original=""/>
              </w:numPr>
              <w:rPr>
                <w:rFonts w:ascii="Times New Roman" w:hAnsi="Times New Roman"/>
                <w:sz w:val="20"/>
              </w:rPr>
            </w:pPr>
            <w:r w:rsidRPr="00186AD0">
              <w:rPr>
                <w:rFonts w:ascii="Times New Roman" w:hAnsi="Times New Roman"/>
                <w:sz w:val="20"/>
              </w:rPr>
              <w:t>Added a standard fault code and exception table to coincide with the design template when specific error conditions are called out in the design.</w:t>
            </w:r>
          </w:p>
        </w:tc>
      </w:tr>
      <w:tr w:rsidR="00520FAB" w:rsidRPr="00336F1A" w:rsidTr="00024080">
        <w:tc>
          <w:tcPr>
            <w:tcW w:w="1362"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08/27/2010</w:t>
            </w:r>
          </w:p>
        </w:tc>
        <w:tc>
          <w:tcPr>
            <w:tcW w:w="1986"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1.3</w:t>
            </w:r>
          </w:p>
        </w:tc>
        <w:tc>
          <w:tcPr>
            <w:tcW w:w="4320" w:type="dxa"/>
          </w:tcPr>
          <w:p w:rsidR="00520FAB" w:rsidRPr="00186AD0" w:rsidRDefault="00520FAB" w:rsidP="00B4667E">
            <w:pPr>
              <w:pStyle w:val="TableText"/>
              <w:numPr>
                <w:ilvl w:val="0"/>
                <w:numId w:val="40"/>
                <w:numberingChange w:id="22" w:author="pcampos" w:date="2013-05-02T16:12:00Z" w:original=""/>
              </w:numPr>
              <w:rPr>
                <w:rFonts w:ascii="Times New Roman" w:hAnsi="Times New Roman"/>
                <w:sz w:val="20"/>
              </w:rPr>
            </w:pPr>
            <w:r w:rsidRPr="00186AD0">
              <w:rPr>
                <w:rFonts w:ascii="Times New Roman" w:hAnsi="Times New Roman"/>
                <w:sz w:val="20"/>
              </w:rPr>
              <w:t>Added a Security section for 76S consumers to address encryption and authentication if the interface requires either or both.</w:t>
            </w:r>
          </w:p>
        </w:tc>
      </w:tr>
      <w:tr w:rsidR="00520FAB" w:rsidRPr="00336F1A" w:rsidTr="00024080">
        <w:tc>
          <w:tcPr>
            <w:tcW w:w="1362"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09/09/2010</w:t>
            </w:r>
          </w:p>
        </w:tc>
        <w:tc>
          <w:tcPr>
            <w:tcW w:w="1986"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1.4</w:t>
            </w:r>
          </w:p>
        </w:tc>
        <w:tc>
          <w:tcPr>
            <w:tcW w:w="4320" w:type="dxa"/>
          </w:tcPr>
          <w:p w:rsidR="00520FAB" w:rsidRPr="00186AD0" w:rsidRDefault="00520FAB" w:rsidP="00B4667E">
            <w:pPr>
              <w:pStyle w:val="TableText"/>
              <w:numPr>
                <w:ilvl w:val="0"/>
                <w:numId w:val="40"/>
                <w:numberingChange w:id="23" w:author="pcampos" w:date="2013-05-02T16:12:00Z" w:original=""/>
              </w:numPr>
              <w:rPr>
                <w:rFonts w:ascii="Times New Roman" w:hAnsi="Times New Roman"/>
                <w:sz w:val="20"/>
              </w:rPr>
            </w:pPr>
            <w:r w:rsidRPr="00186AD0">
              <w:rPr>
                <w:rFonts w:ascii="Times New Roman" w:hAnsi="Times New Roman"/>
                <w:sz w:val="20"/>
              </w:rPr>
              <w:t>Removed references to EAIMqMessageHeader.xsd &amp; MQMessageHeaderV1.xsd</w:t>
            </w:r>
          </w:p>
          <w:p w:rsidR="00520FAB" w:rsidRPr="00186AD0" w:rsidRDefault="00520FAB" w:rsidP="00B4667E">
            <w:pPr>
              <w:pStyle w:val="TableText"/>
              <w:numPr>
                <w:ilvl w:val="0"/>
                <w:numId w:val="40"/>
                <w:numberingChange w:id="24" w:author="pcampos" w:date="2013-05-02T16:12:00Z" w:original=""/>
              </w:numPr>
              <w:rPr>
                <w:rFonts w:ascii="Times New Roman" w:hAnsi="Times New Roman"/>
                <w:sz w:val="20"/>
              </w:rPr>
            </w:pPr>
            <w:r w:rsidRPr="00186AD0">
              <w:rPr>
                <w:rFonts w:ascii="Times New Roman" w:hAnsi="Times New Roman"/>
                <w:sz w:val="20"/>
              </w:rPr>
              <w:t>Placed the references to WMQ CCSID in RED as a place holder for when the direction is set; it can be removed until then</w:t>
            </w:r>
          </w:p>
          <w:p w:rsidR="00520FAB" w:rsidRPr="00186AD0" w:rsidRDefault="00520FAB" w:rsidP="00B4667E">
            <w:pPr>
              <w:pStyle w:val="TableText"/>
              <w:numPr>
                <w:ilvl w:val="0"/>
                <w:numId w:val="40"/>
                <w:numberingChange w:id="25" w:author="pcampos" w:date="2013-05-02T16:12:00Z" w:original=""/>
              </w:numPr>
              <w:rPr>
                <w:rFonts w:ascii="Times New Roman" w:hAnsi="Times New Roman"/>
                <w:sz w:val="20"/>
              </w:rPr>
            </w:pPr>
            <w:r w:rsidRPr="00186AD0">
              <w:rPr>
                <w:rFonts w:ascii="Times New Roman" w:hAnsi="Times New Roman"/>
                <w:sz w:val="20"/>
              </w:rPr>
              <w:t>Removed references to the ISO-8859-1 character set from the HTTP section</w:t>
            </w:r>
          </w:p>
        </w:tc>
      </w:tr>
      <w:tr w:rsidR="00520FAB" w:rsidRPr="00336F1A" w:rsidTr="00024080">
        <w:tc>
          <w:tcPr>
            <w:tcW w:w="1362"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09/15/2010</w:t>
            </w:r>
          </w:p>
        </w:tc>
        <w:tc>
          <w:tcPr>
            <w:tcW w:w="1986"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1.5</w:t>
            </w:r>
          </w:p>
        </w:tc>
        <w:tc>
          <w:tcPr>
            <w:tcW w:w="4320" w:type="dxa"/>
          </w:tcPr>
          <w:p w:rsidR="00520FAB" w:rsidRPr="00186AD0" w:rsidRDefault="00520FAB" w:rsidP="00B4667E">
            <w:pPr>
              <w:pStyle w:val="TableText"/>
              <w:numPr>
                <w:ilvl w:val="0"/>
                <w:numId w:val="40"/>
                <w:numberingChange w:id="26" w:author="pcampos" w:date="2013-05-02T16:12:00Z" w:original=""/>
              </w:numPr>
              <w:rPr>
                <w:rFonts w:ascii="Times New Roman" w:hAnsi="Times New Roman"/>
                <w:sz w:val="20"/>
              </w:rPr>
            </w:pPr>
            <w:r w:rsidRPr="00186AD0">
              <w:rPr>
                <w:rFonts w:ascii="Times New Roman" w:hAnsi="Times New Roman"/>
                <w:sz w:val="20"/>
              </w:rPr>
              <w:t>Further clarifications to the Security section including the crosscheck validation between the security token and the consumerId/applicationId</w:t>
            </w:r>
          </w:p>
          <w:p w:rsidR="00520FAB" w:rsidRPr="00186AD0" w:rsidRDefault="00520FAB" w:rsidP="00B4667E">
            <w:pPr>
              <w:pStyle w:val="TableText"/>
              <w:numPr>
                <w:ilvl w:val="0"/>
                <w:numId w:val="40"/>
                <w:numberingChange w:id="27" w:author="pcampos" w:date="2013-05-02T16:12:00Z" w:original=""/>
              </w:numPr>
              <w:rPr>
                <w:rFonts w:ascii="Times New Roman" w:hAnsi="Times New Roman"/>
                <w:sz w:val="20"/>
              </w:rPr>
            </w:pPr>
            <w:r w:rsidRPr="00186AD0">
              <w:rPr>
                <w:rFonts w:ascii="Times New Roman" w:hAnsi="Times New Roman"/>
                <w:sz w:val="20"/>
              </w:rPr>
              <w:lastRenderedPageBreak/>
              <w:t>Added 2 more conditions for receiving a Client.707, security validation error.</w:t>
            </w:r>
          </w:p>
        </w:tc>
      </w:tr>
      <w:tr w:rsidR="00520FAB" w:rsidRPr="00336F1A" w:rsidTr="00024080">
        <w:tc>
          <w:tcPr>
            <w:tcW w:w="1362" w:type="dxa"/>
          </w:tcPr>
          <w:p w:rsidR="00520FAB" w:rsidRPr="00186AD0" w:rsidRDefault="00520FAB" w:rsidP="009F3424">
            <w:pPr>
              <w:pStyle w:val="TableText"/>
              <w:rPr>
                <w:rFonts w:ascii="Times New Roman" w:hAnsi="Times New Roman"/>
                <w:sz w:val="20"/>
              </w:rPr>
            </w:pPr>
            <w:r w:rsidRPr="00186AD0">
              <w:rPr>
                <w:rFonts w:ascii="Times New Roman" w:hAnsi="Times New Roman"/>
                <w:sz w:val="20"/>
              </w:rPr>
              <w:lastRenderedPageBreak/>
              <w:t>09/17/2010</w:t>
            </w:r>
          </w:p>
        </w:tc>
        <w:tc>
          <w:tcPr>
            <w:tcW w:w="1986"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1.6</w:t>
            </w:r>
          </w:p>
        </w:tc>
        <w:tc>
          <w:tcPr>
            <w:tcW w:w="4320" w:type="dxa"/>
          </w:tcPr>
          <w:p w:rsidR="00520FAB" w:rsidRPr="00186AD0" w:rsidRDefault="00520FAB" w:rsidP="00B4667E">
            <w:pPr>
              <w:pStyle w:val="TableText"/>
              <w:numPr>
                <w:ilvl w:val="0"/>
                <w:numId w:val="40"/>
                <w:numberingChange w:id="28" w:author="pcampos" w:date="2013-05-02T16:12:00Z" w:original=""/>
              </w:numPr>
              <w:rPr>
                <w:rFonts w:ascii="Times New Roman" w:hAnsi="Times New Roman"/>
                <w:sz w:val="20"/>
              </w:rPr>
            </w:pPr>
            <w:r w:rsidRPr="00186AD0">
              <w:rPr>
                <w:rFonts w:ascii="Times New Roman" w:hAnsi="Times New Roman"/>
                <w:sz w:val="20"/>
              </w:rPr>
              <w:t>Further clarifications to the Security section</w:t>
            </w:r>
          </w:p>
        </w:tc>
      </w:tr>
      <w:tr w:rsidR="00520FAB" w:rsidRPr="00336F1A" w:rsidTr="00024080">
        <w:tc>
          <w:tcPr>
            <w:tcW w:w="1362" w:type="dxa"/>
          </w:tcPr>
          <w:p w:rsidR="00520FAB" w:rsidRPr="00186AD0" w:rsidRDefault="00520FAB" w:rsidP="009F3424">
            <w:pPr>
              <w:pStyle w:val="TableText"/>
              <w:rPr>
                <w:rFonts w:ascii="Times New Roman" w:hAnsi="Times New Roman"/>
                <w:sz w:val="20"/>
              </w:rPr>
            </w:pPr>
            <w:r w:rsidRPr="00186AD0">
              <w:rPr>
                <w:rFonts w:ascii="Times New Roman" w:hAnsi="Times New Roman"/>
                <w:sz w:val="20"/>
              </w:rPr>
              <w:t>11/19/2010</w:t>
            </w:r>
          </w:p>
        </w:tc>
        <w:tc>
          <w:tcPr>
            <w:tcW w:w="1986"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David Fultz</w:t>
            </w:r>
          </w:p>
        </w:tc>
        <w:tc>
          <w:tcPr>
            <w:tcW w:w="1800" w:type="dxa"/>
          </w:tcPr>
          <w:p w:rsidR="00520FAB" w:rsidRPr="00186AD0" w:rsidRDefault="00520FAB" w:rsidP="00024080">
            <w:pPr>
              <w:pStyle w:val="TableText"/>
              <w:rPr>
                <w:rFonts w:ascii="Times New Roman" w:hAnsi="Times New Roman"/>
                <w:sz w:val="20"/>
              </w:rPr>
            </w:pPr>
            <w:r w:rsidRPr="00186AD0">
              <w:rPr>
                <w:rFonts w:ascii="Times New Roman" w:hAnsi="Times New Roman"/>
                <w:sz w:val="20"/>
              </w:rPr>
              <w:t>1.7</w:t>
            </w:r>
          </w:p>
        </w:tc>
        <w:tc>
          <w:tcPr>
            <w:tcW w:w="4320" w:type="dxa"/>
          </w:tcPr>
          <w:p w:rsidR="00520FAB" w:rsidRPr="00186AD0" w:rsidRDefault="00520FAB" w:rsidP="00B4667E">
            <w:pPr>
              <w:pStyle w:val="TableText"/>
              <w:numPr>
                <w:ilvl w:val="0"/>
                <w:numId w:val="40"/>
                <w:numberingChange w:id="29" w:author="pcampos" w:date="2013-05-02T16:12:00Z" w:original=""/>
              </w:numPr>
              <w:rPr>
                <w:rFonts w:ascii="Times New Roman" w:hAnsi="Times New Roman"/>
                <w:sz w:val="20"/>
              </w:rPr>
            </w:pPr>
            <w:r w:rsidRPr="00186AD0">
              <w:rPr>
                <w:rFonts w:ascii="Times New Roman" w:hAnsi="Times New Roman"/>
                <w:sz w:val="20"/>
              </w:rPr>
              <w:t>Added CCSID &amp; Encoding information</w:t>
            </w:r>
          </w:p>
          <w:p w:rsidR="00520FAB" w:rsidRPr="00186AD0" w:rsidRDefault="00520FAB" w:rsidP="00236865">
            <w:pPr>
              <w:pStyle w:val="TableText"/>
              <w:numPr>
                <w:ilvl w:val="0"/>
                <w:numId w:val="40"/>
                <w:numberingChange w:id="30" w:author="pcampos" w:date="2013-05-02T16:12:00Z" w:original=""/>
              </w:numPr>
              <w:rPr>
                <w:rFonts w:ascii="Times New Roman" w:hAnsi="Times New Roman"/>
                <w:sz w:val="20"/>
              </w:rPr>
            </w:pPr>
            <w:r w:rsidRPr="00186AD0">
              <w:rPr>
                <w:rFonts w:ascii="Times New Roman" w:hAnsi="Times New Roman"/>
                <w:sz w:val="20"/>
              </w:rPr>
              <w:t>Added the application id prefix to the queue name per the latest standards</w:t>
            </w:r>
          </w:p>
        </w:tc>
      </w:tr>
    </w:tbl>
    <w:p w:rsidR="00520FAB" w:rsidRDefault="00520FAB" w:rsidP="005803E7">
      <w:pPr>
        <w:pStyle w:val="Heading2"/>
        <w:numPr>
          <w:ilvl w:val="0"/>
          <w:numId w:val="0"/>
        </w:numPr>
      </w:pPr>
      <w:bookmarkStart w:id="31" w:name="_Toc288658471"/>
      <w:bookmarkStart w:id="32" w:name="_Toc288658504"/>
    </w:p>
    <w:p w:rsidR="00520FAB" w:rsidRDefault="00520FAB" w:rsidP="003713A2">
      <w:pPr>
        <w:pStyle w:val="Heading2"/>
        <w:numPr>
          <w:numberingChange w:id="33" w:author="pcampos" w:date="2013-05-02T16:12:00Z" w:original="%1:1:0:.%2:2:0:"/>
        </w:numPr>
      </w:pPr>
      <w:bookmarkStart w:id="34" w:name="_Toc316304689"/>
      <w:r>
        <w:t>Change Record</w:t>
      </w:r>
      <w:bookmarkEnd w:id="31"/>
      <w:bookmarkEnd w:id="32"/>
      <w:bookmarkEnd w:id="3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2"/>
        <w:gridCol w:w="1986"/>
        <w:gridCol w:w="1800"/>
        <w:gridCol w:w="4320"/>
      </w:tblGrid>
      <w:tr w:rsidR="00520FAB" w:rsidRPr="00871803" w:rsidTr="00B01BDD">
        <w:trPr>
          <w:tblHeader/>
        </w:trPr>
        <w:tc>
          <w:tcPr>
            <w:tcW w:w="1362" w:type="dxa"/>
            <w:shd w:val="clear" w:color="auto" w:fill="E6E6E6"/>
            <w:vAlign w:val="center"/>
          </w:tcPr>
          <w:p w:rsidR="00520FAB" w:rsidRPr="00871803" w:rsidRDefault="00520FAB" w:rsidP="00B01BDD">
            <w:pPr>
              <w:pStyle w:val="TableHeader"/>
              <w:jc w:val="left"/>
              <w:rPr>
                <w:rFonts w:ascii="Times New Roman" w:hAnsi="Times New Roman"/>
                <w:sz w:val="20"/>
              </w:rPr>
            </w:pPr>
            <w:r w:rsidRPr="00871803">
              <w:rPr>
                <w:rFonts w:ascii="Times New Roman" w:hAnsi="Times New Roman"/>
                <w:sz w:val="20"/>
              </w:rPr>
              <w:t>Date</w:t>
            </w:r>
          </w:p>
        </w:tc>
        <w:tc>
          <w:tcPr>
            <w:tcW w:w="1986" w:type="dxa"/>
            <w:shd w:val="clear" w:color="auto" w:fill="E6E6E6"/>
            <w:vAlign w:val="center"/>
          </w:tcPr>
          <w:p w:rsidR="00520FAB" w:rsidRPr="00871803" w:rsidRDefault="00520FAB" w:rsidP="00B01BDD">
            <w:pPr>
              <w:pStyle w:val="TableHeader"/>
              <w:jc w:val="left"/>
              <w:rPr>
                <w:rFonts w:ascii="Times New Roman" w:hAnsi="Times New Roman"/>
                <w:sz w:val="20"/>
              </w:rPr>
            </w:pPr>
            <w:r w:rsidRPr="00871803">
              <w:rPr>
                <w:rFonts w:ascii="Times New Roman" w:hAnsi="Times New Roman"/>
                <w:sz w:val="20"/>
              </w:rPr>
              <w:t>Author</w:t>
            </w:r>
          </w:p>
        </w:tc>
        <w:tc>
          <w:tcPr>
            <w:tcW w:w="1800" w:type="dxa"/>
            <w:shd w:val="clear" w:color="auto" w:fill="E6E6E6"/>
            <w:vAlign w:val="center"/>
          </w:tcPr>
          <w:p w:rsidR="00520FAB" w:rsidRPr="00871803" w:rsidRDefault="00520FAB" w:rsidP="00B01BDD">
            <w:pPr>
              <w:pStyle w:val="TableHeader"/>
              <w:jc w:val="left"/>
              <w:rPr>
                <w:rFonts w:ascii="Times New Roman" w:hAnsi="Times New Roman"/>
                <w:sz w:val="20"/>
              </w:rPr>
            </w:pPr>
            <w:r w:rsidRPr="00871803">
              <w:rPr>
                <w:rFonts w:ascii="Times New Roman" w:hAnsi="Times New Roman"/>
                <w:sz w:val="20"/>
              </w:rPr>
              <w:t>Revision</w:t>
            </w:r>
          </w:p>
        </w:tc>
        <w:tc>
          <w:tcPr>
            <w:tcW w:w="4320" w:type="dxa"/>
            <w:shd w:val="clear" w:color="auto" w:fill="E6E6E6"/>
            <w:vAlign w:val="center"/>
          </w:tcPr>
          <w:p w:rsidR="00520FAB" w:rsidRPr="00871803" w:rsidRDefault="00520FAB" w:rsidP="00B01BDD">
            <w:pPr>
              <w:pStyle w:val="TableHeader"/>
              <w:jc w:val="left"/>
              <w:rPr>
                <w:rFonts w:ascii="Times New Roman" w:hAnsi="Times New Roman"/>
                <w:sz w:val="20"/>
              </w:rPr>
            </w:pPr>
            <w:r w:rsidRPr="00871803">
              <w:rPr>
                <w:rFonts w:ascii="Times New Roman" w:hAnsi="Times New Roman"/>
                <w:sz w:val="20"/>
              </w:rPr>
              <w:t>Change Reference</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06/18/10</w:t>
            </w:r>
          </w:p>
        </w:tc>
        <w:tc>
          <w:tcPr>
            <w:tcW w:w="1986"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Subha Kannan</w:t>
            </w:r>
          </w:p>
        </w:tc>
        <w:tc>
          <w:tcPr>
            <w:tcW w:w="180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1.0</w:t>
            </w:r>
          </w:p>
        </w:tc>
        <w:tc>
          <w:tcPr>
            <w:tcW w:w="432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GBL10.5 Release</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7/9/2010</w:t>
            </w:r>
          </w:p>
        </w:tc>
        <w:tc>
          <w:tcPr>
            <w:tcW w:w="1986"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Neelima Parasker</w:t>
            </w:r>
          </w:p>
        </w:tc>
        <w:tc>
          <w:tcPr>
            <w:tcW w:w="180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1.1</w:t>
            </w:r>
          </w:p>
        </w:tc>
        <w:tc>
          <w:tcPr>
            <w:tcW w:w="432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GBL10.5 PJ001298 BOGO/BOGX Updates</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7/26/2010</w:t>
            </w:r>
          </w:p>
        </w:tc>
        <w:tc>
          <w:tcPr>
            <w:tcW w:w="1986"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Neelima Parasker</w:t>
            </w:r>
          </w:p>
        </w:tc>
        <w:tc>
          <w:tcPr>
            <w:tcW w:w="180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1.2</w:t>
            </w:r>
          </w:p>
        </w:tc>
        <w:tc>
          <w:tcPr>
            <w:tcW w:w="432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Updates to AcctValidation to include BOGX eligibility Check.</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12/8/2010</w:t>
            </w:r>
          </w:p>
        </w:tc>
        <w:tc>
          <w:tcPr>
            <w:tcW w:w="1986"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Neelima Parasker</w:t>
            </w:r>
          </w:p>
        </w:tc>
        <w:tc>
          <w:tcPr>
            <w:tcW w:w="180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1.3</w:t>
            </w:r>
          </w:p>
        </w:tc>
        <w:tc>
          <w:tcPr>
            <w:tcW w:w="4320" w:type="dxa"/>
          </w:tcPr>
          <w:p w:rsidR="00520FAB" w:rsidRPr="00077287" w:rsidRDefault="00520FAB" w:rsidP="005343B4">
            <w:pPr>
              <w:pStyle w:val="TableText"/>
              <w:rPr>
                <w:rFonts w:ascii="Times New Roman" w:hAnsi="Times New Roman"/>
                <w:sz w:val="20"/>
                <w:szCs w:val="20"/>
              </w:rPr>
            </w:pPr>
            <w:r w:rsidRPr="00077287">
              <w:rPr>
                <w:rFonts w:ascii="Times New Roman" w:hAnsi="Times New Roman"/>
                <w:sz w:val="20"/>
              </w:rPr>
              <w:t>Added ‘</w:t>
            </w:r>
            <w:r w:rsidRPr="00077287">
              <w:rPr>
                <w:rFonts w:ascii="Times New Roman" w:hAnsi="Times New Roman"/>
                <w:szCs w:val="20"/>
              </w:rPr>
              <w:t xml:space="preserve">equipmentGroupInfoList’ </w:t>
            </w:r>
            <w:r w:rsidRPr="00077287">
              <w:rPr>
                <w:rFonts w:ascii="Times New Roman" w:hAnsi="Times New Roman"/>
                <w:sz w:val="20"/>
                <w:szCs w:val="20"/>
              </w:rPr>
              <w:t>to rebatebogxPlanInfo Structure.</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01/24/2011</w:t>
            </w:r>
          </w:p>
        </w:tc>
        <w:tc>
          <w:tcPr>
            <w:tcW w:w="1986"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Saritha Guduputi</w:t>
            </w:r>
          </w:p>
        </w:tc>
        <w:tc>
          <w:tcPr>
            <w:tcW w:w="180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1.4</w:t>
            </w:r>
          </w:p>
        </w:tc>
        <w:tc>
          <w:tcPr>
            <w:tcW w:w="432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 xml:space="preserve">Added additional BOGX related changes to </w:t>
            </w:r>
            <w:r w:rsidRPr="00077287">
              <w:rPr>
                <w:rFonts w:ascii="Times New Roman" w:hAnsi="Times New Roman"/>
                <w:sz w:val="20"/>
                <w:szCs w:val="20"/>
              </w:rPr>
              <w:t>rebatebogxPlanInfo structure to support PJ004444 project</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06/15/2011</w:t>
            </w:r>
          </w:p>
        </w:tc>
        <w:tc>
          <w:tcPr>
            <w:tcW w:w="1986"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Craig Opitz</w:t>
            </w:r>
          </w:p>
        </w:tc>
        <w:tc>
          <w:tcPr>
            <w:tcW w:w="180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1.5</w:t>
            </w:r>
          </w:p>
        </w:tc>
        <w:tc>
          <w:tcPr>
            <w:tcW w:w="432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PJ006032 Updates</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08/30.2011</w:t>
            </w:r>
          </w:p>
        </w:tc>
        <w:tc>
          <w:tcPr>
            <w:tcW w:w="1986"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Saritha Guduputi</w:t>
            </w:r>
          </w:p>
        </w:tc>
        <w:tc>
          <w:tcPr>
            <w:tcW w:w="180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1.6</w:t>
            </w:r>
          </w:p>
        </w:tc>
        <w:tc>
          <w:tcPr>
            <w:tcW w:w="4320" w:type="dxa"/>
          </w:tcPr>
          <w:p w:rsidR="00520FAB" w:rsidRPr="00077287" w:rsidRDefault="00520FAB" w:rsidP="005343B4">
            <w:pPr>
              <w:pStyle w:val="TableText"/>
              <w:rPr>
                <w:rFonts w:ascii="Times New Roman" w:hAnsi="Times New Roman"/>
                <w:sz w:val="20"/>
              </w:rPr>
            </w:pPr>
            <w:r w:rsidRPr="00077287">
              <w:rPr>
                <w:rFonts w:ascii="Times New Roman" w:hAnsi="Times New Roman"/>
                <w:sz w:val="20"/>
              </w:rPr>
              <w:t xml:space="preserve">PJ006382 </w:t>
            </w:r>
            <w:r>
              <w:rPr>
                <w:rFonts w:ascii="Times New Roman" w:hAnsi="Times New Roman"/>
                <w:sz w:val="20"/>
              </w:rPr>
              <w:t>updates added four optional Boolean flag and current device serial type and serial number</w:t>
            </w:r>
          </w:p>
        </w:tc>
      </w:tr>
      <w:tr w:rsidR="00520FAB" w:rsidRPr="00336F1A" w:rsidTr="00B01BDD">
        <w:tc>
          <w:tcPr>
            <w:tcW w:w="1362" w:type="dxa"/>
          </w:tcPr>
          <w:p w:rsidR="00520FAB" w:rsidRPr="00077287" w:rsidRDefault="00520FAB" w:rsidP="005343B4">
            <w:pPr>
              <w:pStyle w:val="TableText"/>
              <w:rPr>
                <w:rFonts w:ascii="Times New Roman" w:hAnsi="Times New Roman"/>
                <w:sz w:val="20"/>
              </w:rPr>
            </w:pPr>
            <w:r>
              <w:rPr>
                <w:rFonts w:ascii="Times New Roman" w:hAnsi="Times New Roman"/>
                <w:sz w:val="20"/>
              </w:rPr>
              <w:t>9/13/2011</w:t>
            </w:r>
          </w:p>
        </w:tc>
        <w:tc>
          <w:tcPr>
            <w:tcW w:w="1986" w:type="dxa"/>
          </w:tcPr>
          <w:p w:rsidR="00520FAB" w:rsidRPr="00077287" w:rsidRDefault="00520FAB" w:rsidP="005343B4">
            <w:pPr>
              <w:pStyle w:val="TableText"/>
              <w:rPr>
                <w:rFonts w:ascii="Times New Roman" w:hAnsi="Times New Roman"/>
                <w:sz w:val="20"/>
              </w:rPr>
            </w:pPr>
            <w:r>
              <w:rPr>
                <w:rFonts w:ascii="Times New Roman" w:hAnsi="Times New Roman"/>
                <w:sz w:val="20"/>
              </w:rPr>
              <w:t>Neelima Parasker</w:t>
            </w:r>
          </w:p>
        </w:tc>
        <w:tc>
          <w:tcPr>
            <w:tcW w:w="1800" w:type="dxa"/>
          </w:tcPr>
          <w:p w:rsidR="00520FAB" w:rsidRPr="00077287" w:rsidRDefault="00520FAB" w:rsidP="005343B4">
            <w:pPr>
              <w:pStyle w:val="TableText"/>
              <w:rPr>
                <w:rFonts w:ascii="Times New Roman" w:hAnsi="Times New Roman"/>
                <w:sz w:val="20"/>
              </w:rPr>
            </w:pPr>
            <w:r>
              <w:rPr>
                <w:rFonts w:ascii="Times New Roman" w:hAnsi="Times New Roman"/>
                <w:sz w:val="20"/>
              </w:rPr>
              <w:t>1.7</w:t>
            </w:r>
          </w:p>
        </w:tc>
        <w:tc>
          <w:tcPr>
            <w:tcW w:w="4320" w:type="dxa"/>
          </w:tcPr>
          <w:p w:rsidR="00520FAB" w:rsidRPr="00077287" w:rsidRDefault="00520FAB" w:rsidP="005343B4">
            <w:pPr>
              <w:pStyle w:val="TableText"/>
              <w:rPr>
                <w:rFonts w:ascii="Times New Roman" w:hAnsi="Times New Roman"/>
                <w:sz w:val="20"/>
              </w:rPr>
            </w:pPr>
            <w:r>
              <w:rPr>
                <w:rFonts w:ascii="Times New Roman" w:hAnsi="Times New Roman"/>
                <w:sz w:val="20"/>
              </w:rPr>
              <w:t>Updated the document to include all structures and fields from xsd that may be missing from the document.</w:t>
            </w:r>
          </w:p>
        </w:tc>
      </w:tr>
      <w:tr w:rsidR="00520FAB" w:rsidRPr="00336F1A" w:rsidTr="00B01BDD">
        <w:tc>
          <w:tcPr>
            <w:tcW w:w="1362" w:type="dxa"/>
          </w:tcPr>
          <w:p w:rsidR="00520FAB" w:rsidRDefault="00520FAB" w:rsidP="005343B4">
            <w:pPr>
              <w:pStyle w:val="TableText"/>
              <w:rPr>
                <w:rFonts w:ascii="Times New Roman" w:hAnsi="Times New Roman"/>
                <w:sz w:val="20"/>
              </w:rPr>
            </w:pPr>
            <w:r>
              <w:rPr>
                <w:rFonts w:ascii="Times New Roman" w:hAnsi="Times New Roman"/>
                <w:sz w:val="20"/>
              </w:rPr>
              <w:t>01/10/2012</w:t>
            </w:r>
          </w:p>
        </w:tc>
        <w:tc>
          <w:tcPr>
            <w:tcW w:w="1986" w:type="dxa"/>
          </w:tcPr>
          <w:p w:rsidR="00520FAB" w:rsidRDefault="00520FAB" w:rsidP="005343B4">
            <w:pPr>
              <w:pStyle w:val="TableText"/>
              <w:rPr>
                <w:rFonts w:ascii="Times New Roman" w:hAnsi="Times New Roman"/>
                <w:sz w:val="20"/>
              </w:rPr>
            </w:pPr>
            <w:r>
              <w:rPr>
                <w:rFonts w:ascii="Times New Roman" w:hAnsi="Times New Roman"/>
                <w:sz w:val="20"/>
              </w:rPr>
              <w:t>Saritha Guduputi</w:t>
            </w:r>
          </w:p>
        </w:tc>
        <w:tc>
          <w:tcPr>
            <w:tcW w:w="1800" w:type="dxa"/>
          </w:tcPr>
          <w:p w:rsidR="00520FAB" w:rsidRDefault="00520FAB" w:rsidP="005343B4">
            <w:pPr>
              <w:pStyle w:val="TableText"/>
              <w:rPr>
                <w:rFonts w:ascii="Times New Roman" w:hAnsi="Times New Roman"/>
                <w:sz w:val="20"/>
              </w:rPr>
            </w:pPr>
            <w:r>
              <w:rPr>
                <w:rFonts w:ascii="Times New Roman" w:hAnsi="Times New Roman"/>
                <w:sz w:val="20"/>
              </w:rPr>
              <w:t>1.8</w:t>
            </w:r>
          </w:p>
        </w:tc>
        <w:tc>
          <w:tcPr>
            <w:tcW w:w="4320" w:type="dxa"/>
          </w:tcPr>
          <w:p w:rsidR="00520FAB" w:rsidRDefault="00520FAB" w:rsidP="005343B4">
            <w:pPr>
              <w:pStyle w:val="TableText"/>
              <w:rPr>
                <w:rFonts w:ascii="Times New Roman" w:hAnsi="Times New Roman"/>
                <w:sz w:val="20"/>
              </w:rPr>
            </w:pPr>
            <w:r w:rsidRPr="00293378">
              <w:rPr>
                <w:rFonts w:ascii="Times New Roman" w:hAnsi="Times New Roman"/>
                <w:sz w:val="20"/>
              </w:rPr>
              <w:t xml:space="preserve">IM514777  </w:t>
            </w:r>
            <w:r>
              <w:rPr>
                <w:rFonts w:ascii="Times New Roman" w:hAnsi="Times New Roman"/>
                <w:sz w:val="20"/>
              </w:rPr>
              <w:t>- Updated interface spec to clarify this API would not return reserved subs</w:t>
            </w:r>
          </w:p>
        </w:tc>
      </w:tr>
      <w:tr w:rsidR="00520FAB" w:rsidRPr="00336F1A" w:rsidTr="00B01BDD">
        <w:tc>
          <w:tcPr>
            <w:tcW w:w="1362" w:type="dxa"/>
          </w:tcPr>
          <w:p w:rsidR="00520FAB" w:rsidRDefault="00520FAB" w:rsidP="005343B4">
            <w:pPr>
              <w:pStyle w:val="TableText"/>
              <w:rPr>
                <w:rFonts w:ascii="Times New Roman" w:hAnsi="Times New Roman"/>
                <w:sz w:val="20"/>
              </w:rPr>
            </w:pPr>
            <w:r>
              <w:rPr>
                <w:rFonts w:ascii="Times New Roman" w:hAnsi="Times New Roman"/>
                <w:sz w:val="20"/>
              </w:rPr>
              <w:t>01/28/2012</w:t>
            </w:r>
          </w:p>
        </w:tc>
        <w:tc>
          <w:tcPr>
            <w:tcW w:w="1986" w:type="dxa"/>
          </w:tcPr>
          <w:p w:rsidR="00520FAB" w:rsidRDefault="00520FAB" w:rsidP="005343B4">
            <w:pPr>
              <w:pStyle w:val="TableText"/>
              <w:rPr>
                <w:rFonts w:ascii="Times New Roman" w:hAnsi="Times New Roman"/>
                <w:sz w:val="20"/>
              </w:rPr>
            </w:pPr>
            <w:r>
              <w:rPr>
                <w:rFonts w:ascii="Times New Roman" w:hAnsi="Times New Roman"/>
                <w:sz w:val="20"/>
              </w:rPr>
              <w:t>Saritha Guduputi</w:t>
            </w:r>
          </w:p>
        </w:tc>
        <w:tc>
          <w:tcPr>
            <w:tcW w:w="1800" w:type="dxa"/>
          </w:tcPr>
          <w:p w:rsidR="00520FAB" w:rsidRDefault="00520FAB" w:rsidP="005343B4">
            <w:pPr>
              <w:pStyle w:val="TableText"/>
              <w:rPr>
                <w:rFonts w:ascii="Times New Roman" w:hAnsi="Times New Roman"/>
                <w:sz w:val="20"/>
              </w:rPr>
            </w:pPr>
            <w:r>
              <w:rPr>
                <w:rFonts w:ascii="Times New Roman" w:hAnsi="Times New Roman"/>
                <w:sz w:val="20"/>
              </w:rPr>
              <w:t>1.9</w:t>
            </w:r>
          </w:p>
        </w:tc>
        <w:tc>
          <w:tcPr>
            <w:tcW w:w="4320" w:type="dxa"/>
          </w:tcPr>
          <w:p w:rsidR="00520FAB" w:rsidRPr="00293378" w:rsidRDefault="00520FAB" w:rsidP="005343B4">
            <w:pPr>
              <w:pStyle w:val="TableText"/>
              <w:rPr>
                <w:rFonts w:ascii="Times New Roman" w:hAnsi="Times New Roman"/>
                <w:sz w:val="20"/>
              </w:rPr>
            </w:pPr>
            <w:r>
              <w:rPr>
                <w:rFonts w:ascii="Times New Roman" w:hAnsi="Times New Roman"/>
                <w:sz w:val="20"/>
              </w:rPr>
              <w:t>PJ006784 updates – added ICCID as choice element for subscriber look up in the request</w:t>
            </w:r>
          </w:p>
        </w:tc>
      </w:tr>
      <w:tr w:rsidR="00520FAB" w:rsidRPr="00336F1A" w:rsidTr="00B01BDD">
        <w:tc>
          <w:tcPr>
            <w:tcW w:w="1362" w:type="dxa"/>
          </w:tcPr>
          <w:p w:rsidR="00520FAB" w:rsidRDefault="00520FAB" w:rsidP="005343B4">
            <w:pPr>
              <w:pStyle w:val="TableText"/>
              <w:rPr>
                <w:rFonts w:ascii="Times New Roman" w:hAnsi="Times New Roman"/>
                <w:sz w:val="20"/>
              </w:rPr>
            </w:pPr>
            <w:r>
              <w:rPr>
                <w:rFonts w:ascii="Times New Roman" w:hAnsi="Times New Roman"/>
                <w:sz w:val="20"/>
              </w:rPr>
              <w:t xml:space="preserve">09/24/2012 </w:t>
            </w:r>
          </w:p>
        </w:tc>
        <w:tc>
          <w:tcPr>
            <w:tcW w:w="1986" w:type="dxa"/>
          </w:tcPr>
          <w:p w:rsidR="00520FAB" w:rsidRDefault="00520FAB" w:rsidP="005343B4">
            <w:pPr>
              <w:pStyle w:val="TableText"/>
              <w:rPr>
                <w:rFonts w:ascii="Times New Roman" w:hAnsi="Times New Roman"/>
                <w:sz w:val="20"/>
              </w:rPr>
            </w:pPr>
            <w:r>
              <w:rPr>
                <w:rFonts w:ascii="Times New Roman" w:hAnsi="Times New Roman"/>
                <w:sz w:val="20"/>
              </w:rPr>
              <w:t>Ace Cineus</w:t>
            </w:r>
          </w:p>
        </w:tc>
        <w:tc>
          <w:tcPr>
            <w:tcW w:w="1800" w:type="dxa"/>
          </w:tcPr>
          <w:p w:rsidR="00520FAB" w:rsidRDefault="00520FAB" w:rsidP="005343B4">
            <w:pPr>
              <w:pStyle w:val="TableText"/>
              <w:rPr>
                <w:rFonts w:ascii="Times New Roman" w:hAnsi="Times New Roman"/>
                <w:sz w:val="20"/>
              </w:rPr>
            </w:pPr>
            <w:r>
              <w:rPr>
                <w:rFonts w:ascii="Times New Roman" w:hAnsi="Times New Roman"/>
                <w:sz w:val="20"/>
              </w:rPr>
              <w:t>2.0</w:t>
            </w:r>
          </w:p>
        </w:tc>
        <w:tc>
          <w:tcPr>
            <w:tcW w:w="4320" w:type="dxa"/>
          </w:tcPr>
          <w:p w:rsidR="00520FAB" w:rsidRDefault="00520FAB" w:rsidP="005343B4">
            <w:pPr>
              <w:pStyle w:val="TableText"/>
              <w:rPr>
                <w:rFonts w:ascii="Times New Roman" w:hAnsi="Times New Roman"/>
                <w:sz w:val="20"/>
              </w:rPr>
            </w:pPr>
            <w:r>
              <w:rPr>
                <w:sz w:val="20"/>
              </w:rPr>
              <w:t xml:space="preserve">GBL 12.3- PJ007217 CR 12: added advancePaymentInd optional field on the response. </w:t>
            </w:r>
          </w:p>
        </w:tc>
      </w:tr>
      <w:tr w:rsidR="00520FAB" w:rsidRPr="00336F1A" w:rsidTr="00B01BDD">
        <w:trPr>
          <w:ins w:id="35" w:author="pcampos" w:date="2013-05-02T16:14:00Z"/>
        </w:trPr>
        <w:tc>
          <w:tcPr>
            <w:tcW w:w="1362" w:type="dxa"/>
          </w:tcPr>
          <w:p w:rsidR="00520FAB" w:rsidRDefault="00520FAB" w:rsidP="005343B4">
            <w:pPr>
              <w:pStyle w:val="TableText"/>
              <w:rPr>
                <w:ins w:id="36" w:author="pcampos" w:date="2013-05-02T16:14:00Z"/>
                <w:rFonts w:ascii="Times New Roman" w:hAnsi="Times New Roman"/>
                <w:sz w:val="20"/>
              </w:rPr>
            </w:pPr>
            <w:ins w:id="37" w:author="pcampos" w:date="2013-05-02T16:14:00Z">
              <w:r>
                <w:rPr>
                  <w:rFonts w:ascii="Times New Roman" w:hAnsi="Times New Roman"/>
                  <w:sz w:val="20"/>
                </w:rPr>
                <w:t>05/02/2013</w:t>
              </w:r>
            </w:ins>
          </w:p>
        </w:tc>
        <w:tc>
          <w:tcPr>
            <w:tcW w:w="1986" w:type="dxa"/>
          </w:tcPr>
          <w:p w:rsidR="00520FAB" w:rsidRDefault="00520FAB" w:rsidP="005343B4">
            <w:pPr>
              <w:pStyle w:val="TableText"/>
              <w:rPr>
                <w:ins w:id="38" w:author="pcampos" w:date="2013-05-02T16:14:00Z"/>
                <w:rFonts w:ascii="Times New Roman" w:hAnsi="Times New Roman"/>
                <w:sz w:val="20"/>
              </w:rPr>
            </w:pPr>
            <w:ins w:id="39" w:author="pcampos" w:date="2013-05-02T16:15:00Z">
              <w:r>
                <w:rPr>
                  <w:rFonts w:ascii="Times New Roman" w:hAnsi="Times New Roman"/>
                  <w:sz w:val="20"/>
                </w:rPr>
                <w:t>Priscilla Carvalho</w:t>
              </w:r>
            </w:ins>
          </w:p>
        </w:tc>
        <w:tc>
          <w:tcPr>
            <w:tcW w:w="1800" w:type="dxa"/>
          </w:tcPr>
          <w:p w:rsidR="00520FAB" w:rsidRDefault="00520FAB" w:rsidP="005343B4">
            <w:pPr>
              <w:pStyle w:val="TableText"/>
              <w:rPr>
                <w:ins w:id="40" w:author="pcampos" w:date="2013-05-02T16:14:00Z"/>
                <w:rFonts w:ascii="Times New Roman" w:hAnsi="Times New Roman"/>
                <w:sz w:val="20"/>
              </w:rPr>
            </w:pPr>
            <w:ins w:id="41" w:author="pcampos" w:date="2013-05-02T16:15:00Z">
              <w:r>
                <w:rPr>
                  <w:rFonts w:ascii="Times New Roman" w:hAnsi="Times New Roman"/>
                  <w:sz w:val="20"/>
                </w:rPr>
                <w:t>2.1</w:t>
              </w:r>
            </w:ins>
          </w:p>
        </w:tc>
        <w:tc>
          <w:tcPr>
            <w:tcW w:w="4320" w:type="dxa"/>
          </w:tcPr>
          <w:p w:rsidR="00520FAB" w:rsidRDefault="00520FAB" w:rsidP="005343B4">
            <w:pPr>
              <w:pStyle w:val="TableText"/>
              <w:rPr>
                <w:ins w:id="42" w:author="pcampos" w:date="2013-05-02T16:14:00Z"/>
                <w:sz w:val="20"/>
              </w:rPr>
            </w:pPr>
            <w:ins w:id="43" w:author="pcampos" w:date="2013-05-02T16:15:00Z">
              <w:r>
                <w:rPr>
                  <w:sz w:val="20"/>
                </w:rPr>
                <w:t>MID13.2.2 PJ007505: Added subscriber-</w:t>
              </w:r>
            </w:ins>
            <w:ins w:id="44" w:author="pcampos" w:date="2013-05-03T08:03:00Z">
              <w:r>
                <w:rPr>
                  <w:sz w:val="20"/>
                </w:rPr>
                <w:t>id</w:t>
              </w:r>
            </w:ins>
            <w:ins w:id="45" w:author="pcampos" w:date="2013-05-02T16:15:00Z">
              <w:r>
                <w:rPr>
                  <w:sz w:val="20"/>
                </w:rPr>
                <w:t xml:space="preserve"> under Subscriber structure in response.</w:t>
              </w:r>
            </w:ins>
          </w:p>
        </w:tc>
      </w:tr>
    </w:tbl>
    <w:p w:rsidR="00520FAB" w:rsidRPr="00871803" w:rsidRDefault="00520FAB" w:rsidP="00A83644">
      <w:pPr>
        <w:pStyle w:val="Caption"/>
        <w:ind w:left="540"/>
        <w:rPr>
          <w:rFonts w:ascii="Times New Roman" w:hAnsi="Times New Roman"/>
        </w:rPr>
      </w:pP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tab/>
      </w:r>
      <w:r w:rsidRPr="00871803">
        <w:rPr>
          <w:rFonts w:ascii="Times New Roman" w:hAnsi="Times New Roman"/>
        </w:rPr>
        <w:br w:type="page"/>
      </w:r>
    </w:p>
    <w:p w:rsidR="00520FAB" w:rsidRDefault="00520FAB" w:rsidP="00810CE4">
      <w:pPr>
        <w:pStyle w:val="Heading1"/>
        <w:numPr>
          <w:numberingChange w:id="46" w:author="pcampos" w:date="2013-05-02T16:12:00Z" w:original="%1:2:0:"/>
        </w:numPr>
      </w:pPr>
      <w:bookmarkStart w:id="47" w:name="_Toc288658505"/>
      <w:bookmarkStart w:id="48" w:name="_Toc316304690"/>
      <w:r w:rsidRPr="00871803">
        <w:t>Functionality</w:t>
      </w:r>
      <w:bookmarkEnd w:id="47"/>
      <w:bookmarkEnd w:id="48"/>
    </w:p>
    <w:p w:rsidR="00520FAB" w:rsidRPr="001C4FBD" w:rsidRDefault="00520FAB" w:rsidP="00774FFD">
      <w:pPr>
        <w:rPr>
          <w:rFonts w:ascii="Times New Roman" w:hAnsi="Times New Roman"/>
          <w:sz w:val="22"/>
          <w:szCs w:val="22"/>
        </w:rPr>
      </w:pPr>
    </w:p>
    <w:p w:rsidR="00520FAB" w:rsidRPr="00077287" w:rsidRDefault="00520FAB" w:rsidP="00743521">
      <w:pPr>
        <w:rPr>
          <w:rFonts w:ascii="Times New Roman" w:hAnsi="Times New Roman"/>
          <w:sz w:val="22"/>
          <w:szCs w:val="22"/>
        </w:rPr>
      </w:pPr>
      <w:r w:rsidRPr="00077287">
        <w:rPr>
          <w:rFonts w:ascii="Times New Roman" w:hAnsi="Times New Roman"/>
          <w:sz w:val="22"/>
          <w:szCs w:val="22"/>
        </w:rPr>
        <w:t>This component supports retrieving existing account and subscriber information to be used as a customer lookup tool for external partners such as National Retailers, Online Authorized Retailers, and Business Solution Providers.</w:t>
      </w:r>
    </w:p>
    <w:p w:rsidR="00520FAB" w:rsidRPr="00077287" w:rsidRDefault="00520FAB" w:rsidP="00743521">
      <w:pPr>
        <w:rPr>
          <w:rFonts w:ascii="Times New Roman" w:hAnsi="Times New Roman"/>
          <w:sz w:val="22"/>
          <w:szCs w:val="22"/>
        </w:rPr>
      </w:pPr>
    </w:p>
    <w:p w:rsidR="00520FAB" w:rsidRPr="00077287" w:rsidRDefault="00520FAB" w:rsidP="00743521">
      <w:pPr>
        <w:numPr>
          <w:ilvl w:val="0"/>
          <w:numId w:val="42"/>
          <w:numberingChange w:id="49" w:author="pcampos" w:date="2013-05-02T16:12:00Z" w:original=""/>
        </w:numPr>
        <w:rPr>
          <w:rFonts w:ascii="Times New Roman" w:hAnsi="Times New Roman"/>
          <w:sz w:val="22"/>
          <w:szCs w:val="22"/>
        </w:rPr>
      </w:pPr>
      <w:r w:rsidRPr="00077287">
        <w:rPr>
          <w:rFonts w:ascii="Times New Roman" w:hAnsi="Times New Roman"/>
          <w:sz w:val="22"/>
          <w:szCs w:val="22"/>
        </w:rPr>
        <w:t>Returns account information</w:t>
      </w:r>
    </w:p>
    <w:p w:rsidR="00520FAB" w:rsidRPr="00077287" w:rsidRDefault="00520FAB" w:rsidP="00743521">
      <w:pPr>
        <w:numPr>
          <w:ilvl w:val="1"/>
          <w:numId w:val="42"/>
          <w:numberingChange w:id="50" w:author="pcampos" w:date="2013-05-02T16:12:00Z" w:original="o"/>
        </w:numPr>
        <w:rPr>
          <w:rFonts w:ascii="Times New Roman" w:hAnsi="Times New Roman"/>
          <w:sz w:val="22"/>
          <w:szCs w:val="22"/>
        </w:rPr>
      </w:pPr>
      <w:r w:rsidRPr="00077287">
        <w:rPr>
          <w:rFonts w:ascii="Times New Roman" w:hAnsi="Times New Roman"/>
          <w:sz w:val="22"/>
          <w:szCs w:val="22"/>
        </w:rPr>
        <w:t>Account number</w:t>
      </w:r>
    </w:p>
    <w:p w:rsidR="00520FAB" w:rsidRPr="00077287" w:rsidRDefault="00520FAB" w:rsidP="00743521">
      <w:pPr>
        <w:numPr>
          <w:ilvl w:val="1"/>
          <w:numId w:val="42"/>
          <w:numberingChange w:id="51" w:author="pcampos" w:date="2013-05-02T16:12:00Z" w:original="o"/>
        </w:numPr>
        <w:rPr>
          <w:rFonts w:ascii="Times New Roman" w:hAnsi="Times New Roman"/>
          <w:sz w:val="22"/>
          <w:szCs w:val="22"/>
        </w:rPr>
      </w:pPr>
      <w:r w:rsidRPr="00077287">
        <w:rPr>
          <w:rFonts w:ascii="Times New Roman" w:hAnsi="Times New Roman"/>
          <w:sz w:val="22"/>
          <w:szCs w:val="22"/>
        </w:rPr>
        <w:t>Number of subscribers on the account</w:t>
      </w:r>
    </w:p>
    <w:p w:rsidR="00520FAB" w:rsidRPr="00077287" w:rsidRDefault="00520FAB" w:rsidP="00743521">
      <w:pPr>
        <w:numPr>
          <w:ilvl w:val="1"/>
          <w:numId w:val="42"/>
          <w:numberingChange w:id="52" w:author="pcampos" w:date="2013-05-02T16:12:00Z" w:original="o"/>
        </w:numPr>
        <w:rPr>
          <w:rFonts w:ascii="Times New Roman" w:hAnsi="Times New Roman"/>
          <w:sz w:val="22"/>
          <w:szCs w:val="22"/>
        </w:rPr>
      </w:pPr>
      <w:r w:rsidRPr="00077287">
        <w:rPr>
          <w:rFonts w:ascii="Times New Roman" w:hAnsi="Times New Roman"/>
          <w:sz w:val="22"/>
          <w:szCs w:val="22"/>
        </w:rPr>
        <w:t>Billing name</w:t>
      </w:r>
    </w:p>
    <w:p w:rsidR="00520FAB" w:rsidRPr="00077287" w:rsidRDefault="00520FAB" w:rsidP="00743521">
      <w:pPr>
        <w:numPr>
          <w:ilvl w:val="1"/>
          <w:numId w:val="42"/>
          <w:numberingChange w:id="53" w:author="pcampos" w:date="2013-05-02T16:12:00Z" w:original="o"/>
        </w:numPr>
        <w:rPr>
          <w:rFonts w:ascii="Times New Roman" w:hAnsi="Times New Roman"/>
          <w:sz w:val="22"/>
          <w:szCs w:val="22"/>
        </w:rPr>
      </w:pPr>
      <w:r w:rsidRPr="00077287">
        <w:rPr>
          <w:rFonts w:ascii="Times New Roman" w:hAnsi="Times New Roman"/>
          <w:sz w:val="22"/>
          <w:szCs w:val="22"/>
        </w:rPr>
        <w:t>Billing address</w:t>
      </w:r>
    </w:p>
    <w:p w:rsidR="00520FAB" w:rsidRPr="00077287" w:rsidRDefault="00520FAB" w:rsidP="00743521">
      <w:pPr>
        <w:numPr>
          <w:ilvl w:val="0"/>
          <w:numId w:val="42"/>
          <w:numberingChange w:id="54" w:author="pcampos" w:date="2013-05-02T16:12:00Z" w:original=""/>
        </w:numPr>
        <w:rPr>
          <w:rFonts w:ascii="Times New Roman" w:hAnsi="Times New Roman"/>
          <w:sz w:val="22"/>
          <w:szCs w:val="22"/>
        </w:rPr>
      </w:pPr>
      <w:r w:rsidRPr="00077287">
        <w:rPr>
          <w:rFonts w:ascii="Times New Roman" w:hAnsi="Times New Roman"/>
          <w:sz w:val="22"/>
          <w:szCs w:val="22"/>
        </w:rPr>
        <w:t>Returns subscriber information for 1 or more subscribers under a given account</w:t>
      </w:r>
    </w:p>
    <w:p w:rsidR="00520FAB" w:rsidRPr="00077287" w:rsidRDefault="00520FAB" w:rsidP="00743521">
      <w:pPr>
        <w:numPr>
          <w:ilvl w:val="1"/>
          <w:numId w:val="42"/>
          <w:numberingChange w:id="55" w:author="pcampos" w:date="2013-05-02T16:12:00Z" w:original="o"/>
        </w:numPr>
        <w:rPr>
          <w:rFonts w:ascii="Times New Roman" w:hAnsi="Times New Roman"/>
          <w:sz w:val="22"/>
          <w:szCs w:val="22"/>
        </w:rPr>
      </w:pPr>
      <w:r w:rsidRPr="00077287">
        <w:rPr>
          <w:rFonts w:ascii="Times New Roman" w:hAnsi="Times New Roman"/>
          <w:sz w:val="22"/>
          <w:szCs w:val="22"/>
        </w:rPr>
        <w:t>Price Plan</w:t>
      </w:r>
    </w:p>
    <w:p w:rsidR="00520FAB" w:rsidRPr="00077287" w:rsidRDefault="00520FAB" w:rsidP="00743521">
      <w:pPr>
        <w:numPr>
          <w:ilvl w:val="1"/>
          <w:numId w:val="42"/>
          <w:numberingChange w:id="56" w:author="pcampos" w:date="2013-05-02T16:12:00Z" w:original="o"/>
        </w:numPr>
        <w:rPr>
          <w:rFonts w:ascii="Times New Roman" w:hAnsi="Times New Roman"/>
          <w:sz w:val="22"/>
          <w:szCs w:val="22"/>
        </w:rPr>
      </w:pPr>
      <w:r w:rsidRPr="00077287">
        <w:rPr>
          <w:rFonts w:ascii="Times New Roman" w:hAnsi="Times New Roman"/>
          <w:sz w:val="22"/>
          <w:szCs w:val="22"/>
        </w:rPr>
        <w:t>Attachable Options</w:t>
      </w:r>
    </w:p>
    <w:p w:rsidR="00520FAB" w:rsidRPr="00077287" w:rsidRDefault="00520FAB" w:rsidP="00743521">
      <w:pPr>
        <w:numPr>
          <w:ilvl w:val="1"/>
          <w:numId w:val="42"/>
          <w:numberingChange w:id="57" w:author="pcampos" w:date="2013-05-02T16:12:00Z" w:original="o"/>
        </w:numPr>
        <w:rPr>
          <w:rFonts w:ascii="Times New Roman" w:hAnsi="Times New Roman"/>
          <w:sz w:val="22"/>
          <w:szCs w:val="22"/>
        </w:rPr>
      </w:pPr>
      <w:r w:rsidRPr="00077287">
        <w:rPr>
          <w:rFonts w:ascii="Times New Roman" w:hAnsi="Times New Roman"/>
          <w:sz w:val="22"/>
          <w:szCs w:val="22"/>
        </w:rPr>
        <w:t>Current device</w:t>
      </w:r>
    </w:p>
    <w:p w:rsidR="00520FAB" w:rsidRPr="00077287" w:rsidRDefault="00520FAB" w:rsidP="00743521">
      <w:pPr>
        <w:numPr>
          <w:ilvl w:val="1"/>
          <w:numId w:val="42"/>
          <w:numberingChange w:id="58" w:author="pcampos" w:date="2013-05-02T16:12:00Z" w:original="o"/>
        </w:numPr>
        <w:rPr>
          <w:rFonts w:ascii="Times New Roman" w:hAnsi="Times New Roman"/>
          <w:sz w:val="22"/>
          <w:szCs w:val="22"/>
        </w:rPr>
      </w:pPr>
      <w:r w:rsidRPr="00077287">
        <w:rPr>
          <w:rFonts w:ascii="Times New Roman" w:hAnsi="Times New Roman"/>
          <w:sz w:val="22"/>
          <w:szCs w:val="22"/>
        </w:rPr>
        <w:t>Initial activation date</w:t>
      </w:r>
    </w:p>
    <w:p w:rsidR="00520FAB" w:rsidRPr="00077287" w:rsidRDefault="00520FAB" w:rsidP="00743521">
      <w:pPr>
        <w:numPr>
          <w:ilvl w:val="1"/>
          <w:numId w:val="42"/>
          <w:numberingChange w:id="59" w:author="pcampos" w:date="2013-05-02T16:12:00Z" w:original="o"/>
        </w:numPr>
        <w:rPr>
          <w:rFonts w:ascii="Times New Roman" w:hAnsi="Times New Roman"/>
          <w:sz w:val="22"/>
          <w:szCs w:val="22"/>
        </w:rPr>
      </w:pPr>
      <w:r w:rsidRPr="00077287">
        <w:rPr>
          <w:rFonts w:ascii="Times New Roman" w:hAnsi="Times New Roman"/>
          <w:sz w:val="22"/>
          <w:szCs w:val="22"/>
        </w:rPr>
        <w:t>Contract information</w:t>
      </w:r>
    </w:p>
    <w:p w:rsidR="00520FAB" w:rsidRPr="00077287" w:rsidRDefault="00520FAB" w:rsidP="00743521">
      <w:pPr>
        <w:numPr>
          <w:ilvl w:val="0"/>
          <w:numId w:val="42"/>
          <w:numberingChange w:id="60" w:author="pcampos" w:date="2013-05-02T16:12:00Z" w:original=""/>
        </w:numPr>
        <w:rPr>
          <w:rFonts w:ascii="Times New Roman" w:hAnsi="Times New Roman"/>
          <w:sz w:val="22"/>
          <w:szCs w:val="22"/>
        </w:rPr>
      </w:pPr>
      <w:r w:rsidRPr="00077287">
        <w:rPr>
          <w:rFonts w:ascii="Times New Roman" w:hAnsi="Times New Roman"/>
          <w:sz w:val="22"/>
          <w:szCs w:val="22"/>
        </w:rPr>
        <w:t>Performs device upgrade eligibility check for each subscriber returned in the response</w:t>
      </w:r>
    </w:p>
    <w:p w:rsidR="00520FAB" w:rsidRPr="00077287" w:rsidRDefault="00520FAB" w:rsidP="00743521">
      <w:pPr>
        <w:numPr>
          <w:ilvl w:val="0"/>
          <w:numId w:val="42"/>
          <w:numberingChange w:id="61" w:author="pcampos" w:date="2013-05-02T16:12:00Z" w:original=""/>
        </w:numPr>
        <w:rPr>
          <w:rFonts w:ascii="Times New Roman" w:hAnsi="Times New Roman"/>
          <w:sz w:val="22"/>
          <w:szCs w:val="22"/>
        </w:rPr>
      </w:pPr>
      <w:r w:rsidRPr="00077287">
        <w:rPr>
          <w:rFonts w:ascii="Times New Roman" w:hAnsi="Times New Roman"/>
          <w:sz w:val="22"/>
          <w:szCs w:val="22"/>
        </w:rPr>
        <w:t>Performs business rule validations</w:t>
      </w:r>
    </w:p>
    <w:p w:rsidR="00520FAB" w:rsidRPr="00077287" w:rsidRDefault="00520FAB" w:rsidP="00743521">
      <w:pPr>
        <w:numPr>
          <w:ilvl w:val="1"/>
          <w:numId w:val="42"/>
          <w:numberingChange w:id="62" w:author="pcampos" w:date="2013-05-02T16:12:00Z" w:original="o"/>
        </w:numPr>
        <w:rPr>
          <w:rFonts w:ascii="Times New Roman" w:hAnsi="Times New Roman"/>
          <w:sz w:val="22"/>
          <w:szCs w:val="22"/>
        </w:rPr>
      </w:pPr>
      <w:r w:rsidRPr="00077287">
        <w:rPr>
          <w:rFonts w:ascii="Times New Roman" w:hAnsi="Times New Roman"/>
          <w:sz w:val="22"/>
          <w:szCs w:val="22"/>
        </w:rPr>
        <w:t>Checks if the account being searched can be handled by the partner making the API calls</w:t>
      </w:r>
    </w:p>
    <w:p w:rsidR="00520FAB" w:rsidRPr="00077287" w:rsidRDefault="00520FAB" w:rsidP="00743521">
      <w:pPr>
        <w:numPr>
          <w:ilvl w:val="1"/>
          <w:numId w:val="42"/>
          <w:numberingChange w:id="63" w:author="pcampos" w:date="2013-05-02T16:12:00Z" w:original="o"/>
        </w:numPr>
        <w:rPr>
          <w:rFonts w:ascii="Times New Roman" w:hAnsi="Times New Roman"/>
          <w:sz w:val="22"/>
          <w:szCs w:val="22"/>
        </w:rPr>
      </w:pPr>
      <w:r w:rsidRPr="00077287">
        <w:rPr>
          <w:rFonts w:ascii="Times New Roman" w:hAnsi="Times New Roman"/>
          <w:sz w:val="22"/>
          <w:szCs w:val="22"/>
        </w:rPr>
        <w:t>Checks if customer is in good standing before returning a successful result</w:t>
      </w:r>
    </w:p>
    <w:p w:rsidR="00520FAB" w:rsidRPr="00077287" w:rsidRDefault="00520FAB" w:rsidP="00743521">
      <w:pPr>
        <w:rPr>
          <w:rFonts w:ascii="Times New Roman" w:hAnsi="Times New Roman"/>
          <w:sz w:val="22"/>
          <w:szCs w:val="22"/>
        </w:rPr>
      </w:pPr>
    </w:p>
    <w:p w:rsidR="00520FAB" w:rsidRPr="00077287" w:rsidRDefault="00520FAB" w:rsidP="00743521">
      <w:pPr>
        <w:rPr>
          <w:rFonts w:ascii="Times New Roman" w:hAnsi="Times New Roman"/>
          <w:sz w:val="22"/>
          <w:szCs w:val="22"/>
        </w:rPr>
      </w:pPr>
      <w:r w:rsidRPr="00077287">
        <w:rPr>
          <w:rFonts w:ascii="Times New Roman" w:hAnsi="Times New Roman"/>
          <w:sz w:val="22"/>
          <w:szCs w:val="22"/>
        </w:rPr>
        <w:t>Refer to field descriptions in following section to understand how each field in request/response can be used.</w:t>
      </w:r>
    </w:p>
    <w:p w:rsidR="00520FAB" w:rsidRPr="00077287" w:rsidRDefault="00520FAB" w:rsidP="00743521">
      <w:pPr>
        <w:rPr>
          <w:rFonts w:ascii="Times New Roman" w:hAnsi="Times New Roman"/>
          <w:sz w:val="22"/>
          <w:szCs w:val="22"/>
        </w:rPr>
      </w:pPr>
      <w:r w:rsidRPr="00077287">
        <w:rPr>
          <w:rFonts w:ascii="Times New Roman" w:hAnsi="Times New Roman"/>
          <w:sz w:val="22"/>
          <w:szCs w:val="22"/>
        </w:rPr>
        <w:t>This API will return data for active accounts/subscribers only. The application using this information needs to determine if it is appropriate to display the account information if the customer has not been properly authenticated.</w:t>
      </w:r>
    </w:p>
    <w:p w:rsidR="00520FAB" w:rsidRPr="00077287" w:rsidRDefault="00520FAB" w:rsidP="00743521"/>
    <w:p w:rsidR="00520FAB" w:rsidRPr="00077287" w:rsidRDefault="00520FAB" w:rsidP="00743521"/>
    <w:p w:rsidR="00520FAB" w:rsidRPr="00077287" w:rsidRDefault="00520FAB" w:rsidP="00743521">
      <w:pPr>
        <w:ind w:left="432"/>
        <w:rPr>
          <w:rFonts w:ascii="Times New Roman" w:hAnsi="Times New Roman"/>
          <w:sz w:val="22"/>
          <w:szCs w:val="22"/>
        </w:rPr>
      </w:pPr>
      <w:r w:rsidRPr="00077287">
        <w:rPr>
          <w:rFonts w:ascii="Times New Roman" w:hAnsi="Times New Roman"/>
          <w:sz w:val="22"/>
          <w:szCs w:val="22"/>
        </w:rPr>
        <w:t xml:space="preserve">This interface will provide functionality to perform Account Validation. </w:t>
      </w:r>
    </w:p>
    <w:p w:rsidR="00520FAB" w:rsidRDefault="00520FAB" w:rsidP="00D00A6D">
      <w:pPr>
        <w:pStyle w:val="BodyText"/>
        <w:rPr>
          <w:szCs w:val="20"/>
        </w:rPr>
      </w:pPr>
    </w:p>
    <w:p w:rsidR="00520FAB" w:rsidRPr="00774FFD" w:rsidRDefault="00520FAB" w:rsidP="00D00A6D">
      <w:pPr>
        <w:jc w:val="both"/>
      </w:pPr>
    </w:p>
    <w:p w:rsidR="00520FAB" w:rsidRDefault="00520FAB" w:rsidP="00B4537F">
      <w:pPr>
        <w:rPr>
          <w:i/>
          <w:color w:val="FF0000"/>
        </w:rPr>
      </w:pPr>
    </w:p>
    <w:p w:rsidR="00520FAB" w:rsidRPr="00871803" w:rsidRDefault="00520FAB" w:rsidP="00D86139">
      <w:pPr>
        <w:pStyle w:val="Heading1"/>
        <w:numPr>
          <w:ilvl w:val="0"/>
          <w:numId w:val="1"/>
          <w:numberingChange w:id="64" w:author="pcampos" w:date="2013-05-02T16:12:00Z" w:original="%1:3:0:"/>
        </w:numPr>
      </w:pPr>
      <w:bookmarkStart w:id="65" w:name="_Interface_Specifications"/>
      <w:bookmarkStart w:id="66" w:name="_Toc204658737"/>
      <w:bookmarkEnd w:id="65"/>
      <w:r w:rsidRPr="00DE007D">
        <w:rPr>
          <w:rFonts w:ascii="Arial" w:hAnsi="Arial" w:cs="Arial"/>
        </w:rPr>
        <w:br w:type="page"/>
      </w:r>
      <w:bookmarkStart w:id="67" w:name="_Toc288658506"/>
      <w:bookmarkStart w:id="68" w:name="_Toc316304691"/>
      <w:r w:rsidRPr="00871803">
        <w:lastRenderedPageBreak/>
        <w:t>Related Documents</w:t>
      </w:r>
      <w:bookmarkEnd w:id="66"/>
      <w:bookmarkEnd w:id="67"/>
      <w:bookmarkEnd w:id="68"/>
    </w:p>
    <w:p w:rsidR="00520FAB" w:rsidRPr="00871803" w:rsidRDefault="00520FAB" w:rsidP="00885224">
      <w:pPr>
        <w:pStyle w:val="Heading2"/>
        <w:numPr>
          <w:numberingChange w:id="69" w:author="pcampos" w:date="2013-05-02T16:12:00Z" w:original="%1:3:0:.%2:1:0:"/>
        </w:numPr>
      </w:pPr>
      <w:bookmarkStart w:id="70" w:name="_Toc204658738"/>
      <w:bookmarkStart w:id="71" w:name="_Toc288658472"/>
      <w:bookmarkStart w:id="72" w:name="_Toc288658507"/>
      <w:bookmarkStart w:id="73" w:name="_Toc316304692"/>
      <w:r w:rsidRPr="00871803">
        <w:t>Link to EAI Design Specification document</w:t>
      </w:r>
      <w:bookmarkEnd w:id="70"/>
      <w:bookmarkEnd w:id="71"/>
      <w:bookmarkEnd w:id="72"/>
      <w:bookmarkEnd w:id="73"/>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7740"/>
      </w:tblGrid>
      <w:tr w:rsidR="00520FAB" w:rsidRPr="001105B6" w:rsidTr="009F1DBF">
        <w:trPr>
          <w:trHeight w:val="345"/>
        </w:trPr>
        <w:tc>
          <w:tcPr>
            <w:tcW w:w="1080" w:type="dxa"/>
            <w:vAlign w:val="center"/>
          </w:tcPr>
          <w:p w:rsidR="00520FAB" w:rsidRPr="001105B6" w:rsidRDefault="00520FAB"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520FAB" w:rsidRPr="00772E01" w:rsidRDefault="006B7E4E" w:rsidP="00071808">
            <w:hyperlink r:id="rId9" w:history="1">
              <w:r w:rsidR="00520FAB" w:rsidRPr="00772E01">
                <w:rPr>
                  <w:rStyle w:val="Hyperlink"/>
                </w:rPr>
                <w:t>Design Draft Folder</w:t>
              </w:r>
            </w:hyperlink>
          </w:p>
          <w:p w:rsidR="00520FAB" w:rsidRPr="002323AC" w:rsidRDefault="00520FAB" w:rsidP="00707199">
            <w:pPr>
              <w:pStyle w:val="BodyText"/>
              <w:spacing w:before="60" w:after="60"/>
              <w:rPr>
                <w:rFonts w:ascii="Times New Roman" w:hAnsi="Times New Roman"/>
                <w:color w:val="FF0000"/>
                <w:szCs w:val="20"/>
              </w:rPr>
            </w:pPr>
            <w:r>
              <w:t xml:space="preserve"> </w:t>
            </w:r>
          </w:p>
        </w:tc>
      </w:tr>
      <w:tr w:rsidR="00520FAB" w:rsidRPr="001105B6" w:rsidTr="009F1DBF">
        <w:trPr>
          <w:trHeight w:val="360"/>
        </w:trPr>
        <w:tc>
          <w:tcPr>
            <w:tcW w:w="1080" w:type="dxa"/>
            <w:vAlign w:val="center"/>
          </w:tcPr>
          <w:p w:rsidR="00520FAB" w:rsidRPr="001105B6" w:rsidRDefault="00520FAB"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520FAB" w:rsidRPr="001105B6" w:rsidRDefault="006B7E4E" w:rsidP="00707199">
            <w:pPr>
              <w:pStyle w:val="BodyText"/>
              <w:spacing w:before="60" w:after="60"/>
              <w:rPr>
                <w:rFonts w:ascii="Times New Roman" w:hAnsi="Times New Roman"/>
                <w:szCs w:val="20"/>
              </w:rPr>
            </w:pPr>
            <w:hyperlink r:id="rId10" w:history="1">
              <w:r w:rsidR="00520FAB" w:rsidRPr="001105B6">
                <w:rPr>
                  <w:rStyle w:val="Hyperlink"/>
                  <w:rFonts w:ascii="Times New Roman" w:hAnsi="Times New Roman"/>
                  <w:szCs w:val="20"/>
                </w:rPr>
                <w:t>Link to Production Folder</w:t>
              </w:r>
            </w:hyperlink>
          </w:p>
        </w:tc>
      </w:tr>
    </w:tbl>
    <w:p w:rsidR="00520FAB" w:rsidRPr="00BA1260" w:rsidRDefault="00520FAB" w:rsidP="00885224">
      <w:pPr>
        <w:pStyle w:val="Heading2"/>
        <w:numPr>
          <w:numberingChange w:id="74" w:author="pcampos" w:date="2013-05-02T16:12:00Z" w:original="%1:3:0:.%2:2:0:"/>
        </w:numPr>
      </w:pPr>
      <w:bookmarkStart w:id="75" w:name="_Toc204658739"/>
      <w:bookmarkStart w:id="76" w:name="_Toc288658473"/>
      <w:bookmarkStart w:id="77" w:name="_Toc288658508"/>
      <w:bookmarkStart w:id="78" w:name="_Toc316304693"/>
      <w:r w:rsidRPr="00BA1260">
        <w:t>Link to Web Service document</w:t>
      </w:r>
      <w:bookmarkEnd w:id="75"/>
      <w:bookmarkEnd w:id="76"/>
      <w:bookmarkEnd w:id="77"/>
      <w:bookmarkEnd w:id="78"/>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3"/>
        <w:gridCol w:w="8295"/>
      </w:tblGrid>
      <w:tr w:rsidR="00520FAB" w:rsidRPr="001105B6" w:rsidTr="00C92B44">
        <w:trPr>
          <w:trHeight w:val="345"/>
        </w:trPr>
        <w:tc>
          <w:tcPr>
            <w:tcW w:w="1080" w:type="dxa"/>
            <w:vAlign w:val="center"/>
          </w:tcPr>
          <w:p w:rsidR="00520FAB" w:rsidRPr="001105B6" w:rsidRDefault="00520FAB" w:rsidP="00707199">
            <w:pPr>
              <w:pStyle w:val="BodyText"/>
              <w:spacing w:before="60" w:after="60"/>
              <w:rPr>
                <w:rFonts w:ascii="Times New Roman" w:hAnsi="Times New Roman"/>
              </w:rPr>
            </w:pPr>
            <w:r w:rsidRPr="001105B6">
              <w:rPr>
                <w:rFonts w:ascii="Times New Roman" w:hAnsi="Times New Roman"/>
              </w:rPr>
              <w:t xml:space="preserve">Draft </w:t>
            </w:r>
          </w:p>
        </w:tc>
        <w:tc>
          <w:tcPr>
            <w:tcW w:w="7740" w:type="dxa"/>
          </w:tcPr>
          <w:p w:rsidR="00520FAB" w:rsidRPr="004136E2" w:rsidRDefault="006B7E4E" w:rsidP="00707199">
            <w:pPr>
              <w:pStyle w:val="BodyText"/>
              <w:spacing w:before="60" w:after="60"/>
              <w:rPr>
                <w:rFonts w:ascii="Times New Roman" w:hAnsi="Times New Roman"/>
                <w:color w:val="FF0000"/>
              </w:rPr>
            </w:pPr>
            <w:hyperlink r:id="rId11" w:history="1">
              <w:r w:rsidR="00520FAB" w:rsidRPr="00110103">
                <w:rPr>
                  <w:rStyle w:val="Hyperlink"/>
                  <w:rFonts w:ascii="Times New Roman" w:hAnsi="Times New Roman"/>
                </w:rPr>
                <w:t>https://doc-share.corp.sprint.com/livelink/llisapi.dll?func=ll&amp;objId=49619827&amp;objAction=browse&amp;viewType=1</w:t>
              </w:r>
            </w:hyperlink>
          </w:p>
        </w:tc>
      </w:tr>
      <w:tr w:rsidR="00520FAB" w:rsidRPr="001105B6" w:rsidTr="00C92B44">
        <w:trPr>
          <w:trHeight w:val="360"/>
        </w:trPr>
        <w:tc>
          <w:tcPr>
            <w:tcW w:w="1080" w:type="dxa"/>
            <w:vAlign w:val="center"/>
          </w:tcPr>
          <w:p w:rsidR="00520FAB" w:rsidRPr="001105B6" w:rsidRDefault="00520FAB" w:rsidP="00707199">
            <w:pPr>
              <w:pStyle w:val="BodyText"/>
              <w:spacing w:before="60" w:after="60"/>
              <w:rPr>
                <w:rFonts w:ascii="Times New Roman" w:hAnsi="Times New Roman"/>
              </w:rPr>
            </w:pPr>
            <w:r w:rsidRPr="001105B6">
              <w:rPr>
                <w:rFonts w:ascii="Times New Roman" w:hAnsi="Times New Roman"/>
              </w:rPr>
              <w:t>Prod</w:t>
            </w:r>
          </w:p>
        </w:tc>
        <w:tc>
          <w:tcPr>
            <w:tcW w:w="7740" w:type="dxa"/>
          </w:tcPr>
          <w:p w:rsidR="00520FAB" w:rsidRPr="001105B6" w:rsidRDefault="006B7E4E" w:rsidP="00707199">
            <w:pPr>
              <w:pStyle w:val="BodyText"/>
              <w:spacing w:before="60" w:after="60"/>
              <w:rPr>
                <w:rFonts w:ascii="Times New Roman" w:hAnsi="Times New Roman"/>
              </w:rPr>
            </w:pPr>
            <w:hyperlink r:id="rId12" w:history="1">
              <w:r w:rsidR="00520FAB" w:rsidRPr="001105B6">
                <w:rPr>
                  <w:rStyle w:val="Hyperlink"/>
                  <w:rFonts w:ascii="Times New Roman" w:hAnsi="Times New Roman"/>
                  <w:szCs w:val="20"/>
                </w:rPr>
                <w:t>Link to Production Folder</w:t>
              </w:r>
            </w:hyperlink>
          </w:p>
        </w:tc>
      </w:tr>
    </w:tbl>
    <w:p w:rsidR="00520FAB" w:rsidRPr="00871803" w:rsidRDefault="00520FAB" w:rsidP="00885224">
      <w:pPr>
        <w:pStyle w:val="Heading2"/>
        <w:numPr>
          <w:numberingChange w:id="79" w:author="pcampos" w:date="2013-05-02T16:12:00Z" w:original="%1:3:0:.%2:3:0:"/>
        </w:numPr>
      </w:pPr>
      <w:bookmarkStart w:id="80" w:name="_Toc204658752"/>
      <w:bookmarkStart w:id="81" w:name="_Ref265053242"/>
      <w:bookmarkStart w:id="82" w:name="_Toc288658474"/>
      <w:bookmarkStart w:id="83" w:name="_Toc288658509"/>
      <w:bookmarkStart w:id="84" w:name="_Toc316304694"/>
      <w:r w:rsidRPr="00871803">
        <w:t xml:space="preserve">Link to </w:t>
      </w:r>
      <w:r>
        <w:t>XSDs</w:t>
      </w:r>
      <w:bookmarkEnd w:id="80"/>
      <w:r>
        <w:t xml:space="preserve"> / WSDLs</w:t>
      </w:r>
      <w:bookmarkEnd w:id="81"/>
      <w:bookmarkEnd w:id="82"/>
      <w:bookmarkEnd w:id="83"/>
      <w:bookmarkEnd w:id="84"/>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7740"/>
      </w:tblGrid>
      <w:tr w:rsidR="00520FAB" w:rsidRPr="001105B6" w:rsidTr="00F3550F">
        <w:trPr>
          <w:trHeight w:val="345"/>
        </w:trPr>
        <w:tc>
          <w:tcPr>
            <w:tcW w:w="1080" w:type="dxa"/>
            <w:vAlign w:val="center"/>
          </w:tcPr>
          <w:p w:rsidR="00520FAB" w:rsidRPr="001105B6" w:rsidRDefault="00520FAB" w:rsidP="00707199">
            <w:pPr>
              <w:pStyle w:val="BodyText"/>
              <w:spacing w:before="60" w:after="60"/>
              <w:rPr>
                <w:rFonts w:ascii="Times New Roman" w:hAnsi="Times New Roman"/>
                <w:szCs w:val="20"/>
              </w:rPr>
            </w:pPr>
            <w:r w:rsidRPr="001105B6">
              <w:rPr>
                <w:rFonts w:ascii="Times New Roman" w:hAnsi="Times New Roman"/>
                <w:szCs w:val="20"/>
              </w:rPr>
              <w:t xml:space="preserve">Draft </w:t>
            </w:r>
          </w:p>
        </w:tc>
        <w:tc>
          <w:tcPr>
            <w:tcW w:w="7740" w:type="dxa"/>
          </w:tcPr>
          <w:p w:rsidR="00520FAB" w:rsidRDefault="006B7E4E" w:rsidP="00071808">
            <w:hyperlink r:id="rId13" w:history="1">
              <w:r w:rsidR="00520FAB" w:rsidRPr="00772E01">
                <w:rPr>
                  <w:rStyle w:val="Hyperlink"/>
                </w:rPr>
                <w:t>Schema Draft folder</w:t>
              </w:r>
            </w:hyperlink>
          </w:p>
          <w:p w:rsidR="00520FAB" w:rsidRPr="00291073" w:rsidRDefault="00520FAB" w:rsidP="00707199">
            <w:pPr>
              <w:pStyle w:val="BodyText"/>
              <w:spacing w:before="60" w:after="60"/>
              <w:rPr>
                <w:rFonts w:ascii="Times New Roman" w:hAnsi="Times New Roman"/>
                <w:color w:val="FF0000"/>
                <w:szCs w:val="20"/>
              </w:rPr>
            </w:pPr>
          </w:p>
        </w:tc>
      </w:tr>
      <w:tr w:rsidR="00520FAB" w:rsidRPr="001105B6" w:rsidTr="00F3550F">
        <w:trPr>
          <w:trHeight w:val="360"/>
        </w:trPr>
        <w:tc>
          <w:tcPr>
            <w:tcW w:w="1080" w:type="dxa"/>
            <w:vAlign w:val="center"/>
          </w:tcPr>
          <w:p w:rsidR="00520FAB" w:rsidRPr="001105B6" w:rsidRDefault="00520FAB" w:rsidP="00707199">
            <w:pPr>
              <w:pStyle w:val="BodyText"/>
              <w:spacing w:before="60" w:after="60"/>
              <w:rPr>
                <w:rFonts w:ascii="Times New Roman" w:hAnsi="Times New Roman"/>
                <w:szCs w:val="20"/>
              </w:rPr>
            </w:pPr>
            <w:r w:rsidRPr="001105B6">
              <w:rPr>
                <w:rFonts w:ascii="Times New Roman" w:hAnsi="Times New Roman"/>
                <w:szCs w:val="20"/>
              </w:rPr>
              <w:t>Prod</w:t>
            </w:r>
          </w:p>
        </w:tc>
        <w:tc>
          <w:tcPr>
            <w:tcW w:w="7740" w:type="dxa"/>
          </w:tcPr>
          <w:p w:rsidR="00520FAB" w:rsidRPr="001105B6" w:rsidRDefault="006B7E4E" w:rsidP="00707199">
            <w:pPr>
              <w:pStyle w:val="BodyText"/>
              <w:spacing w:before="60" w:after="60"/>
              <w:rPr>
                <w:rFonts w:ascii="Times New Roman" w:hAnsi="Times New Roman"/>
                <w:szCs w:val="20"/>
              </w:rPr>
            </w:pPr>
            <w:hyperlink r:id="rId14" w:history="1">
              <w:r w:rsidR="00520FAB" w:rsidRPr="001105B6">
                <w:rPr>
                  <w:rStyle w:val="Hyperlink"/>
                  <w:rFonts w:ascii="Times New Roman" w:hAnsi="Times New Roman"/>
                  <w:szCs w:val="20"/>
                </w:rPr>
                <w:t>Link to Production Folder</w:t>
              </w:r>
            </w:hyperlink>
          </w:p>
        </w:tc>
      </w:tr>
    </w:tbl>
    <w:p w:rsidR="00520FAB" w:rsidRPr="00871803" w:rsidRDefault="00520FAB" w:rsidP="00582E34">
      <w:pPr>
        <w:pStyle w:val="Heading2"/>
        <w:numPr>
          <w:numberingChange w:id="85" w:author="pcampos" w:date="2013-05-02T16:12:00Z" w:original="%1:3:0:.%2:4:0:"/>
        </w:numPr>
      </w:pPr>
      <w:bookmarkStart w:id="86" w:name="_Ref265053133"/>
      <w:bookmarkStart w:id="87" w:name="_Toc288658475"/>
      <w:bookmarkStart w:id="88" w:name="_Toc288658510"/>
      <w:bookmarkStart w:id="89" w:name="_Toc316304695"/>
      <w:r w:rsidRPr="00871803">
        <w:t xml:space="preserve">Link to </w:t>
      </w:r>
      <w:r>
        <w:t>EAI User Guides and Helps</w:t>
      </w:r>
      <w:bookmarkEnd w:id="86"/>
      <w:bookmarkEnd w:id="87"/>
      <w:bookmarkEnd w:id="88"/>
      <w:bookmarkEnd w:id="89"/>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7740"/>
      </w:tblGrid>
      <w:tr w:rsidR="00520FAB" w:rsidRPr="001105B6" w:rsidTr="00B01BDD">
        <w:trPr>
          <w:trHeight w:val="360"/>
        </w:trPr>
        <w:tc>
          <w:tcPr>
            <w:tcW w:w="1080" w:type="dxa"/>
            <w:vAlign w:val="center"/>
          </w:tcPr>
          <w:p w:rsidR="00520FAB" w:rsidRPr="001105B6" w:rsidRDefault="00520FAB" w:rsidP="00B01BDD">
            <w:pPr>
              <w:pStyle w:val="BodyText"/>
              <w:spacing w:before="60" w:after="60"/>
              <w:rPr>
                <w:rFonts w:ascii="Times New Roman" w:hAnsi="Times New Roman"/>
                <w:szCs w:val="20"/>
              </w:rPr>
            </w:pPr>
            <w:r w:rsidRPr="001105B6">
              <w:rPr>
                <w:rFonts w:ascii="Times New Roman" w:hAnsi="Times New Roman"/>
                <w:szCs w:val="20"/>
              </w:rPr>
              <w:t>Final</w:t>
            </w:r>
          </w:p>
        </w:tc>
        <w:tc>
          <w:tcPr>
            <w:tcW w:w="7740" w:type="dxa"/>
          </w:tcPr>
          <w:p w:rsidR="00520FAB" w:rsidRPr="001105B6" w:rsidRDefault="006B7E4E" w:rsidP="00B01BDD">
            <w:pPr>
              <w:pStyle w:val="BodyText"/>
              <w:spacing w:before="60" w:after="60"/>
              <w:rPr>
                <w:rFonts w:ascii="Times New Roman" w:hAnsi="Times New Roman"/>
                <w:szCs w:val="20"/>
              </w:rPr>
            </w:pPr>
            <w:hyperlink r:id="rId15" w:history="1">
              <w:r w:rsidR="00520FAB" w:rsidRPr="001105B6">
                <w:rPr>
                  <w:rStyle w:val="Hyperlink"/>
                  <w:rFonts w:ascii="Times New Roman" w:hAnsi="Times New Roman"/>
                  <w:szCs w:val="20"/>
                </w:rPr>
                <w:t>Link to Folder</w:t>
              </w:r>
            </w:hyperlink>
            <w:r w:rsidR="00520FAB" w:rsidRPr="001105B6">
              <w:rPr>
                <w:rFonts w:ascii="Times New Roman" w:hAnsi="Times New Roman"/>
                <w:szCs w:val="20"/>
              </w:rPr>
              <w:t>; documents, folders and shortcuts include:</w:t>
            </w:r>
          </w:p>
          <w:p w:rsidR="00520FAB" w:rsidRPr="001105B6" w:rsidRDefault="00520FAB" w:rsidP="00B4537F">
            <w:pPr>
              <w:pStyle w:val="BodyText"/>
              <w:numPr>
                <w:ilvl w:val="0"/>
                <w:numId w:val="38"/>
                <w:numberingChange w:id="90" w:author="pcampos" w:date="2013-05-02T16:12:00Z" w:original=""/>
              </w:numPr>
              <w:spacing w:before="60" w:after="60"/>
              <w:rPr>
                <w:rFonts w:ascii="Times New Roman" w:hAnsi="Times New Roman"/>
                <w:szCs w:val="20"/>
              </w:rPr>
            </w:pPr>
            <w:r w:rsidRPr="001105B6">
              <w:rPr>
                <w:rFonts w:ascii="Times New Roman" w:hAnsi="Times New Roman"/>
                <w:szCs w:val="20"/>
              </w:rPr>
              <w:t>EAI Web Service User Guide</w:t>
            </w:r>
          </w:p>
          <w:p w:rsidR="00520FAB" w:rsidRPr="001105B6" w:rsidRDefault="00520FAB" w:rsidP="00B4537F">
            <w:pPr>
              <w:pStyle w:val="BodyText"/>
              <w:numPr>
                <w:ilvl w:val="0"/>
                <w:numId w:val="38"/>
                <w:numberingChange w:id="91" w:author="pcampos" w:date="2013-05-02T16:12:00Z" w:original=""/>
              </w:numPr>
              <w:spacing w:before="60" w:after="60"/>
              <w:rPr>
                <w:rFonts w:ascii="Times New Roman" w:hAnsi="Times New Roman"/>
                <w:szCs w:val="20"/>
              </w:rPr>
            </w:pPr>
            <w:r w:rsidRPr="001105B6">
              <w:rPr>
                <w:rFonts w:ascii="Times New Roman" w:hAnsi="Times New Roman"/>
                <w:szCs w:val="20"/>
              </w:rPr>
              <w:t>API URLs spreadsheet</w:t>
            </w:r>
          </w:p>
          <w:p w:rsidR="00520FAB" w:rsidRPr="001105B6" w:rsidRDefault="00520FAB" w:rsidP="00B4537F">
            <w:pPr>
              <w:pStyle w:val="BodyText"/>
              <w:numPr>
                <w:ilvl w:val="0"/>
                <w:numId w:val="38"/>
                <w:numberingChange w:id="92" w:author="pcampos" w:date="2013-05-02T16:12:00Z" w:original=""/>
              </w:numPr>
              <w:spacing w:before="60" w:after="60"/>
              <w:rPr>
                <w:rFonts w:ascii="Times New Roman" w:hAnsi="Times New Roman"/>
                <w:szCs w:val="20"/>
              </w:rPr>
            </w:pPr>
            <w:r w:rsidRPr="001105B6">
              <w:rPr>
                <w:rFonts w:ascii="Times New Roman" w:hAnsi="Times New Roman"/>
                <w:szCs w:val="20"/>
              </w:rPr>
              <w:t>Production interface folder</w:t>
            </w:r>
          </w:p>
          <w:p w:rsidR="00520FAB" w:rsidRPr="001105B6" w:rsidRDefault="00520FAB" w:rsidP="00B4537F">
            <w:pPr>
              <w:pStyle w:val="BodyText"/>
              <w:numPr>
                <w:ilvl w:val="0"/>
                <w:numId w:val="38"/>
                <w:numberingChange w:id="93" w:author="pcampos" w:date="2013-05-02T16:12:00Z" w:original=""/>
              </w:numPr>
              <w:spacing w:before="60" w:after="60"/>
              <w:rPr>
                <w:rFonts w:ascii="Times New Roman" w:hAnsi="Times New Roman"/>
                <w:szCs w:val="20"/>
              </w:rPr>
            </w:pPr>
            <w:r w:rsidRPr="001105B6">
              <w:rPr>
                <w:rFonts w:ascii="Times New Roman" w:hAnsi="Times New Roman"/>
                <w:szCs w:val="20"/>
              </w:rPr>
              <w:t>Production schema folder</w:t>
            </w:r>
          </w:p>
          <w:p w:rsidR="00520FAB" w:rsidRPr="001105B6" w:rsidRDefault="00520FAB" w:rsidP="00B4537F">
            <w:pPr>
              <w:pStyle w:val="BodyText"/>
              <w:numPr>
                <w:ilvl w:val="0"/>
                <w:numId w:val="38"/>
                <w:numberingChange w:id="94" w:author="pcampos" w:date="2013-05-02T16:12:00Z" w:original=""/>
              </w:numPr>
              <w:spacing w:before="60" w:after="60"/>
              <w:rPr>
                <w:rFonts w:ascii="Times New Roman" w:hAnsi="Times New Roman"/>
                <w:szCs w:val="20"/>
              </w:rPr>
            </w:pPr>
            <w:r w:rsidRPr="001105B6">
              <w:rPr>
                <w:rFonts w:ascii="Times New Roman" w:hAnsi="Times New Roman"/>
                <w:szCs w:val="20"/>
              </w:rPr>
              <w:t>XML MQ Header Standards</w:t>
            </w:r>
          </w:p>
          <w:p w:rsidR="00520FAB" w:rsidRPr="001105B6" w:rsidRDefault="00520FAB" w:rsidP="00B4537F">
            <w:pPr>
              <w:pStyle w:val="BodyText"/>
              <w:numPr>
                <w:ilvl w:val="0"/>
                <w:numId w:val="38"/>
                <w:numberingChange w:id="95" w:author="pcampos" w:date="2013-05-02T16:12:00Z" w:original=""/>
              </w:numPr>
              <w:spacing w:before="60" w:after="60"/>
              <w:rPr>
                <w:rFonts w:ascii="Times New Roman" w:hAnsi="Times New Roman"/>
                <w:szCs w:val="20"/>
              </w:rPr>
            </w:pPr>
            <w:r w:rsidRPr="001105B6">
              <w:rPr>
                <w:rFonts w:ascii="Times New Roman" w:hAnsi="Times New Roman"/>
                <w:szCs w:val="20"/>
              </w:rPr>
              <w:t>Web service and WebSphere MQ coding examples</w:t>
            </w:r>
          </w:p>
        </w:tc>
      </w:tr>
    </w:tbl>
    <w:p w:rsidR="00520FAB" w:rsidRDefault="00520FAB" w:rsidP="00B4537F"/>
    <w:p w:rsidR="00520FAB" w:rsidRDefault="00520FAB" w:rsidP="00B4537F">
      <w:pPr>
        <w:pStyle w:val="Heading1"/>
        <w:numPr>
          <w:numberingChange w:id="96" w:author="pcampos" w:date="2013-05-02T16:12:00Z" w:original="%1:1:0:"/>
        </w:numPr>
        <w:tabs>
          <w:tab w:val="clear" w:pos="432"/>
          <w:tab w:val="num" w:pos="0"/>
        </w:tabs>
        <w:ind w:left="0" w:firstLine="0"/>
        <w:sectPr w:rsidR="00520FAB" w:rsidSect="00711ED8">
          <w:headerReference w:type="default" r:id="rId16"/>
          <w:footerReference w:type="default" r:id="rId17"/>
          <w:pgSz w:w="12240" w:h="15840" w:code="1"/>
          <w:pgMar w:top="1440" w:right="1260" w:bottom="1440" w:left="1620" w:header="720" w:footer="720" w:gutter="0"/>
          <w:pgNumType w:start="1"/>
          <w:cols w:space="720"/>
          <w:docGrid w:linePitch="360"/>
        </w:sectPr>
      </w:pPr>
    </w:p>
    <w:p w:rsidR="00520FAB" w:rsidRPr="00871803" w:rsidRDefault="00520FAB" w:rsidP="00B4537F">
      <w:pPr>
        <w:pStyle w:val="Heading1"/>
        <w:numPr>
          <w:numberingChange w:id="97" w:author="pcampos" w:date="2013-05-02T16:12:00Z" w:original="%1:4:0:"/>
        </w:numPr>
        <w:tabs>
          <w:tab w:val="clear" w:pos="432"/>
          <w:tab w:val="num" w:pos="0"/>
        </w:tabs>
        <w:ind w:left="0" w:firstLine="0"/>
      </w:pPr>
      <w:bookmarkStart w:id="98" w:name="_Toc288658511"/>
      <w:bookmarkStart w:id="99" w:name="_Toc316304696"/>
      <w:r w:rsidRPr="00871803">
        <w:lastRenderedPageBreak/>
        <w:t>Component Request/Reply/Structures</w:t>
      </w:r>
      <w:bookmarkEnd w:id="98"/>
      <w:bookmarkEnd w:id="99"/>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86"/>
        <w:gridCol w:w="3420"/>
      </w:tblGrid>
      <w:tr w:rsidR="00520FAB" w:rsidRPr="005B2A74" w:rsidTr="005B2A74">
        <w:tc>
          <w:tcPr>
            <w:tcW w:w="2286" w:type="dxa"/>
            <w:shd w:val="clear" w:color="auto" w:fill="8DB3E2"/>
          </w:tcPr>
          <w:p w:rsidR="00520FAB" w:rsidRPr="005B2A74" w:rsidRDefault="00520FAB" w:rsidP="005B2A74">
            <w:pPr>
              <w:spacing w:before="60"/>
              <w:jc w:val="right"/>
              <w:rPr>
                <w:rFonts w:ascii="Times New Roman" w:hAnsi="Times New Roman"/>
                <w:b/>
                <w:szCs w:val="20"/>
              </w:rPr>
            </w:pPr>
            <w:r w:rsidRPr="005B2A74">
              <w:rPr>
                <w:rFonts w:ascii="Times New Roman" w:hAnsi="Times New Roman"/>
                <w:b/>
                <w:szCs w:val="20"/>
              </w:rPr>
              <w:t>Format / Transport</w:t>
            </w:r>
          </w:p>
        </w:tc>
        <w:tc>
          <w:tcPr>
            <w:tcW w:w="3420" w:type="dxa"/>
          </w:tcPr>
          <w:p w:rsidR="00520FAB" w:rsidRPr="00FE7C26" w:rsidRDefault="00520FAB" w:rsidP="005B2A74">
            <w:pPr>
              <w:spacing w:before="60"/>
              <w:rPr>
                <w:rFonts w:ascii="Times New Roman" w:hAnsi="Times New Roman"/>
                <w:szCs w:val="20"/>
              </w:rPr>
            </w:pPr>
            <w:r>
              <w:rPr>
                <w:rFonts w:ascii="Times New Roman" w:hAnsi="Times New Roman"/>
                <w:color w:val="0000FF"/>
                <w:szCs w:val="20"/>
              </w:rPr>
              <w:t>XML</w:t>
            </w:r>
            <w:r w:rsidRPr="005B2A74">
              <w:rPr>
                <w:rFonts w:ascii="Times New Roman" w:hAnsi="Times New Roman"/>
                <w:color w:val="0000FF"/>
                <w:szCs w:val="20"/>
              </w:rPr>
              <w:t xml:space="preserve"> / HTTP</w:t>
            </w:r>
          </w:p>
        </w:tc>
      </w:tr>
      <w:tr w:rsidR="00520FAB" w:rsidRPr="005B2A74" w:rsidTr="005B2A74">
        <w:tc>
          <w:tcPr>
            <w:tcW w:w="2286" w:type="dxa"/>
            <w:shd w:val="clear" w:color="auto" w:fill="8DB3E2"/>
          </w:tcPr>
          <w:p w:rsidR="00520FAB" w:rsidRPr="005B2A74" w:rsidRDefault="00520FAB" w:rsidP="005B2A74">
            <w:pPr>
              <w:spacing w:before="60"/>
              <w:jc w:val="right"/>
              <w:rPr>
                <w:rFonts w:ascii="Times New Roman" w:hAnsi="Times New Roman"/>
                <w:b/>
                <w:szCs w:val="20"/>
              </w:rPr>
            </w:pPr>
            <w:r w:rsidRPr="005B2A74">
              <w:rPr>
                <w:rFonts w:ascii="Times New Roman" w:hAnsi="Times New Roman"/>
                <w:b/>
                <w:szCs w:val="20"/>
              </w:rPr>
              <w:t>Encoding</w:t>
            </w:r>
          </w:p>
        </w:tc>
        <w:tc>
          <w:tcPr>
            <w:tcW w:w="3420" w:type="dxa"/>
          </w:tcPr>
          <w:p w:rsidR="00520FAB" w:rsidRPr="005B2A74" w:rsidRDefault="00520FAB" w:rsidP="005B2A74">
            <w:pPr>
              <w:spacing w:before="60"/>
              <w:rPr>
                <w:rFonts w:ascii="Times New Roman" w:hAnsi="Times New Roman"/>
                <w:color w:val="0000FF"/>
                <w:szCs w:val="20"/>
              </w:rPr>
            </w:pPr>
            <w:r w:rsidRPr="005B2A74">
              <w:rPr>
                <w:rFonts w:ascii="Times New Roman" w:hAnsi="Times New Roman"/>
                <w:color w:val="0000FF"/>
                <w:szCs w:val="20"/>
              </w:rPr>
              <w:t>UTF-8</w:t>
            </w:r>
          </w:p>
        </w:tc>
      </w:tr>
    </w:tbl>
    <w:p w:rsidR="00520FAB" w:rsidRPr="001105B6" w:rsidRDefault="00520FAB" w:rsidP="002C19FB">
      <w:pPr>
        <w:ind w:left="432"/>
        <w:rPr>
          <w:rFonts w:ascii="Times New Roman" w:hAnsi="Times New Roman"/>
          <w:color w:val="FF0000"/>
          <w:szCs w:val="20"/>
        </w:rPr>
      </w:pPr>
    </w:p>
    <w:p w:rsidR="00520FAB" w:rsidRDefault="00520FAB" w:rsidP="00885224">
      <w:pPr>
        <w:pStyle w:val="Heading2"/>
        <w:numPr>
          <w:numberingChange w:id="100" w:author="pcampos" w:date="2013-05-02T16:12:00Z" w:original="%1:4:0:.%2:1:0:"/>
        </w:numPr>
      </w:pPr>
      <w:bookmarkStart w:id="101" w:name="_Request_Structure"/>
      <w:bookmarkStart w:id="102" w:name="_Toc288658476"/>
      <w:bookmarkStart w:id="103" w:name="_Toc288658512"/>
      <w:bookmarkStart w:id="104" w:name="_Toc316304697"/>
      <w:bookmarkEnd w:id="101"/>
      <w:r w:rsidRPr="00871803">
        <w:t>Request Message</w:t>
      </w:r>
      <w:bookmarkEnd w:id="102"/>
      <w:bookmarkEnd w:id="103"/>
      <w:bookmarkEnd w:id="104"/>
    </w:p>
    <w:p w:rsidR="00520FAB" w:rsidRPr="001E5892" w:rsidRDefault="00520FAB" w:rsidP="001E5892">
      <w:pPr>
        <w:pStyle w:val="Heading3"/>
        <w:numPr>
          <w:numberingChange w:id="105" w:author="pcampos" w:date="2013-05-02T16:12:00Z" w:original="%1:4:0:.%2:1:0:.%3:1:0:"/>
        </w:numPr>
      </w:pPr>
      <w:bookmarkStart w:id="106" w:name="_Toc316304698"/>
      <w:r>
        <w:t>accountValidationRequest</w:t>
      </w:r>
      <w:bookmarkEnd w:id="106"/>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170"/>
        <w:gridCol w:w="1440"/>
        <w:gridCol w:w="1620"/>
      </w:tblGrid>
      <w:tr w:rsidR="00520FAB" w:rsidRPr="0095652F" w:rsidTr="0095652F">
        <w:trPr>
          <w:trHeight w:val="209"/>
          <w:tblHeader/>
        </w:trPr>
        <w:tc>
          <w:tcPr>
            <w:tcW w:w="2790" w:type="dxa"/>
            <w:shd w:val="clear" w:color="auto" w:fill="8DB3E2"/>
          </w:tcPr>
          <w:p w:rsidR="00520FAB" w:rsidRPr="0095652F" w:rsidRDefault="00520FAB" w:rsidP="00382D4C">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520FAB" w:rsidRPr="0095652F" w:rsidRDefault="00520FAB" w:rsidP="00382D4C">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520FAB" w:rsidRPr="0095652F" w:rsidRDefault="00520FAB" w:rsidP="00382D4C">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520FAB" w:rsidRPr="0095652F" w:rsidRDefault="00520FAB" w:rsidP="00382D4C">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520FAB" w:rsidRPr="0095652F" w:rsidRDefault="00520FAB" w:rsidP="00382D4C">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520FAB" w:rsidRPr="0095652F" w:rsidRDefault="00520FAB" w:rsidP="00382D4C">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last-name</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Customer’s billing last name on account, used for partial authentication to retrieve upgrade eligibility</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Min :2</w:t>
            </w:r>
          </w:p>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Max:50</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String</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account-number </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The billing account number (BAN)</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10</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Number</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Choice</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reference-ptn</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Sprint cell phone number of the customer.  </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10</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Number</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Choice</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Sim</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Customer’s SIM number from their iDEN device</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Min :1</w:t>
            </w:r>
          </w:p>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Max:20</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String</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Choice</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Meid</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Customer’s ESN number from their CDMA device</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18</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String</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Choice</w:t>
            </w:r>
          </w:p>
        </w:tc>
      </w:tr>
      <w:tr w:rsidR="00520FAB" w:rsidRPr="00871803" w:rsidTr="006C646A">
        <w:trPr>
          <w:trHeight w:val="283"/>
        </w:trPr>
        <w:tc>
          <w:tcPr>
            <w:tcW w:w="2790" w:type="dxa"/>
            <w:tcBorders>
              <w:bottom w:val="single" w:sz="4" w:space="0" w:color="auto"/>
            </w:tcBorders>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mac-id</w:t>
            </w:r>
          </w:p>
        </w:tc>
        <w:tc>
          <w:tcPr>
            <w:tcW w:w="4410" w:type="dxa"/>
            <w:tcBorders>
              <w:bottom w:val="single" w:sz="4" w:space="0" w:color="auto"/>
            </w:tcBorders>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Customer’s MAC Id number their single mode 4G device</w:t>
            </w:r>
          </w:p>
        </w:tc>
        <w:tc>
          <w:tcPr>
            <w:tcW w:w="1080" w:type="dxa"/>
            <w:tcBorders>
              <w:bottom w:val="single" w:sz="4" w:space="0" w:color="auto"/>
            </w:tcBorders>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Min:1</w:t>
            </w:r>
          </w:p>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Max:12</w:t>
            </w:r>
          </w:p>
        </w:tc>
        <w:tc>
          <w:tcPr>
            <w:tcW w:w="1170" w:type="dxa"/>
            <w:tcBorders>
              <w:bottom w:val="single" w:sz="4" w:space="0" w:color="auto"/>
            </w:tcBorders>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String</w:t>
            </w:r>
          </w:p>
        </w:tc>
        <w:tc>
          <w:tcPr>
            <w:tcW w:w="1440" w:type="dxa"/>
            <w:tcBorders>
              <w:bottom w:val="single" w:sz="4" w:space="0" w:color="auto"/>
            </w:tcBorders>
            <w:vAlign w:val="center"/>
          </w:tcPr>
          <w:p w:rsidR="00520FAB" w:rsidRPr="00077287" w:rsidRDefault="00520FAB" w:rsidP="005343B4">
            <w:pPr>
              <w:pStyle w:val="BodyText"/>
              <w:rPr>
                <w:rFonts w:ascii="Times New Roman" w:hAnsi="Times New Roman"/>
                <w:szCs w:val="20"/>
              </w:rPr>
            </w:pPr>
          </w:p>
        </w:tc>
        <w:tc>
          <w:tcPr>
            <w:tcW w:w="1620" w:type="dxa"/>
            <w:tcBorders>
              <w:bottom w:val="single" w:sz="4" w:space="0" w:color="auto"/>
            </w:tcBorders>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Choice</w:t>
            </w:r>
          </w:p>
        </w:tc>
      </w:tr>
      <w:tr w:rsidR="00520FAB" w:rsidRPr="006C646A" w:rsidTr="006C64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83"/>
        </w:trPr>
        <w:tc>
          <w:tcPr>
            <w:tcW w:w="2790" w:type="dxa"/>
            <w:tcBorders>
              <w:top w:val="single" w:sz="4" w:space="0" w:color="auto"/>
              <w:left w:val="single" w:sz="4" w:space="0" w:color="auto"/>
              <w:bottom w:val="single" w:sz="4" w:space="0" w:color="auto"/>
              <w:right w:val="single" w:sz="4" w:space="0" w:color="auto"/>
            </w:tcBorders>
          </w:tcPr>
          <w:p w:rsidR="00520FAB" w:rsidRPr="006C646A" w:rsidRDefault="00520FAB" w:rsidP="005343B4">
            <w:pPr>
              <w:pStyle w:val="BodyText"/>
              <w:rPr>
                <w:rFonts w:ascii="Times New Roman" w:hAnsi="Times New Roman"/>
                <w:szCs w:val="20"/>
              </w:rPr>
            </w:pPr>
            <w:r w:rsidRPr="006C646A">
              <w:rPr>
                <w:rFonts w:ascii="Times New Roman" w:hAnsi="Times New Roman"/>
                <w:snapToGrid w:val="0"/>
                <w:szCs w:val="20"/>
              </w:rPr>
              <w:t>icc-id</w:t>
            </w:r>
          </w:p>
        </w:tc>
        <w:tc>
          <w:tcPr>
            <w:tcW w:w="4410" w:type="dxa"/>
            <w:tcBorders>
              <w:top w:val="single" w:sz="4" w:space="0" w:color="auto"/>
              <w:left w:val="single" w:sz="4" w:space="0" w:color="auto"/>
              <w:bottom w:val="single" w:sz="4" w:space="0" w:color="auto"/>
              <w:right w:val="single" w:sz="4" w:space="0" w:color="auto"/>
            </w:tcBorders>
          </w:tcPr>
          <w:p w:rsidR="00520FAB" w:rsidRPr="006C646A" w:rsidRDefault="00520FAB" w:rsidP="008B2331">
            <w:pPr>
              <w:pStyle w:val="BodyText"/>
              <w:rPr>
                <w:rFonts w:ascii="Times New Roman" w:hAnsi="Times New Roman"/>
                <w:szCs w:val="20"/>
              </w:rPr>
            </w:pPr>
            <w:r w:rsidRPr="006C646A">
              <w:rPr>
                <w:rFonts w:ascii="Times New Roman" w:hAnsi="Times New Roman"/>
                <w:snapToGrid w:val="0"/>
                <w:szCs w:val="20"/>
              </w:rPr>
              <w:t>Customer Integrated Circuit Card ID of the LTE device</w:t>
            </w:r>
            <w:r w:rsidRPr="006C646A">
              <w:rPr>
                <w:rFonts w:ascii="Times New Roman" w:hAnsi="Times New Roman"/>
              </w:rPr>
              <w:t xml:space="preserve"> </w:t>
            </w:r>
          </w:p>
        </w:tc>
        <w:tc>
          <w:tcPr>
            <w:tcW w:w="1080" w:type="dxa"/>
            <w:tcBorders>
              <w:top w:val="single" w:sz="4" w:space="0" w:color="auto"/>
              <w:left w:val="single" w:sz="4" w:space="0" w:color="auto"/>
              <w:bottom w:val="single" w:sz="4" w:space="0" w:color="auto"/>
              <w:right w:val="single" w:sz="4" w:space="0" w:color="auto"/>
            </w:tcBorders>
          </w:tcPr>
          <w:p w:rsidR="00520FAB" w:rsidRPr="006C646A" w:rsidRDefault="00520FAB" w:rsidP="005343B4">
            <w:pPr>
              <w:pStyle w:val="BodyText"/>
              <w:rPr>
                <w:rFonts w:ascii="Times New Roman" w:hAnsi="Times New Roman"/>
                <w:szCs w:val="20"/>
              </w:rPr>
            </w:pPr>
            <w:r w:rsidRPr="006C646A">
              <w:rPr>
                <w:rFonts w:ascii="Times New Roman" w:hAnsi="Times New Roman"/>
                <w:snapToGrid w:val="0"/>
                <w:szCs w:val="20"/>
              </w:rPr>
              <w:t>20</w:t>
            </w:r>
          </w:p>
        </w:tc>
        <w:tc>
          <w:tcPr>
            <w:tcW w:w="1170" w:type="dxa"/>
            <w:tcBorders>
              <w:top w:val="single" w:sz="4" w:space="0" w:color="auto"/>
              <w:left w:val="single" w:sz="4" w:space="0" w:color="auto"/>
              <w:bottom w:val="single" w:sz="4" w:space="0" w:color="auto"/>
              <w:right w:val="single" w:sz="4" w:space="0" w:color="auto"/>
            </w:tcBorders>
          </w:tcPr>
          <w:p w:rsidR="00520FAB" w:rsidRPr="006C646A" w:rsidRDefault="00520FAB" w:rsidP="005343B4">
            <w:pPr>
              <w:pStyle w:val="BodyText"/>
              <w:rPr>
                <w:rFonts w:ascii="Times New Roman" w:hAnsi="Times New Roman"/>
                <w:snapToGrid w:val="0"/>
                <w:szCs w:val="20"/>
              </w:rPr>
            </w:pPr>
            <w:r w:rsidRPr="006C646A">
              <w:rPr>
                <w:rFonts w:ascii="Times New Roman" w:hAnsi="Times New Roman"/>
                <w:snapToGrid w:val="0"/>
                <w:szCs w:val="20"/>
              </w:rPr>
              <w:t>String</w:t>
            </w:r>
          </w:p>
        </w:tc>
        <w:tc>
          <w:tcPr>
            <w:tcW w:w="1440" w:type="dxa"/>
            <w:tcBorders>
              <w:top w:val="single" w:sz="4" w:space="0" w:color="auto"/>
              <w:left w:val="single" w:sz="4" w:space="0" w:color="auto"/>
              <w:bottom w:val="single" w:sz="4" w:space="0" w:color="auto"/>
              <w:right w:val="single" w:sz="4" w:space="0" w:color="auto"/>
            </w:tcBorders>
          </w:tcPr>
          <w:p w:rsidR="00520FAB" w:rsidRPr="006C646A" w:rsidRDefault="00520FAB" w:rsidP="005343B4">
            <w:pPr>
              <w:pStyle w:val="BodyText"/>
              <w:rPr>
                <w:rFonts w:ascii="Times New Roman" w:hAnsi="Times New Roman"/>
                <w:szCs w:val="20"/>
              </w:rPr>
            </w:pPr>
          </w:p>
        </w:tc>
        <w:tc>
          <w:tcPr>
            <w:tcW w:w="1620" w:type="dxa"/>
            <w:tcBorders>
              <w:top w:val="single" w:sz="4" w:space="0" w:color="auto"/>
              <w:left w:val="single" w:sz="4" w:space="0" w:color="auto"/>
              <w:bottom w:val="single" w:sz="4" w:space="0" w:color="auto"/>
              <w:right w:val="single" w:sz="4" w:space="0" w:color="auto"/>
            </w:tcBorders>
          </w:tcPr>
          <w:p w:rsidR="00520FAB" w:rsidRPr="006C646A" w:rsidRDefault="00520FAB" w:rsidP="005343B4">
            <w:pPr>
              <w:pStyle w:val="BodyText"/>
              <w:rPr>
                <w:rFonts w:ascii="Times New Roman" w:hAnsi="Times New Roman"/>
                <w:snapToGrid w:val="0"/>
                <w:szCs w:val="20"/>
                <w:rPrChange w:id="107" w:author="ADMINIBM" w:date="2013-05-07T14:48:00Z">
                  <w:rPr>
                    <w:rFonts w:ascii="Times New Roman" w:hAnsi="Times New Roman"/>
                    <w:snapToGrid w:val="0"/>
                    <w:szCs w:val="20"/>
                  </w:rPr>
                </w:rPrChange>
              </w:rPr>
            </w:pPr>
            <w:r w:rsidRPr="006C646A">
              <w:rPr>
                <w:rFonts w:ascii="Times New Roman" w:hAnsi="Times New Roman"/>
                <w:snapToGrid w:val="0"/>
                <w:szCs w:val="20"/>
                <w:rPrChange w:id="108" w:author="ADMINIBM" w:date="2013-05-07T14:48:00Z">
                  <w:rPr>
                    <w:rFonts w:ascii="Times New Roman" w:hAnsi="Times New Roman"/>
                    <w:snapToGrid w:val="0"/>
                    <w:szCs w:val="20"/>
                  </w:rPr>
                </w:rPrChange>
              </w:rPr>
              <w:t>Choice</w:t>
            </w:r>
          </w:p>
        </w:tc>
      </w:tr>
      <w:tr w:rsidR="00520FAB" w:rsidRPr="00871803" w:rsidTr="006C646A">
        <w:trPr>
          <w:trHeight w:val="283"/>
        </w:trPr>
        <w:tc>
          <w:tcPr>
            <w:tcW w:w="2790" w:type="dxa"/>
            <w:tcBorders>
              <w:top w:val="single" w:sz="4" w:space="0" w:color="auto"/>
            </w:tcBorders>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requested-devices</w:t>
            </w:r>
          </w:p>
        </w:tc>
        <w:tc>
          <w:tcPr>
            <w:tcW w:w="4410" w:type="dxa"/>
            <w:tcBorders>
              <w:top w:val="single" w:sz="4" w:space="0" w:color="auto"/>
            </w:tcBorders>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For customers requesting the available pricing for select phone models</w:t>
            </w:r>
          </w:p>
        </w:tc>
        <w:tc>
          <w:tcPr>
            <w:tcW w:w="1080" w:type="dxa"/>
            <w:tcBorders>
              <w:top w:val="single" w:sz="4" w:space="0" w:color="auto"/>
            </w:tcBorders>
            <w:vAlign w:val="center"/>
          </w:tcPr>
          <w:p w:rsidR="00520FAB" w:rsidRPr="00077287" w:rsidRDefault="00520FAB" w:rsidP="005343B4">
            <w:pPr>
              <w:pStyle w:val="BodyText"/>
              <w:rPr>
                <w:rFonts w:ascii="Times New Roman" w:hAnsi="Times New Roman"/>
                <w:szCs w:val="20"/>
              </w:rPr>
            </w:pPr>
          </w:p>
        </w:tc>
        <w:tc>
          <w:tcPr>
            <w:tcW w:w="1170" w:type="dxa"/>
            <w:tcBorders>
              <w:top w:val="single" w:sz="4" w:space="0" w:color="auto"/>
            </w:tcBorders>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Structure</w:t>
            </w:r>
          </w:p>
        </w:tc>
        <w:tc>
          <w:tcPr>
            <w:tcW w:w="1440" w:type="dxa"/>
            <w:tcBorders>
              <w:top w:val="single" w:sz="4" w:space="0" w:color="auto"/>
            </w:tcBorders>
            <w:vAlign w:val="center"/>
          </w:tcPr>
          <w:p w:rsidR="00520FAB" w:rsidRPr="00077287" w:rsidRDefault="00520FAB" w:rsidP="005343B4">
            <w:pPr>
              <w:pStyle w:val="BodyText"/>
              <w:rPr>
                <w:rFonts w:ascii="Times New Roman" w:hAnsi="Times New Roman"/>
                <w:szCs w:val="20"/>
              </w:rPr>
            </w:pPr>
          </w:p>
        </w:tc>
        <w:tc>
          <w:tcPr>
            <w:tcW w:w="1620" w:type="dxa"/>
            <w:tcBorders>
              <w:top w:val="single" w:sz="4" w:space="0" w:color="auto"/>
            </w:tcBorders>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single-subscriber</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Used in conjunction with reference-ptn, sim, meid, or mac-id to return only that subscriber’s information</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N/A</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Boolean</w:t>
            </w:r>
          </w:p>
        </w:tc>
        <w:tc>
          <w:tcPr>
            <w:tcW w:w="144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true/false</w:t>
            </w: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sec-pin</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Customer’s security PIN, used for full authentication</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Min:6</w:t>
            </w:r>
          </w:p>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Max:10</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String</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lastRenderedPageBreak/>
              <w:t>sec-answer</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Customer’s security answer to their previously chosen security question, used for full authentication</w:t>
            </w:r>
          </w:p>
        </w:tc>
        <w:tc>
          <w:tcPr>
            <w:tcW w:w="108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Min :2</w:t>
            </w:r>
          </w:p>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Min:30</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String</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billing-zip</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Customer’s billing zip code on account, used for partial authentication to retrieve upgrade eligibility</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Min:5</w:t>
            </w:r>
          </w:p>
          <w:p w:rsidR="00520FAB" w:rsidRPr="00077287" w:rsidRDefault="00520FAB" w:rsidP="005343B4">
            <w:pPr>
              <w:pStyle w:val="BodyText"/>
              <w:rPr>
                <w:rFonts w:ascii="Times New Roman" w:hAnsi="Times New Roman"/>
                <w:snapToGrid w:val="0"/>
                <w:szCs w:val="20"/>
              </w:rPr>
            </w:pPr>
            <w:r w:rsidRPr="00077287">
              <w:rPr>
                <w:rFonts w:ascii="Times New Roman" w:hAnsi="Times New Roman"/>
                <w:szCs w:val="20"/>
              </w:rPr>
              <w:t>Max:9</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String</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returnBogxInd</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Indicates whether to return BOGO device pricing  information</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N/A</w:t>
            </w: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Boolean</w:t>
            </w:r>
          </w:p>
        </w:tc>
        <w:tc>
          <w:tcPr>
            <w:tcW w:w="144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‘True’, ‘False’</w:t>
            </w: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r w:rsidR="00520FAB" w:rsidRPr="00871803" w:rsidTr="005343B4">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upgrade-device</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Defines the device that a subscriber will perform a swap to.  Will be used to identify if price plan is compatible with new device.</w:t>
            </w:r>
          </w:p>
        </w:tc>
        <w:tc>
          <w:tcPr>
            <w:tcW w:w="1080" w:type="dxa"/>
            <w:vAlign w:val="center"/>
          </w:tcPr>
          <w:p w:rsidR="00520FAB" w:rsidRPr="00077287" w:rsidRDefault="00520FAB" w:rsidP="005343B4">
            <w:pPr>
              <w:pStyle w:val="BodyText"/>
              <w:rPr>
                <w:rFonts w:ascii="Times New Roman" w:hAnsi="Times New Roman"/>
                <w:szCs w:val="20"/>
              </w:rPr>
            </w:pPr>
          </w:p>
        </w:tc>
        <w:tc>
          <w:tcPr>
            <w:tcW w:w="117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Structure</w:t>
            </w:r>
          </w:p>
        </w:tc>
        <w:tc>
          <w:tcPr>
            <w:tcW w:w="144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w:t>
            </w:r>
          </w:p>
        </w:tc>
      </w:tr>
    </w:tbl>
    <w:p w:rsidR="00520FAB" w:rsidRPr="00871803" w:rsidRDefault="00520FAB" w:rsidP="00743521">
      <w:pPr>
        <w:pStyle w:val="Caption"/>
        <w:ind w:left="540"/>
        <w:rPr>
          <w:rFonts w:ascii="Times New Roman" w:hAnsi="Times New Roman"/>
          <w:sz w:val="22"/>
          <w:szCs w:val="24"/>
        </w:rPr>
      </w:pPr>
      <w:bookmarkStart w:id="109" w:name="_Toc213058828"/>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w:t>
      </w:r>
      <w:bookmarkEnd w:id="109"/>
      <w:r>
        <w:rPr>
          <w:rFonts w:ascii="Times New Roman" w:hAnsi="Times New Roman"/>
          <w:sz w:val="22"/>
          <w:szCs w:val="24"/>
        </w:rPr>
        <w:t>n accountValidationRequest</w:t>
      </w:r>
    </w:p>
    <w:p w:rsidR="00520FAB" w:rsidRPr="001E5892" w:rsidRDefault="00520FAB" w:rsidP="00743521">
      <w:pPr>
        <w:pStyle w:val="Heading4"/>
        <w:numPr>
          <w:numberingChange w:id="110" w:author="pcampos" w:date="2013-05-02T16:12:00Z" w:original="%1:4:0:.%2:1:0:.%3:1:0:.%4:1:0:"/>
        </w:numPr>
      </w:pPr>
      <w:bookmarkStart w:id="111" w:name="_Toc316304699"/>
      <w:r>
        <w:t>requested-devices</w:t>
      </w:r>
      <w:bookmarkEnd w:id="11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170"/>
        <w:gridCol w:w="1440"/>
        <w:gridCol w:w="1620"/>
      </w:tblGrid>
      <w:tr w:rsidR="00520FAB" w:rsidRPr="0095652F" w:rsidTr="005343B4">
        <w:trPr>
          <w:trHeight w:val="209"/>
          <w:tblHeader/>
        </w:trPr>
        <w:tc>
          <w:tcPr>
            <w:tcW w:w="2790" w:type="dxa"/>
            <w:shd w:val="clear" w:color="auto" w:fill="8DB3E2"/>
          </w:tcPr>
          <w:p w:rsidR="00520FAB" w:rsidRPr="0095652F" w:rsidRDefault="00520FAB" w:rsidP="005343B4">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520FAB" w:rsidRPr="00871803" w:rsidTr="005343B4">
        <w:trPr>
          <w:trHeight w:val="283"/>
        </w:trPr>
        <w:tc>
          <w:tcPr>
            <w:tcW w:w="2790" w:type="dxa"/>
            <w:vAlign w:val="center"/>
          </w:tcPr>
          <w:p w:rsidR="00520FAB" w:rsidRPr="00077287" w:rsidRDefault="00520FAB" w:rsidP="005343B4">
            <w:pPr>
              <w:rPr>
                <w:rFonts w:ascii="Times New Roman" w:hAnsi="Times New Roman"/>
              </w:rPr>
            </w:pPr>
            <w:r w:rsidRPr="00077287">
              <w:rPr>
                <w:rFonts w:ascii="Times New Roman" w:hAnsi="Times New Roman"/>
              </w:rPr>
              <w:t>model-id</w:t>
            </w:r>
          </w:p>
        </w:tc>
        <w:tc>
          <w:tcPr>
            <w:tcW w:w="4410" w:type="dxa"/>
            <w:vAlign w:val="center"/>
          </w:tcPr>
          <w:p w:rsidR="00520FAB" w:rsidRPr="00077287" w:rsidRDefault="00520FAB" w:rsidP="005343B4">
            <w:pPr>
              <w:rPr>
                <w:rFonts w:ascii="Times New Roman" w:hAnsi="Times New Roman"/>
              </w:rPr>
            </w:pPr>
            <w:r w:rsidRPr="00077287">
              <w:rPr>
                <w:rFonts w:ascii="Times New Roman" w:hAnsi="Times New Roman"/>
              </w:rPr>
              <w:t>Ensemble Item Id</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Min:1</w:t>
            </w:r>
          </w:p>
          <w:p w:rsidR="00520FAB" w:rsidRPr="00077287" w:rsidRDefault="00520FAB" w:rsidP="005343B4">
            <w:pPr>
              <w:rPr>
                <w:rFonts w:ascii="Times New Roman" w:hAnsi="Times New Roman"/>
              </w:rPr>
            </w:pPr>
            <w:r w:rsidRPr="00077287">
              <w:rPr>
                <w:rFonts w:ascii="Times New Roman" w:hAnsi="Times New Roman"/>
                <w:szCs w:val="20"/>
              </w:rPr>
              <w:t>Max:30</w:t>
            </w: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rPr>
              <w:t>String</w:t>
            </w:r>
          </w:p>
        </w:tc>
        <w:tc>
          <w:tcPr>
            <w:tcW w:w="1440" w:type="dxa"/>
            <w:vAlign w:val="center"/>
          </w:tcPr>
          <w:p w:rsidR="00520FAB" w:rsidRPr="00077287" w:rsidRDefault="00520FAB" w:rsidP="005343B4">
            <w:pPr>
              <w:rPr>
                <w:rFonts w:ascii="Times New Roman" w:hAnsi="Times New Roman"/>
              </w:rPr>
            </w:pPr>
          </w:p>
        </w:tc>
        <w:tc>
          <w:tcPr>
            <w:tcW w:w="1620" w:type="dxa"/>
            <w:vAlign w:val="center"/>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Optional. up to 5 model ids can be passed.</w:t>
            </w:r>
          </w:p>
        </w:tc>
      </w:tr>
    </w:tbl>
    <w:p w:rsidR="00520FAB" w:rsidRPr="00871803" w:rsidRDefault="00520FAB" w:rsidP="00743521">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2</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requested-devices</w:t>
      </w:r>
    </w:p>
    <w:p w:rsidR="00520FAB" w:rsidRPr="00077287" w:rsidRDefault="00520FAB" w:rsidP="008B2331">
      <w:pPr>
        <w:pStyle w:val="Heading4"/>
        <w:numPr>
          <w:ilvl w:val="3"/>
          <w:numId w:val="1"/>
          <w:numberingChange w:id="112" w:author="pcampos" w:date="2013-05-02T16:12:00Z" w:original="%1:4:0:.%2:1:0:.%3:1:0:.%4:2:0:"/>
        </w:numPr>
      </w:pPr>
      <w:bookmarkStart w:id="113" w:name="_Toc297895979"/>
      <w:bookmarkStart w:id="114" w:name="_Toc316304700"/>
      <w:bookmarkStart w:id="115" w:name="_Toc288658483"/>
      <w:bookmarkStart w:id="116" w:name="_Toc288658519"/>
      <w:r w:rsidRPr="00077287">
        <w:t>upgrade-device</w:t>
      </w:r>
      <w:bookmarkEnd w:id="113"/>
      <w:bookmarkEnd w:id="114"/>
    </w:p>
    <w:p w:rsidR="00520FAB" w:rsidRPr="00077287" w:rsidRDefault="00520FAB" w:rsidP="008B2331">
      <w:pPr>
        <w:rPr>
          <w:rFonts w:ascii="Times New Roman" w:hAnsi="Times New Roman"/>
          <w:lang w:val="pt-BR"/>
        </w:rPr>
      </w:pPr>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170"/>
        <w:gridCol w:w="1440"/>
        <w:gridCol w:w="1620"/>
        <w:tblGridChange w:id="117">
          <w:tblGrid>
            <w:gridCol w:w="2790"/>
            <w:gridCol w:w="4410"/>
            <w:gridCol w:w="1080"/>
            <w:gridCol w:w="1170"/>
            <w:gridCol w:w="1440"/>
            <w:gridCol w:w="1620"/>
          </w:tblGrid>
        </w:tblGridChange>
      </w:tblGrid>
      <w:tr w:rsidR="00520FAB" w:rsidRPr="00A74332" w:rsidTr="00A74332">
        <w:trPr>
          <w:trHeight w:val="209"/>
          <w:tblHeader/>
        </w:trPr>
        <w:tc>
          <w:tcPr>
            <w:tcW w:w="2790" w:type="dxa"/>
            <w:shd w:val="clear" w:color="4F81BD" w:fill="8DB3E2"/>
          </w:tcPr>
          <w:p w:rsidR="00520FAB" w:rsidRPr="00A74332" w:rsidRDefault="00520FAB" w:rsidP="008B2331">
            <w:pPr>
              <w:pStyle w:val="BodyText"/>
              <w:rPr>
                <w:rFonts w:ascii="Times New Roman" w:hAnsi="Times New Roman"/>
                <w:b/>
                <w:szCs w:val="20"/>
              </w:rPr>
            </w:pPr>
            <w:r w:rsidRPr="00A74332">
              <w:rPr>
                <w:rFonts w:ascii="Times New Roman" w:hAnsi="Times New Roman"/>
                <w:b/>
                <w:szCs w:val="20"/>
              </w:rPr>
              <w:t>XML Tag Name / Field Name</w:t>
            </w:r>
          </w:p>
        </w:tc>
        <w:tc>
          <w:tcPr>
            <w:tcW w:w="4410" w:type="dxa"/>
            <w:shd w:val="clear" w:color="4F81BD" w:fill="8DB3E2"/>
          </w:tcPr>
          <w:p w:rsidR="00520FAB" w:rsidRPr="00A74332" w:rsidRDefault="00520FAB" w:rsidP="008B2331">
            <w:pPr>
              <w:pStyle w:val="BodyText"/>
              <w:rPr>
                <w:rFonts w:ascii="Times New Roman" w:hAnsi="Times New Roman"/>
                <w:b/>
                <w:szCs w:val="20"/>
              </w:rPr>
            </w:pPr>
            <w:r w:rsidRPr="00A74332">
              <w:rPr>
                <w:rFonts w:ascii="Times New Roman" w:hAnsi="Times New Roman"/>
                <w:b/>
                <w:szCs w:val="20"/>
              </w:rPr>
              <w:t>Description / Notes</w:t>
            </w:r>
          </w:p>
        </w:tc>
        <w:tc>
          <w:tcPr>
            <w:tcW w:w="1080" w:type="dxa"/>
            <w:shd w:val="clear" w:color="4F81BD" w:fill="8DB3E2"/>
          </w:tcPr>
          <w:p w:rsidR="00520FAB" w:rsidRPr="00A74332" w:rsidRDefault="00520FAB" w:rsidP="008B2331">
            <w:pPr>
              <w:pStyle w:val="BodyText"/>
              <w:rPr>
                <w:rFonts w:ascii="Times New Roman" w:hAnsi="Times New Roman"/>
                <w:b/>
                <w:szCs w:val="20"/>
              </w:rPr>
            </w:pPr>
            <w:r w:rsidRPr="00A74332">
              <w:rPr>
                <w:rFonts w:ascii="Times New Roman" w:hAnsi="Times New Roman"/>
                <w:b/>
                <w:szCs w:val="20"/>
              </w:rPr>
              <w:t>Length</w:t>
            </w:r>
          </w:p>
        </w:tc>
        <w:tc>
          <w:tcPr>
            <w:tcW w:w="1170" w:type="dxa"/>
            <w:shd w:val="clear" w:color="4F81BD" w:fill="8DB3E2"/>
          </w:tcPr>
          <w:p w:rsidR="00520FAB" w:rsidRPr="00A74332" w:rsidRDefault="00520FAB" w:rsidP="008B2331">
            <w:pPr>
              <w:pStyle w:val="BodyText"/>
              <w:rPr>
                <w:rFonts w:ascii="Times New Roman" w:hAnsi="Times New Roman"/>
                <w:b/>
                <w:szCs w:val="20"/>
              </w:rPr>
            </w:pPr>
            <w:r w:rsidRPr="00A74332">
              <w:rPr>
                <w:rFonts w:ascii="Times New Roman" w:hAnsi="Times New Roman"/>
                <w:b/>
                <w:szCs w:val="20"/>
              </w:rPr>
              <w:t>Type</w:t>
            </w:r>
          </w:p>
        </w:tc>
        <w:tc>
          <w:tcPr>
            <w:tcW w:w="1440" w:type="dxa"/>
            <w:shd w:val="clear" w:color="4F81BD" w:fill="8DB3E2"/>
          </w:tcPr>
          <w:p w:rsidR="00520FAB" w:rsidRPr="00A74332" w:rsidRDefault="00520FAB" w:rsidP="008B2331">
            <w:pPr>
              <w:pStyle w:val="BodyText"/>
              <w:rPr>
                <w:rFonts w:ascii="Times New Roman" w:hAnsi="Times New Roman"/>
                <w:b/>
                <w:szCs w:val="20"/>
              </w:rPr>
            </w:pPr>
            <w:r w:rsidRPr="00A74332">
              <w:rPr>
                <w:rFonts w:ascii="Times New Roman" w:hAnsi="Times New Roman"/>
                <w:b/>
                <w:szCs w:val="20"/>
              </w:rPr>
              <w:t>Values</w:t>
            </w:r>
          </w:p>
        </w:tc>
        <w:tc>
          <w:tcPr>
            <w:tcW w:w="1620" w:type="dxa"/>
            <w:shd w:val="clear" w:color="4F81BD" w:fill="8DB3E2"/>
          </w:tcPr>
          <w:p w:rsidR="00520FAB" w:rsidRPr="00A74332" w:rsidRDefault="00520FAB" w:rsidP="008B2331">
            <w:pPr>
              <w:pStyle w:val="BodyText"/>
              <w:rPr>
                <w:rFonts w:ascii="Times New Roman" w:hAnsi="Times New Roman"/>
                <w:b/>
                <w:szCs w:val="20"/>
              </w:rPr>
            </w:pPr>
            <w:r w:rsidRPr="00A74332">
              <w:rPr>
                <w:rFonts w:ascii="Times New Roman" w:hAnsi="Times New Roman"/>
                <w:b/>
                <w:szCs w:val="20"/>
              </w:rPr>
              <w:t>Req/Opt/Choice</w:t>
            </w:r>
          </w:p>
        </w:tc>
      </w:tr>
      <w:tr w:rsidR="00520FAB" w:rsidRPr="00077287" w:rsidTr="00A74332">
        <w:trPr>
          <w:trHeight w:val="283"/>
        </w:trPr>
        <w:tc>
          <w:tcPr>
            <w:tcW w:w="2790" w:type="dxa"/>
            <w:vAlign w:val="center"/>
          </w:tcPr>
          <w:p w:rsidR="00520FAB" w:rsidRPr="00A74332" w:rsidRDefault="00520FAB" w:rsidP="00A74332">
            <w:pPr>
              <w:pStyle w:val="BodyText"/>
              <w:rPr>
                <w:rFonts w:ascii="Times New Roman" w:hAnsi="Times New Roman"/>
                <w:szCs w:val="20"/>
              </w:rPr>
            </w:pPr>
            <w:r w:rsidRPr="00A74332">
              <w:rPr>
                <w:rFonts w:ascii="Times New Roman" w:hAnsi="Times New Roman"/>
                <w:szCs w:val="20"/>
              </w:rPr>
              <w:t>Hsn</w:t>
            </w:r>
          </w:p>
        </w:tc>
        <w:tc>
          <w:tcPr>
            <w:tcW w:w="4410" w:type="dxa"/>
            <w:vAlign w:val="center"/>
          </w:tcPr>
          <w:p w:rsidR="00520FAB" w:rsidRPr="00A74332" w:rsidRDefault="00520FAB" w:rsidP="00A74332">
            <w:pPr>
              <w:pStyle w:val="BodyText"/>
              <w:rPr>
                <w:rFonts w:ascii="Times New Roman" w:hAnsi="Times New Roman"/>
                <w:szCs w:val="20"/>
              </w:rPr>
            </w:pPr>
            <w:r w:rsidRPr="00A74332">
              <w:rPr>
                <w:rFonts w:ascii="Times New Roman" w:hAnsi="Times New Roman"/>
                <w:szCs w:val="20"/>
              </w:rPr>
              <w:t>New iDEN device serial number</w:t>
            </w:r>
          </w:p>
        </w:tc>
        <w:tc>
          <w:tcPr>
            <w:tcW w:w="1080" w:type="dxa"/>
            <w:vAlign w:val="center"/>
          </w:tcPr>
          <w:p w:rsidR="00520FAB" w:rsidRPr="00A74332" w:rsidRDefault="00520FAB" w:rsidP="00A74332">
            <w:pPr>
              <w:pStyle w:val="BodyText"/>
              <w:rPr>
                <w:rFonts w:ascii="Times New Roman" w:hAnsi="Times New Roman"/>
                <w:szCs w:val="20"/>
              </w:rPr>
            </w:pPr>
            <w:r w:rsidRPr="00A74332">
              <w:rPr>
                <w:rFonts w:ascii="Times New Roman" w:hAnsi="Times New Roman"/>
                <w:szCs w:val="20"/>
              </w:rPr>
              <w:t>Min: 8</w:t>
            </w:r>
          </w:p>
          <w:p w:rsidR="00520FAB" w:rsidRPr="00A74332" w:rsidRDefault="00520FAB" w:rsidP="00A74332">
            <w:pPr>
              <w:pStyle w:val="BodyText"/>
              <w:rPr>
                <w:rFonts w:ascii="Times New Roman" w:hAnsi="Times New Roman"/>
                <w:szCs w:val="20"/>
              </w:rPr>
            </w:pPr>
            <w:r w:rsidRPr="00A74332">
              <w:rPr>
                <w:rFonts w:ascii="Times New Roman" w:hAnsi="Times New Roman"/>
                <w:szCs w:val="20"/>
              </w:rPr>
              <w:t>Max: 10</w:t>
            </w:r>
          </w:p>
        </w:tc>
        <w:tc>
          <w:tcPr>
            <w:tcW w:w="1170" w:type="dxa"/>
            <w:vAlign w:val="center"/>
          </w:tcPr>
          <w:p w:rsidR="00520FAB" w:rsidRPr="00A74332" w:rsidRDefault="00520FAB" w:rsidP="00A74332">
            <w:pPr>
              <w:pStyle w:val="BodyText"/>
              <w:rPr>
                <w:rFonts w:ascii="Times New Roman" w:hAnsi="Times New Roman"/>
                <w:szCs w:val="20"/>
              </w:rPr>
            </w:pPr>
            <w:r w:rsidRPr="00A74332">
              <w:rPr>
                <w:rFonts w:ascii="Times New Roman" w:hAnsi="Times New Roman"/>
                <w:szCs w:val="20"/>
              </w:rPr>
              <w:t>String</w:t>
            </w:r>
          </w:p>
        </w:tc>
        <w:tc>
          <w:tcPr>
            <w:tcW w:w="1440" w:type="dxa"/>
            <w:vAlign w:val="center"/>
          </w:tcPr>
          <w:p w:rsidR="00520FAB" w:rsidRPr="00A74332" w:rsidRDefault="00520FAB" w:rsidP="00A74332">
            <w:pPr>
              <w:pStyle w:val="BodyText"/>
              <w:rPr>
                <w:rFonts w:ascii="Times New Roman" w:hAnsi="Times New Roman"/>
                <w:szCs w:val="20"/>
              </w:rPr>
            </w:pPr>
          </w:p>
        </w:tc>
        <w:tc>
          <w:tcPr>
            <w:tcW w:w="1620" w:type="dxa"/>
            <w:vAlign w:val="center"/>
          </w:tcPr>
          <w:p w:rsidR="00520FAB" w:rsidRPr="00A74332" w:rsidRDefault="00520FAB" w:rsidP="008B2331">
            <w:pPr>
              <w:pStyle w:val="BodyText"/>
              <w:rPr>
                <w:rFonts w:ascii="Times New Roman" w:hAnsi="Times New Roman"/>
                <w:szCs w:val="20"/>
              </w:rPr>
            </w:pPr>
            <w:r w:rsidRPr="00A74332">
              <w:rPr>
                <w:rFonts w:ascii="Times New Roman" w:hAnsi="Times New Roman"/>
                <w:szCs w:val="20"/>
              </w:rPr>
              <w:t>Choice</w:t>
            </w:r>
          </w:p>
        </w:tc>
      </w:tr>
      <w:tr w:rsidR="00520FAB" w:rsidRPr="00077287" w:rsidTr="00A74332">
        <w:trPr>
          <w:trHeight w:val="283"/>
        </w:trPr>
        <w:tc>
          <w:tcPr>
            <w:tcW w:w="2790" w:type="dxa"/>
            <w:vAlign w:val="center"/>
          </w:tcPr>
          <w:p w:rsidR="00520FAB" w:rsidRPr="00077287" w:rsidRDefault="00520FAB" w:rsidP="008B2331">
            <w:pPr>
              <w:pStyle w:val="BodyText"/>
              <w:rPr>
                <w:rFonts w:ascii="Times New Roman" w:hAnsi="Times New Roman"/>
                <w:szCs w:val="20"/>
              </w:rPr>
            </w:pPr>
            <w:r w:rsidRPr="00077287">
              <w:rPr>
                <w:rFonts w:ascii="Times New Roman" w:hAnsi="Times New Roman"/>
                <w:szCs w:val="20"/>
              </w:rPr>
              <w:t>Meid</w:t>
            </w:r>
          </w:p>
        </w:tc>
        <w:tc>
          <w:tcPr>
            <w:tcW w:w="4410" w:type="dxa"/>
            <w:vAlign w:val="center"/>
          </w:tcPr>
          <w:p w:rsidR="00520FAB" w:rsidRPr="00077287" w:rsidRDefault="00520FAB" w:rsidP="008B2331">
            <w:pPr>
              <w:pStyle w:val="BodyText"/>
              <w:rPr>
                <w:rFonts w:ascii="Times New Roman" w:hAnsi="Times New Roman"/>
                <w:szCs w:val="20"/>
              </w:rPr>
            </w:pPr>
            <w:r w:rsidRPr="00077287">
              <w:rPr>
                <w:rFonts w:ascii="Times New Roman" w:hAnsi="Times New Roman"/>
                <w:szCs w:val="20"/>
              </w:rPr>
              <w:t>New CDMA device serial number</w:t>
            </w:r>
          </w:p>
        </w:tc>
        <w:tc>
          <w:tcPr>
            <w:tcW w:w="1080" w:type="dxa"/>
            <w:vAlign w:val="center"/>
          </w:tcPr>
          <w:p w:rsidR="00520FAB" w:rsidRPr="00A74332" w:rsidRDefault="00520FAB" w:rsidP="008B2331">
            <w:pPr>
              <w:pStyle w:val="BodyText"/>
              <w:rPr>
                <w:rFonts w:ascii="Times New Roman" w:hAnsi="Times New Roman"/>
                <w:szCs w:val="20"/>
              </w:rPr>
            </w:pPr>
            <w:r w:rsidRPr="00A74332">
              <w:rPr>
                <w:rFonts w:ascii="Times New Roman" w:hAnsi="Times New Roman"/>
                <w:szCs w:val="20"/>
              </w:rPr>
              <w:t>Min:10</w:t>
            </w:r>
          </w:p>
          <w:p w:rsidR="00520FAB" w:rsidRPr="00A74332" w:rsidRDefault="00520FAB" w:rsidP="008B2331">
            <w:pPr>
              <w:pStyle w:val="BodyText"/>
              <w:rPr>
                <w:rFonts w:ascii="Times New Roman" w:hAnsi="Times New Roman"/>
                <w:szCs w:val="20"/>
              </w:rPr>
            </w:pPr>
            <w:r w:rsidRPr="00A74332">
              <w:rPr>
                <w:rFonts w:ascii="Times New Roman" w:hAnsi="Times New Roman"/>
                <w:szCs w:val="20"/>
              </w:rPr>
              <w:t>Max:18</w:t>
            </w:r>
          </w:p>
        </w:tc>
        <w:tc>
          <w:tcPr>
            <w:tcW w:w="1170" w:type="dxa"/>
            <w:vAlign w:val="center"/>
          </w:tcPr>
          <w:p w:rsidR="00520FAB" w:rsidRPr="00A74332" w:rsidRDefault="00520FAB" w:rsidP="008B2331">
            <w:pPr>
              <w:pStyle w:val="BodyText"/>
              <w:rPr>
                <w:rFonts w:ascii="Times New Roman" w:hAnsi="Times New Roman"/>
                <w:szCs w:val="20"/>
              </w:rPr>
            </w:pPr>
            <w:r w:rsidRPr="00A74332">
              <w:rPr>
                <w:rFonts w:ascii="Times New Roman" w:hAnsi="Times New Roman"/>
                <w:szCs w:val="20"/>
              </w:rPr>
              <w:t>String</w:t>
            </w:r>
          </w:p>
        </w:tc>
        <w:tc>
          <w:tcPr>
            <w:tcW w:w="1440" w:type="dxa"/>
            <w:vAlign w:val="center"/>
          </w:tcPr>
          <w:p w:rsidR="00520FAB" w:rsidRPr="00077287" w:rsidRDefault="00520FAB" w:rsidP="008B2331">
            <w:pPr>
              <w:pStyle w:val="BodyText"/>
              <w:rPr>
                <w:rFonts w:ascii="Times New Roman" w:hAnsi="Times New Roman"/>
                <w:szCs w:val="20"/>
              </w:rPr>
            </w:pPr>
          </w:p>
        </w:tc>
        <w:tc>
          <w:tcPr>
            <w:tcW w:w="1620" w:type="dxa"/>
            <w:vAlign w:val="center"/>
          </w:tcPr>
          <w:p w:rsidR="00520FAB" w:rsidRPr="00A74332" w:rsidRDefault="00520FAB" w:rsidP="008B2331">
            <w:pPr>
              <w:pStyle w:val="BodyText"/>
              <w:rPr>
                <w:rFonts w:ascii="Times New Roman" w:hAnsi="Times New Roman"/>
                <w:szCs w:val="20"/>
              </w:rPr>
            </w:pPr>
            <w:r w:rsidRPr="00A74332">
              <w:rPr>
                <w:rFonts w:ascii="Times New Roman" w:hAnsi="Times New Roman"/>
                <w:szCs w:val="20"/>
              </w:rPr>
              <w:t>Choice</w:t>
            </w:r>
          </w:p>
        </w:tc>
      </w:tr>
      <w:tr w:rsidR="00520FAB" w:rsidRPr="00077287" w:rsidTr="006C646A">
        <w:tblPrEx>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ExChange w:id="118" w:author="ADMINIBM" w:date="2013-05-07T14:48:00Z">
            <w:tblPrEx>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Ex>
          </w:tblPrExChange>
        </w:tblPrEx>
        <w:trPr>
          <w:trHeight w:val="283"/>
          <w:trPrChange w:id="119" w:author="ADMINIBM" w:date="2013-05-07T14:48:00Z">
            <w:trPr>
              <w:trHeight w:val="283"/>
            </w:trPr>
          </w:trPrChange>
        </w:trPr>
        <w:tc>
          <w:tcPr>
            <w:tcW w:w="2790" w:type="dxa"/>
            <w:tcBorders>
              <w:bottom w:val="single" w:sz="4" w:space="0" w:color="auto"/>
            </w:tcBorders>
            <w:vAlign w:val="center"/>
            <w:tcPrChange w:id="120" w:author="ADMINIBM" w:date="2013-05-07T14:48:00Z">
              <w:tcPr>
                <w:tcW w:w="2790" w:type="dxa"/>
                <w:vAlign w:val="center"/>
              </w:tcPr>
            </w:tcPrChange>
          </w:tcPr>
          <w:p w:rsidR="00520FAB" w:rsidRPr="00077287" w:rsidRDefault="00520FAB" w:rsidP="008B2331">
            <w:pPr>
              <w:pStyle w:val="BodyText"/>
              <w:rPr>
                <w:rFonts w:ascii="Times New Roman" w:hAnsi="Times New Roman"/>
                <w:szCs w:val="20"/>
              </w:rPr>
            </w:pPr>
            <w:r w:rsidRPr="00077287">
              <w:rPr>
                <w:rFonts w:ascii="Times New Roman" w:hAnsi="Times New Roman"/>
                <w:szCs w:val="20"/>
              </w:rPr>
              <w:t>mac-id</w:t>
            </w:r>
          </w:p>
        </w:tc>
        <w:tc>
          <w:tcPr>
            <w:tcW w:w="4410" w:type="dxa"/>
            <w:tcBorders>
              <w:bottom w:val="single" w:sz="4" w:space="0" w:color="auto"/>
            </w:tcBorders>
            <w:vAlign w:val="center"/>
            <w:tcPrChange w:id="121" w:author="ADMINIBM" w:date="2013-05-07T14:48:00Z">
              <w:tcPr>
                <w:tcW w:w="4410" w:type="dxa"/>
                <w:vAlign w:val="center"/>
              </w:tcPr>
            </w:tcPrChange>
          </w:tcPr>
          <w:p w:rsidR="00520FAB" w:rsidRPr="00077287" w:rsidRDefault="00520FAB" w:rsidP="008B2331">
            <w:pPr>
              <w:pStyle w:val="BodyText"/>
              <w:rPr>
                <w:rFonts w:ascii="Times New Roman" w:hAnsi="Times New Roman"/>
                <w:szCs w:val="20"/>
              </w:rPr>
            </w:pPr>
            <w:r w:rsidRPr="00077287">
              <w:rPr>
                <w:rFonts w:ascii="Times New Roman" w:hAnsi="Times New Roman"/>
                <w:szCs w:val="20"/>
              </w:rPr>
              <w:t>New Single Mode 4G/Airave device serial number</w:t>
            </w:r>
          </w:p>
        </w:tc>
        <w:tc>
          <w:tcPr>
            <w:tcW w:w="1080" w:type="dxa"/>
            <w:tcBorders>
              <w:bottom w:val="single" w:sz="4" w:space="0" w:color="auto"/>
            </w:tcBorders>
            <w:vAlign w:val="center"/>
            <w:tcPrChange w:id="122" w:author="ADMINIBM" w:date="2013-05-07T14:48:00Z">
              <w:tcPr>
                <w:tcW w:w="1080" w:type="dxa"/>
                <w:vAlign w:val="center"/>
              </w:tcPr>
            </w:tcPrChange>
          </w:tcPr>
          <w:p w:rsidR="00520FAB" w:rsidRPr="00A74332" w:rsidRDefault="00520FAB" w:rsidP="008B2331">
            <w:pPr>
              <w:pStyle w:val="BodyText"/>
              <w:rPr>
                <w:rFonts w:ascii="Times New Roman" w:hAnsi="Times New Roman"/>
                <w:szCs w:val="20"/>
              </w:rPr>
            </w:pPr>
            <w:r w:rsidRPr="00A74332">
              <w:rPr>
                <w:rFonts w:ascii="Times New Roman" w:hAnsi="Times New Roman"/>
                <w:szCs w:val="20"/>
              </w:rPr>
              <w:t>Min:1</w:t>
            </w:r>
          </w:p>
          <w:p w:rsidR="00520FAB" w:rsidRPr="00A74332" w:rsidRDefault="00520FAB" w:rsidP="008B2331">
            <w:pPr>
              <w:pStyle w:val="BodyText"/>
              <w:rPr>
                <w:rFonts w:ascii="Times New Roman" w:hAnsi="Times New Roman"/>
                <w:szCs w:val="20"/>
              </w:rPr>
            </w:pPr>
            <w:r w:rsidRPr="00A74332">
              <w:rPr>
                <w:rFonts w:ascii="Times New Roman" w:hAnsi="Times New Roman"/>
                <w:szCs w:val="20"/>
              </w:rPr>
              <w:t>Max:12</w:t>
            </w:r>
          </w:p>
        </w:tc>
        <w:tc>
          <w:tcPr>
            <w:tcW w:w="1170" w:type="dxa"/>
            <w:tcBorders>
              <w:bottom w:val="single" w:sz="4" w:space="0" w:color="auto"/>
            </w:tcBorders>
            <w:vAlign w:val="center"/>
            <w:tcPrChange w:id="123" w:author="ADMINIBM" w:date="2013-05-07T14:48:00Z">
              <w:tcPr>
                <w:tcW w:w="1170" w:type="dxa"/>
                <w:vAlign w:val="center"/>
              </w:tcPr>
            </w:tcPrChange>
          </w:tcPr>
          <w:p w:rsidR="00520FAB" w:rsidRPr="00A74332" w:rsidRDefault="00520FAB" w:rsidP="008B2331">
            <w:pPr>
              <w:pStyle w:val="BodyText"/>
              <w:rPr>
                <w:rFonts w:ascii="Times New Roman" w:hAnsi="Times New Roman"/>
                <w:szCs w:val="20"/>
              </w:rPr>
            </w:pPr>
            <w:r w:rsidRPr="00A74332">
              <w:rPr>
                <w:rFonts w:ascii="Times New Roman" w:hAnsi="Times New Roman"/>
                <w:szCs w:val="20"/>
              </w:rPr>
              <w:t>String</w:t>
            </w:r>
          </w:p>
        </w:tc>
        <w:tc>
          <w:tcPr>
            <w:tcW w:w="1440" w:type="dxa"/>
            <w:tcBorders>
              <w:bottom w:val="single" w:sz="4" w:space="0" w:color="auto"/>
            </w:tcBorders>
            <w:vAlign w:val="center"/>
            <w:tcPrChange w:id="124" w:author="ADMINIBM" w:date="2013-05-07T14:48:00Z">
              <w:tcPr>
                <w:tcW w:w="1440" w:type="dxa"/>
                <w:vAlign w:val="center"/>
              </w:tcPr>
            </w:tcPrChange>
          </w:tcPr>
          <w:p w:rsidR="00520FAB" w:rsidRPr="00077287" w:rsidRDefault="00520FAB" w:rsidP="008B2331">
            <w:pPr>
              <w:pStyle w:val="BodyText"/>
              <w:rPr>
                <w:rFonts w:ascii="Times New Roman" w:hAnsi="Times New Roman"/>
                <w:szCs w:val="20"/>
              </w:rPr>
            </w:pPr>
          </w:p>
        </w:tc>
        <w:tc>
          <w:tcPr>
            <w:tcW w:w="1620" w:type="dxa"/>
            <w:tcBorders>
              <w:bottom w:val="single" w:sz="4" w:space="0" w:color="auto"/>
            </w:tcBorders>
            <w:vAlign w:val="center"/>
            <w:tcPrChange w:id="125" w:author="ADMINIBM" w:date="2013-05-07T14:48:00Z">
              <w:tcPr>
                <w:tcW w:w="1620" w:type="dxa"/>
                <w:vAlign w:val="center"/>
              </w:tcPr>
            </w:tcPrChange>
          </w:tcPr>
          <w:p w:rsidR="00520FAB" w:rsidRPr="00A74332" w:rsidRDefault="00520FAB" w:rsidP="008B2331">
            <w:pPr>
              <w:pStyle w:val="BodyText"/>
              <w:rPr>
                <w:rFonts w:ascii="Times New Roman" w:hAnsi="Times New Roman"/>
                <w:szCs w:val="20"/>
              </w:rPr>
            </w:pPr>
            <w:r w:rsidRPr="00A74332">
              <w:rPr>
                <w:rFonts w:ascii="Times New Roman" w:hAnsi="Times New Roman"/>
                <w:szCs w:val="20"/>
              </w:rPr>
              <w:t>Choice</w:t>
            </w:r>
          </w:p>
        </w:tc>
      </w:tr>
      <w:tr w:rsidR="00520FAB" w:rsidRPr="00077287" w:rsidTr="006C646A">
        <w:tblPrEx>
          <w:tblW w:w="12510" w:type="dxa"/>
          <w:tblInd w:w="437" w:type="dxa"/>
          <w:tblLayout w:type="fixed"/>
          <w:tblLook w:val="0000"/>
          <w:tblPrExChange w:id="126" w:author="ADMINIBM" w:date="2013-05-07T14:48:00Z">
            <w:tblPrEx>
              <w:tblW w:w="12510" w:type="dxa"/>
              <w:tblInd w:w="437" w:type="dxa"/>
              <w:tblLayout w:type="fixed"/>
              <w:tblLook w:val="0000"/>
            </w:tblPrEx>
          </w:tblPrExChange>
        </w:tblPrEx>
        <w:trPr>
          <w:trHeight w:val="283"/>
          <w:trPrChange w:id="127" w:author="ADMINIBM" w:date="2013-05-07T14:48:00Z">
            <w:trPr>
              <w:trHeight w:val="283"/>
            </w:trPr>
          </w:trPrChange>
        </w:trPr>
        <w:tc>
          <w:tcPr>
            <w:tcW w:w="2790" w:type="dxa"/>
            <w:tcBorders>
              <w:top w:val="single" w:sz="4" w:space="0" w:color="auto"/>
              <w:left w:val="single" w:sz="4" w:space="0" w:color="auto"/>
              <w:bottom w:val="single" w:sz="4" w:space="0" w:color="auto"/>
              <w:right w:val="single" w:sz="4" w:space="0" w:color="auto"/>
            </w:tcBorders>
            <w:tcPrChange w:id="128" w:author="ADMINIBM" w:date="2013-05-07T14:48:00Z">
              <w:tcPr>
                <w:tcW w:w="2790" w:type="dxa"/>
              </w:tcPr>
            </w:tcPrChange>
          </w:tcPr>
          <w:p w:rsidR="00520FAB" w:rsidRPr="00077287" w:rsidRDefault="00520FAB" w:rsidP="008B2331">
            <w:pPr>
              <w:rPr>
                <w:rFonts w:ascii="Times New Roman" w:hAnsi="Times New Roman"/>
              </w:rPr>
            </w:pPr>
            <w:r w:rsidRPr="00077287">
              <w:rPr>
                <w:rFonts w:ascii="Times New Roman" w:hAnsi="Times New Roman"/>
              </w:rPr>
              <w:lastRenderedPageBreak/>
              <w:t>model-id</w:t>
            </w:r>
          </w:p>
        </w:tc>
        <w:tc>
          <w:tcPr>
            <w:tcW w:w="4410" w:type="dxa"/>
            <w:tcBorders>
              <w:top w:val="single" w:sz="4" w:space="0" w:color="auto"/>
              <w:left w:val="single" w:sz="4" w:space="0" w:color="auto"/>
              <w:bottom w:val="single" w:sz="4" w:space="0" w:color="auto"/>
              <w:right w:val="single" w:sz="4" w:space="0" w:color="auto"/>
            </w:tcBorders>
            <w:tcPrChange w:id="129" w:author="ADMINIBM" w:date="2013-05-07T14:48:00Z">
              <w:tcPr>
                <w:tcW w:w="4410" w:type="dxa"/>
              </w:tcPr>
            </w:tcPrChange>
          </w:tcPr>
          <w:p w:rsidR="00520FAB" w:rsidRPr="00077287" w:rsidRDefault="00520FAB" w:rsidP="008B2331">
            <w:pPr>
              <w:rPr>
                <w:rFonts w:ascii="Times New Roman" w:hAnsi="Times New Roman"/>
              </w:rPr>
            </w:pPr>
            <w:r w:rsidRPr="00077287">
              <w:rPr>
                <w:rFonts w:ascii="Times New Roman" w:hAnsi="Times New Roman"/>
              </w:rPr>
              <w:t>New device model SKU</w:t>
            </w:r>
          </w:p>
        </w:tc>
        <w:tc>
          <w:tcPr>
            <w:tcW w:w="1080" w:type="dxa"/>
            <w:tcBorders>
              <w:top w:val="single" w:sz="4" w:space="0" w:color="auto"/>
              <w:left w:val="single" w:sz="4" w:space="0" w:color="auto"/>
              <w:bottom w:val="single" w:sz="4" w:space="0" w:color="auto"/>
              <w:right w:val="single" w:sz="4" w:space="0" w:color="auto"/>
            </w:tcBorders>
            <w:tcPrChange w:id="130" w:author="ADMINIBM" w:date="2013-05-07T14:48:00Z">
              <w:tcPr>
                <w:tcW w:w="1080" w:type="dxa"/>
              </w:tcPr>
            </w:tcPrChange>
          </w:tcPr>
          <w:p w:rsidR="00520FAB" w:rsidRPr="00077287" w:rsidRDefault="00520FAB" w:rsidP="008B2331">
            <w:pPr>
              <w:pStyle w:val="BodyText"/>
              <w:rPr>
                <w:rFonts w:ascii="Times New Roman" w:hAnsi="Times New Roman"/>
                <w:szCs w:val="20"/>
              </w:rPr>
            </w:pPr>
            <w:r w:rsidRPr="00077287">
              <w:rPr>
                <w:rFonts w:ascii="Times New Roman" w:hAnsi="Times New Roman"/>
                <w:szCs w:val="20"/>
              </w:rPr>
              <w:t>Min:1</w:t>
            </w:r>
          </w:p>
          <w:p w:rsidR="00520FAB" w:rsidRPr="00077287" w:rsidRDefault="00520FAB" w:rsidP="008B2331">
            <w:pPr>
              <w:rPr>
                <w:rFonts w:ascii="Times New Roman" w:hAnsi="Times New Roman"/>
              </w:rPr>
            </w:pPr>
            <w:r w:rsidRPr="00077287">
              <w:rPr>
                <w:rFonts w:ascii="Times New Roman" w:hAnsi="Times New Roman"/>
                <w:szCs w:val="20"/>
              </w:rPr>
              <w:t>Max:30</w:t>
            </w:r>
          </w:p>
        </w:tc>
        <w:tc>
          <w:tcPr>
            <w:tcW w:w="1170" w:type="dxa"/>
            <w:tcBorders>
              <w:top w:val="single" w:sz="4" w:space="0" w:color="auto"/>
              <w:left w:val="single" w:sz="4" w:space="0" w:color="auto"/>
              <w:bottom w:val="single" w:sz="4" w:space="0" w:color="auto"/>
              <w:right w:val="single" w:sz="4" w:space="0" w:color="auto"/>
            </w:tcBorders>
            <w:tcPrChange w:id="131" w:author="ADMINIBM" w:date="2013-05-07T14:48:00Z">
              <w:tcPr>
                <w:tcW w:w="1170" w:type="dxa"/>
              </w:tcPr>
            </w:tcPrChange>
          </w:tcPr>
          <w:p w:rsidR="00520FAB" w:rsidRPr="00077287" w:rsidRDefault="00520FAB" w:rsidP="008B2331">
            <w:pPr>
              <w:rPr>
                <w:rFonts w:ascii="Times New Roman" w:hAnsi="Times New Roman"/>
              </w:rPr>
            </w:pPr>
            <w:r w:rsidRPr="00077287">
              <w:rPr>
                <w:rFonts w:ascii="Times New Roman" w:hAnsi="Times New Roman"/>
              </w:rPr>
              <w:t>String</w:t>
            </w:r>
          </w:p>
        </w:tc>
        <w:tc>
          <w:tcPr>
            <w:tcW w:w="1440" w:type="dxa"/>
            <w:tcBorders>
              <w:top w:val="single" w:sz="4" w:space="0" w:color="auto"/>
              <w:left w:val="single" w:sz="4" w:space="0" w:color="auto"/>
              <w:bottom w:val="single" w:sz="4" w:space="0" w:color="auto"/>
              <w:right w:val="single" w:sz="4" w:space="0" w:color="auto"/>
            </w:tcBorders>
            <w:tcPrChange w:id="132" w:author="ADMINIBM" w:date="2013-05-07T14:48:00Z">
              <w:tcPr>
                <w:tcW w:w="1440" w:type="dxa"/>
              </w:tcPr>
            </w:tcPrChange>
          </w:tcPr>
          <w:p w:rsidR="00520FAB" w:rsidRPr="00077287" w:rsidRDefault="00520FAB" w:rsidP="008B2331">
            <w:pPr>
              <w:rPr>
                <w:rFonts w:ascii="Times New Roman" w:hAnsi="Times New Roman"/>
              </w:rPr>
            </w:pPr>
          </w:p>
        </w:tc>
        <w:tc>
          <w:tcPr>
            <w:tcW w:w="1620" w:type="dxa"/>
            <w:tcBorders>
              <w:top w:val="single" w:sz="4" w:space="0" w:color="auto"/>
              <w:left w:val="single" w:sz="4" w:space="0" w:color="auto"/>
              <w:bottom w:val="single" w:sz="4" w:space="0" w:color="auto"/>
              <w:right w:val="single" w:sz="4" w:space="0" w:color="auto"/>
            </w:tcBorders>
            <w:tcPrChange w:id="133" w:author="ADMINIBM" w:date="2013-05-07T14:48:00Z">
              <w:tcPr>
                <w:tcW w:w="1620" w:type="dxa"/>
              </w:tcPr>
            </w:tcPrChange>
          </w:tcPr>
          <w:p w:rsidR="00520FAB" w:rsidRPr="00077287" w:rsidRDefault="00520FAB" w:rsidP="008B2331">
            <w:pPr>
              <w:pStyle w:val="BodyText"/>
              <w:rPr>
                <w:rFonts w:ascii="Times New Roman" w:hAnsi="Times New Roman"/>
                <w:snapToGrid w:val="0"/>
                <w:szCs w:val="20"/>
              </w:rPr>
            </w:pPr>
            <w:r w:rsidRPr="00077287">
              <w:rPr>
                <w:rFonts w:ascii="Times New Roman" w:hAnsi="Times New Roman"/>
                <w:snapToGrid w:val="0"/>
                <w:szCs w:val="20"/>
              </w:rPr>
              <w:t>Choice</w:t>
            </w:r>
          </w:p>
        </w:tc>
      </w:tr>
    </w:tbl>
    <w:p w:rsidR="00520FAB" w:rsidRDefault="00520FAB" w:rsidP="00885224">
      <w:pPr>
        <w:pStyle w:val="Heading2"/>
        <w:numPr>
          <w:numberingChange w:id="134" w:author="pcampos" w:date="2013-05-02T16:12:00Z" w:original="%1:4:0:.%2:2:0:"/>
        </w:numPr>
      </w:pPr>
      <w:bookmarkStart w:id="135" w:name="_Toc316304701"/>
      <w:r w:rsidRPr="00871803">
        <w:t>Response Message</w:t>
      </w:r>
      <w:bookmarkEnd w:id="115"/>
      <w:bookmarkEnd w:id="116"/>
      <w:bookmarkEnd w:id="135"/>
    </w:p>
    <w:p w:rsidR="00520FAB" w:rsidRPr="00CC6C01" w:rsidRDefault="00520FAB" w:rsidP="001E5892">
      <w:pPr>
        <w:pStyle w:val="Heading3"/>
        <w:numPr>
          <w:numberingChange w:id="136" w:author="pcampos" w:date="2013-05-02T16:12:00Z" w:original="%1:4:0:.%2:2:0:.%3:1:0:"/>
        </w:numPr>
      </w:pPr>
      <w:bookmarkStart w:id="137" w:name="_Toc288658484"/>
      <w:bookmarkStart w:id="138" w:name="_Toc288658520"/>
      <w:bookmarkStart w:id="139" w:name="_Toc316304702"/>
      <w:r>
        <w:t>accountValidationResponse</w:t>
      </w:r>
      <w:bookmarkEnd w:id="137"/>
      <w:bookmarkEnd w:id="138"/>
      <w:bookmarkEnd w:id="139"/>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170"/>
        <w:gridCol w:w="1440"/>
        <w:gridCol w:w="1620"/>
      </w:tblGrid>
      <w:tr w:rsidR="00520FAB" w:rsidRPr="0095652F" w:rsidTr="0095652F">
        <w:trPr>
          <w:trHeight w:val="209"/>
          <w:tblHeader/>
        </w:trPr>
        <w:tc>
          <w:tcPr>
            <w:tcW w:w="2790" w:type="dxa"/>
            <w:shd w:val="clear" w:color="auto" w:fill="8DB3E2"/>
          </w:tcPr>
          <w:p w:rsidR="00520FAB" w:rsidRPr="0095652F" w:rsidRDefault="00520FAB" w:rsidP="00E968BF">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520FAB" w:rsidRPr="0095652F" w:rsidRDefault="00520FAB" w:rsidP="00E968BF">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520FAB" w:rsidRPr="0095652F" w:rsidRDefault="00520FAB" w:rsidP="00E968BF">
            <w:pPr>
              <w:pStyle w:val="BodyText"/>
              <w:rPr>
                <w:rFonts w:ascii="Times New Roman" w:hAnsi="Times New Roman"/>
                <w:b/>
                <w:szCs w:val="20"/>
                <w:lang w:val="fr-FR"/>
              </w:rPr>
            </w:pPr>
            <w:r w:rsidRPr="0095652F">
              <w:rPr>
                <w:rFonts w:ascii="Times New Roman" w:hAnsi="Times New Roman"/>
                <w:b/>
                <w:szCs w:val="20"/>
                <w:lang w:val="fr-FR"/>
              </w:rPr>
              <w:t>Length</w:t>
            </w:r>
          </w:p>
        </w:tc>
        <w:tc>
          <w:tcPr>
            <w:tcW w:w="1170" w:type="dxa"/>
            <w:shd w:val="clear" w:color="auto" w:fill="8DB3E2"/>
          </w:tcPr>
          <w:p w:rsidR="00520FAB" w:rsidRPr="0095652F" w:rsidRDefault="00520FAB" w:rsidP="00E968BF">
            <w:pPr>
              <w:pStyle w:val="BodyText"/>
              <w:rPr>
                <w:rFonts w:ascii="Times New Roman" w:hAnsi="Times New Roman"/>
                <w:b/>
                <w:szCs w:val="20"/>
                <w:lang w:val="fr-FR"/>
              </w:rPr>
            </w:pPr>
            <w:r w:rsidRPr="0095652F">
              <w:rPr>
                <w:rFonts w:ascii="Times New Roman" w:hAnsi="Times New Roman"/>
                <w:b/>
                <w:szCs w:val="20"/>
                <w:lang w:val="fr-FR"/>
              </w:rPr>
              <w:t>Type</w:t>
            </w:r>
          </w:p>
        </w:tc>
        <w:tc>
          <w:tcPr>
            <w:tcW w:w="1440" w:type="dxa"/>
            <w:shd w:val="clear" w:color="auto" w:fill="8DB3E2"/>
          </w:tcPr>
          <w:p w:rsidR="00520FAB" w:rsidRPr="0095652F" w:rsidRDefault="00520FAB" w:rsidP="00E968BF">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520FAB" w:rsidRPr="0095652F" w:rsidRDefault="00520FAB" w:rsidP="00E968BF">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account-status</w:t>
            </w:r>
          </w:p>
        </w:tc>
        <w:tc>
          <w:tcPr>
            <w:tcW w:w="441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Current status of the customer’s account</w:t>
            </w: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sz w:val="24"/>
              </w:rPr>
            </w:pPr>
            <w:r w:rsidRPr="00077287">
              <w:rPr>
                <w:rFonts w:ascii="Times New Roman" w:hAnsi="Times New Roman"/>
              </w:rPr>
              <w:t>String</w:t>
            </w:r>
          </w:p>
        </w:tc>
        <w:tc>
          <w:tcPr>
            <w:tcW w:w="144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ACTIVE, TENTATIVE, CLOSED, CANCELLED SUSPENDED</w:t>
            </w:r>
          </w:p>
        </w:tc>
        <w:tc>
          <w:tcPr>
            <w:tcW w:w="1620" w:type="dxa"/>
            <w:vAlign w:val="center"/>
          </w:tcPr>
          <w:p w:rsidR="00520FAB" w:rsidRPr="00077287" w:rsidRDefault="00520FAB" w:rsidP="005343B4">
            <w:pPr>
              <w:rPr>
                <w:rFonts w:ascii="Times New Roman" w:hAnsi="Times New Roman"/>
                <w:sz w:val="24"/>
              </w:rPr>
            </w:pPr>
            <w:r w:rsidRPr="00077287">
              <w:rPr>
                <w:rFonts w:ascii="Times New Roman" w:hAnsi="Times New Roman"/>
              </w:rPr>
              <w:t>Required</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account-status-date</w:t>
            </w:r>
          </w:p>
        </w:tc>
        <w:tc>
          <w:tcPr>
            <w:tcW w:w="441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Date that the account status last changed</w:t>
            </w: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sz w:val="24"/>
              </w:rPr>
            </w:pPr>
            <w:r w:rsidRPr="00077287">
              <w:rPr>
                <w:rFonts w:ascii="Times New Roman" w:hAnsi="Times New Roman"/>
              </w:rPr>
              <w:t>DateTime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sz w:val="24"/>
              </w:rPr>
            </w:pPr>
            <w:r w:rsidRPr="00077287">
              <w:rPr>
                <w:rFonts w:ascii="Times New Roman" w:hAnsi="Times New Roman"/>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account-number</w:t>
            </w:r>
          </w:p>
        </w:tc>
        <w:tc>
          <w:tcPr>
            <w:tcW w:w="441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The billing account number (BAN)</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Min :1</w:t>
            </w:r>
          </w:p>
          <w:p w:rsidR="00520FAB" w:rsidRPr="00077287" w:rsidRDefault="00520FAB" w:rsidP="005343B4">
            <w:pPr>
              <w:rPr>
                <w:rFonts w:ascii="Times New Roman" w:hAnsi="Times New Roman"/>
                <w:sz w:val="24"/>
              </w:rPr>
            </w:pPr>
            <w:r w:rsidRPr="00077287">
              <w:rPr>
                <w:rFonts w:ascii="Times New Roman" w:hAnsi="Times New Roman"/>
                <w:szCs w:val="20"/>
              </w:rPr>
              <w:t>Max:10</w:t>
            </w:r>
          </w:p>
        </w:tc>
        <w:tc>
          <w:tcPr>
            <w:tcW w:w="1170" w:type="dxa"/>
            <w:vAlign w:val="center"/>
          </w:tcPr>
          <w:p w:rsidR="00520FAB" w:rsidRPr="00077287" w:rsidRDefault="00520FAB" w:rsidP="005343B4">
            <w:pPr>
              <w:rPr>
                <w:rFonts w:ascii="Times New Roman" w:hAnsi="Times New Roman"/>
                <w:sz w:val="24"/>
              </w:rPr>
            </w:pPr>
            <w:r w:rsidRPr="00077287">
              <w:rPr>
                <w:rFonts w:ascii="Times New Roman" w:hAnsi="Times New Roman"/>
              </w:rPr>
              <w:t>Number</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sz w:val="24"/>
              </w:rPr>
            </w:pPr>
            <w:r w:rsidRPr="00077287">
              <w:rPr>
                <w:rFonts w:ascii="Times New Roman" w:hAnsi="Times New Roman"/>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number-handsets-approved</w:t>
            </w:r>
          </w:p>
        </w:tc>
        <w:tc>
          <w:tcPr>
            <w:tcW w:w="441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Indicates how many additional subscribers can be added to the associated account</w:t>
            </w: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rPr>
              <w:t>Integer</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Optional9</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account-info</w:t>
            </w:r>
          </w:p>
        </w:tc>
        <w:tc>
          <w:tcPr>
            <w:tcW w:w="4410" w:type="dxa"/>
            <w:vAlign w:val="center"/>
          </w:tcPr>
          <w:p w:rsidR="00520FAB" w:rsidRPr="00077287" w:rsidRDefault="00520FAB" w:rsidP="005343B4">
            <w:pPr>
              <w:rPr>
                <w:rFonts w:ascii="Times New Roman" w:hAnsi="Times New Roman"/>
                <w:sz w:val="24"/>
              </w:rPr>
            </w:pP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sz w:val="24"/>
              </w:rPr>
            </w:pPr>
            <w:r w:rsidRPr="00077287">
              <w:rPr>
                <w:rFonts w:ascii="Times New Roman" w:hAnsi="Times New Roman"/>
              </w:rPr>
              <w:t>Structure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sz w:val="24"/>
              </w:rPr>
            </w:pPr>
            <w:r w:rsidRPr="00077287">
              <w:rPr>
                <w:rFonts w:ascii="Times New Roman" w:hAnsi="Times New Roman"/>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billing-name</w:t>
            </w:r>
          </w:p>
        </w:tc>
        <w:tc>
          <w:tcPr>
            <w:tcW w:w="4410" w:type="dxa"/>
            <w:vAlign w:val="center"/>
          </w:tcPr>
          <w:p w:rsidR="00520FAB" w:rsidRPr="00077287" w:rsidRDefault="00520FAB" w:rsidP="005343B4">
            <w:pPr>
              <w:spacing w:after="0"/>
              <w:rPr>
                <w:rFonts w:ascii="Times New Roman" w:hAnsi="Times New Roman"/>
                <w:szCs w:val="20"/>
              </w:rPr>
            </w:pPr>
          </w:p>
        </w:tc>
        <w:tc>
          <w:tcPr>
            <w:tcW w:w="1080" w:type="dxa"/>
            <w:vAlign w:val="center"/>
          </w:tcPr>
          <w:p w:rsidR="00520FAB" w:rsidRPr="00077287" w:rsidRDefault="00520FAB" w:rsidP="005343B4">
            <w:pPr>
              <w:spacing w:after="0"/>
              <w:rPr>
                <w:rFonts w:ascii="Times New Roman" w:hAnsi="Times New Roman"/>
                <w:szCs w:val="20"/>
              </w:rPr>
            </w:pPr>
          </w:p>
        </w:tc>
        <w:tc>
          <w:tcPr>
            <w:tcW w:w="117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spacing w:after="0"/>
              <w:rPr>
                <w:rFonts w:ascii="Times New Roman" w:hAnsi="Times New Roman"/>
                <w:szCs w:val="20"/>
              </w:rPr>
            </w:pPr>
          </w:p>
        </w:tc>
        <w:tc>
          <w:tcPr>
            <w:tcW w:w="162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billing-address</w:t>
            </w:r>
          </w:p>
        </w:tc>
        <w:tc>
          <w:tcPr>
            <w:tcW w:w="4410" w:type="dxa"/>
            <w:vAlign w:val="center"/>
          </w:tcPr>
          <w:p w:rsidR="00520FAB" w:rsidRPr="00077287" w:rsidRDefault="00520FAB" w:rsidP="005343B4">
            <w:pPr>
              <w:spacing w:after="0"/>
              <w:rPr>
                <w:rFonts w:ascii="Times New Roman" w:hAnsi="Times New Roman"/>
                <w:szCs w:val="20"/>
              </w:rPr>
            </w:pPr>
          </w:p>
        </w:tc>
        <w:tc>
          <w:tcPr>
            <w:tcW w:w="1080" w:type="dxa"/>
            <w:vAlign w:val="center"/>
          </w:tcPr>
          <w:p w:rsidR="00520FAB" w:rsidRPr="00077287" w:rsidRDefault="00520FAB" w:rsidP="005343B4">
            <w:pPr>
              <w:spacing w:after="0"/>
              <w:rPr>
                <w:rFonts w:ascii="Times New Roman" w:hAnsi="Times New Roman"/>
                <w:szCs w:val="20"/>
              </w:rPr>
            </w:pPr>
          </w:p>
        </w:tc>
        <w:tc>
          <w:tcPr>
            <w:tcW w:w="117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spacing w:after="0"/>
              <w:rPr>
                <w:rFonts w:ascii="Times New Roman" w:hAnsi="Times New Roman"/>
                <w:szCs w:val="20"/>
              </w:rPr>
            </w:pPr>
          </w:p>
        </w:tc>
        <w:tc>
          <w:tcPr>
            <w:tcW w:w="162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account-balance</w:t>
            </w:r>
          </w:p>
        </w:tc>
        <w:tc>
          <w:tcPr>
            <w:tcW w:w="441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Current available funds on pre-paid “pay as you go” account</w:t>
            </w:r>
          </w:p>
        </w:tc>
        <w:tc>
          <w:tcPr>
            <w:tcW w:w="1080" w:type="dxa"/>
            <w:vAlign w:val="center"/>
          </w:tcPr>
          <w:p w:rsidR="00520FAB" w:rsidRPr="00077287" w:rsidRDefault="00520FAB" w:rsidP="005343B4">
            <w:pPr>
              <w:spacing w:after="0"/>
              <w:rPr>
                <w:rFonts w:ascii="Times New Roman" w:hAnsi="Times New Roman"/>
                <w:szCs w:val="20"/>
              </w:rPr>
            </w:pPr>
          </w:p>
        </w:tc>
        <w:tc>
          <w:tcPr>
            <w:tcW w:w="117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Decimal</w:t>
            </w:r>
          </w:p>
        </w:tc>
        <w:tc>
          <w:tcPr>
            <w:tcW w:w="1440" w:type="dxa"/>
            <w:vAlign w:val="center"/>
          </w:tcPr>
          <w:p w:rsidR="00520FAB" w:rsidRPr="00077287" w:rsidRDefault="00520FAB" w:rsidP="005343B4">
            <w:pPr>
              <w:spacing w:after="0"/>
              <w:rPr>
                <w:rFonts w:ascii="Times New Roman" w:hAnsi="Times New Roman"/>
                <w:szCs w:val="20"/>
              </w:rPr>
            </w:pPr>
          </w:p>
        </w:tc>
        <w:tc>
          <w:tcPr>
            <w:tcW w:w="162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payment-due-date</w:t>
            </w:r>
          </w:p>
        </w:tc>
        <w:tc>
          <w:tcPr>
            <w:tcW w:w="441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Next payment due date for pre-paid “monthly unlimited” account</w:t>
            </w:r>
          </w:p>
        </w:tc>
        <w:tc>
          <w:tcPr>
            <w:tcW w:w="1080" w:type="dxa"/>
            <w:vAlign w:val="center"/>
          </w:tcPr>
          <w:p w:rsidR="00520FAB" w:rsidRPr="00077287" w:rsidRDefault="00520FAB" w:rsidP="005343B4">
            <w:pPr>
              <w:spacing w:after="0"/>
              <w:rPr>
                <w:rFonts w:ascii="Times New Roman" w:hAnsi="Times New Roman"/>
                <w:szCs w:val="20"/>
              </w:rPr>
            </w:pPr>
          </w:p>
        </w:tc>
        <w:tc>
          <w:tcPr>
            <w:tcW w:w="117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Date</w:t>
            </w:r>
          </w:p>
        </w:tc>
        <w:tc>
          <w:tcPr>
            <w:tcW w:w="1440" w:type="dxa"/>
            <w:vAlign w:val="center"/>
          </w:tcPr>
          <w:p w:rsidR="00520FAB" w:rsidRPr="00077287" w:rsidRDefault="00520FAB" w:rsidP="005343B4">
            <w:pPr>
              <w:spacing w:after="0"/>
              <w:rPr>
                <w:rFonts w:ascii="Times New Roman" w:hAnsi="Times New Roman"/>
                <w:szCs w:val="20"/>
              </w:rPr>
            </w:pPr>
          </w:p>
        </w:tc>
        <w:tc>
          <w:tcPr>
            <w:tcW w:w="162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balance-expiration-date</w:t>
            </w:r>
          </w:p>
        </w:tc>
        <w:tc>
          <w:tcPr>
            <w:tcW w:w="441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Date that funds for pre-paid “pay as you go” expire</w:t>
            </w:r>
          </w:p>
        </w:tc>
        <w:tc>
          <w:tcPr>
            <w:tcW w:w="1080" w:type="dxa"/>
            <w:vAlign w:val="center"/>
          </w:tcPr>
          <w:p w:rsidR="00520FAB" w:rsidRPr="00077287" w:rsidRDefault="00520FAB" w:rsidP="005343B4">
            <w:pPr>
              <w:spacing w:after="0"/>
              <w:rPr>
                <w:rFonts w:ascii="Times New Roman" w:hAnsi="Times New Roman"/>
                <w:szCs w:val="20"/>
              </w:rPr>
            </w:pPr>
          </w:p>
        </w:tc>
        <w:tc>
          <w:tcPr>
            <w:tcW w:w="117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Date</w:t>
            </w:r>
          </w:p>
        </w:tc>
        <w:tc>
          <w:tcPr>
            <w:tcW w:w="1440" w:type="dxa"/>
            <w:vAlign w:val="center"/>
          </w:tcPr>
          <w:p w:rsidR="00520FAB" w:rsidRPr="00077287" w:rsidRDefault="00520FAB" w:rsidP="005343B4">
            <w:pPr>
              <w:spacing w:after="0"/>
              <w:rPr>
                <w:rFonts w:ascii="Times New Roman" w:hAnsi="Times New Roman"/>
                <w:szCs w:val="20"/>
              </w:rPr>
            </w:pPr>
          </w:p>
        </w:tc>
        <w:tc>
          <w:tcPr>
            <w:tcW w:w="1620" w:type="dxa"/>
            <w:vAlign w:val="center"/>
          </w:tcPr>
          <w:p w:rsidR="00520FAB" w:rsidRPr="00077287" w:rsidRDefault="00520FAB" w:rsidP="005343B4">
            <w:pPr>
              <w:spacing w:after="0"/>
              <w:rPr>
                <w:rFonts w:ascii="Times New Roman" w:hAnsi="Times New Roman"/>
                <w:szCs w:val="20"/>
              </w:rPr>
            </w:pPr>
            <w:r w:rsidRPr="00077287">
              <w:rPr>
                <w:rFonts w:ascii="Times New Roman" w:hAnsi="Times New Roman"/>
                <w:szCs w:val="20"/>
              </w:rPr>
              <w:t>Optional</w:t>
            </w:r>
          </w:p>
        </w:tc>
      </w:tr>
      <w:tr w:rsidR="00520FAB" w:rsidRPr="00871803" w:rsidTr="005343B4">
        <w:trPr>
          <w:trHeight w:val="278"/>
        </w:trPr>
        <w:tc>
          <w:tcPr>
            <w:tcW w:w="2790" w:type="dxa"/>
            <w:vAlign w:val="center"/>
          </w:tcPr>
          <w:p w:rsidR="00520FAB" w:rsidRPr="00077287" w:rsidRDefault="00520FAB" w:rsidP="005343B4">
            <w:pPr>
              <w:spacing w:after="0"/>
              <w:rPr>
                <w:rFonts w:ascii="Times New Roman" w:hAnsi="Times New Roman"/>
                <w:szCs w:val="20"/>
              </w:rPr>
            </w:pPr>
            <w:bookmarkStart w:id="140" w:name="_Toc191116446"/>
            <w:r>
              <w:rPr>
                <w:rFonts w:ascii="Times New Roman" w:hAnsi="Times New Roman"/>
                <w:szCs w:val="20"/>
              </w:rPr>
              <w:t>advancePaymentInd</w:t>
            </w:r>
          </w:p>
        </w:tc>
        <w:tc>
          <w:tcPr>
            <w:tcW w:w="4410" w:type="dxa"/>
            <w:vAlign w:val="center"/>
          </w:tcPr>
          <w:p w:rsidR="00520FAB" w:rsidRDefault="00520FAB" w:rsidP="005343B4">
            <w:pPr>
              <w:spacing w:after="0"/>
              <w:rPr>
                <w:rFonts w:ascii="Times New Roman" w:hAnsi="Times New Roman"/>
                <w:szCs w:val="20"/>
              </w:rPr>
            </w:pPr>
            <w:r w:rsidRPr="008951DA">
              <w:rPr>
                <w:rFonts w:ascii="Times New Roman" w:hAnsi="Times New Roman"/>
                <w:szCs w:val="20"/>
              </w:rPr>
              <w:t>Indicates if advance payment is set up on the account.</w:t>
            </w:r>
          </w:p>
          <w:p w:rsidR="00520FAB" w:rsidRDefault="00520FAB" w:rsidP="005343B4">
            <w:pPr>
              <w:spacing w:after="0"/>
              <w:rPr>
                <w:rFonts w:ascii="Times New Roman" w:hAnsi="Times New Roman"/>
                <w:szCs w:val="20"/>
              </w:rPr>
            </w:pPr>
          </w:p>
          <w:p w:rsidR="00520FAB" w:rsidRPr="00077287" w:rsidRDefault="00520FAB" w:rsidP="005343B4">
            <w:pPr>
              <w:spacing w:after="0"/>
              <w:rPr>
                <w:rFonts w:ascii="Times New Roman" w:hAnsi="Times New Roman"/>
                <w:szCs w:val="20"/>
              </w:rPr>
            </w:pPr>
            <w:r>
              <w:rPr>
                <w:rFonts w:ascii="Times New Roman" w:hAnsi="Times New Roman"/>
                <w:szCs w:val="20"/>
              </w:rPr>
              <w:t>Applicable only when vender-code is equal to ‘BO’</w:t>
            </w:r>
          </w:p>
        </w:tc>
        <w:tc>
          <w:tcPr>
            <w:tcW w:w="1080" w:type="dxa"/>
            <w:vAlign w:val="center"/>
          </w:tcPr>
          <w:p w:rsidR="00520FAB" w:rsidRPr="00077287" w:rsidRDefault="00520FAB" w:rsidP="005343B4">
            <w:pPr>
              <w:spacing w:after="0"/>
              <w:rPr>
                <w:rFonts w:ascii="Times New Roman" w:hAnsi="Times New Roman"/>
                <w:szCs w:val="20"/>
              </w:rPr>
            </w:pPr>
            <w:r>
              <w:rPr>
                <w:rFonts w:ascii="Times New Roman" w:hAnsi="Times New Roman"/>
                <w:szCs w:val="20"/>
              </w:rPr>
              <w:t>5</w:t>
            </w:r>
          </w:p>
        </w:tc>
        <w:tc>
          <w:tcPr>
            <w:tcW w:w="1170" w:type="dxa"/>
            <w:vAlign w:val="center"/>
          </w:tcPr>
          <w:p w:rsidR="00520FAB" w:rsidRPr="00077287" w:rsidRDefault="00520FAB" w:rsidP="005343B4">
            <w:pPr>
              <w:spacing w:after="0"/>
              <w:rPr>
                <w:rFonts w:ascii="Times New Roman" w:hAnsi="Times New Roman"/>
                <w:szCs w:val="20"/>
              </w:rPr>
            </w:pPr>
            <w:r>
              <w:rPr>
                <w:rFonts w:ascii="Times New Roman" w:hAnsi="Times New Roman"/>
                <w:szCs w:val="20"/>
              </w:rPr>
              <w:t xml:space="preserve">Boolean  </w:t>
            </w:r>
          </w:p>
        </w:tc>
        <w:tc>
          <w:tcPr>
            <w:tcW w:w="1440" w:type="dxa"/>
            <w:vAlign w:val="center"/>
          </w:tcPr>
          <w:p w:rsidR="00520FAB" w:rsidRPr="00077287" w:rsidRDefault="00520FAB" w:rsidP="005343B4">
            <w:pPr>
              <w:spacing w:after="0"/>
              <w:rPr>
                <w:rFonts w:ascii="Times New Roman" w:hAnsi="Times New Roman"/>
                <w:szCs w:val="20"/>
              </w:rPr>
            </w:pPr>
            <w:r>
              <w:rPr>
                <w:rFonts w:ascii="Times New Roman" w:hAnsi="Times New Roman"/>
                <w:szCs w:val="20"/>
              </w:rPr>
              <w:t>True or False</w:t>
            </w:r>
            <w:bookmarkStart w:id="141" w:name="_GoBack"/>
            <w:bookmarkEnd w:id="141"/>
          </w:p>
        </w:tc>
        <w:tc>
          <w:tcPr>
            <w:tcW w:w="1620" w:type="dxa"/>
            <w:vAlign w:val="center"/>
          </w:tcPr>
          <w:p w:rsidR="00520FAB" w:rsidRPr="00077287" w:rsidRDefault="00520FAB" w:rsidP="005343B4">
            <w:pPr>
              <w:spacing w:after="0"/>
              <w:rPr>
                <w:rFonts w:ascii="Times New Roman" w:hAnsi="Times New Roman"/>
                <w:szCs w:val="20"/>
              </w:rPr>
            </w:pPr>
            <w:r>
              <w:rPr>
                <w:rFonts w:ascii="Times New Roman" w:hAnsi="Times New Roman"/>
                <w:szCs w:val="20"/>
              </w:rPr>
              <w:t>Optional</w:t>
            </w:r>
          </w:p>
        </w:tc>
      </w:tr>
    </w:tbl>
    <w:p w:rsidR="00520FAB" w:rsidRDefault="00520FAB" w:rsidP="00B710E2">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3</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 xml:space="preserve">Fields in accountValidationResponse </w:t>
      </w:r>
    </w:p>
    <w:p w:rsidR="00520FAB" w:rsidRDefault="00520FAB" w:rsidP="00C31F38"/>
    <w:p w:rsidR="00520FAB" w:rsidRPr="00077287" w:rsidRDefault="00520FAB" w:rsidP="00C31F38">
      <w:pPr>
        <w:pStyle w:val="Heading4"/>
        <w:numPr>
          <w:ilvl w:val="3"/>
          <w:numId w:val="1"/>
          <w:numberingChange w:id="142" w:author="pcampos" w:date="2013-05-02T16:12:00Z" w:original="%1:4:0:.%2:2:0:.%3:1:0:.%4:1:0:"/>
        </w:numPr>
      </w:pPr>
      <w:bookmarkStart w:id="143" w:name="_Toc297895982"/>
      <w:bookmarkStart w:id="144" w:name="_Toc316304703"/>
      <w:r w:rsidRPr="00077287">
        <w:lastRenderedPageBreak/>
        <w:t>account-info</w:t>
      </w:r>
      <w:bookmarkEnd w:id="143"/>
      <w:bookmarkEnd w:id="144"/>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170"/>
        <w:gridCol w:w="1440"/>
        <w:gridCol w:w="1620"/>
      </w:tblGrid>
      <w:tr w:rsidR="00520FAB" w:rsidRPr="00077287" w:rsidTr="00151F2F">
        <w:trPr>
          <w:trHeight w:val="209"/>
          <w:tblHeader/>
        </w:trPr>
        <w:tc>
          <w:tcPr>
            <w:tcW w:w="2790" w:type="dxa"/>
            <w:shd w:val="clear" w:color="auto" w:fill="95B3D7"/>
          </w:tcPr>
          <w:p w:rsidR="00520FAB" w:rsidRPr="00C31F38" w:rsidRDefault="00520FAB" w:rsidP="005343B4">
            <w:pPr>
              <w:pStyle w:val="BodyText"/>
              <w:rPr>
                <w:rFonts w:ascii="Times New Roman" w:hAnsi="Times New Roman"/>
                <w:b/>
                <w:szCs w:val="20"/>
              </w:rPr>
            </w:pPr>
            <w:r w:rsidRPr="00C31F38">
              <w:rPr>
                <w:rFonts w:ascii="Times New Roman" w:hAnsi="Times New Roman"/>
                <w:b/>
                <w:szCs w:val="20"/>
              </w:rPr>
              <w:t>XML Tag Name / Field Name</w:t>
            </w:r>
          </w:p>
        </w:tc>
        <w:tc>
          <w:tcPr>
            <w:tcW w:w="441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Description / Notes</w:t>
            </w:r>
          </w:p>
        </w:tc>
        <w:tc>
          <w:tcPr>
            <w:tcW w:w="108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Length</w:t>
            </w:r>
          </w:p>
        </w:tc>
        <w:tc>
          <w:tcPr>
            <w:tcW w:w="117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Type</w:t>
            </w:r>
          </w:p>
        </w:tc>
        <w:tc>
          <w:tcPr>
            <w:tcW w:w="144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Values</w:t>
            </w:r>
          </w:p>
        </w:tc>
        <w:tc>
          <w:tcPr>
            <w:tcW w:w="162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Req/Opt/Choice</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current-subscribers</w:t>
            </w:r>
          </w:p>
        </w:tc>
        <w:tc>
          <w:tcPr>
            <w:tcW w:w="441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Number of subscribers on customer’s account</w:t>
            </w:r>
            <w:r>
              <w:rPr>
                <w:rFonts w:ascii="Times New Roman" w:hAnsi="Times New Roman"/>
                <w:szCs w:val="20"/>
              </w:rPr>
              <w:t xml:space="preserve"> including reserved, active and suspended subscribers</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unsignedInt</w:t>
            </w:r>
          </w:p>
        </w:tc>
        <w:tc>
          <w:tcPr>
            <w:tcW w:w="1440" w:type="dxa"/>
            <w:vAlign w:val="center"/>
          </w:tcPr>
          <w:p w:rsidR="00520FAB" w:rsidRPr="00077287" w:rsidRDefault="00520FAB" w:rsidP="005343B4">
            <w:pPr>
              <w:rPr>
                <w:rFonts w:ascii="Times New Roman" w:hAnsi="Times New Roman"/>
                <w:szCs w:val="20"/>
              </w:rPr>
            </w:pPr>
          </w:p>
        </w:tc>
        <w:tc>
          <w:tcPr>
            <w:tcW w:w="162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Required</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subscriber</w:t>
            </w:r>
          </w:p>
        </w:tc>
        <w:tc>
          <w:tcPr>
            <w:tcW w:w="4410" w:type="dxa"/>
            <w:vAlign w:val="center"/>
          </w:tcPr>
          <w:p w:rsidR="00520FAB" w:rsidRPr="00077287" w:rsidRDefault="00520FAB" w:rsidP="005343B4">
            <w:pPr>
              <w:rPr>
                <w:rFonts w:ascii="Times New Roman" w:hAnsi="Times New Roman"/>
                <w:szCs w:val="20"/>
              </w:rPr>
            </w:pPr>
            <w:r>
              <w:rPr>
                <w:rFonts w:ascii="Times New Roman" w:hAnsi="Times New Roman"/>
                <w:szCs w:val="20"/>
              </w:rPr>
              <w:t>All Active and suspended subscribers on the account</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rPr>
                <w:rFonts w:ascii="Times New Roman" w:hAnsi="Times New Roman"/>
                <w:szCs w:val="20"/>
              </w:rPr>
            </w:pPr>
          </w:p>
        </w:tc>
        <w:tc>
          <w:tcPr>
            <w:tcW w:w="162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Optional</w:t>
            </w:r>
          </w:p>
        </w:tc>
      </w:tr>
    </w:tbl>
    <w:p w:rsidR="00520FAB" w:rsidRDefault="00520FAB" w:rsidP="006F160E">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4</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account-info</w:t>
      </w:r>
    </w:p>
    <w:p w:rsidR="00520FAB" w:rsidRPr="00077287" w:rsidRDefault="00520FAB" w:rsidP="00C31F38">
      <w:pPr>
        <w:pStyle w:val="Heading5"/>
        <w:numPr>
          <w:ilvl w:val="4"/>
          <w:numId w:val="1"/>
          <w:numberingChange w:id="145" w:author="pcampos" w:date="2013-05-02T16:12:00Z" w:original="%1:4:0:.%2:2:0:.%3:1:0:.%4:1:0:.%5:1:0:"/>
        </w:numPr>
      </w:pPr>
      <w:r w:rsidRPr="00077287">
        <w:t xml:space="preserve"> </w:t>
      </w:r>
      <w:bookmarkStart w:id="146" w:name="_Toc297895983"/>
      <w:bookmarkStart w:id="147" w:name="_Toc316304704"/>
      <w:r w:rsidRPr="00077287">
        <w:t>subscriber</w:t>
      </w:r>
      <w:bookmarkEnd w:id="146"/>
      <w:bookmarkEnd w:id="147"/>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170"/>
        <w:gridCol w:w="1440"/>
        <w:gridCol w:w="1620"/>
      </w:tblGrid>
      <w:tr w:rsidR="00520FAB" w:rsidRPr="00077287" w:rsidTr="00151F2F">
        <w:trPr>
          <w:trHeight w:val="209"/>
          <w:tblHeader/>
        </w:trPr>
        <w:tc>
          <w:tcPr>
            <w:tcW w:w="2790" w:type="dxa"/>
            <w:shd w:val="clear" w:color="auto" w:fill="95B3D7"/>
          </w:tcPr>
          <w:p w:rsidR="00520FAB" w:rsidRPr="00C31F38" w:rsidRDefault="00520FAB" w:rsidP="005343B4">
            <w:pPr>
              <w:pStyle w:val="BodyText"/>
              <w:rPr>
                <w:rFonts w:ascii="Times New Roman" w:hAnsi="Times New Roman"/>
                <w:b/>
                <w:szCs w:val="20"/>
              </w:rPr>
            </w:pPr>
            <w:r w:rsidRPr="00C31F38">
              <w:rPr>
                <w:rFonts w:ascii="Times New Roman" w:hAnsi="Times New Roman"/>
                <w:b/>
                <w:szCs w:val="20"/>
              </w:rPr>
              <w:t>XML Tag Name / Field Name</w:t>
            </w:r>
          </w:p>
        </w:tc>
        <w:tc>
          <w:tcPr>
            <w:tcW w:w="441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Description / Notes</w:t>
            </w:r>
          </w:p>
        </w:tc>
        <w:tc>
          <w:tcPr>
            <w:tcW w:w="108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Length</w:t>
            </w:r>
          </w:p>
        </w:tc>
        <w:tc>
          <w:tcPr>
            <w:tcW w:w="117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Type</w:t>
            </w:r>
          </w:p>
        </w:tc>
        <w:tc>
          <w:tcPr>
            <w:tcW w:w="144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Values</w:t>
            </w:r>
          </w:p>
        </w:tc>
        <w:tc>
          <w:tcPr>
            <w:tcW w:w="1620" w:type="dxa"/>
            <w:shd w:val="clear" w:color="auto" w:fill="95B3D7"/>
          </w:tcPr>
          <w:p w:rsidR="00520FAB" w:rsidRPr="00C31F38" w:rsidRDefault="00520FAB" w:rsidP="005343B4">
            <w:pPr>
              <w:pStyle w:val="BodyText"/>
              <w:rPr>
                <w:rFonts w:ascii="Times New Roman" w:hAnsi="Times New Roman"/>
                <w:b/>
                <w:szCs w:val="20"/>
                <w:lang w:val="fr-FR"/>
              </w:rPr>
            </w:pPr>
            <w:r w:rsidRPr="00C31F38">
              <w:rPr>
                <w:rFonts w:ascii="Times New Roman" w:hAnsi="Times New Roman"/>
                <w:b/>
                <w:szCs w:val="20"/>
                <w:lang w:val="fr-FR"/>
              </w:rPr>
              <w:t>Req/Opt/Choice</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id</w:t>
            </w:r>
          </w:p>
        </w:tc>
        <w:tc>
          <w:tcPr>
            <w:tcW w:w="4410" w:type="dxa"/>
            <w:vAlign w:val="center"/>
          </w:tcPr>
          <w:p w:rsidR="00520FAB" w:rsidRDefault="00520FAB" w:rsidP="005343B4">
            <w:pPr>
              <w:rPr>
                <w:ins w:id="148" w:author="ADMINIBM" w:date="2013-05-07T14:44:00Z"/>
                <w:rFonts w:ascii="Times New Roman" w:hAnsi="Times New Roman"/>
                <w:bCs/>
                <w:szCs w:val="20"/>
              </w:rPr>
            </w:pPr>
            <w:r w:rsidRPr="00077287">
              <w:rPr>
                <w:rFonts w:ascii="Times New Roman" w:hAnsi="Times New Roman"/>
                <w:bCs/>
                <w:szCs w:val="20"/>
              </w:rPr>
              <w:t>Each subscriber returned will have a unique id in sequential format</w:t>
            </w:r>
          </w:p>
          <w:p w:rsidR="006C646A" w:rsidRPr="006C646A" w:rsidRDefault="006C646A" w:rsidP="006C646A">
            <w:pPr>
              <w:rPr>
                <w:ins w:id="149" w:author="ADMINIBM" w:date="2013-05-07T14:47:00Z"/>
                <w:rFonts w:ascii="Times New Roman" w:hAnsi="Times New Roman"/>
                <w:bCs/>
                <w:szCs w:val="20"/>
                <w:rPrChange w:id="150" w:author="ADMINIBM" w:date="2013-05-07T14:47:00Z">
                  <w:rPr>
                    <w:ins w:id="151" w:author="ADMINIBM" w:date="2013-05-07T14:47:00Z"/>
                  </w:rPr>
                </w:rPrChange>
              </w:rPr>
            </w:pPr>
            <w:ins w:id="152" w:author="ADMINIBM" w:date="2013-05-07T14:47:00Z">
              <w:r w:rsidRPr="006C646A">
                <w:rPr>
                  <w:rFonts w:ascii="Times New Roman" w:hAnsi="Times New Roman"/>
                  <w:bCs/>
                  <w:szCs w:val="20"/>
                  <w:rPrChange w:id="153" w:author="ADMINIBM" w:date="2013-05-07T14:47:00Z">
                    <w:rPr>
                      <w:rFonts w:ascii="Calibri" w:hAnsi="Calibri" w:cs="Calibri"/>
                      <w:color w:val="1F497D"/>
                      <w:sz w:val="22"/>
                      <w:szCs w:val="22"/>
                    </w:rPr>
                  </w:rPrChange>
                </w:rPr>
                <w:t>This is just an identifier to show how many subscribers are under the BAN. If we have one subscriber under the ban, the id will be 1, if it is more than 1 then we will have 1, 2, 3…etc</w:t>
              </w:r>
            </w:ins>
          </w:p>
          <w:p w:rsidR="006C646A" w:rsidRPr="00077287" w:rsidRDefault="006C646A"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rPr>
              <w:t>Attribute.</w:t>
            </w:r>
          </w:p>
          <w:p w:rsidR="00520FAB" w:rsidRPr="00077287" w:rsidRDefault="00520FAB" w:rsidP="005343B4">
            <w:pPr>
              <w:rPr>
                <w:rFonts w:ascii="Times New Roman" w:hAnsi="Times New Roman"/>
              </w:rPr>
            </w:pPr>
            <w:r w:rsidRPr="00077287">
              <w:rPr>
                <w:rFonts w:ascii="Times New Roman" w:hAnsi="Times New Roman"/>
              </w:rPr>
              <w:t>Nonnegativeinteger</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price-plan-code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price plan code</w:t>
            </w:r>
          </w:p>
        </w:tc>
        <w:tc>
          <w:tcPr>
            <w:tcW w:w="108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p w:rsidR="00520FAB" w:rsidRPr="00077287" w:rsidRDefault="00520FAB" w:rsidP="005343B4">
            <w:pPr>
              <w:rPr>
                <w:rFonts w:ascii="Times New Roman" w:hAnsi="Times New Roman"/>
                <w:szCs w:val="20"/>
              </w:rPr>
            </w:pP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price-plan-name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price plan name</w:t>
            </w:r>
          </w:p>
        </w:tc>
        <w:tc>
          <w:tcPr>
            <w:tcW w:w="108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p w:rsidR="00520FAB" w:rsidRPr="00077287" w:rsidRDefault="00520FAB" w:rsidP="005343B4">
            <w:pPr>
              <w:rPr>
                <w:rFonts w:ascii="Times New Roman" w:hAnsi="Times New Roman"/>
                <w:szCs w:val="20"/>
              </w:rPr>
            </w:pP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price-plan-price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price plan monthly recurring charge</w:t>
            </w: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Decimal</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plan-type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Identifies whether subscriber’s price plan is a family plan (fam) or an individual plan (ind)</w:t>
            </w: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440" w:type="dxa"/>
            <w:vAlign w:val="center"/>
          </w:tcPr>
          <w:p w:rsidR="00520FAB" w:rsidRPr="00077287" w:rsidRDefault="00520FAB" w:rsidP="006F160E">
            <w:pPr>
              <w:rPr>
                <w:rFonts w:ascii="Times New Roman" w:hAnsi="Times New Roman"/>
                <w:szCs w:val="20"/>
              </w:rPr>
            </w:pPr>
            <w:r w:rsidRPr="00077287">
              <w:rPr>
                <w:rFonts w:ascii="Times New Roman" w:hAnsi="Times New Roman"/>
                <w:szCs w:val="20"/>
              </w:rPr>
              <w:t>Fam</w:t>
            </w:r>
            <w:r>
              <w:rPr>
                <w:rFonts w:ascii="Times New Roman" w:hAnsi="Times New Roman"/>
                <w:szCs w:val="20"/>
              </w:rPr>
              <w:t>, I</w:t>
            </w:r>
            <w:r w:rsidRPr="00077287">
              <w:rPr>
                <w:rFonts w:ascii="Times New Roman" w:hAnsi="Times New Roman"/>
                <w:szCs w:val="20"/>
              </w:rPr>
              <w:t>nd</w:t>
            </w: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B0655E">
        <w:trPr>
          <w:trHeight w:val="283"/>
        </w:trPr>
        <w:tc>
          <w:tcPr>
            <w:tcW w:w="2790" w:type="dxa"/>
            <w:vAlign w:val="center"/>
          </w:tcPr>
          <w:p w:rsidR="00520FAB" w:rsidRPr="00077287" w:rsidRDefault="00520FAB" w:rsidP="008951DA">
            <w:pPr>
              <w:rPr>
                <w:rFonts w:ascii="Times New Roman" w:hAnsi="Times New Roman"/>
                <w:szCs w:val="20"/>
              </w:rPr>
            </w:pPr>
            <w:r>
              <w:rPr>
                <w:rFonts w:ascii="Times New Roman" w:hAnsi="Times New Roman"/>
                <w:szCs w:val="20"/>
              </w:rPr>
              <w:t>legacy</w:t>
            </w:r>
            <w:r w:rsidRPr="00077287">
              <w:rPr>
                <w:rFonts w:ascii="Times New Roman" w:hAnsi="Times New Roman"/>
                <w:szCs w:val="20"/>
              </w:rPr>
              <w:t>-</w:t>
            </w:r>
            <w:r>
              <w:rPr>
                <w:rFonts w:ascii="Times New Roman" w:hAnsi="Times New Roman"/>
                <w:szCs w:val="20"/>
              </w:rPr>
              <w:t>family-plan</w:t>
            </w:r>
          </w:p>
        </w:tc>
        <w:tc>
          <w:tcPr>
            <w:tcW w:w="4410" w:type="dxa"/>
            <w:vAlign w:val="center"/>
          </w:tcPr>
          <w:p w:rsidR="00520FAB" w:rsidRPr="00077287" w:rsidRDefault="00520FAB" w:rsidP="008951DA">
            <w:pPr>
              <w:rPr>
                <w:rFonts w:ascii="Times New Roman" w:hAnsi="Times New Roman"/>
                <w:bCs/>
                <w:szCs w:val="20"/>
              </w:rPr>
            </w:pPr>
            <w:r>
              <w:rPr>
                <w:rFonts w:ascii="Times New Roman" w:hAnsi="Times New Roman"/>
                <w:bCs/>
                <w:szCs w:val="20"/>
              </w:rPr>
              <w:t>Indicates</w:t>
            </w:r>
            <w:r w:rsidRPr="00077287">
              <w:rPr>
                <w:rFonts w:ascii="Times New Roman" w:hAnsi="Times New Roman"/>
                <w:bCs/>
                <w:szCs w:val="20"/>
              </w:rPr>
              <w:t xml:space="preserve"> whether subscriber’s</w:t>
            </w:r>
            <w:r>
              <w:rPr>
                <w:rFonts w:ascii="Times New Roman" w:hAnsi="Times New Roman"/>
                <w:bCs/>
                <w:szCs w:val="20"/>
              </w:rPr>
              <w:t xml:space="preserve"> current</w:t>
            </w:r>
            <w:r w:rsidRPr="00077287">
              <w:rPr>
                <w:rFonts w:ascii="Times New Roman" w:hAnsi="Times New Roman"/>
                <w:bCs/>
                <w:szCs w:val="20"/>
              </w:rPr>
              <w:t xml:space="preserve"> price plan is a </w:t>
            </w:r>
            <w:r>
              <w:rPr>
                <w:rFonts w:ascii="Times New Roman" w:hAnsi="Times New Roman"/>
                <w:bCs/>
                <w:szCs w:val="20"/>
              </w:rPr>
              <w:t xml:space="preserve">legacy </w:t>
            </w:r>
            <w:r w:rsidRPr="00077287">
              <w:rPr>
                <w:rFonts w:ascii="Times New Roman" w:hAnsi="Times New Roman"/>
                <w:bCs/>
                <w:szCs w:val="20"/>
              </w:rPr>
              <w:t xml:space="preserve">family plan </w:t>
            </w:r>
          </w:p>
        </w:tc>
        <w:tc>
          <w:tcPr>
            <w:tcW w:w="1080" w:type="dxa"/>
            <w:vAlign w:val="center"/>
          </w:tcPr>
          <w:p w:rsidR="00520FAB" w:rsidRPr="00B0655E" w:rsidRDefault="00520FAB" w:rsidP="008951DA">
            <w:pPr>
              <w:rPr>
                <w:rFonts w:ascii="Times New Roman" w:hAnsi="Times New Roman"/>
                <w:sz w:val="24"/>
              </w:rPr>
            </w:pPr>
          </w:p>
        </w:tc>
        <w:tc>
          <w:tcPr>
            <w:tcW w:w="117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Boolean</w:t>
            </w:r>
          </w:p>
        </w:tc>
        <w:tc>
          <w:tcPr>
            <w:tcW w:w="1440" w:type="dxa"/>
            <w:vAlign w:val="center"/>
          </w:tcPr>
          <w:p w:rsidR="00520FAB" w:rsidRPr="00B0655E" w:rsidRDefault="00520FAB" w:rsidP="008951DA">
            <w:pPr>
              <w:rPr>
                <w:rFonts w:ascii="Times New Roman" w:hAnsi="Times New Roman"/>
                <w:szCs w:val="20"/>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Optional</w:t>
            </w:r>
          </w:p>
        </w:tc>
      </w:tr>
      <w:tr w:rsidR="00520FAB" w:rsidRPr="00077287" w:rsidTr="00B0655E">
        <w:trPr>
          <w:trHeight w:val="283"/>
        </w:trPr>
        <w:tc>
          <w:tcPr>
            <w:tcW w:w="2790" w:type="dxa"/>
            <w:vAlign w:val="center"/>
          </w:tcPr>
          <w:p w:rsidR="00520FAB" w:rsidRPr="00077287" w:rsidRDefault="00520FAB" w:rsidP="008951DA">
            <w:pPr>
              <w:rPr>
                <w:rFonts w:ascii="Times New Roman" w:hAnsi="Times New Roman"/>
                <w:szCs w:val="20"/>
              </w:rPr>
            </w:pPr>
            <w:r>
              <w:rPr>
                <w:rFonts w:ascii="Times New Roman" w:hAnsi="Times New Roman"/>
                <w:szCs w:val="20"/>
              </w:rPr>
              <w:t>has-future-plan</w:t>
            </w:r>
          </w:p>
        </w:tc>
        <w:tc>
          <w:tcPr>
            <w:tcW w:w="4410" w:type="dxa"/>
            <w:vAlign w:val="center"/>
          </w:tcPr>
          <w:p w:rsidR="00520FAB" w:rsidRPr="00077287" w:rsidRDefault="00520FAB" w:rsidP="008951DA">
            <w:pPr>
              <w:rPr>
                <w:rFonts w:ascii="Times New Roman" w:hAnsi="Times New Roman"/>
                <w:bCs/>
                <w:szCs w:val="20"/>
              </w:rPr>
            </w:pPr>
            <w:r>
              <w:rPr>
                <w:rFonts w:ascii="Times New Roman" w:hAnsi="Times New Roman"/>
                <w:bCs/>
                <w:szCs w:val="20"/>
              </w:rPr>
              <w:t>Indicates</w:t>
            </w:r>
            <w:r w:rsidRPr="00077287">
              <w:rPr>
                <w:rFonts w:ascii="Times New Roman" w:hAnsi="Times New Roman"/>
                <w:bCs/>
                <w:szCs w:val="20"/>
              </w:rPr>
              <w:t xml:space="preserve"> whether subscriber’s</w:t>
            </w:r>
            <w:r>
              <w:rPr>
                <w:rFonts w:ascii="Times New Roman" w:hAnsi="Times New Roman"/>
                <w:bCs/>
                <w:szCs w:val="20"/>
              </w:rPr>
              <w:t xml:space="preserve"> currently has a future dated </w:t>
            </w:r>
            <w:r w:rsidRPr="00077287">
              <w:rPr>
                <w:rFonts w:ascii="Times New Roman" w:hAnsi="Times New Roman"/>
                <w:bCs/>
                <w:szCs w:val="20"/>
              </w:rPr>
              <w:t xml:space="preserve"> price plan</w:t>
            </w:r>
            <w:r>
              <w:rPr>
                <w:rFonts w:ascii="Times New Roman" w:hAnsi="Times New Roman"/>
                <w:bCs/>
                <w:szCs w:val="20"/>
              </w:rPr>
              <w:t xml:space="preserve"> change pending</w:t>
            </w:r>
          </w:p>
        </w:tc>
        <w:tc>
          <w:tcPr>
            <w:tcW w:w="1080" w:type="dxa"/>
            <w:vAlign w:val="center"/>
          </w:tcPr>
          <w:p w:rsidR="00520FAB" w:rsidRPr="00B0655E" w:rsidRDefault="00520FAB" w:rsidP="008951DA">
            <w:pPr>
              <w:rPr>
                <w:rFonts w:ascii="Times New Roman" w:hAnsi="Times New Roman"/>
                <w:sz w:val="24"/>
              </w:rPr>
            </w:pPr>
          </w:p>
        </w:tc>
        <w:tc>
          <w:tcPr>
            <w:tcW w:w="117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Boolean</w:t>
            </w:r>
          </w:p>
        </w:tc>
        <w:tc>
          <w:tcPr>
            <w:tcW w:w="1440" w:type="dxa"/>
            <w:vAlign w:val="center"/>
          </w:tcPr>
          <w:p w:rsidR="00520FAB" w:rsidRPr="00B0655E" w:rsidRDefault="00520FAB" w:rsidP="008951DA">
            <w:pPr>
              <w:rPr>
                <w:rFonts w:ascii="Times New Roman" w:hAnsi="Times New Roman"/>
                <w:szCs w:val="20"/>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Optional</w:t>
            </w:r>
          </w:p>
        </w:tc>
      </w:tr>
      <w:tr w:rsidR="00520FAB" w:rsidRPr="00077287" w:rsidTr="006C60B2">
        <w:trPr>
          <w:trHeight w:val="283"/>
        </w:trPr>
        <w:tc>
          <w:tcPr>
            <w:tcW w:w="279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bundle-info</w:t>
            </w:r>
          </w:p>
        </w:tc>
        <w:tc>
          <w:tcPr>
            <w:tcW w:w="4410" w:type="dxa"/>
            <w:vAlign w:val="center"/>
          </w:tcPr>
          <w:p w:rsidR="00520FAB" w:rsidRPr="00077287" w:rsidRDefault="00520FAB" w:rsidP="008951DA">
            <w:pPr>
              <w:rPr>
                <w:rFonts w:ascii="Times New Roman" w:hAnsi="Times New Roman"/>
                <w:bCs/>
                <w:szCs w:val="20"/>
              </w:rPr>
            </w:pPr>
          </w:p>
        </w:tc>
        <w:tc>
          <w:tcPr>
            <w:tcW w:w="1080" w:type="dxa"/>
            <w:vAlign w:val="center"/>
          </w:tcPr>
          <w:p w:rsidR="00520FAB" w:rsidRPr="00077287" w:rsidRDefault="00520FAB" w:rsidP="008951DA">
            <w:pPr>
              <w:rPr>
                <w:rFonts w:ascii="Times New Roman" w:hAnsi="Times New Roman"/>
                <w:sz w:val="24"/>
              </w:rPr>
            </w:pPr>
          </w:p>
        </w:tc>
        <w:tc>
          <w:tcPr>
            <w:tcW w:w="117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6C60B2" w:rsidRDefault="00520FAB" w:rsidP="008951DA">
            <w:pPr>
              <w:rPr>
                <w:rFonts w:ascii="Times New Roman" w:hAnsi="Times New Roman"/>
                <w:szCs w:val="20"/>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lts-rank</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For certain family plans, the subscriber’s rank indicates the MRC price point</w:t>
            </w: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unsignedInt</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family-group</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Distinguishes unique family share groups within an account</w:t>
            </w:r>
          </w:p>
        </w:tc>
        <w:tc>
          <w:tcPr>
            <w:tcW w:w="1080" w:type="dxa"/>
            <w:vAlign w:val="center"/>
          </w:tcPr>
          <w:p w:rsidR="00520FAB" w:rsidRPr="00077287" w:rsidRDefault="00520FAB" w:rsidP="005343B4">
            <w:pPr>
              <w:rPr>
                <w:rFonts w:ascii="Times New Roman" w:hAnsi="Times New Roman"/>
                <w:sz w:val="24"/>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unsignedInt</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B0655E">
        <w:trPr>
          <w:trHeight w:val="283"/>
        </w:trPr>
        <w:tc>
          <w:tcPr>
            <w:tcW w:w="2790" w:type="dxa"/>
            <w:vAlign w:val="center"/>
          </w:tcPr>
          <w:p w:rsidR="00520FAB" w:rsidRPr="00B0655E" w:rsidRDefault="00520FAB" w:rsidP="008951DA">
            <w:pPr>
              <w:rPr>
                <w:rFonts w:ascii="Times New Roman" w:hAnsi="Times New Roman"/>
                <w:szCs w:val="20"/>
              </w:rPr>
            </w:pPr>
            <w:r w:rsidRPr="00B0655E">
              <w:rPr>
                <w:rFonts w:ascii="Times New Roman" w:hAnsi="Times New Roman"/>
                <w:szCs w:val="20"/>
              </w:rPr>
              <w:lastRenderedPageBreak/>
              <w:t>serial-type</w:t>
            </w:r>
          </w:p>
        </w:tc>
        <w:tc>
          <w:tcPr>
            <w:tcW w:w="4410" w:type="dxa"/>
            <w:vAlign w:val="center"/>
          </w:tcPr>
          <w:p w:rsidR="00520FAB" w:rsidRPr="0020750B" w:rsidRDefault="00520FAB" w:rsidP="00B0655E">
            <w:pPr>
              <w:rPr>
                <w:rFonts w:ascii="Times New Roman" w:hAnsi="Times New Roman"/>
                <w:bCs/>
                <w:szCs w:val="20"/>
              </w:rPr>
            </w:pPr>
            <w:r w:rsidRPr="00077287">
              <w:rPr>
                <w:rFonts w:ascii="Times New Roman" w:hAnsi="Times New Roman"/>
                <w:bCs/>
                <w:szCs w:val="20"/>
              </w:rPr>
              <w:t xml:space="preserve">Subscriber’s current device </w:t>
            </w:r>
            <w:r>
              <w:rPr>
                <w:rFonts w:ascii="Times New Roman" w:hAnsi="Times New Roman"/>
                <w:bCs/>
                <w:szCs w:val="20"/>
              </w:rPr>
              <w:t>serial type. Valid values</w:t>
            </w:r>
            <w:r>
              <w:rPr>
                <w:rFonts w:ascii="Times New Roman" w:hAnsi="Times New Roman"/>
                <w:bCs/>
                <w:szCs w:val="20"/>
              </w:rPr>
              <w:br/>
            </w:r>
            <w:r w:rsidRPr="0020750B">
              <w:rPr>
                <w:rFonts w:ascii="Times New Roman" w:hAnsi="Times New Roman"/>
                <w:bCs/>
                <w:szCs w:val="20"/>
              </w:rPr>
              <w:t xml:space="preserve">E = CDMA Handset </w:t>
            </w:r>
          </w:p>
          <w:p w:rsidR="00520FAB" w:rsidRPr="0020750B" w:rsidRDefault="00520FAB" w:rsidP="00B0655E">
            <w:pPr>
              <w:rPr>
                <w:rFonts w:ascii="Times New Roman" w:hAnsi="Times New Roman"/>
                <w:bCs/>
                <w:szCs w:val="20"/>
              </w:rPr>
            </w:pPr>
            <w:r w:rsidRPr="0020750B">
              <w:rPr>
                <w:rFonts w:ascii="Times New Roman" w:hAnsi="Times New Roman"/>
                <w:bCs/>
                <w:szCs w:val="20"/>
              </w:rPr>
              <w:t>D = Handset Kit for Dual Mode</w:t>
            </w:r>
          </w:p>
          <w:p w:rsidR="00520FAB" w:rsidRPr="0020750B" w:rsidRDefault="00520FAB" w:rsidP="00B0655E">
            <w:pPr>
              <w:rPr>
                <w:rFonts w:ascii="Times New Roman" w:hAnsi="Times New Roman"/>
                <w:bCs/>
                <w:szCs w:val="20"/>
              </w:rPr>
            </w:pPr>
            <w:r w:rsidRPr="0020750B">
              <w:rPr>
                <w:rFonts w:ascii="Times New Roman" w:hAnsi="Times New Roman"/>
                <w:bCs/>
                <w:szCs w:val="20"/>
              </w:rPr>
              <w:t>K = IDEN Handset Kit (model #)</w:t>
            </w:r>
          </w:p>
          <w:p w:rsidR="00520FAB" w:rsidRPr="0020750B" w:rsidRDefault="00520FAB" w:rsidP="00B0655E">
            <w:pPr>
              <w:rPr>
                <w:rFonts w:ascii="Times New Roman" w:hAnsi="Times New Roman"/>
                <w:bCs/>
                <w:szCs w:val="20"/>
              </w:rPr>
            </w:pPr>
            <w:r w:rsidRPr="0020750B">
              <w:rPr>
                <w:rFonts w:ascii="Times New Roman" w:hAnsi="Times New Roman"/>
                <w:bCs/>
                <w:szCs w:val="20"/>
              </w:rPr>
              <w:t>S = Stand-Alone SIM</w:t>
            </w:r>
          </w:p>
          <w:p w:rsidR="00520FAB" w:rsidRPr="0020750B" w:rsidRDefault="00520FAB" w:rsidP="00B0655E">
            <w:pPr>
              <w:rPr>
                <w:rFonts w:ascii="Times New Roman" w:hAnsi="Times New Roman"/>
                <w:bCs/>
                <w:szCs w:val="20"/>
              </w:rPr>
            </w:pPr>
            <w:r w:rsidRPr="0020750B">
              <w:rPr>
                <w:rFonts w:ascii="Times New Roman" w:hAnsi="Times New Roman"/>
                <w:bCs/>
                <w:szCs w:val="20"/>
              </w:rPr>
              <w:t>M = Stand-Alone Handset (only for handsets which need SIM but dont have as part of this SKU)</w:t>
            </w:r>
          </w:p>
          <w:p w:rsidR="00520FAB" w:rsidRPr="0020750B" w:rsidRDefault="00520FAB" w:rsidP="00B0655E">
            <w:pPr>
              <w:rPr>
                <w:rFonts w:ascii="Times New Roman" w:hAnsi="Times New Roman"/>
                <w:bCs/>
                <w:szCs w:val="20"/>
              </w:rPr>
            </w:pPr>
            <w:r w:rsidRPr="0020750B">
              <w:rPr>
                <w:rFonts w:ascii="Times New Roman" w:hAnsi="Times New Roman"/>
                <w:bCs/>
                <w:szCs w:val="20"/>
              </w:rPr>
              <w:t>I = IMEI Handset (no need for SIM)</w:t>
            </w:r>
          </w:p>
          <w:p w:rsidR="00520FAB" w:rsidRPr="00077287" w:rsidRDefault="00520FAB" w:rsidP="008951DA">
            <w:pPr>
              <w:rPr>
                <w:rFonts w:ascii="Times New Roman" w:hAnsi="Times New Roman"/>
                <w:bCs/>
                <w:szCs w:val="20"/>
              </w:rPr>
            </w:pPr>
            <w:r w:rsidRPr="0020750B">
              <w:rPr>
                <w:rFonts w:ascii="Times New Roman" w:hAnsi="Times New Roman"/>
                <w:bCs/>
                <w:szCs w:val="20"/>
              </w:rPr>
              <w:t>N = Serialized Accessory (other than SIMs)</w:t>
            </w:r>
          </w:p>
        </w:tc>
        <w:tc>
          <w:tcPr>
            <w:tcW w:w="1080" w:type="dxa"/>
            <w:vAlign w:val="center"/>
          </w:tcPr>
          <w:p w:rsidR="00520FAB" w:rsidRPr="00B0655E" w:rsidRDefault="00520FAB" w:rsidP="008951DA">
            <w:pPr>
              <w:rPr>
                <w:rFonts w:ascii="Times New Roman" w:hAnsi="Times New Roman"/>
                <w:sz w:val="24"/>
              </w:rPr>
            </w:pPr>
            <w:r w:rsidRPr="00B0655E">
              <w:rPr>
                <w:rFonts w:ascii="Times New Roman" w:hAnsi="Times New Roman"/>
                <w:sz w:val="24"/>
              </w:rPr>
              <w:t>1</w:t>
            </w:r>
          </w:p>
        </w:tc>
        <w:tc>
          <w:tcPr>
            <w:tcW w:w="117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String</w:t>
            </w:r>
          </w:p>
          <w:p w:rsidR="00520FAB" w:rsidRPr="00077287" w:rsidRDefault="00520FAB" w:rsidP="008951DA">
            <w:pPr>
              <w:rPr>
                <w:rFonts w:ascii="Times New Roman" w:hAnsi="Times New Roman"/>
                <w:szCs w:val="20"/>
              </w:rPr>
            </w:pPr>
          </w:p>
        </w:tc>
        <w:tc>
          <w:tcPr>
            <w:tcW w:w="1440" w:type="dxa"/>
            <w:vAlign w:val="center"/>
          </w:tcPr>
          <w:p w:rsidR="00520FAB" w:rsidRPr="00077287" w:rsidRDefault="00520FAB" w:rsidP="008951DA">
            <w:pPr>
              <w:rPr>
                <w:rFonts w:ascii="Times New Roman" w:hAnsi="Times New Roman"/>
                <w:sz w:val="24"/>
              </w:rPr>
            </w:pPr>
          </w:p>
        </w:tc>
        <w:tc>
          <w:tcPr>
            <w:tcW w:w="1620" w:type="dxa"/>
            <w:vAlign w:val="center"/>
          </w:tcPr>
          <w:p w:rsidR="00520FAB" w:rsidRPr="00077287" w:rsidRDefault="00520FAB" w:rsidP="008951DA">
            <w:pPr>
              <w:rPr>
                <w:rFonts w:ascii="Times New Roman" w:hAnsi="Times New Roman"/>
              </w:rPr>
            </w:pPr>
            <w:r>
              <w:rPr>
                <w:rFonts w:ascii="Times New Roman" w:hAnsi="Times New Roman"/>
              </w:rPr>
              <w:t xml:space="preserve">Optional </w:t>
            </w:r>
          </w:p>
        </w:tc>
      </w:tr>
      <w:tr w:rsidR="00520FAB" w:rsidRPr="00077287" w:rsidTr="00B0655E">
        <w:trPr>
          <w:trHeight w:val="283"/>
        </w:trPr>
        <w:tc>
          <w:tcPr>
            <w:tcW w:w="2790" w:type="dxa"/>
            <w:vAlign w:val="center"/>
          </w:tcPr>
          <w:p w:rsidR="00520FAB" w:rsidRPr="00077287" w:rsidRDefault="00520FAB" w:rsidP="008951DA">
            <w:pPr>
              <w:rPr>
                <w:rFonts w:ascii="Times New Roman" w:hAnsi="Times New Roman"/>
                <w:szCs w:val="20"/>
              </w:rPr>
            </w:pPr>
            <w:r>
              <w:rPr>
                <w:rFonts w:ascii="Times New Roman" w:hAnsi="Times New Roman"/>
                <w:szCs w:val="20"/>
              </w:rPr>
              <w:t>serial-number</w:t>
            </w:r>
          </w:p>
        </w:tc>
        <w:tc>
          <w:tcPr>
            <w:tcW w:w="4410" w:type="dxa"/>
            <w:vAlign w:val="center"/>
          </w:tcPr>
          <w:p w:rsidR="00520FAB" w:rsidRPr="00077287" w:rsidRDefault="00520FAB" w:rsidP="008951DA">
            <w:pPr>
              <w:rPr>
                <w:rFonts w:ascii="Times New Roman" w:hAnsi="Times New Roman"/>
                <w:bCs/>
                <w:szCs w:val="20"/>
              </w:rPr>
            </w:pPr>
            <w:r w:rsidRPr="00077287">
              <w:rPr>
                <w:rFonts w:ascii="Times New Roman" w:hAnsi="Times New Roman"/>
                <w:bCs/>
                <w:szCs w:val="20"/>
              </w:rPr>
              <w:t xml:space="preserve">Subscriber’s current device </w:t>
            </w:r>
            <w:r>
              <w:rPr>
                <w:rFonts w:ascii="Times New Roman" w:hAnsi="Times New Roman"/>
                <w:bCs/>
                <w:szCs w:val="20"/>
              </w:rPr>
              <w:t>serial number</w:t>
            </w:r>
          </w:p>
        </w:tc>
        <w:tc>
          <w:tcPr>
            <w:tcW w:w="1080" w:type="dxa"/>
            <w:vAlign w:val="center"/>
          </w:tcPr>
          <w:p w:rsidR="00520FAB" w:rsidRPr="00B0655E" w:rsidRDefault="00520FAB" w:rsidP="008951DA">
            <w:pPr>
              <w:rPr>
                <w:rFonts w:ascii="Times New Roman" w:hAnsi="Times New Roman"/>
                <w:sz w:val="24"/>
              </w:rPr>
            </w:pPr>
            <w:r w:rsidRPr="00B0655E">
              <w:rPr>
                <w:rFonts w:ascii="Times New Roman" w:hAnsi="Times New Roman"/>
                <w:sz w:val="24"/>
              </w:rPr>
              <w:t>Min: 8</w:t>
            </w:r>
          </w:p>
          <w:p w:rsidR="00520FAB" w:rsidRPr="00B0655E" w:rsidRDefault="00520FAB" w:rsidP="008951DA">
            <w:pPr>
              <w:rPr>
                <w:rFonts w:ascii="Times New Roman" w:hAnsi="Times New Roman"/>
                <w:sz w:val="24"/>
              </w:rPr>
            </w:pPr>
            <w:r w:rsidRPr="00B0655E">
              <w:rPr>
                <w:rFonts w:ascii="Times New Roman" w:hAnsi="Times New Roman"/>
                <w:sz w:val="24"/>
              </w:rPr>
              <w:t>Max: 18</w:t>
            </w:r>
          </w:p>
        </w:tc>
        <w:tc>
          <w:tcPr>
            <w:tcW w:w="117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String</w:t>
            </w:r>
          </w:p>
          <w:p w:rsidR="00520FAB" w:rsidRPr="00077287" w:rsidRDefault="00520FAB" w:rsidP="008951DA">
            <w:pPr>
              <w:rPr>
                <w:rFonts w:ascii="Times New Roman" w:hAnsi="Times New Roman"/>
                <w:szCs w:val="20"/>
              </w:rPr>
            </w:pPr>
          </w:p>
        </w:tc>
        <w:tc>
          <w:tcPr>
            <w:tcW w:w="1440" w:type="dxa"/>
            <w:vAlign w:val="center"/>
          </w:tcPr>
          <w:p w:rsidR="00520FAB" w:rsidRPr="00077287" w:rsidRDefault="00520FAB" w:rsidP="008951DA">
            <w:pPr>
              <w:rPr>
                <w:rFonts w:ascii="Times New Roman" w:hAnsi="Times New Roman"/>
                <w:sz w:val="24"/>
              </w:rPr>
            </w:pPr>
          </w:p>
        </w:tc>
        <w:tc>
          <w:tcPr>
            <w:tcW w:w="1620" w:type="dxa"/>
            <w:vAlign w:val="center"/>
          </w:tcPr>
          <w:p w:rsidR="00520FAB" w:rsidRPr="00077287" w:rsidRDefault="00520FAB" w:rsidP="008951DA">
            <w:pPr>
              <w:rPr>
                <w:rFonts w:ascii="Times New Roman" w:hAnsi="Times New Roman"/>
              </w:rPr>
            </w:pPr>
            <w:r>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phone-model-id</w:t>
            </w:r>
          </w:p>
        </w:tc>
        <w:tc>
          <w:tcPr>
            <w:tcW w:w="4410" w:type="dxa"/>
            <w:vAlign w:val="center"/>
          </w:tcPr>
          <w:p w:rsidR="00520FAB" w:rsidRPr="00077287" w:rsidRDefault="00520FAB" w:rsidP="005343B4">
            <w:pPr>
              <w:rPr>
                <w:rFonts w:ascii="Times New Roman" w:hAnsi="Times New Roman"/>
                <w:szCs w:val="20"/>
              </w:rPr>
            </w:pPr>
            <w:r w:rsidRPr="00077287">
              <w:rPr>
                <w:rFonts w:ascii="Times New Roman" w:hAnsi="Times New Roman"/>
                <w:bCs/>
                <w:szCs w:val="20"/>
              </w:rPr>
              <w:t>Subscriber’s current device SKU</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p w:rsidR="00520FAB" w:rsidRPr="00077287" w:rsidRDefault="00520FAB" w:rsidP="005343B4">
            <w:pPr>
              <w:rPr>
                <w:rFonts w:ascii="Times New Roman" w:hAnsi="Times New Roman"/>
                <w:szCs w:val="20"/>
              </w:rPr>
            </w:pP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phone-name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current device name</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p w:rsidR="00520FAB" w:rsidRPr="00077287" w:rsidRDefault="00520FAB" w:rsidP="005343B4">
            <w:pPr>
              <w:rPr>
                <w:rFonts w:ascii="Times New Roman" w:hAnsi="Times New Roman"/>
                <w:szCs w:val="20"/>
              </w:rPr>
            </w:pP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ptn</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phone number</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10</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440" w:type="dxa"/>
            <w:vAlign w:val="center"/>
          </w:tcPr>
          <w:p w:rsidR="00520FAB" w:rsidRPr="00077287" w:rsidRDefault="00520FAB" w:rsidP="005343B4">
            <w:pPr>
              <w:rPr>
                <w:rFonts w:ascii="Times New Roman" w:hAnsi="Times New Roman"/>
                <w:szCs w:val="20"/>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ptn-status</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Indicates subscriber’s current status</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44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ACTIVE CANCELLED RESERVED</w:t>
            </w:r>
            <w:r w:rsidRPr="00077287">
              <w:rPr>
                <w:rFonts w:ascii="Times New Roman" w:hAnsi="Times New Roman"/>
                <w:szCs w:val="20"/>
              </w:rPr>
              <w:br/>
              <w:t>SUSPENDED</w:t>
            </w:r>
            <w:r w:rsidRPr="00077287">
              <w:rPr>
                <w:rFonts w:ascii="Times New Roman" w:hAnsi="Times New Roman"/>
                <w:szCs w:val="20"/>
              </w:rPr>
              <w:br/>
              <w:t>UNKNOWN</w:t>
            </w: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4168FC">
        <w:trPr>
          <w:trHeight w:val="283"/>
        </w:trPr>
        <w:tc>
          <w:tcPr>
            <w:tcW w:w="2790" w:type="dxa"/>
            <w:vAlign w:val="center"/>
          </w:tcPr>
          <w:p w:rsidR="00520FAB" w:rsidRPr="00077287" w:rsidRDefault="00520FAB" w:rsidP="008951DA">
            <w:pPr>
              <w:rPr>
                <w:rFonts w:ascii="Times New Roman" w:hAnsi="Times New Roman"/>
                <w:szCs w:val="20"/>
              </w:rPr>
            </w:pPr>
            <w:r>
              <w:rPr>
                <w:rFonts w:ascii="Times New Roman" w:hAnsi="Times New Roman"/>
                <w:szCs w:val="20"/>
              </w:rPr>
              <w:t>ptn-port-out-ind</w:t>
            </w:r>
          </w:p>
        </w:tc>
        <w:tc>
          <w:tcPr>
            <w:tcW w:w="4410" w:type="dxa"/>
            <w:vAlign w:val="center"/>
          </w:tcPr>
          <w:p w:rsidR="00520FAB" w:rsidRPr="00077287" w:rsidRDefault="00520FAB" w:rsidP="008951DA">
            <w:pPr>
              <w:rPr>
                <w:rFonts w:ascii="Times New Roman" w:hAnsi="Times New Roman"/>
                <w:bCs/>
                <w:szCs w:val="20"/>
              </w:rPr>
            </w:pPr>
            <w:r>
              <w:rPr>
                <w:rFonts w:ascii="Times New Roman" w:hAnsi="Times New Roman"/>
                <w:bCs/>
                <w:szCs w:val="20"/>
              </w:rPr>
              <w:t>Indicates</w:t>
            </w:r>
            <w:r w:rsidRPr="00077287">
              <w:rPr>
                <w:rFonts w:ascii="Times New Roman" w:hAnsi="Times New Roman"/>
                <w:bCs/>
                <w:szCs w:val="20"/>
              </w:rPr>
              <w:t xml:space="preserve"> whether subscriber’s</w:t>
            </w:r>
            <w:r>
              <w:rPr>
                <w:rFonts w:ascii="Times New Roman" w:hAnsi="Times New Roman"/>
                <w:bCs/>
                <w:szCs w:val="20"/>
              </w:rPr>
              <w:t xml:space="preserve"> has pending port out flag on the subscription</w:t>
            </w:r>
          </w:p>
        </w:tc>
        <w:tc>
          <w:tcPr>
            <w:tcW w:w="1080" w:type="dxa"/>
            <w:vAlign w:val="center"/>
          </w:tcPr>
          <w:p w:rsidR="00520FAB" w:rsidRPr="00077287" w:rsidRDefault="00520FAB" w:rsidP="008951DA">
            <w:pPr>
              <w:rPr>
                <w:rFonts w:ascii="Times New Roman" w:hAnsi="Times New Roman"/>
                <w:szCs w:val="20"/>
              </w:rPr>
            </w:pPr>
          </w:p>
        </w:tc>
        <w:tc>
          <w:tcPr>
            <w:tcW w:w="117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Boolean</w:t>
            </w:r>
          </w:p>
        </w:tc>
        <w:tc>
          <w:tcPr>
            <w:tcW w:w="1440" w:type="dxa"/>
            <w:vAlign w:val="center"/>
          </w:tcPr>
          <w:p w:rsidR="00520FAB" w:rsidRPr="004168FC" w:rsidRDefault="00520FAB" w:rsidP="008951DA">
            <w:pPr>
              <w:rPr>
                <w:rFonts w:ascii="Times New Roman" w:hAnsi="Times New Roman"/>
                <w:szCs w:val="20"/>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ptn-status-date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Indicates last change in subscriber’s status</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DateTime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init-activation-date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Initial activation date of associated subscriber</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etf-notes</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Optionally provided information regarding subscriber’s early termination fee</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255</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p w:rsidR="00520FAB" w:rsidRPr="00077287" w:rsidRDefault="00520FAB" w:rsidP="005343B4">
            <w:pPr>
              <w:rPr>
                <w:rFonts w:ascii="Times New Roman" w:hAnsi="Times New Roman"/>
                <w:szCs w:val="20"/>
              </w:rPr>
            </w:pPr>
          </w:p>
        </w:tc>
        <w:tc>
          <w:tcPr>
            <w:tcW w:w="1440" w:type="dxa"/>
            <w:vAlign w:val="center"/>
          </w:tcPr>
          <w:p w:rsidR="00520FAB" w:rsidRPr="00077287" w:rsidRDefault="00520FAB" w:rsidP="005343B4">
            <w:pPr>
              <w:rPr>
                <w:rFonts w:ascii="Times New Roman" w:hAnsi="Times New Roman"/>
                <w:szCs w:val="20"/>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subscriber-email-address</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email address</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440" w:type="dxa"/>
            <w:vAlign w:val="center"/>
          </w:tcPr>
          <w:p w:rsidR="00520FAB" w:rsidRPr="00077287" w:rsidRDefault="00520FAB" w:rsidP="005343B4">
            <w:pPr>
              <w:rPr>
                <w:rFonts w:ascii="Times New Roman" w:hAnsi="Times New Roman"/>
                <w:szCs w:val="20"/>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mult-vbs-soc-ind</w:t>
            </w:r>
          </w:p>
        </w:tc>
        <w:tc>
          <w:tcPr>
            <w:tcW w:w="4410" w:type="dxa"/>
            <w:vAlign w:val="center"/>
          </w:tcPr>
          <w:p w:rsidR="00520FAB" w:rsidRPr="00077287" w:rsidRDefault="00520FAB" w:rsidP="005343B4">
            <w:pPr>
              <w:rPr>
                <w:rFonts w:ascii="Times New Roman" w:hAnsi="Times New Roman"/>
                <w:szCs w:val="20"/>
              </w:rPr>
            </w:pPr>
            <w:r w:rsidRPr="00077287">
              <w:rPr>
                <w:rFonts w:ascii="Times New Roman" w:hAnsi="Times New Roman"/>
                <w:bCs/>
                <w:szCs w:val="20"/>
              </w:rPr>
              <w:t>Y indicates the subscriber is eligible for multiple services in service-discount structure, N indicates the subscriber is eligible for one service in service-</w:t>
            </w:r>
            <w:r w:rsidRPr="00077287">
              <w:rPr>
                <w:rFonts w:ascii="Times New Roman" w:hAnsi="Times New Roman"/>
                <w:bCs/>
                <w:szCs w:val="20"/>
              </w:rPr>
              <w:lastRenderedPageBreak/>
              <w:t>discount structure</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44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Y</w:t>
            </w:r>
            <w:r w:rsidRPr="00077287">
              <w:rPr>
                <w:rFonts w:ascii="Times New Roman" w:hAnsi="Times New Roman"/>
                <w:szCs w:val="20"/>
              </w:rPr>
              <w:br/>
              <w:t>N</w:t>
            </w:r>
          </w:p>
        </w:tc>
        <w:tc>
          <w:tcPr>
            <w:tcW w:w="1620" w:type="dxa"/>
            <w:vAlign w:val="center"/>
          </w:tcPr>
          <w:p w:rsidR="00520FAB" w:rsidRPr="00077287" w:rsidRDefault="00520FAB" w:rsidP="005343B4">
            <w:pPr>
              <w:rPr>
                <w:rFonts w:ascii="Times New Roman" w:hAnsi="Times New Roman"/>
                <w:szCs w:val="20"/>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lastRenderedPageBreak/>
              <w:t>service-discount</w:t>
            </w:r>
          </w:p>
        </w:tc>
        <w:tc>
          <w:tcPr>
            <w:tcW w:w="4410" w:type="dxa"/>
            <w:vAlign w:val="center"/>
          </w:tcPr>
          <w:p w:rsidR="00520FAB" w:rsidRPr="00077287" w:rsidRDefault="00520FAB" w:rsidP="00C31F38">
            <w:pPr>
              <w:rPr>
                <w:rFonts w:ascii="Times New Roman" w:hAnsi="Times New Roman"/>
                <w:bCs/>
                <w:szCs w:val="20"/>
              </w:rPr>
            </w:pPr>
            <w:r>
              <w:rPr>
                <w:rFonts w:ascii="Times New Roman" w:hAnsi="Times New Roman"/>
                <w:bCs/>
                <w:szCs w:val="20"/>
              </w:rPr>
              <w:t xml:space="preserve">List of 0 to many service-discount structures </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szCs w:val="20"/>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contract-start-date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applicable contract starting date</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contract-end-date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Subscriber’s applicable contract ending date</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handset-activation-date</w:t>
            </w:r>
          </w:p>
        </w:tc>
        <w:tc>
          <w:tcPr>
            <w:tcW w:w="4410" w:type="dxa"/>
            <w:vAlign w:val="center"/>
          </w:tcPr>
          <w:p w:rsidR="00520FAB" w:rsidRPr="00077287" w:rsidRDefault="00520FAB" w:rsidP="005343B4">
            <w:pPr>
              <w:rPr>
                <w:rFonts w:ascii="Times New Roman" w:hAnsi="Times New Roman"/>
                <w:szCs w:val="20"/>
              </w:rPr>
            </w:pPr>
            <w:r w:rsidRPr="00077287">
              <w:rPr>
                <w:rFonts w:ascii="Times New Roman" w:hAnsi="Times New Roman"/>
                <w:bCs/>
                <w:szCs w:val="20"/>
              </w:rPr>
              <w:t>Subscriber’s currently active device activation date</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upgrade</w:t>
            </w:r>
          </w:p>
        </w:tc>
        <w:tc>
          <w:tcPr>
            <w:tcW w:w="4410" w:type="dxa"/>
            <w:vAlign w:val="center"/>
          </w:tcPr>
          <w:p w:rsidR="00520FAB" w:rsidRPr="00077287" w:rsidRDefault="00520FAB" w:rsidP="005343B4">
            <w:pPr>
              <w:rPr>
                <w:rFonts w:ascii="Times New Roman" w:hAnsi="Times New Roman"/>
                <w:bCs/>
                <w:szCs w:val="20"/>
              </w:rPr>
            </w:pPr>
            <w:r>
              <w:rPr>
                <w:rFonts w:ascii="Times New Roman" w:hAnsi="Times New Roman"/>
                <w:bCs/>
                <w:szCs w:val="20"/>
              </w:rPr>
              <w:t>Structure of upgrade</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plan-change-req</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If a device is provided in the upgrade-device structure in the request this will indicate whether a price plan change is required or not to swap to that device</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Boolean</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existing-committed-order</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Indicates that associated subscriber has another active transaction (Y) that must be completed before performing another transaction.</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440" w:type="dxa"/>
            <w:vAlign w:val="center"/>
          </w:tcPr>
          <w:p w:rsidR="00520FAB" w:rsidRPr="00077287" w:rsidRDefault="00520FAB" w:rsidP="005343B4">
            <w:pPr>
              <w:rPr>
                <w:rFonts w:ascii="Times New Roman" w:hAnsi="Times New Roman"/>
                <w:sz w:val="24"/>
              </w:rPr>
            </w:pPr>
            <w:r w:rsidRPr="00077287">
              <w:rPr>
                <w:rFonts w:ascii="Times New Roman" w:hAnsi="Times New Roman"/>
                <w:szCs w:val="20"/>
              </w:rPr>
              <w:t>Y</w:t>
            </w:r>
            <w:r w:rsidRPr="00077287">
              <w:rPr>
                <w:rFonts w:ascii="Times New Roman" w:hAnsi="Times New Roman"/>
                <w:szCs w:val="20"/>
              </w:rPr>
              <w:br/>
              <w:t>N</w:t>
            </w: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option</w:t>
            </w:r>
          </w:p>
        </w:tc>
        <w:tc>
          <w:tcPr>
            <w:tcW w:w="4410" w:type="dxa"/>
            <w:vAlign w:val="center"/>
          </w:tcPr>
          <w:p w:rsidR="00520FAB" w:rsidRPr="00077287" w:rsidRDefault="00520FAB" w:rsidP="005343B4">
            <w:pPr>
              <w:rPr>
                <w:rFonts w:ascii="Times New Roman" w:hAnsi="Times New Roman"/>
                <w:bCs/>
                <w:szCs w:val="20"/>
              </w:rPr>
            </w:pPr>
            <w:r>
              <w:rPr>
                <w:rFonts w:ascii="Times New Roman" w:hAnsi="Times New Roman"/>
                <w:bCs/>
                <w:szCs w:val="20"/>
              </w:rPr>
              <w:t>List of 0 to many Option structures</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data-allowances</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Returned for subscribers that have data-only sharing plans</w:t>
            </w: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4168FC">
        <w:trPr>
          <w:trHeight w:val="283"/>
        </w:trPr>
        <w:tc>
          <w:tcPr>
            <w:tcW w:w="2790" w:type="dxa"/>
            <w:vAlign w:val="center"/>
          </w:tcPr>
          <w:p w:rsidR="00520FAB" w:rsidRPr="004168FC" w:rsidRDefault="00520FAB" w:rsidP="008951DA">
            <w:pPr>
              <w:rPr>
                <w:rFonts w:ascii="Times New Roman" w:hAnsi="Times New Roman"/>
                <w:szCs w:val="20"/>
              </w:rPr>
            </w:pPr>
            <w:r w:rsidRPr="004168FC">
              <w:rPr>
                <w:rFonts w:ascii="Times New Roman" w:hAnsi="Times New Roman"/>
                <w:szCs w:val="20"/>
              </w:rPr>
              <w:t>eligible-check-error</w:t>
            </w:r>
          </w:p>
        </w:tc>
        <w:tc>
          <w:tcPr>
            <w:tcW w:w="4410" w:type="dxa"/>
            <w:vAlign w:val="center"/>
          </w:tcPr>
          <w:p w:rsidR="00520FAB" w:rsidRPr="00077287" w:rsidRDefault="00520FAB" w:rsidP="008951DA">
            <w:pPr>
              <w:rPr>
                <w:rFonts w:ascii="Times New Roman" w:hAnsi="Times New Roman"/>
                <w:bCs/>
                <w:szCs w:val="20"/>
              </w:rPr>
            </w:pPr>
            <w:r w:rsidRPr="003F1797">
              <w:rPr>
                <w:rFonts w:ascii="Times New Roman" w:hAnsi="Times New Roman"/>
                <w:bCs/>
                <w:szCs w:val="20"/>
              </w:rPr>
              <w:t>Indicator if system was able to check back end rebate eligibility information. True means back is not available and eligibility is not checked with system of record</w:t>
            </w:r>
          </w:p>
        </w:tc>
        <w:tc>
          <w:tcPr>
            <w:tcW w:w="1080" w:type="dxa"/>
            <w:vAlign w:val="center"/>
          </w:tcPr>
          <w:p w:rsidR="00520FAB" w:rsidRPr="00077287" w:rsidRDefault="00520FAB" w:rsidP="008951DA">
            <w:pPr>
              <w:rPr>
                <w:rFonts w:ascii="Times New Roman" w:hAnsi="Times New Roman"/>
                <w:szCs w:val="20"/>
              </w:rPr>
            </w:pPr>
          </w:p>
        </w:tc>
        <w:tc>
          <w:tcPr>
            <w:tcW w:w="117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Boolean</w:t>
            </w:r>
          </w:p>
        </w:tc>
        <w:tc>
          <w:tcPr>
            <w:tcW w:w="1440" w:type="dxa"/>
            <w:vAlign w:val="center"/>
          </w:tcPr>
          <w:p w:rsidR="00520FAB" w:rsidRPr="00077287" w:rsidRDefault="00520FAB" w:rsidP="008951DA">
            <w:pPr>
              <w:rPr>
                <w:rFonts w:ascii="Times New Roman" w:hAnsi="Times New Roman"/>
                <w:sz w:val="24"/>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Optional</w:t>
            </w:r>
          </w:p>
        </w:tc>
      </w:tr>
      <w:tr w:rsidR="00520FAB" w:rsidRPr="00077287" w:rsidTr="00C31F38">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rebateBogxInfo</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Structure</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C31F38">
        <w:trPr>
          <w:trHeight w:val="283"/>
          <w:ins w:id="154" w:author="pcampos" w:date="2013-05-02T16:12:00Z"/>
        </w:trPr>
        <w:tc>
          <w:tcPr>
            <w:tcW w:w="2790" w:type="dxa"/>
            <w:vAlign w:val="center"/>
          </w:tcPr>
          <w:p w:rsidR="00520FAB" w:rsidRPr="00077287" w:rsidRDefault="00520FAB" w:rsidP="005343B4">
            <w:pPr>
              <w:rPr>
                <w:ins w:id="155" w:author="pcampos" w:date="2013-05-02T16:12:00Z"/>
                <w:rFonts w:ascii="Times New Roman" w:hAnsi="Times New Roman"/>
                <w:szCs w:val="20"/>
              </w:rPr>
            </w:pPr>
            <w:ins w:id="156" w:author="pcampos" w:date="2013-05-02T16:12:00Z">
              <w:r>
                <w:rPr>
                  <w:rFonts w:ascii="Times New Roman" w:hAnsi="Times New Roman"/>
                  <w:szCs w:val="20"/>
                </w:rPr>
                <w:t>subscriber-</w:t>
              </w:r>
            </w:ins>
            <w:ins w:id="157" w:author="pcampos" w:date="2013-05-03T08:03:00Z">
              <w:r>
                <w:rPr>
                  <w:rFonts w:ascii="Times New Roman" w:hAnsi="Times New Roman"/>
                  <w:szCs w:val="20"/>
                </w:rPr>
                <w:t>id</w:t>
              </w:r>
            </w:ins>
          </w:p>
        </w:tc>
        <w:tc>
          <w:tcPr>
            <w:tcW w:w="4410" w:type="dxa"/>
            <w:vAlign w:val="center"/>
          </w:tcPr>
          <w:p w:rsidR="00520FAB" w:rsidRPr="00077287" w:rsidRDefault="006C646A" w:rsidP="005343B4">
            <w:pPr>
              <w:rPr>
                <w:ins w:id="158" w:author="pcampos" w:date="2013-05-02T16:12:00Z"/>
                <w:rFonts w:ascii="Times New Roman" w:hAnsi="Times New Roman"/>
                <w:bCs/>
                <w:szCs w:val="20"/>
              </w:rPr>
            </w:pPr>
            <w:ins w:id="159" w:author="ADMINIBM" w:date="2013-05-07T14:48:00Z">
              <w:r w:rsidRPr="006C646A">
                <w:rPr>
                  <w:rFonts w:ascii="Times New Roman" w:hAnsi="Times New Roman"/>
                  <w:bCs/>
                  <w:szCs w:val="20"/>
                  <w:rPrChange w:id="160" w:author="ADMINIBM" w:date="2013-05-07T14:48:00Z">
                    <w:rPr>
                      <w:rFonts w:ascii="Calibri" w:hAnsi="Calibri" w:cs="Calibri"/>
                      <w:color w:val="1F497D"/>
                      <w:sz w:val="22"/>
                      <w:szCs w:val="22"/>
                    </w:rPr>
                  </w:rPrChange>
                </w:rPr>
                <w:t>this is the actual subscriber id.</w:t>
              </w:r>
            </w:ins>
          </w:p>
        </w:tc>
        <w:tc>
          <w:tcPr>
            <w:tcW w:w="1080" w:type="dxa"/>
            <w:vAlign w:val="center"/>
          </w:tcPr>
          <w:p w:rsidR="00520FAB" w:rsidRPr="00077287" w:rsidRDefault="00520FAB" w:rsidP="005343B4">
            <w:pPr>
              <w:rPr>
                <w:ins w:id="161" w:author="pcampos" w:date="2013-05-02T16:12:00Z"/>
                <w:rFonts w:ascii="Times New Roman" w:hAnsi="Times New Roman"/>
                <w:szCs w:val="20"/>
              </w:rPr>
            </w:pPr>
            <w:ins w:id="162" w:author="pcampos" w:date="2013-05-02T16:12:00Z">
              <w:r>
                <w:rPr>
                  <w:rFonts w:ascii="Times New Roman" w:hAnsi="Times New Roman"/>
                  <w:szCs w:val="20"/>
                </w:rPr>
                <w:t>20</w:t>
              </w:r>
            </w:ins>
          </w:p>
        </w:tc>
        <w:tc>
          <w:tcPr>
            <w:tcW w:w="1170" w:type="dxa"/>
            <w:vAlign w:val="center"/>
          </w:tcPr>
          <w:p w:rsidR="00520FAB" w:rsidRPr="00077287" w:rsidRDefault="00520FAB" w:rsidP="005343B4">
            <w:pPr>
              <w:rPr>
                <w:ins w:id="163" w:author="pcampos" w:date="2013-05-02T16:12:00Z"/>
                <w:rFonts w:ascii="Times New Roman" w:hAnsi="Times New Roman"/>
                <w:szCs w:val="20"/>
              </w:rPr>
            </w:pPr>
            <w:ins w:id="164" w:author="pcampos" w:date="2013-05-02T16:13:00Z">
              <w:r>
                <w:rPr>
                  <w:rFonts w:ascii="Times New Roman" w:hAnsi="Times New Roman"/>
                  <w:szCs w:val="20"/>
                </w:rPr>
                <w:t>String</w:t>
              </w:r>
            </w:ins>
          </w:p>
        </w:tc>
        <w:tc>
          <w:tcPr>
            <w:tcW w:w="1440" w:type="dxa"/>
            <w:vAlign w:val="center"/>
          </w:tcPr>
          <w:p w:rsidR="00520FAB" w:rsidRPr="00077287" w:rsidRDefault="00520FAB" w:rsidP="005343B4">
            <w:pPr>
              <w:rPr>
                <w:ins w:id="165" w:author="pcampos" w:date="2013-05-02T16:12:00Z"/>
                <w:rFonts w:ascii="Times New Roman" w:hAnsi="Times New Roman"/>
                <w:sz w:val="24"/>
              </w:rPr>
            </w:pPr>
          </w:p>
        </w:tc>
        <w:tc>
          <w:tcPr>
            <w:tcW w:w="1620" w:type="dxa"/>
            <w:vAlign w:val="center"/>
          </w:tcPr>
          <w:p w:rsidR="00520FAB" w:rsidRPr="00077287" w:rsidRDefault="00520FAB" w:rsidP="005343B4">
            <w:pPr>
              <w:rPr>
                <w:ins w:id="166" w:author="pcampos" w:date="2013-05-02T16:12:00Z"/>
                <w:rFonts w:ascii="Times New Roman" w:hAnsi="Times New Roman"/>
              </w:rPr>
            </w:pPr>
            <w:ins w:id="167" w:author="pcampos" w:date="2013-05-02T16:13:00Z">
              <w:r>
                <w:rPr>
                  <w:rFonts w:ascii="Times New Roman" w:hAnsi="Times New Roman"/>
                </w:rPr>
                <w:t>Optional</w:t>
              </w:r>
            </w:ins>
          </w:p>
        </w:tc>
      </w:tr>
    </w:tbl>
    <w:p w:rsidR="00520FAB" w:rsidRDefault="00520FAB" w:rsidP="006F160E">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5</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subscriber</w:t>
      </w:r>
    </w:p>
    <w:p w:rsidR="00520FAB" w:rsidRDefault="00520FAB" w:rsidP="00C31F38"/>
    <w:p w:rsidR="00520FAB" w:rsidRPr="00B267EF" w:rsidRDefault="00520FAB" w:rsidP="00B267EF">
      <w:pPr>
        <w:pStyle w:val="Heading6"/>
        <w:numPr>
          <w:numberingChange w:id="168" w:author="pcampos" w:date="2013-05-02T16:12:00Z" w:original="%1:4:0:.%2:2:0:.%3:1:0:.%4:1:0:.%5:1:0:.%6:1:0:"/>
        </w:numPr>
      </w:pPr>
      <w:bookmarkStart w:id="169" w:name="_Toc297895992"/>
      <w:bookmarkStart w:id="170" w:name="_Toc316304705"/>
      <w:r w:rsidRPr="00B267EF">
        <w:t>bundle-info</w:t>
      </w:r>
      <w:bookmarkEnd w:id="169"/>
      <w:bookmarkEnd w:id="170"/>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1620"/>
        <w:gridCol w:w="5580"/>
        <w:gridCol w:w="1080"/>
        <w:gridCol w:w="1080"/>
        <w:gridCol w:w="1530"/>
        <w:gridCol w:w="1620"/>
      </w:tblGrid>
      <w:tr w:rsidR="00520FAB" w:rsidRPr="00077287" w:rsidTr="008951DA">
        <w:trPr>
          <w:trHeight w:val="209"/>
          <w:tblHeader/>
        </w:trPr>
        <w:tc>
          <w:tcPr>
            <w:tcW w:w="1620" w:type="dxa"/>
            <w:shd w:val="pct25" w:color="auto" w:fill="FFFFFF"/>
          </w:tcPr>
          <w:p w:rsidR="00520FAB" w:rsidRPr="00077287" w:rsidRDefault="00520FAB" w:rsidP="008951DA">
            <w:pPr>
              <w:pStyle w:val="BodyText"/>
              <w:rPr>
                <w:rFonts w:ascii="Times New Roman" w:hAnsi="Times New Roman"/>
                <w:szCs w:val="20"/>
              </w:rPr>
            </w:pPr>
            <w:r w:rsidRPr="00077287">
              <w:rPr>
                <w:rFonts w:ascii="Times New Roman" w:hAnsi="Times New Roman"/>
                <w:szCs w:val="20"/>
              </w:rPr>
              <w:t>XML Tag Name / Field Name</w:t>
            </w:r>
          </w:p>
        </w:tc>
        <w:tc>
          <w:tcPr>
            <w:tcW w:w="558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Description / Notes</w:t>
            </w:r>
          </w:p>
        </w:tc>
        <w:tc>
          <w:tcPr>
            <w:tcW w:w="108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Length</w:t>
            </w:r>
          </w:p>
        </w:tc>
        <w:tc>
          <w:tcPr>
            <w:tcW w:w="108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Type</w:t>
            </w:r>
          </w:p>
        </w:tc>
        <w:tc>
          <w:tcPr>
            <w:tcW w:w="153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Values</w:t>
            </w:r>
          </w:p>
        </w:tc>
        <w:tc>
          <w:tcPr>
            <w:tcW w:w="162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Req/Opt/Choice</w:t>
            </w:r>
          </w:p>
        </w:tc>
      </w:tr>
      <w:tr w:rsidR="00520FAB" w:rsidRPr="00077287" w:rsidTr="008951DA">
        <w:trPr>
          <w:trHeight w:val="283"/>
        </w:trPr>
        <w:tc>
          <w:tcPr>
            <w:tcW w:w="162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bundle-type</w:t>
            </w:r>
          </w:p>
        </w:tc>
        <w:tc>
          <w:tcPr>
            <w:tcW w:w="5580" w:type="dxa"/>
            <w:vAlign w:val="center"/>
          </w:tcPr>
          <w:p w:rsidR="00520FAB" w:rsidRPr="00077287" w:rsidRDefault="00520FAB" w:rsidP="008951DA">
            <w:pPr>
              <w:rPr>
                <w:rFonts w:ascii="Times New Roman" w:hAnsi="Times New Roman"/>
                <w:bCs/>
                <w:szCs w:val="20"/>
              </w:rPr>
            </w:pPr>
            <w:r w:rsidRPr="00077287">
              <w:rPr>
                <w:rFonts w:ascii="Times New Roman" w:hAnsi="Times New Roman"/>
                <w:bCs/>
                <w:szCs w:val="20"/>
              </w:rPr>
              <w:t>Indicates the type of bundle the associated price plan is: primary or secondary</w:t>
            </w:r>
          </w:p>
        </w:tc>
        <w:tc>
          <w:tcPr>
            <w:tcW w:w="108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1</w:t>
            </w:r>
          </w:p>
        </w:tc>
        <w:tc>
          <w:tcPr>
            <w:tcW w:w="1080" w:type="dxa"/>
            <w:vAlign w:val="center"/>
          </w:tcPr>
          <w:p w:rsidR="00520FAB" w:rsidRPr="00077287" w:rsidRDefault="00520FAB" w:rsidP="008951DA">
            <w:pPr>
              <w:rPr>
                <w:rFonts w:ascii="Times New Roman" w:hAnsi="Times New Roman"/>
              </w:rPr>
            </w:pPr>
            <w:r w:rsidRPr="00077287">
              <w:rPr>
                <w:rFonts w:ascii="Times New Roman" w:hAnsi="Times New Roman"/>
              </w:rPr>
              <w:t>String</w:t>
            </w:r>
          </w:p>
        </w:tc>
        <w:tc>
          <w:tcPr>
            <w:tcW w:w="153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P, S</w:t>
            </w: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Required</w:t>
            </w:r>
          </w:p>
        </w:tc>
      </w:tr>
      <w:tr w:rsidR="00520FAB" w:rsidRPr="00077287" w:rsidTr="008951DA">
        <w:trPr>
          <w:trHeight w:val="283"/>
        </w:trPr>
        <w:tc>
          <w:tcPr>
            <w:tcW w:w="162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lastRenderedPageBreak/>
              <w:t>bundle-group</w:t>
            </w:r>
          </w:p>
        </w:tc>
        <w:tc>
          <w:tcPr>
            <w:tcW w:w="5580" w:type="dxa"/>
            <w:vAlign w:val="center"/>
          </w:tcPr>
          <w:p w:rsidR="00520FAB" w:rsidRPr="00077287" w:rsidRDefault="00520FAB" w:rsidP="008951DA">
            <w:pPr>
              <w:rPr>
                <w:rFonts w:ascii="Times New Roman" w:hAnsi="Times New Roman"/>
                <w:bCs/>
                <w:szCs w:val="20"/>
              </w:rPr>
            </w:pPr>
          </w:p>
        </w:tc>
        <w:tc>
          <w:tcPr>
            <w:tcW w:w="1080" w:type="dxa"/>
            <w:vAlign w:val="center"/>
          </w:tcPr>
          <w:p w:rsidR="00520FAB" w:rsidRPr="00077287" w:rsidRDefault="00520FAB" w:rsidP="008951DA">
            <w:pPr>
              <w:rPr>
                <w:rFonts w:ascii="Times New Roman" w:hAnsi="Times New Roman"/>
                <w:szCs w:val="20"/>
              </w:rPr>
            </w:pPr>
          </w:p>
        </w:tc>
        <w:tc>
          <w:tcPr>
            <w:tcW w:w="1080" w:type="dxa"/>
            <w:vAlign w:val="center"/>
          </w:tcPr>
          <w:p w:rsidR="00520FAB" w:rsidRPr="00077287" w:rsidRDefault="00520FAB" w:rsidP="008951DA">
            <w:pPr>
              <w:rPr>
                <w:rFonts w:ascii="Times New Roman" w:hAnsi="Times New Roman"/>
              </w:rPr>
            </w:pPr>
            <w:r w:rsidRPr="00077287">
              <w:rPr>
                <w:rFonts w:ascii="Times New Roman" w:hAnsi="Times New Roman"/>
              </w:rPr>
              <w:t>Structure</w:t>
            </w:r>
          </w:p>
        </w:tc>
        <w:tc>
          <w:tcPr>
            <w:tcW w:w="1530" w:type="dxa"/>
            <w:vAlign w:val="center"/>
          </w:tcPr>
          <w:p w:rsidR="00520FAB" w:rsidRPr="00077287" w:rsidRDefault="00520FAB" w:rsidP="008951DA">
            <w:pPr>
              <w:rPr>
                <w:rFonts w:ascii="Times New Roman" w:hAnsi="Times New Roman"/>
                <w:sz w:val="24"/>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Optional</w:t>
            </w:r>
          </w:p>
        </w:tc>
      </w:tr>
    </w:tbl>
    <w:p w:rsidR="00520FAB" w:rsidRPr="00077287" w:rsidRDefault="00520FAB" w:rsidP="006C60B2"/>
    <w:p w:rsidR="00520FAB" w:rsidRPr="00B267EF" w:rsidRDefault="00520FAB" w:rsidP="00B267EF">
      <w:pPr>
        <w:pStyle w:val="Heading7"/>
        <w:numPr>
          <w:numberingChange w:id="171" w:author="pcampos" w:date="2013-05-02T16:12:00Z" w:original="%1:4:0:.%2:2:0:.%3:1:0:.%4:1:0:.%5:1:0:.%6:1:0:.%7:1:0:"/>
        </w:numPr>
      </w:pPr>
      <w:bookmarkStart w:id="172" w:name="_Toc316304706"/>
      <w:r w:rsidRPr="00B267EF">
        <w:t>bundle-group</w:t>
      </w:r>
      <w:bookmarkEnd w:id="172"/>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1620"/>
        <w:gridCol w:w="5580"/>
        <w:gridCol w:w="1080"/>
        <w:gridCol w:w="1080"/>
        <w:gridCol w:w="1530"/>
        <w:gridCol w:w="1620"/>
      </w:tblGrid>
      <w:tr w:rsidR="00520FAB" w:rsidRPr="00077287" w:rsidTr="008951DA">
        <w:trPr>
          <w:trHeight w:val="209"/>
          <w:tblHeader/>
        </w:trPr>
        <w:tc>
          <w:tcPr>
            <w:tcW w:w="1620" w:type="dxa"/>
            <w:shd w:val="pct25" w:color="auto" w:fill="FFFFFF"/>
          </w:tcPr>
          <w:p w:rsidR="00520FAB" w:rsidRPr="00077287" w:rsidRDefault="00520FAB" w:rsidP="008951DA">
            <w:pPr>
              <w:pStyle w:val="BodyText"/>
              <w:rPr>
                <w:rFonts w:ascii="Times New Roman" w:hAnsi="Times New Roman"/>
                <w:szCs w:val="20"/>
              </w:rPr>
            </w:pPr>
            <w:r w:rsidRPr="00077287">
              <w:rPr>
                <w:rFonts w:ascii="Times New Roman" w:hAnsi="Times New Roman"/>
                <w:szCs w:val="20"/>
              </w:rPr>
              <w:t>XML Tag Name / Field Name</w:t>
            </w:r>
          </w:p>
        </w:tc>
        <w:tc>
          <w:tcPr>
            <w:tcW w:w="558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Description / Notes</w:t>
            </w:r>
          </w:p>
        </w:tc>
        <w:tc>
          <w:tcPr>
            <w:tcW w:w="108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Length</w:t>
            </w:r>
          </w:p>
        </w:tc>
        <w:tc>
          <w:tcPr>
            <w:tcW w:w="108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Type</w:t>
            </w:r>
          </w:p>
        </w:tc>
        <w:tc>
          <w:tcPr>
            <w:tcW w:w="153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Values</w:t>
            </w:r>
          </w:p>
        </w:tc>
        <w:tc>
          <w:tcPr>
            <w:tcW w:w="1620" w:type="dxa"/>
            <w:shd w:val="pct25" w:color="auto" w:fill="FFFFFF"/>
          </w:tcPr>
          <w:p w:rsidR="00520FAB" w:rsidRPr="00077287" w:rsidRDefault="00520FAB" w:rsidP="008951DA">
            <w:pPr>
              <w:pStyle w:val="BodyText"/>
              <w:rPr>
                <w:rFonts w:ascii="Times New Roman" w:hAnsi="Times New Roman"/>
                <w:szCs w:val="20"/>
                <w:lang w:val="fr-FR"/>
              </w:rPr>
            </w:pPr>
            <w:r w:rsidRPr="00077287">
              <w:rPr>
                <w:rFonts w:ascii="Times New Roman" w:hAnsi="Times New Roman"/>
                <w:szCs w:val="20"/>
                <w:lang w:val="fr-FR"/>
              </w:rPr>
              <w:t>Req/Opt/Choice</w:t>
            </w:r>
          </w:p>
        </w:tc>
      </w:tr>
      <w:tr w:rsidR="00520FAB" w:rsidRPr="00077287" w:rsidTr="008951DA">
        <w:trPr>
          <w:trHeight w:val="283"/>
        </w:trPr>
        <w:tc>
          <w:tcPr>
            <w:tcW w:w="162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group-number</w:t>
            </w:r>
          </w:p>
        </w:tc>
        <w:tc>
          <w:tcPr>
            <w:tcW w:w="5580" w:type="dxa"/>
            <w:vAlign w:val="center"/>
          </w:tcPr>
          <w:p w:rsidR="00520FAB" w:rsidRPr="00077287" w:rsidRDefault="00520FAB" w:rsidP="008951DA">
            <w:pPr>
              <w:rPr>
                <w:rFonts w:ascii="Times New Roman" w:hAnsi="Times New Roman"/>
                <w:bCs/>
                <w:szCs w:val="20"/>
              </w:rPr>
            </w:pPr>
            <w:r w:rsidRPr="00077287">
              <w:rPr>
                <w:rFonts w:ascii="Times New Roman" w:hAnsi="Times New Roman"/>
                <w:bCs/>
                <w:szCs w:val="20"/>
              </w:rPr>
              <w:t>Indicates which group or groups the bundle price plan is associated to</w:t>
            </w:r>
          </w:p>
        </w:tc>
        <w:tc>
          <w:tcPr>
            <w:tcW w:w="1080" w:type="dxa"/>
            <w:vAlign w:val="center"/>
          </w:tcPr>
          <w:p w:rsidR="00520FAB" w:rsidRPr="00077287" w:rsidRDefault="00520FAB" w:rsidP="008951DA">
            <w:pPr>
              <w:rPr>
                <w:rFonts w:ascii="Times New Roman" w:hAnsi="Times New Roman"/>
                <w:szCs w:val="20"/>
              </w:rPr>
            </w:pPr>
          </w:p>
        </w:tc>
        <w:tc>
          <w:tcPr>
            <w:tcW w:w="108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unsignedInt</w:t>
            </w:r>
          </w:p>
        </w:tc>
        <w:tc>
          <w:tcPr>
            <w:tcW w:w="1530" w:type="dxa"/>
            <w:vAlign w:val="center"/>
          </w:tcPr>
          <w:p w:rsidR="00520FAB" w:rsidRPr="00077287" w:rsidRDefault="00520FAB" w:rsidP="008951DA">
            <w:pPr>
              <w:rPr>
                <w:rFonts w:ascii="Times New Roman" w:hAnsi="Times New Roman"/>
                <w:sz w:val="24"/>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Required</w:t>
            </w:r>
          </w:p>
        </w:tc>
      </w:tr>
    </w:tbl>
    <w:p w:rsidR="00520FAB" w:rsidRPr="00077287" w:rsidRDefault="00520FAB" w:rsidP="00C31F38"/>
    <w:p w:rsidR="00520FAB" w:rsidRPr="00077287" w:rsidRDefault="00520FAB" w:rsidP="000A0C93">
      <w:pPr>
        <w:pStyle w:val="Heading6"/>
        <w:numPr>
          <w:numberingChange w:id="173" w:author="pcampos" w:date="2013-05-02T16:12:00Z" w:original="%1:4:0:.%2:2:0:.%3:1:0:.%4:1:0:.%5:1:0:.%6:2:0:"/>
        </w:numPr>
      </w:pPr>
      <w:bookmarkStart w:id="174" w:name="_Toc316304707"/>
      <w:r>
        <w:t>Service-discount</w:t>
      </w:r>
      <w:bookmarkEnd w:id="174"/>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170"/>
        <w:gridCol w:w="1440"/>
        <w:gridCol w:w="1620"/>
      </w:tblGrid>
      <w:tr w:rsidR="00520FAB" w:rsidRPr="00077287" w:rsidTr="00151F2F">
        <w:trPr>
          <w:trHeight w:val="209"/>
          <w:tblHeader/>
        </w:trPr>
        <w:tc>
          <w:tcPr>
            <w:tcW w:w="2790" w:type="dxa"/>
            <w:shd w:val="clear" w:color="auto" w:fill="95B3D7"/>
          </w:tcPr>
          <w:p w:rsidR="00520FAB" w:rsidRPr="006F160E" w:rsidRDefault="00520FAB" w:rsidP="005343B4">
            <w:pPr>
              <w:pStyle w:val="BodyText"/>
              <w:rPr>
                <w:rFonts w:ascii="Times New Roman" w:hAnsi="Times New Roman"/>
                <w:b/>
                <w:szCs w:val="20"/>
              </w:rPr>
            </w:pPr>
            <w:r w:rsidRPr="006F160E">
              <w:rPr>
                <w:rFonts w:ascii="Times New Roman" w:hAnsi="Times New Roman"/>
                <w:b/>
                <w:szCs w:val="20"/>
              </w:rPr>
              <w:t>XML Tag Name / Field Name</w:t>
            </w:r>
          </w:p>
        </w:tc>
        <w:tc>
          <w:tcPr>
            <w:tcW w:w="4410" w:type="dxa"/>
            <w:shd w:val="clear" w:color="auto" w:fill="95B3D7"/>
          </w:tcPr>
          <w:p w:rsidR="00520FAB" w:rsidRPr="006F160E" w:rsidRDefault="00520FAB" w:rsidP="005343B4">
            <w:pPr>
              <w:pStyle w:val="BodyText"/>
              <w:rPr>
                <w:rFonts w:ascii="Times New Roman" w:hAnsi="Times New Roman"/>
                <w:b/>
                <w:szCs w:val="20"/>
                <w:lang w:val="fr-FR"/>
              </w:rPr>
            </w:pPr>
            <w:r w:rsidRPr="006F160E">
              <w:rPr>
                <w:rFonts w:ascii="Times New Roman" w:hAnsi="Times New Roman"/>
                <w:b/>
                <w:szCs w:val="20"/>
                <w:lang w:val="fr-FR"/>
              </w:rPr>
              <w:t>Description / Notes</w:t>
            </w:r>
          </w:p>
        </w:tc>
        <w:tc>
          <w:tcPr>
            <w:tcW w:w="1080" w:type="dxa"/>
            <w:shd w:val="clear" w:color="auto" w:fill="95B3D7"/>
          </w:tcPr>
          <w:p w:rsidR="00520FAB" w:rsidRPr="006F160E" w:rsidRDefault="00520FAB" w:rsidP="005343B4">
            <w:pPr>
              <w:pStyle w:val="BodyText"/>
              <w:rPr>
                <w:rFonts w:ascii="Times New Roman" w:hAnsi="Times New Roman"/>
                <w:b/>
                <w:szCs w:val="20"/>
                <w:lang w:val="fr-FR"/>
              </w:rPr>
            </w:pPr>
            <w:r w:rsidRPr="006F160E">
              <w:rPr>
                <w:rFonts w:ascii="Times New Roman" w:hAnsi="Times New Roman"/>
                <w:b/>
                <w:szCs w:val="20"/>
                <w:lang w:val="fr-FR"/>
              </w:rPr>
              <w:t>Length</w:t>
            </w:r>
          </w:p>
        </w:tc>
        <w:tc>
          <w:tcPr>
            <w:tcW w:w="1170" w:type="dxa"/>
            <w:shd w:val="clear" w:color="auto" w:fill="95B3D7"/>
          </w:tcPr>
          <w:p w:rsidR="00520FAB" w:rsidRPr="006F160E" w:rsidRDefault="00520FAB" w:rsidP="005343B4">
            <w:pPr>
              <w:pStyle w:val="BodyText"/>
              <w:rPr>
                <w:rFonts w:ascii="Times New Roman" w:hAnsi="Times New Roman"/>
                <w:b/>
                <w:szCs w:val="20"/>
                <w:lang w:val="fr-FR"/>
              </w:rPr>
            </w:pPr>
            <w:r w:rsidRPr="006F160E">
              <w:rPr>
                <w:rFonts w:ascii="Times New Roman" w:hAnsi="Times New Roman"/>
                <w:b/>
                <w:szCs w:val="20"/>
                <w:lang w:val="fr-FR"/>
              </w:rPr>
              <w:t>Type</w:t>
            </w:r>
          </w:p>
        </w:tc>
        <w:tc>
          <w:tcPr>
            <w:tcW w:w="1440" w:type="dxa"/>
            <w:shd w:val="clear" w:color="auto" w:fill="95B3D7"/>
          </w:tcPr>
          <w:p w:rsidR="00520FAB" w:rsidRPr="006F160E" w:rsidRDefault="00520FAB" w:rsidP="005343B4">
            <w:pPr>
              <w:pStyle w:val="BodyText"/>
              <w:rPr>
                <w:rFonts w:ascii="Times New Roman" w:hAnsi="Times New Roman"/>
                <w:b/>
                <w:szCs w:val="20"/>
                <w:lang w:val="fr-FR"/>
              </w:rPr>
            </w:pPr>
            <w:r w:rsidRPr="006F160E">
              <w:rPr>
                <w:rFonts w:ascii="Times New Roman" w:hAnsi="Times New Roman"/>
                <w:b/>
                <w:szCs w:val="20"/>
                <w:lang w:val="fr-FR"/>
              </w:rPr>
              <w:t>Values</w:t>
            </w:r>
          </w:p>
        </w:tc>
        <w:tc>
          <w:tcPr>
            <w:tcW w:w="1620" w:type="dxa"/>
            <w:shd w:val="clear" w:color="auto" w:fill="95B3D7"/>
          </w:tcPr>
          <w:p w:rsidR="00520FAB" w:rsidRPr="006F160E" w:rsidRDefault="00520FAB" w:rsidP="005343B4">
            <w:pPr>
              <w:pStyle w:val="BodyText"/>
              <w:rPr>
                <w:rFonts w:ascii="Times New Roman" w:hAnsi="Times New Roman"/>
                <w:b/>
                <w:szCs w:val="20"/>
                <w:lang w:val="fr-FR"/>
              </w:rPr>
            </w:pPr>
            <w:r w:rsidRPr="006F160E">
              <w:rPr>
                <w:rFonts w:ascii="Times New Roman" w:hAnsi="Times New Roman"/>
                <w:b/>
                <w:szCs w:val="20"/>
                <w:lang w:val="fr-FR"/>
              </w:rPr>
              <w:t>Req/Opt/Choice</w:t>
            </w:r>
          </w:p>
        </w:tc>
      </w:tr>
      <w:tr w:rsidR="00520FAB" w:rsidRPr="00077287" w:rsidTr="006F160E">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discount-plan-id</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Discounted price plan code that associated subscriber is eligible for</w:t>
            </w:r>
          </w:p>
        </w:tc>
        <w:tc>
          <w:tcPr>
            <w:tcW w:w="1080" w:type="dxa"/>
            <w:vAlign w:val="center"/>
          </w:tcPr>
          <w:p w:rsidR="00520FAB" w:rsidRPr="00077287" w:rsidRDefault="00520FAB" w:rsidP="005343B4">
            <w:pPr>
              <w:rPr>
                <w:rFonts w:ascii="Times New Roman" w:hAnsi="Times New Roman"/>
                <w:szCs w:val="20"/>
              </w:rPr>
            </w:pPr>
          </w:p>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rPr>
              <w:t>String</w:t>
            </w:r>
          </w:p>
        </w:tc>
        <w:tc>
          <w:tcPr>
            <w:tcW w:w="144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6F160E">
            <w:pPr>
              <w:rPr>
                <w:rFonts w:ascii="Times New Roman" w:hAnsi="Times New Roman"/>
              </w:rPr>
            </w:pPr>
            <w:r w:rsidRPr="00077287">
              <w:rPr>
                <w:rFonts w:ascii="Times New Roman" w:hAnsi="Times New Roman"/>
              </w:rPr>
              <w:t xml:space="preserve">Choice </w:t>
            </w:r>
          </w:p>
        </w:tc>
      </w:tr>
      <w:tr w:rsidR="00520FAB" w:rsidRPr="00077287" w:rsidTr="005343B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discount-plan-name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Name of discounted price plan that associated subscriber is eligible for</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rPr>
              <w:t>String</w:t>
            </w:r>
          </w:p>
        </w:tc>
        <w:tc>
          <w:tcPr>
            <w:tcW w:w="1440" w:type="dxa"/>
            <w:vAlign w:val="center"/>
          </w:tcPr>
          <w:p w:rsidR="00520FAB" w:rsidRPr="006F160E" w:rsidRDefault="00520FAB" w:rsidP="005343B4">
            <w:pPr>
              <w:rPr>
                <w:rFonts w:ascii="Times New Roman" w:hAnsi="Times New Roman"/>
                <w:i/>
                <w:sz w:val="24"/>
              </w:rPr>
            </w:pPr>
          </w:p>
        </w:tc>
        <w:tc>
          <w:tcPr>
            <w:tcW w:w="1620" w:type="dxa"/>
          </w:tcPr>
          <w:p w:rsidR="00520FAB" w:rsidRDefault="00520FAB">
            <w:r w:rsidRPr="00A63DF9">
              <w:rPr>
                <w:rFonts w:ascii="Times New Roman" w:hAnsi="Times New Roman"/>
              </w:rPr>
              <w:t xml:space="preserve">Choice </w:t>
            </w:r>
          </w:p>
        </w:tc>
      </w:tr>
      <w:tr w:rsidR="00520FAB" w:rsidRPr="00077287" w:rsidTr="005343B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discount-monthly-price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Monthly recurring charge of discounted price plan that associated subscriber is eligible for</w:t>
            </w: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2</w:t>
            </w: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szCs w:val="20"/>
              </w:rPr>
              <w:t>Decimal</w:t>
            </w:r>
          </w:p>
        </w:tc>
        <w:tc>
          <w:tcPr>
            <w:tcW w:w="1440" w:type="dxa"/>
            <w:vAlign w:val="center"/>
          </w:tcPr>
          <w:p w:rsidR="00520FAB" w:rsidRPr="00077287" w:rsidRDefault="00520FAB" w:rsidP="005343B4">
            <w:pPr>
              <w:rPr>
                <w:rFonts w:ascii="Times New Roman" w:hAnsi="Times New Roman"/>
                <w:sz w:val="24"/>
              </w:rPr>
            </w:pPr>
          </w:p>
        </w:tc>
        <w:tc>
          <w:tcPr>
            <w:tcW w:w="1620" w:type="dxa"/>
          </w:tcPr>
          <w:p w:rsidR="00520FAB" w:rsidRDefault="00520FAB">
            <w:r w:rsidRPr="00A63DF9">
              <w:rPr>
                <w:rFonts w:ascii="Times New Roman" w:hAnsi="Times New Roman"/>
              </w:rPr>
              <w:t xml:space="preserve">Choice </w:t>
            </w:r>
          </w:p>
        </w:tc>
      </w:tr>
      <w:tr w:rsidR="00520FAB" w:rsidRPr="00077287" w:rsidTr="005343B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discount-option-id</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Discounted feature code that associated subscriber is eligible for</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rPr>
              <w:t>String</w:t>
            </w:r>
          </w:p>
        </w:tc>
        <w:tc>
          <w:tcPr>
            <w:tcW w:w="1440" w:type="dxa"/>
            <w:vAlign w:val="center"/>
          </w:tcPr>
          <w:p w:rsidR="00520FAB" w:rsidRPr="00077287" w:rsidRDefault="00520FAB" w:rsidP="005343B4">
            <w:pPr>
              <w:rPr>
                <w:rFonts w:ascii="Times New Roman" w:hAnsi="Times New Roman"/>
                <w:sz w:val="24"/>
              </w:rPr>
            </w:pPr>
          </w:p>
        </w:tc>
        <w:tc>
          <w:tcPr>
            <w:tcW w:w="1620" w:type="dxa"/>
          </w:tcPr>
          <w:p w:rsidR="00520FAB" w:rsidRDefault="00520FAB">
            <w:r w:rsidRPr="00A63DF9">
              <w:rPr>
                <w:rFonts w:ascii="Times New Roman" w:hAnsi="Times New Roman"/>
              </w:rPr>
              <w:t xml:space="preserve">Choice </w:t>
            </w:r>
          </w:p>
        </w:tc>
      </w:tr>
      <w:tr w:rsidR="00520FAB" w:rsidRPr="00077287" w:rsidTr="005343B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discount-option-name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Name of discounted feature that associated subscriber is eligible for</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17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440" w:type="dxa"/>
            <w:vAlign w:val="center"/>
          </w:tcPr>
          <w:p w:rsidR="00520FAB" w:rsidRPr="00077287" w:rsidRDefault="00520FAB" w:rsidP="005343B4">
            <w:pPr>
              <w:rPr>
                <w:rFonts w:ascii="Times New Roman" w:hAnsi="Times New Roman"/>
                <w:sz w:val="24"/>
              </w:rPr>
            </w:pPr>
          </w:p>
        </w:tc>
        <w:tc>
          <w:tcPr>
            <w:tcW w:w="1620" w:type="dxa"/>
          </w:tcPr>
          <w:p w:rsidR="00520FAB" w:rsidRDefault="00520FAB">
            <w:r w:rsidRPr="00A63DF9">
              <w:rPr>
                <w:rFonts w:ascii="Times New Roman" w:hAnsi="Times New Roman"/>
              </w:rPr>
              <w:t xml:space="preserve">Choice </w:t>
            </w:r>
          </w:p>
        </w:tc>
      </w:tr>
      <w:tr w:rsidR="00520FAB" w:rsidRPr="00077287" w:rsidTr="005343B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discount-option-price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Monthly recurring charge of discounted feature that associated subscriber is eligible for</w:t>
            </w: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2</w:t>
            </w:r>
          </w:p>
        </w:tc>
        <w:tc>
          <w:tcPr>
            <w:tcW w:w="1170" w:type="dxa"/>
            <w:vAlign w:val="center"/>
          </w:tcPr>
          <w:p w:rsidR="00520FAB" w:rsidRPr="00077287" w:rsidRDefault="00520FAB" w:rsidP="005343B4">
            <w:pPr>
              <w:rPr>
                <w:rFonts w:ascii="Times New Roman" w:hAnsi="Times New Roman"/>
              </w:rPr>
            </w:pPr>
            <w:r w:rsidRPr="00077287">
              <w:rPr>
                <w:rFonts w:ascii="Times New Roman" w:hAnsi="Times New Roman"/>
                <w:szCs w:val="20"/>
              </w:rPr>
              <w:t>Decimal</w:t>
            </w:r>
          </w:p>
        </w:tc>
        <w:tc>
          <w:tcPr>
            <w:tcW w:w="1440" w:type="dxa"/>
            <w:vAlign w:val="center"/>
          </w:tcPr>
          <w:p w:rsidR="00520FAB" w:rsidRPr="00077287" w:rsidRDefault="00520FAB" w:rsidP="005343B4">
            <w:pPr>
              <w:rPr>
                <w:rFonts w:ascii="Times New Roman" w:hAnsi="Times New Roman"/>
                <w:sz w:val="24"/>
              </w:rPr>
            </w:pPr>
          </w:p>
        </w:tc>
        <w:tc>
          <w:tcPr>
            <w:tcW w:w="1620" w:type="dxa"/>
          </w:tcPr>
          <w:p w:rsidR="00520FAB" w:rsidRDefault="00520FAB">
            <w:r w:rsidRPr="00A63DF9">
              <w:rPr>
                <w:rFonts w:ascii="Times New Roman" w:hAnsi="Times New Roman"/>
              </w:rPr>
              <w:t xml:space="preserve">Choice </w:t>
            </w:r>
          </w:p>
        </w:tc>
      </w:tr>
    </w:tbl>
    <w:p w:rsidR="00520FAB" w:rsidRDefault="00520FAB" w:rsidP="006F160E">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6</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service-discount</w:t>
      </w:r>
    </w:p>
    <w:p w:rsidR="00520FAB" w:rsidRPr="00077287" w:rsidRDefault="00520FAB" w:rsidP="000A0C93">
      <w:pPr>
        <w:pStyle w:val="Heading6"/>
        <w:numPr>
          <w:numberingChange w:id="175" w:author="pcampos" w:date="2013-05-02T16:12:00Z" w:original="%1:4:0:.%2:2:0:.%3:1:0:.%4:1:0:.%5:1:0:.%6:3:0:"/>
        </w:numPr>
      </w:pPr>
      <w:bookmarkStart w:id="176" w:name="_Toc297895987"/>
      <w:bookmarkStart w:id="177" w:name="_Toc316304708"/>
      <w:r w:rsidRPr="00077287">
        <w:t>upgrade</w:t>
      </w:r>
      <w:bookmarkEnd w:id="176"/>
      <w:bookmarkEnd w:id="177"/>
      <w:r w:rsidRPr="00077287">
        <w:t xml:space="preserve"> </w:t>
      </w:r>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04440F" w:rsidRDefault="00520FAB" w:rsidP="005343B4">
            <w:pPr>
              <w:pStyle w:val="BodyText"/>
              <w:rPr>
                <w:rFonts w:ascii="Times New Roman" w:hAnsi="Times New Roman"/>
                <w:b/>
                <w:szCs w:val="20"/>
              </w:rPr>
            </w:pPr>
            <w:r w:rsidRPr="0004440F">
              <w:rPr>
                <w:rFonts w:ascii="Times New Roman" w:hAnsi="Times New Roman"/>
                <w:b/>
                <w:szCs w:val="20"/>
              </w:rPr>
              <w:t>XML Tag Name / Field Name</w:t>
            </w:r>
          </w:p>
        </w:tc>
        <w:tc>
          <w:tcPr>
            <w:tcW w:w="4410" w:type="dxa"/>
            <w:shd w:val="clear" w:color="auto" w:fill="95B3D7"/>
          </w:tcPr>
          <w:p w:rsidR="00520FAB" w:rsidRPr="0004440F" w:rsidRDefault="00520FAB" w:rsidP="005343B4">
            <w:pPr>
              <w:pStyle w:val="BodyText"/>
              <w:rPr>
                <w:rFonts w:ascii="Times New Roman" w:hAnsi="Times New Roman"/>
                <w:b/>
                <w:szCs w:val="20"/>
                <w:lang w:val="fr-FR"/>
              </w:rPr>
            </w:pPr>
            <w:r w:rsidRPr="0004440F">
              <w:rPr>
                <w:rFonts w:ascii="Times New Roman" w:hAnsi="Times New Roman"/>
                <w:b/>
                <w:szCs w:val="20"/>
                <w:lang w:val="fr-FR"/>
              </w:rPr>
              <w:t>Description / Notes</w:t>
            </w:r>
          </w:p>
        </w:tc>
        <w:tc>
          <w:tcPr>
            <w:tcW w:w="1080" w:type="dxa"/>
            <w:shd w:val="clear" w:color="auto" w:fill="95B3D7"/>
          </w:tcPr>
          <w:p w:rsidR="00520FAB" w:rsidRPr="0004440F" w:rsidRDefault="00520FAB" w:rsidP="005343B4">
            <w:pPr>
              <w:pStyle w:val="BodyText"/>
              <w:rPr>
                <w:rFonts w:ascii="Times New Roman" w:hAnsi="Times New Roman"/>
                <w:b/>
                <w:szCs w:val="20"/>
                <w:lang w:val="fr-FR"/>
              </w:rPr>
            </w:pPr>
            <w:r w:rsidRPr="0004440F">
              <w:rPr>
                <w:rFonts w:ascii="Times New Roman" w:hAnsi="Times New Roman"/>
                <w:b/>
                <w:szCs w:val="20"/>
                <w:lang w:val="fr-FR"/>
              </w:rPr>
              <w:t>Length</w:t>
            </w:r>
          </w:p>
        </w:tc>
        <w:tc>
          <w:tcPr>
            <w:tcW w:w="1080" w:type="dxa"/>
            <w:shd w:val="clear" w:color="auto" w:fill="95B3D7"/>
          </w:tcPr>
          <w:p w:rsidR="00520FAB" w:rsidRPr="0004440F" w:rsidRDefault="00520FAB" w:rsidP="005343B4">
            <w:pPr>
              <w:pStyle w:val="BodyText"/>
              <w:rPr>
                <w:rFonts w:ascii="Times New Roman" w:hAnsi="Times New Roman"/>
                <w:b/>
                <w:szCs w:val="20"/>
                <w:lang w:val="fr-FR"/>
              </w:rPr>
            </w:pPr>
            <w:r w:rsidRPr="0004440F">
              <w:rPr>
                <w:rFonts w:ascii="Times New Roman" w:hAnsi="Times New Roman"/>
                <w:b/>
                <w:szCs w:val="20"/>
                <w:lang w:val="fr-FR"/>
              </w:rPr>
              <w:t>Type</w:t>
            </w:r>
          </w:p>
        </w:tc>
        <w:tc>
          <w:tcPr>
            <w:tcW w:w="1530" w:type="dxa"/>
            <w:shd w:val="clear" w:color="auto" w:fill="95B3D7"/>
          </w:tcPr>
          <w:p w:rsidR="00520FAB" w:rsidRPr="0004440F" w:rsidRDefault="00520FAB" w:rsidP="005343B4">
            <w:pPr>
              <w:pStyle w:val="BodyText"/>
              <w:rPr>
                <w:rFonts w:ascii="Times New Roman" w:hAnsi="Times New Roman"/>
                <w:b/>
                <w:szCs w:val="20"/>
                <w:lang w:val="fr-FR"/>
              </w:rPr>
            </w:pPr>
            <w:r w:rsidRPr="0004440F">
              <w:rPr>
                <w:rFonts w:ascii="Times New Roman" w:hAnsi="Times New Roman"/>
                <w:b/>
                <w:szCs w:val="20"/>
                <w:lang w:val="fr-FR"/>
              </w:rPr>
              <w:t>Values</w:t>
            </w:r>
          </w:p>
        </w:tc>
        <w:tc>
          <w:tcPr>
            <w:tcW w:w="1620" w:type="dxa"/>
            <w:shd w:val="clear" w:color="auto" w:fill="95B3D7"/>
          </w:tcPr>
          <w:p w:rsidR="00520FAB" w:rsidRPr="0004440F" w:rsidRDefault="00520FAB" w:rsidP="005343B4">
            <w:pPr>
              <w:pStyle w:val="BodyText"/>
              <w:rPr>
                <w:rFonts w:ascii="Times New Roman" w:hAnsi="Times New Roman"/>
                <w:b/>
                <w:szCs w:val="20"/>
                <w:lang w:val="fr-FR"/>
              </w:rPr>
            </w:pPr>
            <w:r w:rsidRPr="0004440F">
              <w:rPr>
                <w:rFonts w:ascii="Times New Roman" w:hAnsi="Times New Roman"/>
                <w:b/>
                <w:szCs w:val="20"/>
                <w:lang w:val="fr-FR"/>
              </w:rPr>
              <w:t>Req/Opt/Choice</w:t>
            </w:r>
          </w:p>
        </w:tc>
      </w:tr>
      <w:tr w:rsidR="00520FAB" w:rsidRPr="00077287" w:rsidTr="0004440F">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eligible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Indicates if a subscriber is eligible for a subsidized price device upgrade or not</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szCs w:val="20"/>
              </w:rPr>
              <w:t>Boolean</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04440F">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lastRenderedPageBreak/>
              <w:t>eligible-date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If subscriber is ineligible, the date when they will become eligible, if eligible date in the past if they are fully eligible or date in the future when they will become fully eligible</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szCs w:val="20"/>
              </w:rPr>
              <w:t>Date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04440F">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eligibility-code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Provided if subscriber is eligible via the ARM program, unique value that describes eligibility</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15</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p w:rsidR="00520FAB" w:rsidRPr="00077287" w:rsidRDefault="00520FAB" w:rsidP="005343B4">
            <w:pPr>
              <w:rPr>
                <w:rFonts w:ascii="Times New Roman" w:hAnsi="Times New Roman"/>
              </w:rPr>
            </w:pP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04440F">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current-tier</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Identifies currently eligible subscribers tier level. Currently the value of 1 represents partial eligibility and the value of 2 represents full eligibility</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szCs w:val="20"/>
              </w:rPr>
              <w:t>Integer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04440F">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eligible-tier</w:t>
            </w:r>
          </w:p>
        </w:tc>
        <w:tc>
          <w:tcPr>
            <w:tcW w:w="4410" w:type="dxa"/>
            <w:vAlign w:val="center"/>
          </w:tcPr>
          <w:p w:rsidR="00520FAB" w:rsidRPr="00077287" w:rsidRDefault="00520FAB" w:rsidP="005343B4">
            <w:pPr>
              <w:rPr>
                <w:rFonts w:ascii="Times New Roman" w:hAnsi="Times New Roman"/>
                <w:bCs/>
                <w:szCs w:val="20"/>
              </w:rPr>
            </w:pPr>
            <w:r>
              <w:rPr>
                <w:rFonts w:ascii="Times New Roman" w:hAnsi="Times New Roman"/>
                <w:bCs/>
                <w:szCs w:val="20"/>
              </w:rPr>
              <w:t>List of 0 to many eligible-tier structures</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04440F">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current-eligibility-desc</w:t>
            </w:r>
          </w:p>
        </w:tc>
        <w:tc>
          <w:tcPr>
            <w:tcW w:w="4410" w:type="dxa"/>
            <w:vAlign w:val="center"/>
          </w:tcPr>
          <w:p w:rsidR="00520FAB" w:rsidRPr="00077287" w:rsidRDefault="00520FAB" w:rsidP="005343B4">
            <w:pPr>
              <w:rPr>
                <w:rFonts w:ascii="Times New Roman" w:hAnsi="Times New Roman"/>
                <w:szCs w:val="20"/>
              </w:rPr>
            </w:pPr>
            <w:r>
              <w:rPr>
                <w:rFonts w:ascii="Times New Roman" w:hAnsi="Times New Roman"/>
                <w:bCs/>
                <w:szCs w:val="20"/>
              </w:rPr>
              <w:t>List of 0 to many current-eligibility-desc structures</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04440F">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subscriber-device-pricing</w:t>
            </w:r>
          </w:p>
        </w:tc>
        <w:tc>
          <w:tcPr>
            <w:tcW w:w="4410" w:type="dxa"/>
            <w:vAlign w:val="center"/>
          </w:tcPr>
          <w:p w:rsidR="00520FAB" w:rsidRPr="00077287" w:rsidRDefault="00520FAB" w:rsidP="0004440F">
            <w:pPr>
              <w:rPr>
                <w:rFonts w:ascii="Times New Roman" w:hAnsi="Times New Roman"/>
                <w:szCs w:val="20"/>
              </w:rPr>
            </w:pPr>
            <w:r>
              <w:rPr>
                <w:rFonts w:ascii="Times New Roman" w:hAnsi="Times New Roman"/>
                <w:bCs/>
                <w:szCs w:val="20"/>
              </w:rPr>
              <w:t>List of 0 to many subscriber-device-pricing structures</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bl>
    <w:p w:rsidR="00520FAB" w:rsidRDefault="00520FAB" w:rsidP="0004440F">
      <w:pPr>
        <w:pStyle w:val="Caption"/>
        <w:ind w:left="540"/>
        <w:rPr>
          <w:rFonts w:ascii="Times New Roman" w:hAnsi="Times New Roman"/>
          <w:sz w:val="22"/>
          <w:szCs w:val="24"/>
        </w:rPr>
      </w:pPr>
      <w:bookmarkStart w:id="178" w:name="_Toc297895988"/>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7</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upgrade</w:t>
      </w:r>
    </w:p>
    <w:p w:rsidR="00520FAB" w:rsidRPr="0039502D" w:rsidRDefault="00520FAB" w:rsidP="0039502D"/>
    <w:p w:rsidR="00520FAB" w:rsidRPr="00077287" w:rsidRDefault="00520FAB" w:rsidP="00C31F38">
      <w:pPr>
        <w:pStyle w:val="Heading7"/>
        <w:numPr>
          <w:ilvl w:val="6"/>
          <w:numId w:val="1"/>
          <w:numberingChange w:id="179" w:author="pcampos" w:date="2013-05-02T16:12:00Z" w:original="%1:4:0:.%2:2:0:.%3:1:0:.%4:1:0:.%5:1:0:.%6:3:0:.%7:1:0:"/>
        </w:numPr>
        <w:rPr>
          <w:rFonts w:ascii="Times New Roman" w:hAnsi="Times New Roman"/>
          <w:b/>
          <w:sz w:val="28"/>
          <w:szCs w:val="28"/>
        </w:rPr>
      </w:pPr>
      <w:bookmarkStart w:id="180" w:name="_Toc316304709"/>
      <w:r w:rsidRPr="00077287">
        <w:rPr>
          <w:rFonts w:ascii="Times New Roman" w:hAnsi="Times New Roman"/>
          <w:b/>
          <w:sz w:val="28"/>
          <w:szCs w:val="28"/>
        </w:rPr>
        <w:t>eligible-tier</w:t>
      </w:r>
      <w:bookmarkEnd w:id="178"/>
      <w:bookmarkEnd w:id="180"/>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39502D" w:rsidRDefault="00520FAB" w:rsidP="005343B4">
            <w:pPr>
              <w:pStyle w:val="BodyText"/>
              <w:rPr>
                <w:rFonts w:ascii="Times New Roman" w:hAnsi="Times New Roman"/>
                <w:b/>
                <w:szCs w:val="20"/>
              </w:rPr>
            </w:pPr>
            <w:r w:rsidRPr="0039502D">
              <w:rPr>
                <w:rFonts w:ascii="Times New Roman" w:hAnsi="Times New Roman"/>
                <w:b/>
                <w:szCs w:val="20"/>
              </w:rPr>
              <w:t>XML Tag Name / Field Name</w:t>
            </w:r>
          </w:p>
        </w:tc>
        <w:tc>
          <w:tcPr>
            <w:tcW w:w="441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Description / Notes</w:t>
            </w:r>
          </w:p>
        </w:tc>
        <w:tc>
          <w:tcPr>
            <w:tcW w:w="108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Length</w:t>
            </w:r>
          </w:p>
        </w:tc>
        <w:tc>
          <w:tcPr>
            <w:tcW w:w="108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Type</w:t>
            </w:r>
          </w:p>
        </w:tc>
        <w:tc>
          <w:tcPr>
            <w:tcW w:w="153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Values</w:t>
            </w:r>
          </w:p>
        </w:tc>
        <w:tc>
          <w:tcPr>
            <w:tcW w:w="162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Req/Opt/Choice</w:t>
            </w:r>
          </w:p>
        </w:tc>
      </w:tr>
      <w:tr w:rsidR="00520FAB" w:rsidRPr="00077287" w:rsidTr="0039502D">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 xml:space="preserve">Date that subscriber becomes eligible for associated tier </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39502D">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tier-level</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Identifies subscriber tier level for commissioning purposes</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Integer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bl>
    <w:p w:rsidR="00520FAB" w:rsidRDefault="00520FAB" w:rsidP="0039502D">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8</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 xml:space="preserve">Fields in eligible-tier </w:t>
      </w:r>
    </w:p>
    <w:p w:rsidR="00520FAB" w:rsidRPr="00077287" w:rsidRDefault="00520FAB" w:rsidP="00C31F38">
      <w:pPr>
        <w:rPr>
          <w:rFonts w:ascii="Times New Roman" w:hAnsi="Times New Roman"/>
        </w:rPr>
      </w:pPr>
    </w:p>
    <w:p w:rsidR="00520FAB" w:rsidRPr="00077287" w:rsidRDefault="00520FAB" w:rsidP="00C31F38">
      <w:pPr>
        <w:pStyle w:val="Heading7"/>
        <w:numPr>
          <w:ilvl w:val="6"/>
          <w:numId w:val="1"/>
          <w:numberingChange w:id="181" w:author="pcampos" w:date="2013-05-02T16:12:00Z" w:original="%1:4:0:.%2:2:0:.%3:1:0:.%4:1:0:.%5:1:0:.%6:3:0:.%7:2:0:"/>
        </w:numPr>
        <w:rPr>
          <w:rFonts w:ascii="Times New Roman" w:hAnsi="Times New Roman"/>
          <w:b/>
          <w:sz w:val="28"/>
          <w:szCs w:val="28"/>
        </w:rPr>
      </w:pPr>
      <w:r w:rsidRPr="00077287">
        <w:rPr>
          <w:rFonts w:ascii="Times New Roman" w:hAnsi="Times New Roman"/>
          <w:b/>
          <w:sz w:val="28"/>
          <w:szCs w:val="28"/>
        </w:rPr>
        <w:t xml:space="preserve"> </w:t>
      </w:r>
      <w:bookmarkStart w:id="182" w:name="_Toc297895989"/>
      <w:bookmarkStart w:id="183" w:name="_Toc316304710"/>
      <w:r w:rsidRPr="00077287">
        <w:rPr>
          <w:rFonts w:ascii="Times New Roman" w:hAnsi="Times New Roman"/>
          <w:b/>
          <w:sz w:val="28"/>
          <w:szCs w:val="28"/>
        </w:rPr>
        <w:t>current-eligibility-desc</w:t>
      </w:r>
      <w:bookmarkEnd w:id="182"/>
      <w:bookmarkEnd w:id="183"/>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39502D" w:rsidRDefault="00520FAB" w:rsidP="005343B4">
            <w:pPr>
              <w:pStyle w:val="BodyText"/>
              <w:rPr>
                <w:rFonts w:ascii="Times New Roman" w:hAnsi="Times New Roman"/>
                <w:b/>
                <w:szCs w:val="20"/>
              </w:rPr>
            </w:pPr>
            <w:r w:rsidRPr="0039502D">
              <w:rPr>
                <w:rFonts w:ascii="Times New Roman" w:hAnsi="Times New Roman"/>
                <w:b/>
                <w:szCs w:val="20"/>
              </w:rPr>
              <w:t>XML Tag Name / Field Name</w:t>
            </w:r>
          </w:p>
        </w:tc>
        <w:tc>
          <w:tcPr>
            <w:tcW w:w="441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Description / Notes</w:t>
            </w:r>
          </w:p>
        </w:tc>
        <w:tc>
          <w:tcPr>
            <w:tcW w:w="108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Length</w:t>
            </w:r>
          </w:p>
        </w:tc>
        <w:tc>
          <w:tcPr>
            <w:tcW w:w="108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Type</w:t>
            </w:r>
          </w:p>
        </w:tc>
        <w:tc>
          <w:tcPr>
            <w:tcW w:w="153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Values</w:t>
            </w:r>
          </w:p>
        </w:tc>
        <w:tc>
          <w:tcPr>
            <w:tcW w:w="162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Req/Opt/Choice</w:t>
            </w:r>
          </w:p>
        </w:tc>
      </w:tr>
      <w:tr w:rsidR="00520FAB" w:rsidRPr="00077287" w:rsidTr="0039502D">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eligibility-desc</w:t>
            </w:r>
          </w:p>
        </w:tc>
        <w:tc>
          <w:tcPr>
            <w:tcW w:w="4410" w:type="dxa"/>
            <w:vAlign w:val="center"/>
          </w:tcPr>
          <w:p w:rsidR="00520FAB" w:rsidRPr="00077287" w:rsidRDefault="00520FAB" w:rsidP="005343B4">
            <w:pPr>
              <w:rPr>
                <w:rFonts w:ascii="Times New Roman" w:hAnsi="Times New Roman"/>
                <w:szCs w:val="20"/>
              </w:rPr>
            </w:pPr>
            <w:r w:rsidRPr="00077287">
              <w:rPr>
                <w:rFonts w:ascii="Times New Roman" w:hAnsi="Times New Roman"/>
                <w:bCs/>
                <w:szCs w:val="20"/>
              </w:rPr>
              <w:t>Describes current eligibility if eligible = true</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60</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Required</w:t>
            </w:r>
          </w:p>
        </w:tc>
      </w:tr>
    </w:tbl>
    <w:p w:rsidR="00520FAB" w:rsidRDefault="00520FAB" w:rsidP="0039502D">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9</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current-eligibility-desc</w:t>
      </w:r>
    </w:p>
    <w:p w:rsidR="00520FAB" w:rsidRPr="00077287" w:rsidRDefault="00520FAB" w:rsidP="00C31F38">
      <w:pPr>
        <w:rPr>
          <w:rFonts w:ascii="Times New Roman" w:hAnsi="Times New Roman"/>
        </w:rPr>
      </w:pPr>
    </w:p>
    <w:p w:rsidR="00520FAB" w:rsidRPr="00077287" w:rsidRDefault="00520FAB" w:rsidP="00C31F38">
      <w:pPr>
        <w:pStyle w:val="Heading7"/>
        <w:numPr>
          <w:ilvl w:val="6"/>
          <w:numId w:val="1"/>
          <w:numberingChange w:id="184" w:author="pcampos" w:date="2013-05-02T16:12:00Z" w:original="%1:4:0:.%2:2:0:.%3:1:0:.%4:1:0:.%5:1:0:.%6:3:0:.%7:3:0:"/>
        </w:numPr>
        <w:rPr>
          <w:rFonts w:ascii="Times New Roman" w:hAnsi="Times New Roman"/>
          <w:b/>
          <w:sz w:val="28"/>
          <w:szCs w:val="28"/>
        </w:rPr>
      </w:pPr>
      <w:r w:rsidRPr="00077287">
        <w:rPr>
          <w:rFonts w:ascii="Times New Roman" w:hAnsi="Times New Roman"/>
          <w:b/>
          <w:sz w:val="28"/>
          <w:szCs w:val="28"/>
        </w:rPr>
        <w:t xml:space="preserve"> </w:t>
      </w:r>
      <w:bookmarkStart w:id="185" w:name="_Toc297895990"/>
      <w:bookmarkStart w:id="186" w:name="_Toc316304711"/>
      <w:r w:rsidRPr="00077287">
        <w:rPr>
          <w:rFonts w:ascii="Times New Roman" w:hAnsi="Times New Roman"/>
          <w:b/>
          <w:sz w:val="28"/>
          <w:szCs w:val="28"/>
        </w:rPr>
        <w:t>subscriber-device-pricing</w:t>
      </w:r>
      <w:bookmarkEnd w:id="185"/>
      <w:bookmarkEnd w:id="186"/>
      <w:r w:rsidRPr="00077287">
        <w:rPr>
          <w:rFonts w:ascii="Times New Roman" w:hAnsi="Times New Roman"/>
          <w:b/>
          <w:sz w:val="28"/>
          <w:szCs w:val="28"/>
        </w:rPr>
        <w:t xml:space="preserve"> </w:t>
      </w:r>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39502D" w:rsidRDefault="00520FAB" w:rsidP="005343B4">
            <w:pPr>
              <w:pStyle w:val="BodyText"/>
              <w:rPr>
                <w:rFonts w:ascii="Times New Roman" w:hAnsi="Times New Roman"/>
                <w:b/>
                <w:szCs w:val="20"/>
              </w:rPr>
            </w:pPr>
            <w:r w:rsidRPr="0039502D">
              <w:rPr>
                <w:rFonts w:ascii="Times New Roman" w:hAnsi="Times New Roman"/>
                <w:b/>
                <w:szCs w:val="20"/>
              </w:rPr>
              <w:t>XML Tag Name / Field Name</w:t>
            </w:r>
          </w:p>
        </w:tc>
        <w:tc>
          <w:tcPr>
            <w:tcW w:w="441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Description / Notes</w:t>
            </w:r>
          </w:p>
        </w:tc>
        <w:tc>
          <w:tcPr>
            <w:tcW w:w="108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Length</w:t>
            </w:r>
          </w:p>
        </w:tc>
        <w:tc>
          <w:tcPr>
            <w:tcW w:w="108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Type</w:t>
            </w:r>
          </w:p>
        </w:tc>
        <w:tc>
          <w:tcPr>
            <w:tcW w:w="153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Values</w:t>
            </w:r>
          </w:p>
        </w:tc>
        <w:tc>
          <w:tcPr>
            <w:tcW w:w="1620" w:type="dxa"/>
            <w:shd w:val="clear" w:color="auto" w:fill="95B3D7"/>
          </w:tcPr>
          <w:p w:rsidR="00520FAB" w:rsidRPr="0039502D" w:rsidRDefault="00520FAB" w:rsidP="005343B4">
            <w:pPr>
              <w:pStyle w:val="BodyText"/>
              <w:rPr>
                <w:rFonts w:ascii="Times New Roman" w:hAnsi="Times New Roman"/>
                <w:b/>
                <w:szCs w:val="20"/>
                <w:lang w:val="fr-FR"/>
              </w:rPr>
            </w:pPr>
            <w:r w:rsidRPr="0039502D">
              <w:rPr>
                <w:rFonts w:ascii="Times New Roman" w:hAnsi="Times New Roman"/>
                <w:b/>
                <w:szCs w:val="20"/>
                <w:lang w:val="fr-FR"/>
              </w:rPr>
              <w:t>Req/Opt/Choice</w:t>
            </w:r>
          </w:p>
        </w:tc>
      </w:tr>
      <w:tr w:rsidR="00520FAB" w:rsidRPr="00077287" w:rsidTr="0039502D">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model-id</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Sprint device SKU</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30</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39502D">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model-price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Device price</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szCs w:val="20"/>
              </w:rPr>
              <w:t>Decimal</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39502D">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contract-term</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Contract commitment required for associated model price</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unsignedByte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bl>
    <w:p w:rsidR="00520FAB" w:rsidRDefault="00520FAB" w:rsidP="0039502D">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10</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 xml:space="preserve">Fields in subscriber-device-pricing </w:t>
      </w:r>
    </w:p>
    <w:p w:rsidR="00520FAB" w:rsidRPr="00077287" w:rsidRDefault="00520FAB" w:rsidP="00C31F38"/>
    <w:p w:rsidR="00520FAB" w:rsidRPr="00077287" w:rsidRDefault="00520FAB" w:rsidP="000A0C93">
      <w:pPr>
        <w:pStyle w:val="Heading6"/>
        <w:numPr>
          <w:numberingChange w:id="187" w:author="pcampos" w:date="2013-05-02T16:12:00Z" w:original="%1:4:0:.%2:2:0:.%3:1:0:.%4:1:0:.%5:1:0:.%6:4:0:"/>
        </w:numPr>
      </w:pPr>
      <w:r w:rsidRPr="00077287">
        <w:t xml:space="preserve"> </w:t>
      </w:r>
      <w:bookmarkStart w:id="188" w:name="_Toc297895991"/>
      <w:bookmarkStart w:id="189" w:name="_Toc316304712"/>
      <w:r w:rsidRPr="00077287">
        <w:t>option</w:t>
      </w:r>
      <w:bookmarkEnd w:id="188"/>
      <w:bookmarkEnd w:id="189"/>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BD09BF" w:rsidRDefault="00520FAB" w:rsidP="005343B4">
            <w:pPr>
              <w:pStyle w:val="BodyText"/>
              <w:rPr>
                <w:rFonts w:ascii="Times New Roman" w:hAnsi="Times New Roman"/>
                <w:b/>
                <w:szCs w:val="20"/>
              </w:rPr>
            </w:pPr>
            <w:r w:rsidRPr="00BD09BF">
              <w:rPr>
                <w:rFonts w:ascii="Times New Roman" w:hAnsi="Times New Roman"/>
                <w:b/>
                <w:szCs w:val="20"/>
              </w:rPr>
              <w:t>XML Tag Name / Field Name</w:t>
            </w:r>
          </w:p>
        </w:tc>
        <w:tc>
          <w:tcPr>
            <w:tcW w:w="441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Description / Notes</w:t>
            </w:r>
          </w:p>
        </w:tc>
        <w:tc>
          <w:tcPr>
            <w:tcW w:w="108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Length</w:t>
            </w:r>
          </w:p>
        </w:tc>
        <w:tc>
          <w:tcPr>
            <w:tcW w:w="108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Type</w:t>
            </w:r>
          </w:p>
        </w:tc>
        <w:tc>
          <w:tcPr>
            <w:tcW w:w="153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Values</w:t>
            </w:r>
          </w:p>
        </w:tc>
        <w:tc>
          <w:tcPr>
            <w:tcW w:w="162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Req/Opt/Choice</w:t>
            </w:r>
          </w:p>
        </w:tc>
      </w:tr>
      <w:tr w:rsidR="00520FAB" w:rsidRPr="00077287" w:rsidTr="000B07CA">
        <w:trPr>
          <w:trHeight w:val="283"/>
        </w:trPr>
        <w:tc>
          <w:tcPr>
            <w:tcW w:w="2790" w:type="dxa"/>
            <w:vAlign w:val="center"/>
          </w:tcPr>
          <w:p w:rsidR="00520FAB" w:rsidRPr="00077287" w:rsidRDefault="00520FAB" w:rsidP="005343B4">
            <w:pPr>
              <w:rPr>
                <w:rFonts w:ascii="Times New Roman" w:hAnsi="Times New Roman"/>
                <w:szCs w:val="20"/>
              </w:rPr>
            </w:pPr>
            <w:r>
              <w:rPr>
                <w:rFonts w:ascii="Times New Roman" w:hAnsi="Times New Roman"/>
                <w:szCs w:val="20"/>
              </w:rPr>
              <w:t>Option-id</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10</w:t>
            </w:r>
          </w:p>
        </w:tc>
        <w:tc>
          <w:tcPr>
            <w:tcW w:w="1080" w:type="dxa"/>
            <w:vAlign w:val="center"/>
          </w:tcPr>
          <w:p w:rsidR="00520FAB" w:rsidRPr="00077287" w:rsidRDefault="00520FAB" w:rsidP="005343B4">
            <w:pPr>
              <w:rPr>
                <w:rFonts w:ascii="Times New Roman" w:hAnsi="Times New Roman"/>
              </w:rPr>
            </w:pPr>
            <w:r>
              <w:rPr>
                <w:rFonts w:ascii="Times New Roman" w:hAnsi="Times New Roman"/>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option-name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Name of the attachable option currently associated to the subscriber</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50</w:t>
            </w: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0B07CA">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option-code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Code of the attachable option</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9</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r w:rsidR="00520FAB" w:rsidRPr="00077287" w:rsidTr="000B07CA">
        <w:trPr>
          <w:trHeight w:val="283"/>
        </w:trPr>
        <w:tc>
          <w:tcPr>
            <w:tcW w:w="2790" w:type="dxa"/>
            <w:vAlign w:val="center"/>
          </w:tcPr>
          <w:p w:rsidR="00520FAB" w:rsidRPr="00077287" w:rsidRDefault="00520FAB" w:rsidP="005343B4">
            <w:pPr>
              <w:rPr>
                <w:rFonts w:ascii="Times New Roman" w:hAnsi="Times New Roman"/>
                <w:szCs w:val="20"/>
              </w:rPr>
            </w:pPr>
            <w:r>
              <w:rPr>
                <w:rFonts w:ascii="Times New Roman" w:hAnsi="Times New Roman"/>
                <w:szCs w:val="20"/>
              </w:rPr>
              <w:t>Option-desc</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center"/>
          </w:tcPr>
          <w:p w:rsidR="00520FAB" w:rsidRDefault="00520FAB" w:rsidP="005343B4">
            <w:pPr>
              <w:rPr>
                <w:rFonts w:ascii="Times New Roman" w:hAnsi="Times New Roman"/>
                <w:szCs w:val="20"/>
              </w:rPr>
            </w:pPr>
            <w:r>
              <w:rPr>
                <w:rFonts w:ascii="Times New Roman" w:hAnsi="Times New Roman"/>
                <w:szCs w:val="20"/>
              </w:rPr>
              <w:t>Option-detail</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2000</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center"/>
          </w:tcPr>
          <w:p w:rsidR="00520FAB" w:rsidRDefault="00520FAB" w:rsidP="005343B4">
            <w:pPr>
              <w:rPr>
                <w:rFonts w:ascii="Times New Roman" w:hAnsi="Times New Roman"/>
                <w:szCs w:val="20"/>
              </w:rPr>
            </w:pPr>
            <w:r>
              <w:rPr>
                <w:rFonts w:ascii="Times New Roman" w:hAnsi="Times New Roman"/>
                <w:szCs w:val="20"/>
              </w:rPr>
              <w:t>Option-learn-more</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2000</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center"/>
          </w:tcPr>
          <w:p w:rsidR="00520FAB" w:rsidRDefault="00520FAB" w:rsidP="005343B4">
            <w:pPr>
              <w:rPr>
                <w:rFonts w:ascii="Times New Roman" w:hAnsi="Times New Roman"/>
                <w:szCs w:val="20"/>
              </w:rPr>
            </w:pPr>
            <w:r>
              <w:rPr>
                <w:rFonts w:ascii="Times New Roman" w:hAnsi="Times New Roman"/>
                <w:szCs w:val="20"/>
              </w:rPr>
              <w:t>Product-disclosure</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center"/>
          </w:tcPr>
          <w:p w:rsidR="00520FAB" w:rsidRDefault="00520FAB" w:rsidP="005343B4">
            <w:pPr>
              <w:rPr>
                <w:rFonts w:ascii="Times New Roman" w:hAnsi="Times New Roman"/>
                <w:szCs w:val="20"/>
              </w:rPr>
            </w:pPr>
            <w:r>
              <w:rPr>
                <w:rFonts w:ascii="Times New Roman" w:hAnsi="Times New Roman"/>
                <w:szCs w:val="20"/>
              </w:rPr>
              <w:t>Ivr-soc-desc</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2000</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center"/>
          </w:tcPr>
          <w:p w:rsidR="00520FAB" w:rsidRPr="00077287" w:rsidRDefault="00520FAB" w:rsidP="005343B4">
            <w:pPr>
              <w:spacing w:after="0"/>
              <w:rPr>
                <w:rFonts w:ascii="Times New Roman" w:hAnsi="Times New Roman"/>
                <w:szCs w:val="20"/>
              </w:rPr>
            </w:pPr>
            <w:r>
              <w:rPr>
                <w:rFonts w:ascii="Times New Roman" w:hAnsi="Times New Roman"/>
                <w:szCs w:val="20"/>
              </w:rPr>
              <w:t>Service-management-ind</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5</w:t>
            </w: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Boolean</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Pr="00077287" w:rsidRDefault="00520FAB" w:rsidP="005343B4">
            <w:pPr>
              <w:spacing w:after="0"/>
              <w:rPr>
                <w:rFonts w:ascii="Times New Roman" w:hAnsi="Times New Roman"/>
                <w:szCs w:val="20"/>
              </w:rPr>
            </w:pPr>
            <w:r>
              <w:rPr>
                <w:rFonts w:ascii="Times New Roman" w:hAnsi="Times New Roman"/>
                <w:szCs w:val="20"/>
              </w:rPr>
              <w:t>Ban-level-option</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5</w:t>
            </w: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Boolean</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Cell-ind</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5</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Boolean</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dc-ind</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5</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Boolean</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Pds-ind</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1</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Cdma-pds-ind</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1</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lastRenderedPageBreak/>
              <w:t>Option-price</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Required</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 xml:space="preserve">Lts-monthly-price </w:t>
            </w:r>
          </w:p>
        </w:tc>
        <w:tc>
          <w:tcPr>
            <w:tcW w:w="4410" w:type="dxa"/>
            <w:vAlign w:val="center"/>
          </w:tcPr>
          <w:p w:rsidR="00520FAB" w:rsidRPr="00077287" w:rsidRDefault="00520FAB" w:rsidP="005343B4">
            <w:pPr>
              <w:rPr>
                <w:rFonts w:ascii="Times New Roman" w:hAnsi="Times New Roman"/>
                <w:bCs/>
                <w:szCs w:val="20"/>
              </w:rPr>
            </w:pPr>
            <w:r>
              <w:rPr>
                <w:rFonts w:ascii="Times New Roman" w:hAnsi="Times New Roman"/>
                <w:bCs/>
                <w:szCs w:val="20"/>
              </w:rPr>
              <w:t>List of 1 to many Lts-monthly-price</w:t>
            </w: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Required</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One-time-charge</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2</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Max-lts-subscribers</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Integer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Option-priority</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Interger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Sequence-number</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Integer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Mutual-exclusive</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Yes No Type</w:t>
            </w: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Contract-term</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Allowed-number-ranges</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100</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Number-range-size</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10000</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Product-definition</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List of 0 to many product-definition</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N/A</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Corp-gov-req</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Yes No Type</w:t>
            </w: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Optional-equivalent</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Yes No Type</w:t>
            </w: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Source-option</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20</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Affinity-soc-link</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Affinity</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Structure of Affinity</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N/A</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6C60B2">
        <w:trPr>
          <w:trHeight w:val="283"/>
        </w:trPr>
        <w:tc>
          <w:tcPr>
            <w:tcW w:w="2790" w:type="dxa"/>
            <w:vAlign w:val="bottom"/>
          </w:tcPr>
          <w:p w:rsidR="00520FAB" w:rsidRPr="00077287" w:rsidRDefault="00520FAB" w:rsidP="008951DA">
            <w:pPr>
              <w:spacing w:after="0"/>
              <w:rPr>
                <w:rFonts w:ascii="Times New Roman" w:hAnsi="Times New Roman"/>
                <w:szCs w:val="20"/>
              </w:rPr>
            </w:pPr>
            <w:r w:rsidRPr="00077287">
              <w:rPr>
                <w:rFonts w:ascii="Times New Roman" w:hAnsi="Times New Roman"/>
                <w:szCs w:val="20"/>
              </w:rPr>
              <w:t>bundle-info</w:t>
            </w:r>
          </w:p>
        </w:tc>
        <w:tc>
          <w:tcPr>
            <w:tcW w:w="4410" w:type="dxa"/>
            <w:vAlign w:val="center"/>
          </w:tcPr>
          <w:p w:rsidR="00520FAB" w:rsidRPr="00077287" w:rsidRDefault="00520FAB" w:rsidP="008951DA">
            <w:pPr>
              <w:rPr>
                <w:rFonts w:ascii="Times New Roman" w:hAnsi="Times New Roman"/>
                <w:bCs/>
                <w:szCs w:val="20"/>
              </w:rPr>
            </w:pPr>
          </w:p>
        </w:tc>
        <w:tc>
          <w:tcPr>
            <w:tcW w:w="1080" w:type="dxa"/>
            <w:vAlign w:val="center"/>
          </w:tcPr>
          <w:p w:rsidR="00520FAB" w:rsidRPr="00077287" w:rsidRDefault="00520FAB" w:rsidP="008951DA">
            <w:pPr>
              <w:rPr>
                <w:rFonts w:ascii="Times New Roman" w:hAnsi="Times New Roman"/>
                <w:szCs w:val="20"/>
              </w:rPr>
            </w:pPr>
          </w:p>
        </w:tc>
        <w:tc>
          <w:tcPr>
            <w:tcW w:w="1080" w:type="dxa"/>
            <w:vAlign w:val="center"/>
          </w:tcPr>
          <w:p w:rsidR="00520FAB" w:rsidRPr="00077287" w:rsidRDefault="00520FAB" w:rsidP="008951DA">
            <w:pPr>
              <w:rPr>
                <w:rFonts w:ascii="Times New Roman" w:hAnsi="Times New Roman"/>
                <w:szCs w:val="20"/>
              </w:rPr>
            </w:pPr>
            <w:r w:rsidRPr="00077287">
              <w:rPr>
                <w:rFonts w:ascii="Times New Roman" w:hAnsi="Times New Roman"/>
                <w:szCs w:val="20"/>
              </w:rPr>
              <w:t>Structure</w:t>
            </w:r>
          </w:p>
        </w:tc>
        <w:tc>
          <w:tcPr>
            <w:tcW w:w="1530" w:type="dxa"/>
            <w:vAlign w:val="center"/>
          </w:tcPr>
          <w:p w:rsidR="00520FAB" w:rsidRPr="00077287" w:rsidRDefault="00520FAB" w:rsidP="008951DA">
            <w:pPr>
              <w:rPr>
                <w:rFonts w:ascii="Times New Roman" w:hAnsi="Times New Roman"/>
                <w:sz w:val="24"/>
              </w:rPr>
            </w:pPr>
          </w:p>
        </w:tc>
        <w:tc>
          <w:tcPr>
            <w:tcW w:w="1620" w:type="dxa"/>
            <w:vAlign w:val="center"/>
          </w:tcPr>
          <w:p w:rsidR="00520FAB" w:rsidRPr="00077287" w:rsidRDefault="00520FAB" w:rsidP="008951DA">
            <w:pPr>
              <w:rPr>
                <w:rFonts w:ascii="Times New Roman" w:hAnsi="Times New Roman"/>
              </w:rPr>
            </w:pPr>
            <w:r w:rsidRPr="00077287">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Req-primary-bundle</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10</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Max-sec-bundle</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Integer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Optional-category</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Interger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Category-required</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Yes No Type</w:t>
            </w: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Airave-mrc</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szCs w:val="20"/>
              </w:rPr>
            </w:pP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Boolean</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Optional</w:t>
            </w:r>
          </w:p>
        </w:tc>
      </w:tr>
      <w:tr w:rsidR="00520FAB" w:rsidRPr="00077287" w:rsidTr="000B07CA">
        <w:trPr>
          <w:trHeight w:val="283"/>
        </w:trPr>
        <w:tc>
          <w:tcPr>
            <w:tcW w:w="2790" w:type="dxa"/>
            <w:vAlign w:val="bottom"/>
          </w:tcPr>
          <w:p w:rsidR="00520FAB" w:rsidRDefault="00520FAB" w:rsidP="005343B4">
            <w:pPr>
              <w:spacing w:after="0"/>
              <w:rPr>
                <w:rFonts w:ascii="Times New Roman" w:hAnsi="Times New Roman"/>
                <w:szCs w:val="20"/>
              </w:rPr>
            </w:pPr>
            <w:r>
              <w:rPr>
                <w:rFonts w:ascii="Times New Roman" w:hAnsi="Times New Roman"/>
                <w:szCs w:val="20"/>
              </w:rPr>
              <w:t>Feature</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List of 0 to many feature structures</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N/A</w:t>
            </w:r>
          </w:p>
        </w:tc>
        <w:tc>
          <w:tcPr>
            <w:tcW w:w="1080" w:type="dxa"/>
            <w:vAlign w:val="center"/>
          </w:tcPr>
          <w:p w:rsidR="00520FAB" w:rsidRDefault="00520FAB" w:rsidP="005343B4">
            <w:pPr>
              <w:rPr>
                <w:rFonts w:ascii="Times New Roman" w:hAnsi="Times New Roman"/>
                <w:szCs w:val="20"/>
              </w:rPr>
            </w:pPr>
            <w:r>
              <w:rPr>
                <w:rFonts w:ascii="Times New Roman" w:hAnsi="Times New Roman"/>
                <w:szCs w:val="20"/>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Default="00520FAB" w:rsidP="005343B4">
            <w:pPr>
              <w:rPr>
                <w:rFonts w:ascii="Times New Roman" w:hAnsi="Times New Roman"/>
              </w:rPr>
            </w:pPr>
            <w:r>
              <w:rPr>
                <w:rFonts w:ascii="Times New Roman" w:hAnsi="Times New Roman"/>
              </w:rPr>
              <w:t xml:space="preserve">Optional </w:t>
            </w:r>
          </w:p>
        </w:tc>
      </w:tr>
    </w:tbl>
    <w:p w:rsidR="00520FAB" w:rsidRDefault="00520FAB" w:rsidP="00C31F38">
      <w:r>
        <w:tab/>
      </w:r>
      <w:r>
        <w:tab/>
      </w:r>
    </w:p>
    <w:p w:rsidR="00520FAB" w:rsidRDefault="00520FAB" w:rsidP="00BD09BF">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11</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option</w:t>
      </w:r>
    </w:p>
    <w:p w:rsidR="00520FAB" w:rsidRDefault="00520FAB" w:rsidP="00C31F38"/>
    <w:p w:rsidR="00520FAB" w:rsidRPr="00077287" w:rsidRDefault="00520FAB" w:rsidP="00C31F38"/>
    <w:p w:rsidR="00520FAB" w:rsidRPr="00077287" w:rsidRDefault="00520FAB" w:rsidP="00C31F38">
      <w:pPr>
        <w:pStyle w:val="Heading7"/>
        <w:numPr>
          <w:ilvl w:val="6"/>
          <w:numId w:val="1"/>
          <w:numberingChange w:id="190" w:author="pcampos" w:date="2013-05-02T16:12:00Z" w:original="%1:4:0:.%2:2:0:.%3:1:0:.%4:1:0:.%5:1:0:.%6:4:0:.%7:1:0:"/>
        </w:numPr>
        <w:tabs>
          <w:tab w:val="num" w:pos="1620"/>
        </w:tabs>
        <w:ind w:left="1620" w:hanging="1620"/>
        <w:rPr>
          <w:rFonts w:ascii="Times New Roman" w:hAnsi="Times New Roman"/>
          <w:b/>
          <w:sz w:val="28"/>
          <w:szCs w:val="28"/>
        </w:rPr>
      </w:pPr>
      <w:bookmarkStart w:id="191" w:name="_Toc316304713"/>
      <w:r>
        <w:rPr>
          <w:rFonts w:ascii="Times New Roman" w:hAnsi="Times New Roman"/>
          <w:b/>
          <w:sz w:val="28"/>
          <w:szCs w:val="28"/>
        </w:rPr>
        <w:t>Lts-monthly-price</w:t>
      </w:r>
      <w:bookmarkEnd w:id="19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BD09BF" w:rsidRDefault="00520FAB" w:rsidP="005343B4">
            <w:pPr>
              <w:pStyle w:val="BodyText"/>
              <w:rPr>
                <w:rFonts w:ascii="Times New Roman" w:hAnsi="Times New Roman"/>
                <w:b/>
                <w:szCs w:val="20"/>
              </w:rPr>
            </w:pPr>
            <w:r w:rsidRPr="00BD09BF">
              <w:rPr>
                <w:rFonts w:ascii="Times New Roman" w:hAnsi="Times New Roman"/>
                <w:b/>
                <w:szCs w:val="20"/>
              </w:rPr>
              <w:t>XML Tag Name / Field Name</w:t>
            </w:r>
          </w:p>
        </w:tc>
        <w:tc>
          <w:tcPr>
            <w:tcW w:w="441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Description / Notes</w:t>
            </w:r>
          </w:p>
        </w:tc>
        <w:tc>
          <w:tcPr>
            <w:tcW w:w="108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Length</w:t>
            </w:r>
          </w:p>
        </w:tc>
        <w:tc>
          <w:tcPr>
            <w:tcW w:w="108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Type</w:t>
            </w:r>
          </w:p>
        </w:tc>
        <w:tc>
          <w:tcPr>
            <w:tcW w:w="153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Values</w:t>
            </w:r>
          </w:p>
        </w:tc>
        <w:tc>
          <w:tcPr>
            <w:tcW w:w="162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Req/Opt/Choice</w:t>
            </w:r>
          </w:p>
        </w:tc>
      </w:tr>
      <w:tr w:rsidR="00520FAB" w:rsidRPr="00077287" w:rsidTr="00BD09BF">
        <w:trPr>
          <w:trHeight w:val="283"/>
        </w:trPr>
        <w:tc>
          <w:tcPr>
            <w:tcW w:w="2790" w:type="dxa"/>
            <w:vAlign w:val="center"/>
          </w:tcPr>
          <w:p w:rsidR="00520FAB" w:rsidRPr="00077287" w:rsidRDefault="00520FAB" w:rsidP="005343B4">
            <w:pPr>
              <w:rPr>
                <w:rFonts w:ascii="Times New Roman" w:hAnsi="Times New Roman"/>
                <w:szCs w:val="20"/>
              </w:rPr>
            </w:pPr>
            <w:r>
              <w:rPr>
                <w:rFonts w:ascii="Times New Roman" w:hAnsi="Times New Roman"/>
                <w:szCs w:val="20"/>
              </w:rPr>
              <w:t>Rank</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Pr>
                <w:rFonts w:ascii="Times New Roman" w:hAnsi="Times New Roman"/>
              </w:rPr>
              <w:t>Integer</w:t>
            </w:r>
          </w:p>
        </w:tc>
        <w:tc>
          <w:tcPr>
            <w:tcW w:w="1530" w:type="dxa"/>
            <w:vAlign w:val="center"/>
          </w:tcPr>
          <w:p w:rsidR="00520FAB" w:rsidRPr="00077287" w:rsidRDefault="00520FAB" w:rsidP="005343B4">
            <w:pPr>
              <w:rPr>
                <w:rFonts w:ascii="Times New Roman" w:hAnsi="Times New Roman"/>
                <w:szCs w:val="20"/>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Required</w:t>
            </w:r>
          </w:p>
        </w:tc>
      </w:tr>
    </w:tbl>
    <w:p w:rsidR="00520FAB" w:rsidRDefault="00520FAB" w:rsidP="00BD09BF">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12</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lts-monthly-price</w:t>
      </w:r>
    </w:p>
    <w:p w:rsidR="00520FAB" w:rsidRPr="00077287" w:rsidRDefault="00520FAB" w:rsidP="00C31F38"/>
    <w:p w:rsidR="00520FAB" w:rsidRPr="00BD09BF" w:rsidRDefault="00520FAB" w:rsidP="00BD09BF">
      <w:pPr>
        <w:pStyle w:val="Heading7"/>
        <w:numPr>
          <w:numberingChange w:id="192" w:author="pcampos" w:date="2013-05-02T16:12:00Z" w:original="%1:4:0:.%2:2:0:.%3:1:0:.%4:1:0:.%5:1:0:.%6:4:0:.%7:2:0:"/>
        </w:numPr>
        <w:rPr>
          <w:rFonts w:ascii="Times New Roman" w:hAnsi="Times New Roman"/>
          <w:b/>
          <w:sz w:val="28"/>
          <w:szCs w:val="28"/>
        </w:rPr>
      </w:pPr>
      <w:bookmarkStart w:id="193" w:name="_Toc297895993"/>
      <w:r>
        <w:rPr>
          <w:rFonts w:ascii="Times New Roman" w:hAnsi="Times New Roman"/>
          <w:b/>
          <w:sz w:val="28"/>
          <w:szCs w:val="28"/>
        </w:rPr>
        <w:t xml:space="preserve"> </w:t>
      </w:r>
      <w:bookmarkStart w:id="194" w:name="_Toc316304714"/>
      <w:bookmarkEnd w:id="193"/>
      <w:r>
        <w:rPr>
          <w:rFonts w:ascii="Times New Roman" w:hAnsi="Times New Roman"/>
          <w:b/>
          <w:sz w:val="28"/>
          <w:szCs w:val="28"/>
        </w:rPr>
        <w:t>Product-definition</w:t>
      </w:r>
      <w:bookmarkEnd w:id="194"/>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BD09BF" w:rsidRDefault="00520FAB" w:rsidP="005343B4">
            <w:pPr>
              <w:pStyle w:val="BodyText"/>
              <w:rPr>
                <w:rFonts w:ascii="Times New Roman" w:hAnsi="Times New Roman"/>
                <w:b/>
                <w:szCs w:val="20"/>
              </w:rPr>
            </w:pPr>
            <w:r w:rsidRPr="00BD09BF">
              <w:rPr>
                <w:rFonts w:ascii="Times New Roman" w:hAnsi="Times New Roman"/>
                <w:b/>
                <w:szCs w:val="20"/>
              </w:rPr>
              <w:t>XML Tag Name / Field Name</w:t>
            </w:r>
          </w:p>
        </w:tc>
        <w:tc>
          <w:tcPr>
            <w:tcW w:w="441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Description / Notes</w:t>
            </w:r>
          </w:p>
        </w:tc>
        <w:tc>
          <w:tcPr>
            <w:tcW w:w="108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Length</w:t>
            </w:r>
          </w:p>
        </w:tc>
        <w:tc>
          <w:tcPr>
            <w:tcW w:w="108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Type</w:t>
            </w:r>
          </w:p>
        </w:tc>
        <w:tc>
          <w:tcPr>
            <w:tcW w:w="153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Values</w:t>
            </w:r>
          </w:p>
        </w:tc>
        <w:tc>
          <w:tcPr>
            <w:tcW w:w="1620" w:type="dxa"/>
            <w:shd w:val="clear" w:color="auto" w:fill="95B3D7"/>
          </w:tcPr>
          <w:p w:rsidR="00520FAB" w:rsidRPr="00BD09BF" w:rsidRDefault="00520FAB" w:rsidP="005343B4">
            <w:pPr>
              <w:pStyle w:val="BodyText"/>
              <w:rPr>
                <w:rFonts w:ascii="Times New Roman" w:hAnsi="Times New Roman"/>
                <w:b/>
                <w:szCs w:val="20"/>
                <w:lang w:val="fr-FR"/>
              </w:rPr>
            </w:pPr>
            <w:r w:rsidRPr="00BD09BF">
              <w:rPr>
                <w:rFonts w:ascii="Times New Roman" w:hAnsi="Times New Roman"/>
                <w:b/>
                <w:szCs w:val="20"/>
                <w:lang w:val="fr-FR"/>
              </w:rPr>
              <w:t>Req/Opt/Choice</w:t>
            </w:r>
          </w:p>
        </w:tc>
      </w:tr>
      <w:tr w:rsidR="00520FAB" w:rsidRPr="00077287" w:rsidTr="00BD09BF">
        <w:trPr>
          <w:trHeight w:val="283"/>
        </w:trPr>
        <w:tc>
          <w:tcPr>
            <w:tcW w:w="2790" w:type="dxa"/>
            <w:vAlign w:val="center"/>
          </w:tcPr>
          <w:p w:rsidR="00520FAB" w:rsidRPr="00077287" w:rsidRDefault="00520FAB" w:rsidP="005343B4">
            <w:pPr>
              <w:rPr>
                <w:rFonts w:ascii="Times New Roman" w:hAnsi="Times New Roman"/>
                <w:szCs w:val="20"/>
              </w:rPr>
            </w:pPr>
            <w:r>
              <w:rPr>
                <w:rFonts w:ascii="Times New Roman" w:hAnsi="Times New Roman"/>
                <w:szCs w:val="20"/>
              </w:rPr>
              <w:t>Product-indicator</w:t>
            </w:r>
          </w:p>
        </w:tc>
        <w:tc>
          <w:tcPr>
            <w:tcW w:w="4410" w:type="dxa"/>
            <w:vAlign w:val="center"/>
          </w:tcPr>
          <w:p w:rsidR="00520FAB" w:rsidRPr="00077287" w:rsidRDefault="00520FAB" w:rsidP="005343B4">
            <w:pPr>
              <w:rPr>
                <w:rFonts w:ascii="Times New Roman" w:hAnsi="Times New Roman"/>
                <w:bCs/>
                <w:szCs w:val="20"/>
              </w:rPr>
            </w:pPr>
            <w:r>
              <w:rPr>
                <w:rFonts w:ascii="Times New Roman" w:hAnsi="Times New Roman"/>
                <w:bCs/>
                <w:szCs w:val="20"/>
              </w:rPr>
              <w:t xml:space="preserve">0 to many product-indicator </w:t>
            </w: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Optional</w:t>
            </w:r>
          </w:p>
        </w:tc>
      </w:tr>
    </w:tbl>
    <w:p w:rsidR="00520FAB" w:rsidRDefault="00520FAB" w:rsidP="00042FFB">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13</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product-definition</w:t>
      </w:r>
    </w:p>
    <w:p w:rsidR="00520FAB" w:rsidRPr="00B87B15" w:rsidRDefault="00520FAB" w:rsidP="00B87B15"/>
    <w:p w:rsidR="00520FAB" w:rsidRPr="00BD09BF" w:rsidRDefault="00520FAB" w:rsidP="00BD09BF">
      <w:pPr>
        <w:pStyle w:val="Heading7"/>
        <w:numPr>
          <w:ilvl w:val="6"/>
          <w:numId w:val="1"/>
          <w:numberingChange w:id="195" w:author="pcampos" w:date="2013-05-02T16:12:00Z" w:original="%1:4:0:.%2:2:0:.%3:1:0:.%4:1:0:.%5:1:0:.%6:4:0:.%7:3:0:"/>
        </w:numPr>
        <w:tabs>
          <w:tab w:val="clear" w:pos="1746"/>
          <w:tab w:val="num" w:pos="1296"/>
        </w:tabs>
        <w:ind w:left="1296"/>
        <w:rPr>
          <w:rFonts w:ascii="Times New Roman" w:hAnsi="Times New Roman"/>
          <w:b/>
          <w:sz w:val="28"/>
          <w:szCs w:val="28"/>
        </w:rPr>
      </w:pPr>
      <w:bookmarkStart w:id="196" w:name="_Toc303585113"/>
      <w:bookmarkStart w:id="197" w:name="_Toc297895994"/>
      <w:r>
        <w:rPr>
          <w:rFonts w:ascii="Times New Roman" w:hAnsi="Times New Roman"/>
          <w:b/>
          <w:sz w:val="28"/>
          <w:szCs w:val="28"/>
        </w:rPr>
        <w:t xml:space="preserve"> </w:t>
      </w:r>
      <w:bookmarkStart w:id="198" w:name="_Toc316304715"/>
      <w:r>
        <w:rPr>
          <w:rFonts w:ascii="Times New Roman" w:hAnsi="Times New Roman"/>
          <w:b/>
          <w:sz w:val="28"/>
          <w:szCs w:val="28"/>
        </w:rPr>
        <w:t>A</w:t>
      </w:r>
      <w:r w:rsidRPr="00BD09BF">
        <w:rPr>
          <w:rFonts w:ascii="Times New Roman" w:hAnsi="Times New Roman"/>
          <w:b/>
          <w:sz w:val="28"/>
          <w:szCs w:val="28"/>
        </w:rPr>
        <w:t>ffinity</w:t>
      </w:r>
      <w:bookmarkEnd w:id="196"/>
      <w:bookmarkEnd w:id="198"/>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900"/>
        <w:gridCol w:w="1710"/>
        <w:gridCol w:w="1620"/>
      </w:tblGrid>
      <w:tr w:rsidR="00520FAB" w:rsidRPr="0095652F" w:rsidTr="005343B4">
        <w:trPr>
          <w:trHeight w:val="209"/>
          <w:tblHeader/>
        </w:trPr>
        <w:tc>
          <w:tcPr>
            <w:tcW w:w="2790" w:type="dxa"/>
            <w:shd w:val="clear" w:color="auto" w:fill="8DB3E2"/>
          </w:tcPr>
          <w:p w:rsidR="00520FAB" w:rsidRPr="0095652F" w:rsidRDefault="00520FAB" w:rsidP="005343B4">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Length</w:t>
            </w:r>
          </w:p>
        </w:tc>
        <w:tc>
          <w:tcPr>
            <w:tcW w:w="90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Type</w:t>
            </w:r>
          </w:p>
        </w:tc>
        <w:tc>
          <w:tcPr>
            <w:tcW w:w="171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520FAB" w:rsidRPr="00871803" w:rsidTr="005343B4">
        <w:trPr>
          <w:trHeight w:val="283"/>
        </w:trPr>
        <w:tc>
          <w:tcPr>
            <w:tcW w:w="2790" w:type="dxa"/>
            <w:vAlign w:val="center"/>
          </w:tcPr>
          <w:p w:rsidR="00520FAB" w:rsidRPr="00B96F7E" w:rsidRDefault="00520FAB" w:rsidP="005343B4">
            <w:pPr>
              <w:rPr>
                <w:rFonts w:ascii="Times New Roman" w:hAnsi="Times New Roman"/>
                <w:bCs/>
                <w:szCs w:val="20"/>
              </w:rPr>
            </w:pPr>
            <w:r>
              <w:rPr>
                <w:rFonts w:ascii="Times New Roman" w:hAnsi="Times New Roman"/>
                <w:bCs/>
                <w:szCs w:val="20"/>
              </w:rPr>
              <w:t>Affinity-Name</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5343B4">
        <w:trPr>
          <w:trHeight w:val="283"/>
        </w:trPr>
        <w:tc>
          <w:tcPr>
            <w:tcW w:w="2790" w:type="dxa"/>
            <w:vAlign w:val="center"/>
          </w:tcPr>
          <w:p w:rsidR="00520FAB" w:rsidRPr="00B96F7E" w:rsidRDefault="00520FAB" w:rsidP="005343B4">
            <w:pPr>
              <w:rPr>
                <w:rFonts w:ascii="Times New Roman" w:hAnsi="Times New Roman"/>
                <w:bCs/>
                <w:szCs w:val="20"/>
              </w:rPr>
            </w:pPr>
            <w:r w:rsidRPr="00B96F7E">
              <w:rPr>
                <w:rFonts w:ascii="Times New Roman" w:hAnsi="Times New Roman"/>
                <w:bCs/>
                <w:szCs w:val="20"/>
              </w:rPr>
              <w:t>affinity-attribute</w:t>
            </w:r>
          </w:p>
        </w:tc>
        <w:tc>
          <w:tcPr>
            <w:tcW w:w="441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List of 1 to many affinity-attributes</w:t>
            </w:r>
          </w:p>
        </w:tc>
        <w:tc>
          <w:tcPr>
            <w:tcW w:w="108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N/A</w:t>
            </w:r>
          </w:p>
        </w:tc>
        <w:tc>
          <w:tcPr>
            <w:tcW w:w="90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Structure</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sidRPr="00704FA2">
              <w:rPr>
                <w:rFonts w:ascii="Times New Roman" w:hAnsi="Times New Roman"/>
                <w:bCs/>
                <w:szCs w:val="20"/>
              </w:rPr>
              <w:t>Required</w:t>
            </w:r>
          </w:p>
        </w:tc>
      </w:tr>
    </w:tbl>
    <w:p w:rsidR="00520FAB" w:rsidRDefault="00520FAB" w:rsidP="00BD09BF">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14</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affinity</w:t>
      </w:r>
    </w:p>
    <w:p w:rsidR="00520FAB" w:rsidRPr="00B87B15" w:rsidRDefault="00520FAB" w:rsidP="00B87B15"/>
    <w:p w:rsidR="00520FAB" w:rsidRPr="001E5892" w:rsidRDefault="00520FAB" w:rsidP="00BD09BF">
      <w:pPr>
        <w:pStyle w:val="Heading8"/>
        <w:numPr>
          <w:ilvl w:val="7"/>
          <w:numId w:val="1"/>
          <w:numberingChange w:id="199" w:author="pcampos" w:date="2013-05-02T16:12:00Z" w:original="%1:4:0:.%2:2:0:.%3:1:0:.%4:1:0:.%5:1:0:.%6:4:0:.%7:3:0:.%8:1:0:"/>
        </w:numPr>
      </w:pPr>
      <w:bookmarkStart w:id="200" w:name="_Toc303585114"/>
      <w:bookmarkStart w:id="201" w:name="_Toc316304716"/>
      <w:r>
        <w:t>affinity-attribute</w:t>
      </w:r>
      <w:bookmarkEnd w:id="200"/>
      <w:bookmarkEnd w:id="20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900"/>
        <w:gridCol w:w="1710"/>
        <w:gridCol w:w="1620"/>
      </w:tblGrid>
      <w:tr w:rsidR="00520FAB" w:rsidRPr="0095652F" w:rsidTr="005343B4">
        <w:trPr>
          <w:trHeight w:val="209"/>
          <w:tblHeader/>
        </w:trPr>
        <w:tc>
          <w:tcPr>
            <w:tcW w:w="2790" w:type="dxa"/>
            <w:shd w:val="clear" w:color="auto" w:fill="8DB3E2"/>
          </w:tcPr>
          <w:p w:rsidR="00520FAB" w:rsidRPr="0095652F" w:rsidRDefault="00520FAB" w:rsidP="005343B4">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Length</w:t>
            </w:r>
          </w:p>
        </w:tc>
        <w:tc>
          <w:tcPr>
            <w:tcW w:w="90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Type</w:t>
            </w:r>
          </w:p>
        </w:tc>
        <w:tc>
          <w:tcPr>
            <w:tcW w:w="171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520FAB" w:rsidRPr="00871803" w:rsidTr="005343B4">
        <w:trPr>
          <w:trHeight w:val="283"/>
        </w:trPr>
        <w:tc>
          <w:tcPr>
            <w:tcW w:w="2790" w:type="dxa"/>
            <w:vAlign w:val="center"/>
          </w:tcPr>
          <w:p w:rsidR="00520FAB" w:rsidRPr="00B96F7E" w:rsidRDefault="00520FAB" w:rsidP="005343B4">
            <w:pPr>
              <w:rPr>
                <w:rFonts w:ascii="Times New Roman" w:hAnsi="Times New Roman"/>
                <w:bCs/>
                <w:szCs w:val="20"/>
              </w:rPr>
            </w:pPr>
            <w:r>
              <w:rPr>
                <w:rFonts w:ascii="Times New Roman" w:hAnsi="Times New Roman"/>
                <w:bCs/>
                <w:szCs w:val="20"/>
              </w:rPr>
              <w:t>Name</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Pr>
                <w:rFonts w:ascii="Times New Roman" w:hAnsi="Times New Roman"/>
                <w:bCs/>
                <w:szCs w:val="20"/>
              </w:rPr>
              <w:t>Required</w:t>
            </w:r>
          </w:p>
        </w:tc>
      </w:tr>
      <w:tr w:rsidR="00520FAB" w:rsidRPr="00871803" w:rsidTr="005343B4">
        <w:trPr>
          <w:trHeight w:val="283"/>
        </w:trPr>
        <w:tc>
          <w:tcPr>
            <w:tcW w:w="2790" w:type="dxa"/>
            <w:vAlign w:val="center"/>
          </w:tcPr>
          <w:p w:rsidR="00520FAB" w:rsidRPr="00B96F7E" w:rsidRDefault="00520FAB" w:rsidP="005343B4">
            <w:pPr>
              <w:rPr>
                <w:rFonts w:ascii="Times New Roman" w:hAnsi="Times New Roman"/>
                <w:bCs/>
                <w:szCs w:val="20"/>
              </w:rPr>
            </w:pPr>
            <w:r w:rsidRPr="00B96F7E">
              <w:rPr>
                <w:rFonts w:ascii="Times New Roman" w:hAnsi="Times New Roman"/>
                <w:bCs/>
                <w:szCs w:val="20"/>
              </w:rPr>
              <w:t>code</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sidRPr="00704FA2">
              <w:rPr>
                <w:rFonts w:ascii="Times New Roman" w:hAnsi="Times New Roman"/>
                <w:bCs/>
                <w:szCs w:val="20"/>
              </w:rPr>
              <w:t>Required</w:t>
            </w:r>
          </w:p>
        </w:tc>
      </w:tr>
      <w:tr w:rsidR="00520FAB" w:rsidRPr="00871803" w:rsidTr="005343B4">
        <w:trPr>
          <w:trHeight w:val="283"/>
        </w:trPr>
        <w:tc>
          <w:tcPr>
            <w:tcW w:w="2790" w:type="dxa"/>
            <w:vAlign w:val="center"/>
          </w:tcPr>
          <w:p w:rsidR="00520FAB" w:rsidRPr="00B96F7E" w:rsidRDefault="00520FAB" w:rsidP="005343B4">
            <w:pPr>
              <w:rPr>
                <w:rFonts w:ascii="Times New Roman" w:hAnsi="Times New Roman"/>
                <w:bCs/>
                <w:szCs w:val="20"/>
              </w:rPr>
            </w:pPr>
            <w:r>
              <w:rPr>
                <w:rFonts w:ascii="Times New Roman" w:hAnsi="Times New Roman"/>
                <w:bCs/>
                <w:szCs w:val="20"/>
              </w:rPr>
              <w:t>Type</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5343B4">
        <w:trPr>
          <w:trHeight w:val="283"/>
        </w:trPr>
        <w:tc>
          <w:tcPr>
            <w:tcW w:w="2790" w:type="dxa"/>
            <w:vAlign w:val="center"/>
          </w:tcPr>
          <w:p w:rsidR="00520FAB" w:rsidRDefault="00520FAB" w:rsidP="005343B4">
            <w:pPr>
              <w:rPr>
                <w:rFonts w:ascii="Times New Roman" w:hAnsi="Times New Roman"/>
                <w:bCs/>
                <w:szCs w:val="20"/>
              </w:rPr>
            </w:pPr>
            <w:r>
              <w:rPr>
                <w:rFonts w:ascii="Times New Roman" w:hAnsi="Times New Roman"/>
                <w:bCs/>
                <w:szCs w:val="20"/>
              </w:rPr>
              <w:t>Length</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Default="00520FAB" w:rsidP="005343B4">
            <w:pPr>
              <w:rPr>
                <w:rFonts w:ascii="Times New Roman" w:hAnsi="Times New Roman"/>
                <w:bCs/>
                <w:szCs w:val="20"/>
              </w:rPr>
            </w:pPr>
            <w:r>
              <w:rPr>
                <w:rFonts w:ascii="Times New Roman" w:hAnsi="Times New Roman"/>
                <w:bCs/>
                <w:szCs w:val="20"/>
              </w:rPr>
              <w:t>Integer</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 xml:space="preserve">Optional </w:t>
            </w:r>
          </w:p>
        </w:tc>
      </w:tr>
      <w:tr w:rsidR="00520FAB" w:rsidRPr="00871803" w:rsidTr="005343B4">
        <w:trPr>
          <w:trHeight w:val="283"/>
        </w:trPr>
        <w:tc>
          <w:tcPr>
            <w:tcW w:w="2790" w:type="dxa"/>
            <w:vAlign w:val="center"/>
          </w:tcPr>
          <w:p w:rsidR="00520FAB" w:rsidRDefault="00520FAB" w:rsidP="005343B4">
            <w:pPr>
              <w:rPr>
                <w:rFonts w:ascii="Times New Roman" w:hAnsi="Times New Roman"/>
                <w:bCs/>
                <w:szCs w:val="20"/>
              </w:rPr>
            </w:pPr>
            <w:r>
              <w:rPr>
                <w:rFonts w:ascii="Times New Roman" w:hAnsi="Times New Roman"/>
                <w:bCs/>
                <w:szCs w:val="20"/>
              </w:rPr>
              <w:lastRenderedPageBreak/>
              <w:t>Required</w:t>
            </w:r>
          </w:p>
        </w:tc>
        <w:tc>
          <w:tcPr>
            <w:tcW w:w="441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Yes No Type</w:t>
            </w: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5343B4">
        <w:trPr>
          <w:trHeight w:val="283"/>
        </w:trPr>
        <w:tc>
          <w:tcPr>
            <w:tcW w:w="2790" w:type="dxa"/>
            <w:vAlign w:val="center"/>
          </w:tcPr>
          <w:p w:rsidR="00520FAB" w:rsidRDefault="00520FAB" w:rsidP="005343B4">
            <w:pPr>
              <w:rPr>
                <w:rFonts w:ascii="Times New Roman" w:hAnsi="Times New Roman"/>
                <w:bCs/>
                <w:szCs w:val="20"/>
              </w:rPr>
            </w:pPr>
            <w:r>
              <w:rPr>
                <w:rFonts w:ascii="Times New Roman" w:hAnsi="Times New Roman"/>
                <w:bCs/>
                <w:szCs w:val="20"/>
              </w:rPr>
              <w:t>Mask</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5343B4">
        <w:trPr>
          <w:trHeight w:val="283"/>
        </w:trPr>
        <w:tc>
          <w:tcPr>
            <w:tcW w:w="2790" w:type="dxa"/>
            <w:vAlign w:val="center"/>
          </w:tcPr>
          <w:p w:rsidR="00520FAB" w:rsidRDefault="00520FAB" w:rsidP="005343B4">
            <w:pPr>
              <w:rPr>
                <w:rFonts w:ascii="Times New Roman" w:hAnsi="Times New Roman"/>
                <w:bCs/>
                <w:szCs w:val="20"/>
              </w:rPr>
            </w:pPr>
            <w:r>
              <w:rPr>
                <w:rFonts w:ascii="Times New Roman" w:hAnsi="Times New Roman"/>
                <w:bCs/>
                <w:szCs w:val="20"/>
              </w:rPr>
              <w:t>Pattern</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5343B4">
        <w:trPr>
          <w:trHeight w:val="283"/>
        </w:trPr>
        <w:tc>
          <w:tcPr>
            <w:tcW w:w="2790" w:type="dxa"/>
            <w:vAlign w:val="center"/>
          </w:tcPr>
          <w:p w:rsidR="00520FAB" w:rsidRDefault="00520FAB" w:rsidP="005343B4">
            <w:pPr>
              <w:rPr>
                <w:rFonts w:ascii="Times New Roman" w:hAnsi="Times New Roman"/>
                <w:bCs/>
                <w:szCs w:val="20"/>
              </w:rPr>
            </w:pPr>
            <w:r>
              <w:rPr>
                <w:rFonts w:ascii="Times New Roman" w:hAnsi="Times New Roman"/>
                <w:bCs/>
                <w:szCs w:val="20"/>
              </w:rPr>
              <w:t>Value</w:t>
            </w:r>
          </w:p>
        </w:tc>
        <w:tc>
          <w:tcPr>
            <w:tcW w:w="4410" w:type="dxa"/>
            <w:vAlign w:val="center"/>
          </w:tcPr>
          <w:p w:rsidR="00520FAB"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5343B4">
        <w:trPr>
          <w:trHeight w:val="283"/>
        </w:trPr>
        <w:tc>
          <w:tcPr>
            <w:tcW w:w="2790" w:type="dxa"/>
            <w:vAlign w:val="center"/>
          </w:tcPr>
          <w:p w:rsidR="00520FAB" w:rsidRDefault="00520FAB" w:rsidP="005343B4">
            <w:pPr>
              <w:rPr>
                <w:rFonts w:ascii="Times New Roman" w:hAnsi="Times New Roman"/>
                <w:bCs/>
                <w:szCs w:val="20"/>
              </w:rPr>
            </w:pPr>
            <w:r>
              <w:rPr>
                <w:rFonts w:ascii="Times New Roman" w:hAnsi="Times New Roman"/>
                <w:bCs/>
                <w:szCs w:val="20"/>
              </w:rPr>
              <w:t>Editable</w:t>
            </w:r>
          </w:p>
        </w:tc>
        <w:tc>
          <w:tcPr>
            <w:tcW w:w="4410" w:type="dxa"/>
            <w:vAlign w:val="center"/>
          </w:tcPr>
          <w:p w:rsidR="00520FAB" w:rsidRDefault="00520FAB" w:rsidP="005343B4">
            <w:pPr>
              <w:rPr>
                <w:rFonts w:ascii="Times New Roman" w:hAnsi="Times New Roman"/>
                <w:bCs/>
                <w:szCs w:val="20"/>
              </w:rPr>
            </w:pPr>
            <w:r>
              <w:rPr>
                <w:rFonts w:ascii="Times New Roman" w:hAnsi="Times New Roman"/>
                <w:bCs/>
                <w:szCs w:val="20"/>
              </w:rPr>
              <w:t>Yes No Type</w:t>
            </w:r>
          </w:p>
        </w:tc>
        <w:tc>
          <w:tcPr>
            <w:tcW w:w="1080" w:type="dxa"/>
            <w:vAlign w:val="center"/>
          </w:tcPr>
          <w:p w:rsidR="00520FAB" w:rsidRPr="00704FA2" w:rsidRDefault="00520FAB" w:rsidP="005343B4">
            <w:pPr>
              <w:rPr>
                <w:rFonts w:ascii="Times New Roman" w:hAnsi="Times New Roman"/>
                <w:bCs/>
                <w:szCs w:val="20"/>
              </w:rPr>
            </w:pPr>
          </w:p>
        </w:tc>
        <w:tc>
          <w:tcPr>
            <w:tcW w:w="90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71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bl>
    <w:p w:rsidR="00520FAB" w:rsidRDefault="00520FAB" w:rsidP="00BD09BF">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15</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affinity-attribute</w:t>
      </w:r>
    </w:p>
    <w:p w:rsidR="00520FAB" w:rsidRPr="001E5892" w:rsidRDefault="00520FAB" w:rsidP="000A0C93">
      <w:pPr>
        <w:pStyle w:val="Heading6"/>
        <w:numPr>
          <w:numberingChange w:id="202" w:author="pcampos" w:date="2013-05-02T16:12:00Z" w:original="%1:4:0:.%2:2:0:.%3:1:0:.%4:1:0:.%5:1:0:.%6:5:0:"/>
        </w:numPr>
      </w:pPr>
      <w:bookmarkStart w:id="203" w:name="_Toc303585112"/>
      <w:bookmarkStart w:id="204" w:name="_Toc316304717"/>
      <w:r>
        <w:t>feature</w:t>
      </w:r>
      <w:bookmarkEnd w:id="203"/>
      <w:bookmarkEnd w:id="204"/>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95652F" w:rsidTr="000A0C93">
        <w:trPr>
          <w:trHeight w:val="209"/>
          <w:tblHeader/>
        </w:trPr>
        <w:tc>
          <w:tcPr>
            <w:tcW w:w="2790" w:type="dxa"/>
            <w:shd w:val="clear" w:color="auto" w:fill="8DB3E2"/>
          </w:tcPr>
          <w:p w:rsidR="00520FAB" w:rsidRPr="0095652F" w:rsidRDefault="00520FAB" w:rsidP="005343B4">
            <w:pPr>
              <w:pStyle w:val="BodyText"/>
              <w:rPr>
                <w:rFonts w:ascii="Times New Roman" w:hAnsi="Times New Roman"/>
                <w:b/>
                <w:szCs w:val="20"/>
              </w:rPr>
            </w:pPr>
            <w:r w:rsidRPr="0095652F">
              <w:rPr>
                <w:rFonts w:ascii="Times New Roman" w:hAnsi="Times New Roman"/>
                <w:b/>
                <w:szCs w:val="20"/>
              </w:rPr>
              <w:t>XML Tag Name / Field Name</w:t>
            </w:r>
          </w:p>
        </w:tc>
        <w:tc>
          <w:tcPr>
            <w:tcW w:w="441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Description / Notes</w:t>
            </w:r>
          </w:p>
        </w:tc>
        <w:tc>
          <w:tcPr>
            <w:tcW w:w="108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Length</w:t>
            </w:r>
          </w:p>
        </w:tc>
        <w:tc>
          <w:tcPr>
            <w:tcW w:w="108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Type</w:t>
            </w:r>
          </w:p>
        </w:tc>
        <w:tc>
          <w:tcPr>
            <w:tcW w:w="153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Values</w:t>
            </w:r>
          </w:p>
        </w:tc>
        <w:tc>
          <w:tcPr>
            <w:tcW w:w="1620" w:type="dxa"/>
            <w:shd w:val="clear" w:color="auto" w:fill="8DB3E2"/>
          </w:tcPr>
          <w:p w:rsidR="00520FAB" w:rsidRPr="0095652F" w:rsidRDefault="00520FAB" w:rsidP="005343B4">
            <w:pPr>
              <w:pStyle w:val="BodyText"/>
              <w:rPr>
                <w:rFonts w:ascii="Times New Roman" w:hAnsi="Times New Roman"/>
                <w:b/>
                <w:szCs w:val="20"/>
                <w:lang w:val="fr-FR"/>
              </w:rPr>
            </w:pPr>
            <w:r w:rsidRPr="0095652F">
              <w:rPr>
                <w:rFonts w:ascii="Times New Roman" w:hAnsi="Times New Roman"/>
                <w:b/>
                <w:szCs w:val="20"/>
                <w:lang w:val="fr-FR"/>
              </w:rPr>
              <w:t>Req/Opt/Choice</w:t>
            </w:r>
          </w:p>
        </w:tc>
      </w:tr>
      <w:tr w:rsidR="00520FAB" w:rsidRPr="00871803" w:rsidTr="000A0C93">
        <w:trPr>
          <w:trHeight w:val="283"/>
        </w:trPr>
        <w:tc>
          <w:tcPr>
            <w:tcW w:w="2790" w:type="dxa"/>
            <w:vAlign w:val="center"/>
          </w:tcPr>
          <w:p w:rsidR="00520FAB" w:rsidRPr="00704FA2" w:rsidRDefault="00520FAB" w:rsidP="005343B4">
            <w:pPr>
              <w:rPr>
                <w:rFonts w:ascii="Times New Roman" w:hAnsi="Times New Roman"/>
                <w:bCs/>
                <w:sz w:val="18"/>
                <w:szCs w:val="18"/>
              </w:rPr>
            </w:pPr>
            <w:r>
              <w:rPr>
                <w:rFonts w:ascii="Times New Roman" w:hAnsi="Times New Roman"/>
                <w:bCs/>
                <w:sz w:val="18"/>
                <w:szCs w:val="18"/>
              </w:rPr>
              <w:t>Feature-id</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String</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0A0C93">
        <w:trPr>
          <w:trHeight w:val="283"/>
        </w:trPr>
        <w:tc>
          <w:tcPr>
            <w:tcW w:w="2790" w:type="dxa"/>
            <w:vAlign w:val="center"/>
          </w:tcPr>
          <w:p w:rsidR="00520FAB" w:rsidRPr="00704FA2" w:rsidRDefault="00520FAB" w:rsidP="005343B4">
            <w:pPr>
              <w:rPr>
                <w:rFonts w:ascii="Times New Roman" w:hAnsi="Times New Roman"/>
                <w:bCs/>
                <w:sz w:val="18"/>
                <w:szCs w:val="18"/>
              </w:rPr>
            </w:pPr>
            <w:r w:rsidRPr="00704FA2">
              <w:rPr>
                <w:rFonts w:ascii="Times New Roman" w:hAnsi="Times New Roman"/>
                <w:bCs/>
                <w:sz w:val="18"/>
                <w:szCs w:val="18"/>
              </w:rPr>
              <w:t>feature-code</w:t>
            </w:r>
          </w:p>
        </w:tc>
        <w:tc>
          <w:tcPr>
            <w:tcW w:w="441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Code for the feature</w:t>
            </w:r>
          </w:p>
        </w:tc>
        <w:tc>
          <w:tcPr>
            <w:tcW w:w="108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10</w:t>
            </w:r>
          </w:p>
        </w:tc>
        <w:tc>
          <w:tcPr>
            <w:tcW w:w="108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String</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sidRPr="00704FA2">
              <w:rPr>
                <w:rFonts w:ascii="Times New Roman" w:hAnsi="Times New Roman"/>
                <w:bCs/>
                <w:szCs w:val="20"/>
              </w:rPr>
              <w:t>Required</w:t>
            </w:r>
          </w:p>
        </w:tc>
      </w:tr>
      <w:tr w:rsidR="00520FAB" w:rsidRPr="00871803" w:rsidTr="000A0C93">
        <w:trPr>
          <w:trHeight w:val="283"/>
        </w:trPr>
        <w:tc>
          <w:tcPr>
            <w:tcW w:w="2790" w:type="dxa"/>
            <w:vAlign w:val="center"/>
          </w:tcPr>
          <w:p w:rsidR="00520FAB" w:rsidRPr="00704FA2" w:rsidRDefault="00520FAB" w:rsidP="005343B4">
            <w:pPr>
              <w:rPr>
                <w:rFonts w:ascii="Times New Roman" w:hAnsi="Times New Roman"/>
                <w:bCs/>
                <w:sz w:val="18"/>
                <w:szCs w:val="18"/>
              </w:rPr>
            </w:pPr>
            <w:r>
              <w:rPr>
                <w:rFonts w:ascii="Times New Roman" w:hAnsi="Times New Roman"/>
                <w:bCs/>
                <w:sz w:val="18"/>
                <w:szCs w:val="18"/>
              </w:rPr>
              <w:t>Feature-name</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String</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0A0C93">
        <w:trPr>
          <w:trHeight w:val="283"/>
        </w:trPr>
        <w:tc>
          <w:tcPr>
            <w:tcW w:w="2790" w:type="dxa"/>
            <w:vAlign w:val="center"/>
          </w:tcPr>
          <w:p w:rsidR="00520FAB" w:rsidRDefault="00520FAB" w:rsidP="005343B4">
            <w:pPr>
              <w:rPr>
                <w:rFonts w:ascii="Times New Roman" w:hAnsi="Times New Roman"/>
                <w:bCs/>
                <w:sz w:val="18"/>
                <w:szCs w:val="18"/>
              </w:rPr>
            </w:pPr>
            <w:r>
              <w:rPr>
                <w:rFonts w:ascii="Times New Roman" w:hAnsi="Times New Roman"/>
                <w:bCs/>
                <w:sz w:val="18"/>
                <w:szCs w:val="18"/>
              </w:rPr>
              <w:t>Feature-desc</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0A0C93">
        <w:trPr>
          <w:trHeight w:val="283"/>
        </w:trPr>
        <w:tc>
          <w:tcPr>
            <w:tcW w:w="2790" w:type="dxa"/>
            <w:vAlign w:val="center"/>
          </w:tcPr>
          <w:p w:rsidR="00520FAB" w:rsidRDefault="00520FAB" w:rsidP="005343B4">
            <w:pPr>
              <w:rPr>
                <w:rFonts w:ascii="Times New Roman" w:hAnsi="Times New Roman"/>
                <w:bCs/>
                <w:sz w:val="18"/>
                <w:szCs w:val="18"/>
              </w:rPr>
            </w:pPr>
            <w:r>
              <w:rPr>
                <w:rFonts w:ascii="Times New Roman" w:hAnsi="Times New Roman"/>
                <w:bCs/>
                <w:sz w:val="18"/>
                <w:szCs w:val="18"/>
              </w:rPr>
              <w:t>Allowed-number-ranges</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100</w:t>
            </w:r>
          </w:p>
        </w:tc>
        <w:tc>
          <w:tcPr>
            <w:tcW w:w="108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0A0C93">
        <w:trPr>
          <w:trHeight w:val="283"/>
        </w:trPr>
        <w:tc>
          <w:tcPr>
            <w:tcW w:w="2790" w:type="dxa"/>
            <w:vAlign w:val="center"/>
          </w:tcPr>
          <w:p w:rsidR="00520FAB" w:rsidRDefault="00520FAB" w:rsidP="005343B4">
            <w:pPr>
              <w:rPr>
                <w:rFonts w:ascii="Times New Roman" w:hAnsi="Times New Roman"/>
                <w:bCs/>
                <w:sz w:val="18"/>
                <w:szCs w:val="18"/>
              </w:rPr>
            </w:pPr>
            <w:r>
              <w:rPr>
                <w:rFonts w:ascii="Times New Roman" w:hAnsi="Times New Roman"/>
                <w:bCs/>
                <w:sz w:val="18"/>
                <w:szCs w:val="18"/>
              </w:rPr>
              <w:t>Number-range-size</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bCs/>
                <w:szCs w:val="20"/>
              </w:rPr>
            </w:pPr>
            <w:r>
              <w:rPr>
                <w:rFonts w:ascii="Times New Roman" w:hAnsi="Times New Roman"/>
                <w:bCs/>
                <w:szCs w:val="20"/>
              </w:rPr>
              <w:t>10000</w:t>
            </w:r>
          </w:p>
        </w:tc>
        <w:tc>
          <w:tcPr>
            <w:tcW w:w="1080" w:type="dxa"/>
            <w:vAlign w:val="center"/>
          </w:tcPr>
          <w:p w:rsidR="00520FAB" w:rsidRDefault="00520FAB" w:rsidP="005343B4">
            <w:pPr>
              <w:rPr>
                <w:rFonts w:ascii="Times New Roman" w:hAnsi="Times New Roman"/>
                <w:bCs/>
                <w:szCs w:val="20"/>
              </w:rPr>
            </w:pPr>
            <w:r>
              <w:rPr>
                <w:rFonts w:ascii="Times New Roman" w:hAnsi="Times New Roman"/>
                <w:bCs/>
                <w:szCs w:val="20"/>
              </w:rPr>
              <w:t>String</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0A0C93">
        <w:trPr>
          <w:trHeight w:val="283"/>
        </w:trPr>
        <w:tc>
          <w:tcPr>
            <w:tcW w:w="2790" w:type="dxa"/>
            <w:vAlign w:val="center"/>
          </w:tcPr>
          <w:p w:rsidR="00520FAB" w:rsidRDefault="00520FAB" w:rsidP="005343B4">
            <w:pPr>
              <w:rPr>
                <w:rFonts w:ascii="Times New Roman" w:hAnsi="Times New Roman"/>
                <w:bCs/>
                <w:sz w:val="18"/>
                <w:szCs w:val="18"/>
              </w:rPr>
            </w:pPr>
            <w:r>
              <w:rPr>
                <w:rFonts w:ascii="Times New Roman" w:hAnsi="Times New Roman"/>
                <w:bCs/>
                <w:sz w:val="18"/>
                <w:szCs w:val="18"/>
              </w:rPr>
              <w:t>Msisdn-ind</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bCs/>
                <w:szCs w:val="20"/>
              </w:rPr>
            </w:pPr>
            <w:r>
              <w:rPr>
                <w:rFonts w:ascii="Times New Roman" w:hAnsi="Times New Roman"/>
                <w:bCs/>
                <w:szCs w:val="20"/>
              </w:rPr>
              <w:t>Boolean</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 xml:space="preserve">Optional </w:t>
            </w:r>
          </w:p>
        </w:tc>
      </w:tr>
      <w:tr w:rsidR="00520FAB" w:rsidRPr="00871803" w:rsidTr="000A0C93">
        <w:trPr>
          <w:trHeight w:val="283"/>
        </w:trPr>
        <w:tc>
          <w:tcPr>
            <w:tcW w:w="2790" w:type="dxa"/>
            <w:vAlign w:val="center"/>
          </w:tcPr>
          <w:p w:rsidR="00520FAB" w:rsidRDefault="00520FAB" w:rsidP="005343B4">
            <w:pPr>
              <w:rPr>
                <w:rFonts w:ascii="Times New Roman" w:hAnsi="Times New Roman"/>
                <w:bCs/>
                <w:sz w:val="18"/>
                <w:szCs w:val="18"/>
              </w:rPr>
            </w:pPr>
            <w:r>
              <w:rPr>
                <w:rFonts w:ascii="Times New Roman" w:hAnsi="Times New Roman"/>
                <w:bCs/>
                <w:sz w:val="18"/>
                <w:szCs w:val="18"/>
              </w:rPr>
              <w:t>Effective-date</w:t>
            </w:r>
          </w:p>
        </w:tc>
        <w:tc>
          <w:tcPr>
            <w:tcW w:w="441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bCs/>
                <w:szCs w:val="20"/>
              </w:rPr>
            </w:pPr>
          </w:p>
        </w:tc>
        <w:tc>
          <w:tcPr>
            <w:tcW w:w="1080" w:type="dxa"/>
            <w:vAlign w:val="center"/>
          </w:tcPr>
          <w:p w:rsidR="00520FAB" w:rsidRDefault="00520FAB" w:rsidP="005343B4">
            <w:pPr>
              <w:rPr>
                <w:rFonts w:ascii="Times New Roman" w:hAnsi="Times New Roman"/>
                <w:bCs/>
                <w:szCs w:val="20"/>
              </w:rPr>
            </w:pPr>
            <w:r>
              <w:rPr>
                <w:rFonts w:ascii="Times New Roman" w:hAnsi="Times New Roman"/>
                <w:bCs/>
                <w:szCs w:val="20"/>
              </w:rPr>
              <w:t>dateTime</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Default="00520FAB" w:rsidP="005343B4">
            <w:pPr>
              <w:jc w:val="center"/>
              <w:rPr>
                <w:rFonts w:ascii="Times New Roman" w:hAnsi="Times New Roman"/>
                <w:bCs/>
                <w:szCs w:val="20"/>
              </w:rPr>
            </w:pPr>
            <w:r>
              <w:rPr>
                <w:rFonts w:ascii="Times New Roman" w:hAnsi="Times New Roman"/>
                <w:bCs/>
                <w:szCs w:val="20"/>
              </w:rPr>
              <w:t>Optional</w:t>
            </w:r>
          </w:p>
        </w:tc>
      </w:tr>
      <w:tr w:rsidR="00520FAB" w:rsidRPr="00871803" w:rsidTr="000A0C93">
        <w:trPr>
          <w:trHeight w:val="283"/>
        </w:trPr>
        <w:tc>
          <w:tcPr>
            <w:tcW w:w="279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expiration-date</w:t>
            </w:r>
          </w:p>
        </w:tc>
        <w:tc>
          <w:tcPr>
            <w:tcW w:w="441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Identifies that associated feature-code needs to be removed from existing customer</w:t>
            </w:r>
          </w:p>
        </w:tc>
        <w:tc>
          <w:tcPr>
            <w:tcW w:w="1080" w:type="dxa"/>
            <w:vAlign w:val="center"/>
          </w:tcPr>
          <w:p w:rsidR="00520FAB" w:rsidRPr="00704FA2" w:rsidRDefault="00520FAB" w:rsidP="005343B4">
            <w:pPr>
              <w:rPr>
                <w:rFonts w:ascii="Times New Roman" w:hAnsi="Times New Roman"/>
                <w:bCs/>
                <w:szCs w:val="20"/>
              </w:rPr>
            </w:pPr>
          </w:p>
        </w:tc>
        <w:tc>
          <w:tcPr>
            <w:tcW w:w="108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DateTime</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sidRPr="00704FA2">
              <w:rPr>
                <w:rFonts w:ascii="Times New Roman" w:hAnsi="Times New Roman"/>
                <w:bCs/>
                <w:szCs w:val="20"/>
              </w:rPr>
              <w:t>Optional</w:t>
            </w:r>
          </w:p>
        </w:tc>
      </w:tr>
      <w:tr w:rsidR="00520FAB" w:rsidRPr="00871803" w:rsidTr="000A0C93">
        <w:trPr>
          <w:trHeight w:val="283"/>
        </w:trPr>
        <w:tc>
          <w:tcPr>
            <w:tcW w:w="2790" w:type="dxa"/>
            <w:vAlign w:val="center"/>
          </w:tcPr>
          <w:p w:rsidR="00520FAB" w:rsidRPr="00704FA2" w:rsidRDefault="00520FAB" w:rsidP="005343B4">
            <w:pPr>
              <w:rPr>
                <w:rFonts w:ascii="Times New Roman" w:hAnsi="Times New Roman"/>
                <w:bCs/>
                <w:sz w:val="18"/>
                <w:szCs w:val="18"/>
              </w:rPr>
            </w:pPr>
            <w:r>
              <w:rPr>
                <w:rFonts w:ascii="Times New Roman" w:hAnsi="Times New Roman"/>
                <w:bCs/>
                <w:sz w:val="18"/>
                <w:szCs w:val="18"/>
              </w:rPr>
              <w:t>Product-definition</w:t>
            </w:r>
          </w:p>
        </w:tc>
        <w:tc>
          <w:tcPr>
            <w:tcW w:w="4410" w:type="dxa"/>
            <w:vAlign w:val="center"/>
          </w:tcPr>
          <w:p w:rsidR="00520FAB" w:rsidRPr="00704FA2" w:rsidRDefault="00520FAB" w:rsidP="005343B4">
            <w:pPr>
              <w:rPr>
                <w:rFonts w:ascii="Times New Roman" w:hAnsi="Times New Roman"/>
                <w:bCs/>
                <w:szCs w:val="20"/>
              </w:rPr>
            </w:pPr>
            <w:r>
              <w:rPr>
                <w:rFonts w:ascii="Times New Roman" w:hAnsi="Times New Roman"/>
                <w:bCs/>
                <w:szCs w:val="20"/>
              </w:rPr>
              <w:t>0 to many product-definition structures</w:t>
            </w:r>
          </w:p>
        </w:tc>
        <w:tc>
          <w:tcPr>
            <w:tcW w:w="1080" w:type="dxa"/>
            <w:vAlign w:val="center"/>
          </w:tcPr>
          <w:p w:rsidR="00520FAB" w:rsidRPr="00704FA2" w:rsidRDefault="00520FAB" w:rsidP="005343B4">
            <w:pPr>
              <w:rPr>
                <w:rFonts w:ascii="Times New Roman" w:hAnsi="Times New Roman"/>
                <w:bCs/>
                <w:szCs w:val="20"/>
              </w:rPr>
            </w:pPr>
            <w:r w:rsidRPr="00704FA2">
              <w:rPr>
                <w:rFonts w:ascii="Times New Roman" w:hAnsi="Times New Roman"/>
                <w:bCs/>
                <w:szCs w:val="20"/>
              </w:rPr>
              <w:t>N/A</w:t>
            </w:r>
          </w:p>
        </w:tc>
        <w:tc>
          <w:tcPr>
            <w:tcW w:w="1080" w:type="dxa"/>
          </w:tcPr>
          <w:p w:rsidR="00520FAB" w:rsidRPr="00704FA2" w:rsidRDefault="00520FAB" w:rsidP="005343B4">
            <w:pPr>
              <w:rPr>
                <w:rFonts w:ascii="Times New Roman" w:hAnsi="Times New Roman"/>
              </w:rPr>
            </w:pPr>
            <w:r>
              <w:rPr>
                <w:rFonts w:ascii="Times New Roman" w:hAnsi="Times New Roman"/>
              </w:rPr>
              <w:t>s</w:t>
            </w:r>
            <w:r w:rsidRPr="00704FA2">
              <w:rPr>
                <w:rFonts w:ascii="Times New Roman" w:hAnsi="Times New Roman"/>
              </w:rPr>
              <w:t>tructure</w:t>
            </w:r>
          </w:p>
        </w:tc>
        <w:tc>
          <w:tcPr>
            <w:tcW w:w="1530" w:type="dxa"/>
            <w:vAlign w:val="center"/>
          </w:tcPr>
          <w:p w:rsidR="00520FAB" w:rsidRPr="00704FA2" w:rsidRDefault="00520FAB" w:rsidP="005343B4">
            <w:pPr>
              <w:rPr>
                <w:rFonts w:ascii="Times New Roman" w:hAnsi="Times New Roman"/>
                <w:bCs/>
                <w:szCs w:val="20"/>
              </w:rPr>
            </w:pPr>
          </w:p>
        </w:tc>
        <w:tc>
          <w:tcPr>
            <w:tcW w:w="1620" w:type="dxa"/>
            <w:vAlign w:val="center"/>
          </w:tcPr>
          <w:p w:rsidR="00520FAB" w:rsidRPr="00704FA2" w:rsidRDefault="00520FAB" w:rsidP="005343B4">
            <w:pPr>
              <w:jc w:val="center"/>
              <w:rPr>
                <w:rFonts w:ascii="Times New Roman" w:hAnsi="Times New Roman"/>
                <w:bCs/>
                <w:szCs w:val="20"/>
              </w:rPr>
            </w:pPr>
            <w:r w:rsidRPr="00704FA2">
              <w:rPr>
                <w:rFonts w:ascii="Times New Roman" w:hAnsi="Times New Roman"/>
                <w:bCs/>
                <w:szCs w:val="20"/>
              </w:rPr>
              <w:t>Optional</w:t>
            </w:r>
          </w:p>
        </w:tc>
      </w:tr>
    </w:tbl>
    <w:p w:rsidR="00520FAB" w:rsidRPr="00871803" w:rsidRDefault="00520FAB" w:rsidP="000A0C93">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16</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feature</w:t>
      </w:r>
    </w:p>
    <w:p w:rsidR="00520FAB" w:rsidRPr="000A0C93" w:rsidRDefault="00520FAB" w:rsidP="000A0C93"/>
    <w:p w:rsidR="00520FAB" w:rsidRPr="00FB0DC9" w:rsidRDefault="00520FAB" w:rsidP="00FB0DC9">
      <w:pPr>
        <w:pStyle w:val="Heading7"/>
        <w:numPr>
          <w:numberingChange w:id="205" w:author="pcampos" w:date="2013-05-02T16:12:00Z" w:original="%1:4:0:.%2:2:0:.%3:1:0:.%4:1:0:.%5:1:0:.%6:5:0:.%7:1:0:"/>
        </w:numPr>
        <w:rPr>
          <w:b/>
        </w:rPr>
      </w:pPr>
      <w:bookmarkStart w:id="206" w:name="_Toc316304718"/>
      <w:bookmarkEnd w:id="197"/>
      <w:r w:rsidRPr="00FB0DC9">
        <w:rPr>
          <w:b/>
        </w:rPr>
        <w:t>product-definition</w:t>
      </w:r>
      <w:bookmarkEnd w:id="206"/>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C5289D" w:rsidRDefault="00520FAB" w:rsidP="005343B4">
            <w:pPr>
              <w:pStyle w:val="BodyText"/>
              <w:rPr>
                <w:rFonts w:ascii="Times New Roman" w:hAnsi="Times New Roman"/>
                <w:b/>
                <w:szCs w:val="20"/>
              </w:rPr>
            </w:pPr>
            <w:r w:rsidRPr="00C5289D">
              <w:rPr>
                <w:rFonts w:ascii="Times New Roman" w:hAnsi="Times New Roman"/>
                <w:b/>
                <w:szCs w:val="20"/>
              </w:rPr>
              <w:t>XML Tag Name / Field Name</w:t>
            </w:r>
          </w:p>
        </w:tc>
        <w:tc>
          <w:tcPr>
            <w:tcW w:w="4410" w:type="dxa"/>
            <w:shd w:val="clear" w:color="auto" w:fill="95B3D7"/>
          </w:tcPr>
          <w:p w:rsidR="00520FAB" w:rsidRPr="00C5289D" w:rsidRDefault="00520FAB" w:rsidP="005343B4">
            <w:pPr>
              <w:pStyle w:val="BodyText"/>
              <w:rPr>
                <w:rFonts w:ascii="Times New Roman" w:hAnsi="Times New Roman"/>
                <w:b/>
                <w:szCs w:val="20"/>
                <w:lang w:val="fr-FR"/>
              </w:rPr>
            </w:pPr>
            <w:r w:rsidRPr="00C5289D">
              <w:rPr>
                <w:rFonts w:ascii="Times New Roman" w:hAnsi="Times New Roman"/>
                <w:b/>
                <w:szCs w:val="20"/>
                <w:lang w:val="fr-FR"/>
              </w:rPr>
              <w:t>Description / Notes</w:t>
            </w:r>
          </w:p>
        </w:tc>
        <w:tc>
          <w:tcPr>
            <w:tcW w:w="1080" w:type="dxa"/>
            <w:shd w:val="clear" w:color="auto" w:fill="95B3D7"/>
          </w:tcPr>
          <w:p w:rsidR="00520FAB" w:rsidRPr="00C5289D" w:rsidRDefault="00520FAB" w:rsidP="005343B4">
            <w:pPr>
              <w:pStyle w:val="BodyText"/>
              <w:rPr>
                <w:rFonts w:ascii="Times New Roman" w:hAnsi="Times New Roman"/>
                <w:b/>
                <w:szCs w:val="20"/>
                <w:lang w:val="fr-FR"/>
              </w:rPr>
            </w:pPr>
            <w:r w:rsidRPr="00C5289D">
              <w:rPr>
                <w:rFonts w:ascii="Times New Roman" w:hAnsi="Times New Roman"/>
                <w:b/>
                <w:szCs w:val="20"/>
                <w:lang w:val="fr-FR"/>
              </w:rPr>
              <w:t>Length</w:t>
            </w:r>
          </w:p>
        </w:tc>
        <w:tc>
          <w:tcPr>
            <w:tcW w:w="1080" w:type="dxa"/>
            <w:shd w:val="clear" w:color="auto" w:fill="95B3D7"/>
          </w:tcPr>
          <w:p w:rsidR="00520FAB" w:rsidRPr="00C5289D" w:rsidRDefault="00520FAB" w:rsidP="005343B4">
            <w:pPr>
              <w:pStyle w:val="BodyText"/>
              <w:rPr>
                <w:rFonts w:ascii="Times New Roman" w:hAnsi="Times New Roman"/>
                <w:b/>
                <w:szCs w:val="20"/>
                <w:lang w:val="fr-FR"/>
              </w:rPr>
            </w:pPr>
            <w:r w:rsidRPr="00C5289D">
              <w:rPr>
                <w:rFonts w:ascii="Times New Roman" w:hAnsi="Times New Roman"/>
                <w:b/>
                <w:szCs w:val="20"/>
                <w:lang w:val="fr-FR"/>
              </w:rPr>
              <w:t>Type</w:t>
            </w:r>
          </w:p>
        </w:tc>
        <w:tc>
          <w:tcPr>
            <w:tcW w:w="1530" w:type="dxa"/>
            <w:shd w:val="clear" w:color="auto" w:fill="95B3D7"/>
          </w:tcPr>
          <w:p w:rsidR="00520FAB" w:rsidRPr="00C5289D" w:rsidRDefault="00520FAB" w:rsidP="005343B4">
            <w:pPr>
              <w:pStyle w:val="BodyText"/>
              <w:rPr>
                <w:rFonts w:ascii="Times New Roman" w:hAnsi="Times New Roman"/>
                <w:b/>
                <w:szCs w:val="20"/>
                <w:lang w:val="fr-FR"/>
              </w:rPr>
            </w:pPr>
            <w:r w:rsidRPr="00C5289D">
              <w:rPr>
                <w:rFonts w:ascii="Times New Roman" w:hAnsi="Times New Roman"/>
                <w:b/>
                <w:szCs w:val="20"/>
                <w:lang w:val="fr-FR"/>
              </w:rPr>
              <w:t>Values</w:t>
            </w:r>
          </w:p>
        </w:tc>
        <w:tc>
          <w:tcPr>
            <w:tcW w:w="1620" w:type="dxa"/>
            <w:shd w:val="clear" w:color="auto" w:fill="95B3D7"/>
          </w:tcPr>
          <w:p w:rsidR="00520FAB" w:rsidRPr="00C5289D" w:rsidRDefault="00520FAB" w:rsidP="005343B4">
            <w:pPr>
              <w:pStyle w:val="BodyText"/>
              <w:rPr>
                <w:rFonts w:ascii="Times New Roman" w:hAnsi="Times New Roman"/>
                <w:b/>
                <w:szCs w:val="20"/>
                <w:lang w:val="fr-FR"/>
              </w:rPr>
            </w:pPr>
            <w:r w:rsidRPr="00C5289D">
              <w:rPr>
                <w:rFonts w:ascii="Times New Roman" w:hAnsi="Times New Roman"/>
                <w:b/>
                <w:szCs w:val="20"/>
                <w:lang w:val="fr-FR"/>
              </w:rPr>
              <w:t>Req/Opt/Choice</w:t>
            </w:r>
          </w:p>
        </w:tc>
      </w:tr>
      <w:tr w:rsidR="00520FAB" w:rsidRPr="00077287" w:rsidTr="00C5289D">
        <w:trPr>
          <w:trHeight w:val="283"/>
        </w:trPr>
        <w:tc>
          <w:tcPr>
            <w:tcW w:w="2790" w:type="dxa"/>
            <w:vAlign w:val="center"/>
          </w:tcPr>
          <w:p w:rsidR="00520FAB" w:rsidRPr="00077287" w:rsidRDefault="00520FAB" w:rsidP="005343B4">
            <w:pPr>
              <w:rPr>
                <w:rFonts w:ascii="Times New Roman" w:hAnsi="Times New Roman"/>
                <w:szCs w:val="20"/>
              </w:rPr>
            </w:pPr>
            <w:r>
              <w:rPr>
                <w:rFonts w:ascii="Times New Roman" w:hAnsi="Times New Roman"/>
                <w:szCs w:val="20"/>
              </w:rPr>
              <w:t>Product-indicator</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r>
              <w:rPr>
                <w:rFonts w:ascii="Times New Roman" w:hAnsi="Times New Roman"/>
                <w:szCs w:val="20"/>
              </w:rPr>
              <w:t>String</w:t>
            </w:r>
          </w:p>
        </w:tc>
        <w:tc>
          <w:tcPr>
            <w:tcW w:w="1080" w:type="dxa"/>
            <w:vAlign w:val="center"/>
          </w:tcPr>
          <w:p w:rsidR="00520FAB" w:rsidRPr="00077287" w:rsidRDefault="00520FAB" w:rsidP="005343B4">
            <w:pPr>
              <w:rPr>
                <w:rFonts w:ascii="Times New Roman" w:hAnsi="Times New Roman"/>
              </w:rPr>
            </w:pP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Pr>
                <w:rFonts w:ascii="Times New Roman" w:hAnsi="Times New Roman"/>
              </w:rPr>
              <w:t>Optional</w:t>
            </w:r>
          </w:p>
        </w:tc>
      </w:tr>
    </w:tbl>
    <w:p w:rsidR="00520FAB" w:rsidRPr="00871803" w:rsidRDefault="00520FAB" w:rsidP="00007DFF">
      <w:pPr>
        <w:pStyle w:val="Caption"/>
        <w:ind w:left="540"/>
        <w:rPr>
          <w:rFonts w:ascii="Times New Roman" w:hAnsi="Times New Roman"/>
          <w:sz w:val="22"/>
          <w:szCs w:val="24"/>
        </w:rPr>
      </w:pPr>
      <w:r w:rsidRPr="00077287">
        <w:t xml:space="preserve"> </w:t>
      </w: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17</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product-definition</w:t>
      </w:r>
    </w:p>
    <w:p w:rsidR="00520FAB" w:rsidRPr="00077287" w:rsidRDefault="00520FAB" w:rsidP="00C31F38"/>
    <w:p w:rsidR="00520FAB" w:rsidRPr="00077287" w:rsidRDefault="00520FAB" w:rsidP="005343B4">
      <w:pPr>
        <w:pStyle w:val="Heading6"/>
        <w:numPr>
          <w:ilvl w:val="5"/>
          <w:numId w:val="1"/>
          <w:numberingChange w:id="207" w:author="pcampos" w:date="2013-05-02T16:12:00Z" w:original="%1:4:0:.%2:2:0:.%3:1:0:.%4:1:0:.%5:1:0:.%6:6:0:"/>
        </w:numPr>
      </w:pPr>
      <w:bookmarkStart w:id="208" w:name="_Toc316304719"/>
      <w:bookmarkStart w:id="209" w:name="_Toc297895995"/>
      <w:r w:rsidRPr="00077287">
        <w:lastRenderedPageBreak/>
        <w:t>data-allowances</w:t>
      </w:r>
      <w:bookmarkEnd w:id="208"/>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5343B4" w:rsidRDefault="00520FAB" w:rsidP="005343B4">
            <w:pPr>
              <w:pStyle w:val="BodyText"/>
              <w:rPr>
                <w:rFonts w:ascii="Times New Roman" w:hAnsi="Times New Roman"/>
                <w:b/>
                <w:szCs w:val="20"/>
              </w:rPr>
            </w:pPr>
            <w:r w:rsidRPr="005343B4">
              <w:rPr>
                <w:rFonts w:ascii="Times New Roman" w:hAnsi="Times New Roman"/>
                <w:b/>
                <w:szCs w:val="20"/>
              </w:rPr>
              <w:t>XML Tag Name / Field Name</w:t>
            </w:r>
          </w:p>
        </w:tc>
        <w:tc>
          <w:tcPr>
            <w:tcW w:w="4410" w:type="dxa"/>
            <w:shd w:val="clear" w:color="auto" w:fill="95B3D7"/>
          </w:tcPr>
          <w:p w:rsidR="00520FAB" w:rsidRPr="005343B4" w:rsidRDefault="00520FAB" w:rsidP="005343B4">
            <w:pPr>
              <w:pStyle w:val="BodyText"/>
              <w:rPr>
                <w:rFonts w:ascii="Times New Roman" w:hAnsi="Times New Roman"/>
                <w:b/>
                <w:szCs w:val="20"/>
                <w:lang w:val="fr-FR"/>
              </w:rPr>
            </w:pPr>
            <w:r w:rsidRPr="005343B4">
              <w:rPr>
                <w:rFonts w:ascii="Times New Roman" w:hAnsi="Times New Roman"/>
                <w:b/>
                <w:szCs w:val="20"/>
                <w:lang w:val="fr-FR"/>
              </w:rPr>
              <w:t>Description / Notes</w:t>
            </w:r>
          </w:p>
        </w:tc>
        <w:tc>
          <w:tcPr>
            <w:tcW w:w="1080" w:type="dxa"/>
            <w:shd w:val="clear" w:color="auto" w:fill="95B3D7"/>
          </w:tcPr>
          <w:p w:rsidR="00520FAB" w:rsidRPr="005343B4" w:rsidRDefault="00520FAB" w:rsidP="005343B4">
            <w:pPr>
              <w:pStyle w:val="BodyText"/>
              <w:rPr>
                <w:rFonts w:ascii="Times New Roman" w:hAnsi="Times New Roman"/>
                <w:b/>
                <w:szCs w:val="20"/>
                <w:lang w:val="fr-FR"/>
              </w:rPr>
            </w:pPr>
            <w:r w:rsidRPr="005343B4">
              <w:rPr>
                <w:rFonts w:ascii="Times New Roman" w:hAnsi="Times New Roman"/>
                <w:b/>
                <w:szCs w:val="20"/>
                <w:lang w:val="fr-FR"/>
              </w:rPr>
              <w:t>Length</w:t>
            </w:r>
          </w:p>
        </w:tc>
        <w:tc>
          <w:tcPr>
            <w:tcW w:w="1080" w:type="dxa"/>
            <w:shd w:val="clear" w:color="auto" w:fill="95B3D7"/>
          </w:tcPr>
          <w:p w:rsidR="00520FAB" w:rsidRPr="005343B4" w:rsidRDefault="00520FAB" w:rsidP="005343B4">
            <w:pPr>
              <w:pStyle w:val="BodyText"/>
              <w:rPr>
                <w:rFonts w:ascii="Times New Roman" w:hAnsi="Times New Roman"/>
                <w:b/>
                <w:szCs w:val="20"/>
                <w:lang w:val="fr-FR"/>
              </w:rPr>
            </w:pPr>
            <w:r w:rsidRPr="005343B4">
              <w:rPr>
                <w:rFonts w:ascii="Times New Roman" w:hAnsi="Times New Roman"/>
                <w:b/>
                <w:szCs w:val="20"/>
                <w:lang w:val="fr-FR"/>
              </w:rPr>
              <w:t>Type</w:t>
            </w:r>
          </w:p>
        </w:tc>
        <w:tc>
          <w:tcPr>
            <w:tcW w:w="1530" w:type="dxa"/>
            <w:shd w:val="clear" w:color="auto" w:fill="95B3D7"/>
          </w:tcPr>
          <w:p w:rsidR="00520FAB" w:rsidRPr="005343B4" w:rsidRDefault="00520FAB" w:rsidP="005343B4">
            <w:pPr>
              <w:pStyle w:val="BodyText"/>
              <w:rPr>
                <w:rFonts w:ascii="Times New Roman" w:hAnsi="Times New Roman"/>
                <w:b/>
                <w:szCs w:val="20"/>
                <w:lang w:val="fr-FR"/>
              </w:rPr>
            </w:pPr>
            <w:r w:rsidRPr="005343B4">
              <w:rPr>
                <w:rFonts w:ascii="Times New Roman" w:hAnsi="Times New Roman"/>
                <w:b/>
                <w:szCs w:val="20"/>
                <w:lang w:val="fr-FR"/>
              </w:rPr>
              <w:t>Values</w:t>
            </w:r>
          </w:p>
        </w:tc>
        <w:tc>
          <w:tcPr>
            <w:tcW w:w="1620" w:type="dxa"/>
            <w:shd w:val="clear" w:color="auto" w:fill="95B3D7"/>
          </w:tcPr>
          <w:p w:rsidR="00520FAB" w:rsidRPr="005343B4" w:rsidRDefault="00520FAB" w:rsidP="005343B4">
            <w:pPr>
              <w:pStyle w:val="BodyText"/>
              <w:rPr>
                <w:rFonts w:ascii="Times New Roman" w:hAnsi="Times New Roman"/>
                <w:b/>
                <w:szCs w:val="20"/>
                <w:lang w:val="fr-FR"/>
              </w:rPr>
            </w:pPr>
            <w:r w:rsidRPr="005343B4">
              <w:rPr>
                <w:rFonts w:ascii="Times New Roman" w:hAnsi="Times New Roman"/>
                <w:b/>
                <w:szCs w:val="20"/>
                <w:lang w:val="fr-FR"/>
              </w:rPr>
              <w:t>Req/Opt/Choice</w:t>
            </w:r>
          </w:p>
        </w:tc>
      </w:tr>
      <w:tr w:rsidR="00520FAB" w:rsidRPr="00077287" w:rsidTr="005343B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data-allowance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Defines the amount of data allowance</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br/>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rPr>
              <w:t>positiveInteger</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r w:rsidR="00520FAB" w:rsidRPr="00077287" w:rsidTr="005343B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data-allowance-type</w:t>
            </w:r>
          </w:p>
        </w:tc>
        <w:tc>
          <w:tcPr>
            <w:tcW w:w="4410" w:type="dxa"/>
            <w:vAlign w:val="center"/>
          </w:tcPr>
          <w:p w:rsidR="00520FAB" w:rsidRPr="00077287" w:rsidRDefault="00520FAB" w:rsidP="005343B4">
            <w:pPr>
              <w:rPr>
                <w:rFonts w:ascii="Times New Roman" w:hAnsi="Times New Roman"/>
                <w:bCs/>
                <w:szCs w:val="20"/>
              </w:rPr>
            </w:pPr>
            <w:r w:rsidRPr="00077287">
              <w:rPr>
                <w:rFonts w:ascii="Times New Roman" w:hAnsi="Times New Roman"/>
                <w:bCs/>
                <w:szCs w:val="20"/>
              </w:rPr>
              <w:t>Defines the type of data allowance</w:t>
            </w:r>
          </w:p>
        </w:tc>
        <w:tc>
          <w:tcPr>
            <w:tcW w:w="108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20</w:t>
            </w: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rPr>
              <w:t>String</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Required</w:t>
            </w:r>
          </w:p>
        </w:tc>
      </w:tr>
    </w:tbl>
    <w:p w:rsidR="00520FAB" w:rsidRPr="00871803" w:rsidRDefault="00520FAB" w:rsidP="00007DFF">
      <w:pPr>
        <w:pStyle w:val="Caption"/>
        <w:ind w:left="540"/>
        <w:rPr>
          <w:rFonts w:ascii="Times New Roman" w:hAnsi="Times New Roman"/>
          <w:sz w:val="22"/>
          <w:szCs w:val="24"/>
        </w:rPr>
      </w:pPr>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18</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data-allowances</w:t>
      </w:r>
    </w:p>
    <w:p w:rsidR="00520FAB" w:rsidRPr="00077287" w:rsidRDefault="00520FAB" w:rsidP="000A0C93">
      <w:pPr>
        <w:pStyle w:val="Heading6"/>
        <w:numPr>
          <w:numberingChange w:id="210" w:author="pcampos" w:date="2013-05-02T16:12:00Z" w:original="%1:4:0:.%2:2:0:.%3:1:0:.%4:1:0:.%5:1:0:.%6:7:0:"/>
        </w:numPr>
      </w:pPr>
      <w:bookmarkStart w:id="211" w:name="_Toc316304720"/>
      <w:r w:rsidRPr="00077287">
        <w:t>rebateBogxInfo</w:t>
      </w:r>
      <w:bookmarkEnd w:id="209"/>
      <w:bookmarkEnd w:id="21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9970C4" w:rsidRDefault="00520FAB" w:rsidP="005343B4">
            <w:pPr>
              <w:pStyle w:val="BodyText"/>
              <w:rPr>
                <w:rFonts w:ascii="Times New Roman" w:hAnsi="Times New Roman"/>
                <w:b/>
                <w:szCs w:val="20"/>
              </w:rPr>
            </w:pPr>
            <w:r w:rsidRPr="009970C4">
              <w:rPr>
                <w:rFonts w:ascii="Times New Roman" w:hAnsi="Times New Roman"/>
                <w:b/>
                <w:szCs w:val="20"/>
              </w:rPr>
              <w:t>XML Tag Name / Field Name</w:t>
            </w:r>
          </w:p>
        </w:tc>
        <w:tc>
          <w:tcPr>
            <w:tcW w:w="441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Description / Notes</w:t>
            </w:r>
          </w:p>
        </w:tc>
        <w:tc>
          <w:tcPr>
            <w:tcW w:w="108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Length</w:t>
            </w:r>
          </w:p>
        </w:tc>
        <w:tc>
          <w:tcPr>
            <w:tcW w:w="108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Type</w:t>
            </w:r>
          </w:p>
        </w:tc>
        <w:tc>
          <w:tcPr>
            <w:tcW w:w="153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Values</w:t>
            </w:r>
          </w:p>
        </w:tc>
        <w:tc>
          <w:tcPr>
            <w:tcW w:w="162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Req/Opt/Choice</w:t>
            </w:r>
          </w:p>
        </w:tc>
      </w:tr>
      <w:tr w:rsidR="00520FAB" w:rsidRPr="00077287" w:rsidTr="009970C4">
        <w:trPr>
          <w:trHeight w:val="283"/>
        </w:trPr>
        <w:tc>
          <w:tcPr>
            <w:tcW w:w="2790" w:type="dxa"/>
            <w:vAlign w:val="center"/>
          </w:tcPr>
          <w:p w:rsidR="00520FAB" w:rsidRPr="00077287" w:rsidRDefault="00520FAB" w:rsidP="005343B4">
            <w:pPr>
              <w:rPr>
                <w:rFonts w:ascii="Times New Roman" w:hAnsi="Times New Roman"/>
                <w:szCs w:val="20"/>
              </w:rPr>
            </w:pPr>
            <w:r w:rsidRPr="00077287">
              <w:rPr>
                <w:rFonts w:ascii="Times New Roman" w:hAnsi="Times New Roman"/>
                <w:szCs w:val="20"/>
              </w:rPr>
              <w:t>rebateBogxPlanInfoList</w:t>
            </w:r>
          </w:p>
        </w:tc>
        <w:tc>
          <w:tcPr>
            <w:tcW w:w="4410" w:type="dxa"/>
            <w:vAlign w:val="center"/>
          </w:tcPr>
          <w:p w:rsidR="00520FAB" w:rsidRPr="00077287" w:rsidRDefault="00520FAB" w:rsidP="005343B4">
            <w:pPr>
              <w:rPr>
                <w:rFonts w:ascii="Times New Roman" w:hAnsi="Times New Roman"/>
                <w:bCs/>
                <w:szCs w:val="20"/>
              </w:rPr>
            </w:pPr>
          </w:p>
        </w:tc>
        <w:tc>
          <w:tcPr>
            <w:tcW w:w="1080" w:type="dxa"/>
            <w:vAlign w:val="center"/>
          </w:tcPr>
          <w:p w:rsidR="00520FAB" w:rsidRPr="00077287" w:rsidRDefault="00520FAB" w:rsidP="005343B4">
            <w:pPr>
              <w:rPr>
                <w:rFonts w:ascii="Times New Roman" w:hAnsi="Times New Roman"/>
                <w:szCs w:val="20"/>
              </w:rPr>
            </w:pPr>
          </w:p>
        </w:tc>
        <w:tc>
          <w:tcPr>
            <w:tcW w:w="1080" w:type="dxa"/>
            <w:vAlign w:val="center"/>
          </w:tcPr>
          <w:p w:rsidR="00520FAB" w:rsidRPr="00077287" w:rsidRDefault="00520FAB" w:rsidP="005343B4">
            <w:pPr>
              <w:rPr>
                <w:rFonts w:ascii="Times New Roman" w:hAnsi="Times New Roman"/>
              </w:rPr>
            </w:pPr>
            <w:r w:rsidRPr="00077287">
              <w:rPr>
                <w:rFonts w:ascii="Times New Roman" w:hAnsi="Times New Roman"/>
              </w:rPr>
              <w:t>Structure</w:t>
            </w:r>
          </w:p>
        </w:tc>
        <w:tc>
          <w:tcPr>
            <w:tcW w:w="1530" w:type="dxa"/>
            <w:vAlign w:val="center"/>
          </w:tcPr>
          <w:p w:rsidR="00520FAB" w:rsidRPr="00077287" w:rsidRDefault="00520FAB" w:rsidP="005343B4">
            <w:pPr>
              <w:rPr>
                <w:rFonts w:ascii="Times New Roman" w:hAnsi="Times New Roman"/>
                <w:sz w:val="24"/>
              </w:rPr>
            </w:pPr>
          </w:p>
        </w:tc>
        <w:tc>
          <w:tcPr>
            <w:tcW w:w="1620" w:type="dxa"/>
            <w:vAlign w:val="center"/>
          </w:tcPr>
          <w:p w:rsidR="00520FAB" w:rsidRPr="00077287" w:rsidRDefault="00520FAB" w:rsidP="005343B4">
            <w:pPr>
              <w:rPr>
                <w:rFonts w:ascii="Times New Roman" w:hAnsi="Times New Roman"/>
              </w:rPr>
            </w:pPr>
            <w:r w:rsidRPr="00077287">
              <w:rPr>
                <w:rFonts w:ascii="Times New Roman" w:hAnsi="Times New Roman"/>
              </w:rPr>
              <w:t>Optional</w:t>
            </w:r>
          </w:p>
        </w:tc>
      </w:tr>
    </w:tbl>
    <w:p w:rsidR="00520FAB" w:rsidRDefault="00520FAB" w:rsidP="009970C4">
      <w:pPr>
        <w:pStyle w:val="Caption"/>
        <w:ind w:left="540"/>
        <w:rPr>
          <w:rFonts w:ascii="Times New Roman" w:hAnsi="Times New Roman"/>
          <w:sz w:val="22"/>
          <w:szCs w:val="24"/>
        </w:rPr>
      </w:pPr>
      <w:bookmarkStart w:id="212" w:name="_Toc297895996"/>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19</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rebateBogxInfo</w:t>
      </w:r>
    </w:p>
    <w:p w:rsidR="00520FAB" w:rsidRPr="00B87B15" w:rsidRDefault="00520FAB" w:rsidP="00B87B15"/>
    <w:p w:rsidR="00520FAB" w:rsidRPr="00077287" w:rsidRDefault="00520FAB" w:rsidP="00C31F38">
      <w:pPr>
        <w:pStyle w:val="Heading7"/>
        <w:numPr>
          <w:ilvl w:val="6"/>
          <w:numId w:val="1"/>
          <w:numberingChange w:id="213" w:author="pcampos" w:date="2013-05-02T16:12:00Z" w:original="%1:4:0:.%2:2:0:.%3:1:0:.%4:1:0:.%5:1:0:.%6:7:0:.%7:1:0:"/>
        </w:numPr>
        <w:tabs>
          <w:tab w:val="num" w:pos="1620"/>
        </w:tabs>
        <w:ind w:left="1620" w:hanging="1620"/>
        <w:rPr>
          <w:rFonts w:ascii="Times New Roman" w:hAnsi="Times New Roman"/>
          <w:b/>
          <w:sz w:val="28"/>
          <w:szCs w:val="28"/>
        </w:rPr>
      </w:pPr>
      <w:bookmarkStart w:id="214" w:name="_Toc316304721"/>
      <w:r w:rsidRPr="00077287">
        <w:rPr>
          <w:rFonts w:ascii="Times New Roman" w:hAnsi="Times New Roman"/>
          <w:b/>
          <w:sz w:val="28"/>
          <w:szCs w:val="28"/>
        </w:rPr>
        <w:t>rebateBogxPlanInfoList</w:t>
      </w:r>
      <w:bookmarkEnd w:id="212"/>
      <w:bookmarkEnd w:id="214"/>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9970C4" w:rsidRDefault="00520FAB" w:rsidP="005343B4">
            <w:pPr>
              <w:pStyle w:val="BodyText"/>
              <w:rPr>
                <w:rFonts w:ascii="Times New Roman" w:hAnsi="Times New Roman"/>
                <w:b/>
                <w:szCs w:val="20"/>
              </w:rPr>
            </w:pPr>
            <w:r w:rsidRPr="009970C4">
              <w:rPr>
                <w:rFonts w:ascii="Times New Roman" w:hAnsi="Times New Roman"/>
                <w:b/>
                <w:szCs w:val="20"/>
              </w:rPr>
              <w:t>XML Tag Name / Field Name</w:t>
            </w:r>
          </w:p>
        </w:tc>
        <w:tc>
          <w:tcPr>
            <w:tcW w:w="441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Description / Notes</w:t>
            </w:r>
          </w:p>
        </w:tc>
        <w:tc>
          <w:tcPr>
            <w:tcW w:w="108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Length</w:t>
            </w:r>
          </w:p>
        </w:tc>
        <w:tc>
          <w:tcPr>
            <w:tcW w:w="108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Type</w:t>
            </w:r>
          </w:p>
        </w:tc>
        <w:tc>
          <w:tcPr>
            <w:tcW w:w="153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Values</w:t>
            </w:r>
          </w:p>
        </w:tc>
        <w:tc>
          <w:tcPr>
            <w:tcW w:w="1620" w:type="dxa"/>
            <w:shd w:val="clear" w:color="auto" w:fill="95B3D7"/>
          </w:tcPr>
          <w:p w:rsidR="00520FAB" w:rsidRPr="009970C4" w:rsidRDefault="00520FAB" w:rsidP="005343B4">
            <w:pPr>
              <w:pStyle w:val="BodyText"/>
              <w:rPr>
                <w:rFonts w:ascii="Times New Roman" w:hAnsi="Times New Roman"/>
                <w:b/>
                <w:szCs w:val="20"/>
                <w:lang w:val="fr-FR"/>
              </w:rPr>
            </w:pPr>
            <w:r w:rsidRPr="009970C4">
              <w:rPr>
                <w:rFonts w:ascii="Times New Roman" w:hAnsi="Times New Roman"/>
                <w:b/>
                <w:szCs w:val="20"/>
                <w:lang w:val="fr-FR"/>
              </w:rPr>
              <w:t>Req/Opt/Choice</w:t>
            </w:r>
          </w:p>
        </w:tc>
      </w:tr>
      <w:tr w:rsidR="00520FAB" w:rsidRPr="00077287" w:rsidTr="009970C4">
        <w:trPr>
          <w:trHeight w:val="283"/>
        </w:trPr>
        <w:tc>
          <w:tcPr>
            <w:tcW w:w="2790" w:type="dxa"/>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rebateBogxPlanInfo</w:t>
            </w:r>
          </w:p>
        </w:tc>
        <w:tc>
          <w:tcPr>
            <w:tcW w:w="4410" w:type="dxa"/>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080" w:type="dxa"/>
          </w:tcPr>
          <w:p w:rsidR="00520FAB" w:rsidRPr="00077287" w:rsidRDefault="00520FAB" w:rsidP="005343B4">
            <w:pPr>
              <w:pStyle w:val="BodyText"/>
              <w:rPr>
                <w:rFonts w:ascii="Times New Roman" w:hAnsi="Times New Roman"/>
                <w:szCs w:val="20"/>
              </w:rPr>
            </w:pPr>
          </w:p>
        </w:tc>
        <w:tc>
          <w:tcPr>
            <w:tcW w:w="1080" w:type="dxa"/>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Structure</w:t>
            </w:r>
          </w:p>
        </w:tc>
        <w:tc>
          <w:tcPr>
            <w:tcW w:w="1530" w:type="dxa"/>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bl>
    <w:p w:rsidR="00520FAB" w:rsidRDefault="00520FAB" w:rsidP="009970C4">
      <w:pPr>
        <w:pStyle w:val="Caption"/>
        <w:ind w:left="540"/>
        <w:rPr>
          <w:rFonts w:ascii="Times New Roman" w:hAnsi="Times New Roman"/>
          <w:sz w:val="22"/>
          <w:szCs w:val="24"/>
        </w:rPr>
      </w:pPr>
      <w:bookmarkStart w:id="215" w:name="_Toc297895997"/>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20</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rebateBogxPlanInfoList</w:t>
      </w:r>
    </w:p>
    <w:p w:rsidR="00520FAB" w:rsidRPr="00B87B15" w:rsidRDefault="00520FAB" w:rsidP="00B87B15"/>
    <w:p w:rsidR="00520FAB" w:rsidRPr="00077287" w:rsidRDefault="00520FAB" w:rsidP="00C31F38">
      <w:pPr>
        <w:pStyle w:val="Heading8"/>
        <w:numPr>
          <w:ilvl w:val="7"/>
          <w:numId w:val="1"/>
          <w:numberingChange w:id="216" w:author="pcampos" w:date="2013-05-02T16:12:00Z" w:original="%1:4:0:.%2:2:0:.%3:1:0:.%4:1:0:.%5:1:0:.%6:7:0:.%7:1:0:.%8:1:0:"/>
        </w:numPr>
        <w:tabs>
          <w:tab w:val="clear" w:pos="1440"/>
          <w:tab w:val="num" w:pos="1890"/>
        </w:tabs>
        <w:rPr>
          <w:rFonts w:ascii="Times New Roman" w:hAnsi="Times New Roman"/>
          <w:b/>
          <w:i w:val="0"/>
          <w:sz w:val="28"/>
          <w:szCs w:val="28"/>
        </w:rPr>
      </w:pPr>
      <w:bookmarkStart w:id="217" w:name="_Toc316304722"/>
      <w:r w:rsidRPr="00077287">
        <w:rPr>
          <w:rFonts w:ascii="Times New Roman" w:hAnsi="Times New Roman"/>
          <w:b/>
          <w:i w:val="0"/>
          <w:sz w:val="28"/>
          <w:szCs w:val="28"/>
        </w:rPr>
        <w:t>rebateBogxPlanInfo</w:t>
      </w:r>
      <w:bookmarkEnd w:id="215"/>
      <w:bookmarkEnd w:id="217"/>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D569CE" w:rsidRDefault="00520FAB" w:rsidP="005343B4">
            <w:pPr>
              <w:pStyle w:val="BodyText"/>
              <w:rPr>
                <w:rFonts w:ascii="Times New Roman" w:hAnsi="Times New Roman"/>
                <w:b/>
                <w:szCs w:val="20"/>
              </w:rPr>
            </w:pPr>
            <w:r w:rsidRPr="00D569CE">
              <w:rPr>
                <w:rFonts w:ascii="Times New Roman" w:hAnsi="Times New Roman"/>
                <w:b/>
                <w:szCs w:val="20"/>
              </w:rPr>
              <w:t>XML Tag Name / Field Name</w:t>
            </w:r>
          </w:p>
        </w:tc>
        <w:tc>
          <w:tcPr>
            <w:tcW w:w="441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Description / Notes</w:t>
            </w:r>
          </w:p>
        </w:tc>
        <w:tc>
          <w:tcPr>
            <w:tcW w:w="108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Length</w:t>
            </w:r>
          </w:p>
        </w:tc>
        <w:tc>
          <w:tcPr>
            <w:tcW w:w="108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Type</w:t>
            </w:r>
          </w:p>
        </w:tc>
        <w:tc>
          <w:tcPr>
            <w:tcW w:w="153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Values</w:t>
            </w:r>
          </w:p>
        </w:tc>
        <w:tc>
          <w:tcPr>
            <w:tcW w:w="162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Req/Opt/Choice</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OfferCode</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BOGX offer ID</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6</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OfferDescription</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BOGX offer Description</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500</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EffectiveDate</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Offer effective date</w:t>
            </w:r>
          </w:p>
        </w:tc>
        <w:tc>
          <w:tcPr>
            <w:tcW w:w="1080" w:type="dxa"/>
            <w:vAlign w:val="center"/>
          </w:tcPr>
          <w:p w:rsidR="00520FAB" w:rsidRPr="00077287" w:rsidRDefault="00520FAB" w:rsidP="005343B4">
            <w:pPr>
              <w:pStyle w:val="BodyText"/>
              <w:rPr>
                <w:rFonts w:ascii="Times New Roman" w:hAnsi="Times New Roman"/>
                <w:szCs w:val="20"/>
              </w:rPr>
            </w:pP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Date</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ExpirationDate</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Offer expiration date</w:t>
            </w:r>
          </w:p>
        </w:tc>
        <w:tc>
          <w:tcPr>
            <w:tcW w:w="1080" w:type="dxa"/>
            <w:vAlign w:val="center"/>
          </w:tcPr>
          <w:p w:rsidR="00520FAB" w:rsidRPr="00077287" w:rsidRDefault="00520FAB" w:rsidP="005343B4">
            <w:pPr>
              <w:pStyle w:val="BodyText"/>
              <w:rPr>
                <w:rFonts w:ascii="Times New Roman" w:hAnsi="Times New Roman"/>
                <w:szCs w:val="20"/>
              </w:rPr>
            </w:pP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Date</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Optional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BuyQuantity</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Deduction of the number of times the BAN already purchased a buy item of the offer from the offer limit</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2</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Int</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lastRenderedPageBreak/>
              <w:t>GetQuantity</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Deduction of the number of times the BAN already purchased a get item of the offer from the offer limit</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2</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Int</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OfferEquipmentType</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Type of equipment. H – Offer will contain Handsets only. A – Offer will contain Accessories only. M – Offer will contain Handsets/Accessories</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1</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IgnoreUfpInd</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true – ignore UFP </w:t>
            </w:r>
          </w:p>
          <w:p w:rsidR="00520FAB" w:rsidRPr="00077287" w:rsidRDefault="00520FAB" w:rsidP="005343B4">
            <w:pPr>
              <w:pStyle w:val="BodyText"/>
              <w:rPr>
                <w:rFonts w:ascii="Times New Roman" w:hAnsi="Times New Roman"/>
                <w:szCs w:val="20"/>
              </w:rPr>
            </w:pPr>
            <w:r w:rsidRPr="00077287">
              <w:rPr>
                <w:rFonts w:ascii="Times New Roman" w:hAnsi="Times New Roman"/>
                <w:szCs w:val="20"/>
              </w:rPr>
              <w:t>false – do not ignore UFP</w:t>
            </w:r>
          </w:p>
        </w:tc>
        <w:tc>
          <w:tcPr>
            <w:tcW w:w="1080" w:type="dxa"/>
            <w:vAlign w:val="center"/>
          </w:tcPr>
          <w:p w:rsidR="00520FAB" w:rsidRPr="00077287" w:rsidRDefault="00520FAB" w:rsidP="005343B4">
            <w:pPr>
              <w:pStyle w:val="BodyText"/>
              <w:rPr>
                <w:rFonts w:ascii="Times New Roman" w:hAnsi="Times New Roman"/>
                <w:szCs w:val="20"/>
              </w:rPr>
            </w:pP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Boolean</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true/false</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Limit</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How many times the BAN is allowed to take the offer (the offer limit minus the number of times the BAN already purchased the offer)</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2</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Int</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 xml:space="preserve">Required </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equipmentGroupInfoList</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List of BOGX equipment group information</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N/A</w:t>
            </w: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Structure</w:t>
            </w:r>
          </w:p>
        </w:tc>
        <w:tc>
          <w:tcPr>
            <w:tcW w:w="1530" w:type="dxa"/>
            <w:vAlign w:val="center"/>
          </w:tcPr>
          <w:p w:rsidR="00520FAB" w:rsidRPr="00077287" w:rsidRDefault="00520FAB" w:rsidP="005343B4">
            <w:pPr>
              <w:pStyle w:val="BodyText"/>
              <w:rPr>
                <w:rFonts w:ascii="Times New Roman" w:hAnsi="Times New Roman"/>
                <w:szCs w:val="20"/>
              </w:rPr>
            </w:pPr>
          </w:p>
        </w:tc>
        <w:tc>
          <w:tcPr>
            <w:tcW w:w="1620" w:type="dxa"/>
            <w:vAlign w:val="center"/>
          </w:tcPr>
          <w:p w:rsidR="00520FAB" w:rsidRPr="00077287" w:rsidRDefault="00520FAB" w:rsidP="005343B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D569CE">
        <w:trPr>
          <w:trHeight w:val="283"/>
        </w:trPr>
        <w:tc>
          <w:tcPr>
            <w:tcW w:w="279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flexibleMixMatchInd</w:t>
            </w:r>
          </w:p>
        </w:tc>
        <w:tc>
          <w:tcPr>
            <w:tcW w:w="441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true – indicates that FE has to compare price of the buy item to get item. Buy item buyPrice should be  greater than or equal to get item buyPrice in the bogx offer</w:t>
            </w:r>
          </w:p>
          <w:p w:rsidR="00520FAB" w:rsidRPr="00077287" w:rsidRDefault="00520FAB" w:rsidP="005343B4">
            <w:pPr>
              <w:pStyle w:val="BodyText"/>
              <w:rPr>
                <w:rFonts w:ascii="Times New Roman" w:hAnsi="Times New Roman"/>
                <w:szCs w:val="20"/>
              </w:rPr>
            </w:pPr>
            <w:r w:rsidRPr="00077287">
              <w:rPr>
                <w:rFonts w:ascii="Times New Roman" w:hAnsi="Times New Roman"/>
                <w:szCs w:val="20"/>
              </w:rPr>
              <w:t>false -price comparison is not needed</w:t>
            </w:r>
          </w:p>
        </w:tc>
        <w:tc>
          <w:tcPr>
            <w:tcW w:w="1080" w:type="dxa"/>
            <w:vAlign w:val="center"/>
          </w:tcPr>
          <w:p w:rsidR="00520FAB" w:rsidRPr="00077287" w:rsidRDefault="00520FAB" w:rsidP="005343B4">
            <w:pPr>
              <w:pStyle w:val="BodyText"/>
              <w:rPr>
                <w:rFonts w:ascii="Times New Roman" w:hAnsi="Times New Roman"/>
                <w:szCs w:val="20"/>
              </w:rPr>
            </w:pPr>
          </w:p>
        </w:tc>
        <w:tc>
          <w:tcPr>
            <w:tcW w:w="108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Boolean</w:t>
            </w:r>
          </w:p>
        </w:tc>
        <w:tc>
          <w:tcPr>
            <w:tcW w:w="1530" w:type="dxa"/>
            <w:vAlign w:val="center"/>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true/false</w:t>
            </w:r>
          </w:p>
        </w:tc>
        <w:tc>
          <w:tcPr>
            <w:tcW w:w="1620" w:type="dxa"/>
            <w:vAlign w:val="center"/>
          </w:tcPr>
          <w:p w:rsidR="00520FAB" w:rsidRPr="00077287" w:rsidRDefault="00520FAB" w:rsidP="005343B4">
            <w:pPr>
              <w:pStyle w:val="BodyText"/>
              <w:keepNext/>
              <w:rPr>
                <w:rFonts w:ascii="Times New Roman" w:hAnsi="Times New Roman"/>
                <w:szCs w:val="20"/>
              </w:rPr>
            </w:pPr>
            <w:r w:rsidRPr="00077287">
              <w:rPr>
                <w:rFonts w:ascii="Times New Roman" w:hAnsi="Times New Roman"/>
                <w:szCs w:val="20"/>
              </w:rPr>
              <w:t xml:space="preserve">Required </w:t>
            </w:r>
          </w:p>
        </w:tc>
      </w:tr>
    </w:tbl>
    <w:p w:rsidR="00520FAB" w:rsidRPr="00871803" w:rsidRDefault="00520FAB" w:rsidP="00D569CE">
      <w:pPr>
        <w:pStyle w:val="Caption"/>
        <w:ind w:left="540"/>
        <w:rPr>
          <w:rFonts w:ascii="Times New Roman" w:hAnsi="Times New Roman"/>
          <w:sz w:val="22"/>
          <w:szCs w:val="24"/>
        </w:rPr>
      </w:pPr>
      <w:bookmarkStart w:id="218" w:name="_Toc265842928"/>
      <w:bookmarkStart w:id="219" w:name="_Toc297895998"/>
      <w:r w:rsidRPr="00871803">
        <w:rPr>
          <w:rFonts w:ascii="Times New Roman" w:hAnsi="Times New Roman"/>
          <w:sz w:val="22"/>
          <w:szCs w:val="24"/>
        </w:rPr>
        <w:t xml:space="preserve">Table </w:t>
      </w:r>
      <w:r w:rsidR="006B7E4E" w:rsidRPr="00871803">
        <w:rPr>
          <w:rFonts w:ascii="Times New Roman" w:hAnsi="Times New Roman"/>
          <w:sz w:val="22"/>
          <w:szCs w:val="24"/>
        </w:rPr>
        <w:fldChar w:fldCharType="begin"/>
      </w:r>
      <w:r w:rsidRPr="00871803">
        <w:rPr>
          <w:rFonts w:ascii="Times New Roman" w:hAnsi="Times New Roman"/>
          <w:sz w:val="22"/>
          <w:szCs w:val="24"/>
        </w:rPr>
        <w:instrText xml:space="preserve"> SEQ Table \* ARABIC </w:instrText>
      </w:r>
      <w:r w:rsidR="006B7E4E" w:rsidRPr="00871803">
        <w:rPr>
          <w:rFonts w:ascii="Times New Roman" w:hAnsi="Times New Roman"/>
          <w:sz w:val="22"/>
          <w:szCs w:val="24"/>
        </w:rPr>
        <w:fldChar w:fldCharType="separate"/>
      </w:r>
      <w:r>
        <w:rPr>
          <w:rFonts w:ascii="Times New Roman" w:hAnsi="Times New Roman"/>
          <w:noProof/>
          <w:sz w:val="22"/>
          <w:szCs w:val="24"/>
        </w:rPr>
        <w:t>21</w:t>
      </w:r>
      <w:r w:rsidR="006B7E4E" w:rsidRPr="00871803">
        <w:rPr>
          <w:rFonts w:ascii="Times New Roman" w:hAnsi="Times New Roman"/>
          <w:sz w:val="22"/>
          <w:szCs w:val="24"/>
        </w:rPr>
        <w:fldChar w:fldCharType="end"/>
      </w:r>
      <w:r w:rsidRPr="00871803">
        <w:rPr>
          <w:rFonts w:ascii="Times New Roman" w:hAnsi="Times New Roman"/>
          <w:sz w:val="22"/>
          <w:szCs w:val="24"/>
        </w:rPr>
        <w:t xml:space="preserve"> – </w:t>
      </w:r>
      <w:r>
        <w:rPr>
          <w:rFonts w:ascii="Times New Roman" w:hAnsi="Times New Roman"/>
          <w:sz w:val="22"/>
          <w:szCs w:val="24"/>
        </w:rPr>
        <w:t>Fields in rebateBogxPlanInfo</w:t>
      </w:r>
    </w:p>
    <w:p w:rsidR="00520FAB" w:rsidRDefault="00520FAB" w:rsidP="00D569CE">
      <w:pPr>
        <w:pStyle w:val="Heading9"/>
        <w:numPr>
          <w:ilvl w:val="0"/>
          <w:numId w:val="0"/>
        </w:numPr>
        <w:ind w:left="1584"/>
        <w:rPr>
          <w:rFonts w:ascii="Times New Roman" w:hAnsi="Times New Roman"/>
          <w:b/>
          <w:sz w:val="28"/>
          <w:szCs w:val="28"/>
        </w:rPr>
      </w:pPr>
    </w:p>
    <w:p w:rsidR="00520FAB" w:rsidRPr="00077287" w:rsidRDefault="00520FAB" w:rsidP="00C31F38">
      <w:pPr>
        <w:pStyle w:val="Heading9"/>
        <w:numPr>
          <w:ilvl w:val="8"/>
          <w:numId w:val="1"/>
          <w:numberingChange w:id="220" w:author="pcampos" w:date="2013-05-02T16:12:00Z" w:original="%1:4:0:.%2:2:0:.%3:1:0:.%4:1:0:.%5:1:0:.%6:7:0:.%7:1:0:.%8:1:0:.%9:1:0:"/>
        </w:numPr>
        <w:rPr>
          <w:rFonts w:ascii="Times New Roman" w:hAnsi="Times New Roman"/>
          <w:b/>
          <w:sz w:val="28"/>
          <w:szCs w:val="28"/>
        </w:rPr>
      </w:pPr>
      <w:bookmarkStart w:id="221" w:name="_Toc316304723"/>
      <w:r w:rsidRPr="00077287">
        <w:rPr>
          <w:rFonts w:ascii="Times New Roman" w:hAnsi="Times New Roman"/>
          <w:b/>
          <w:sz w:val="28"/>
          <w:szCs w:val="28"/>
        </w:rPr>
        <w:t>equipmentGroupInfoList</w:t>
      </w:r>
      <w:bookmarkEnd w:id="218"/>
      <w:bookmarkEnd w:id="219"/>
      <w:bookmarkEnd w:id="221"/>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077287" w:rsidTr="00151F2F">
        <w:trPr>
          <w:trHeight w:val="209"/>
          <w:tblHeader/>
        </w:trPr>
        <w:tc>
          <w:tcPr>
            <w:tcW w:w="2790" w:type="dxa"/>
            <w:shd w:val="clear" w:color="auto" w:fill="95B3D7"/>
          </w:tcPr>
          <w:p w:rsidR="00520FAB" w:rsidRPr="00D569CE" w:rsidRDefault="00520FAB" w:rsidP="005343B4">
            <w:pPr>
              <w:pStyle w:val="BodyText"/>
              <w:rPr>
                <w:rFonts w:ascii="Times New Roman" w:hAnsi="Times New Roman"/>
                <w:b/>
                <w:szCs w:val="20"/>
              </w:rPr>
            </w:pPr>
            <w:r w:rsidRPr="00D569CE">
              <w:rPr>
                <w:rFonts w:ascii="Times New Roman" w:hAnsi="Times New Roman"/>
                <w:b/>
                <w:szCs w:val="20"/>
              </w:rPr>
              <w:t>XML Tag Name / Field Name</w:t>
            </w:r>
          </w:p>
        </w:tc>
        <w:tc>
          <w:tcPr>
            <w:tcW w:w="441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Description / Notes</w:t>
            </w:r>
          </w:p>
        </w:tc>
        <w:tc>
          <w:tcPr>
            <w:tcW w:w="108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Length</w:t>
            </w:r>
          </w:p>
        </w:tc>
        <w:tc>
          <w:tcPr>
            <w:tcW w:w="108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Type</w:t>
            </w:r>
          </w:p>
        </w:tc>
        <w:tc>
          <w:tcPr>
            <w:tcW w:w="153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Values</w:t>
            </w:r>
          </w:p>
        </w:tc>
        <w:tc>
          <w:tcPr>
            <w:tcW w:w="1620" w:type="dxa"/>
            <w:shd w:val="clear" w:color="auto" w:fill="95B3D7"/>
          </w:tcPr>
          <w:p w:rsidR="00520FAB" w:rsidRPr="00D569CE" w:rsidRDefault="00520FAB" w:rsidP="005343B4">
            <w:pPr>
              <w:pStyle w:val="BodyText"/>
              <w:rPr>
                <w:rFonts w:ascii="Times New Roman" w:hAnsi="Times New Roman"/>
                <w:b/>
                <w:szCs w:val="20"/>
                <w:lang w:val="fr-FR"/>
              </w:rPr>
            </w:pPr>
            <w:r w:rsidRPr="00D569CE">
              <w:rPr>
                <w:rFonts w:ascii="Times New Roman" w:hAnsi="Times New Roman"/>
                <w:b/>
                <w:szCs w:val="20"/>
                <w:lang w:val="fr-FR"/>
              </w:rPr>
              <w:t>Req/Opt/Choice</w:t>
            </w:r>
          </w:p>
        </w:tc>
      </w:tr>
      <w:tr w:rsidR="00520FAB" w:rsidRPr="00077287" w:rsidTr="00D569CE">
        <w:trPr>
          <w:trHeight w:val="278"/>
        </w:trPr>
        <w:tc>
          <w:tcPr>
            <w:tcW w:w="2790" w:type="dxa"/>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equipmentGroupInfo</w:t>
            </w:r>
          </w:p>
        </w:tc>
        <w:tc>
          <w:tcPr>
            <w:tcW w:w="4410" w:type="dxa"/>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BOGX equipment group information</w:t>
            </w:r>
          </w:p>
        </w:tc>
        <w:tc>
          <w:tcPr>
            <w:tcW w:w="1080" w:type="dxa"/>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N/A</w:t>
            </w:r>
          </w:p>
        </w:tc>
        <w:tc>
          <w:tcPr>
            <w:tcW w:w="1080" w:type="dxa"/>
          </w:tcPr>
          <w:p w:rsidR="00520FAB" w:rsidRPr="00077287" w:rsidRDefault="00520FAB" w:rsidP="005343B4">
            <w:pPr>
              <w:pStyle w:val="BodyText"/>
              <w:rPr>
                <w:rFonts w:ascii="Times New Roman" w:hAnsi="Times New Roman"/>
                <w:snapToGrid w:val="0"/>
                <w:szCs w:val="20"/>
              </w:rPr>
            </w:pPr>
            <w:r w:rsidRPr="00077287">
              <w:rPr>
                <w:rFonts w:ascii="Times New Roman" w:hAnsi="Times New Roman"/>
                <w:snapToGrid w:val="0"/>
                <w:szCs w:val="20"/>
              </w:rPr>
              <w:t>Structure</w:t>
            </w:r>
          </w:p>
        </w:tc>
        <w:tc>
          <w:tcPr>
            <w:tcW w:w="1530" w:type="dxa"/>
          </w:tcPr>
          <w:p w:rsidR="00520FAB" w:rsidRPr="00077287" w:rsidRDefault="00520FAB" w:rsidP="005343B4">
            <w:pPr>
              <w:pStyle w:val="BodyText"/>
              <w:rPr>
                <w:rFonts w:ascii="Times New Roman" w:hAnsi="Times New Roman"/>
                <w:szCs w:val="20"/>
              </w:rPr>
            </w:pPr>
          </w:p>
        </w:tc>
        <w:tc>
          <w:tcPr>
            <w:tcW w:w="1620" w:type="dxa"/>
          </w:tcPr>
          <w:p w:rsidR="00520FAB" w:rsidRPr="00077287" w:rsidRDefault="00520FAB" w:rsidP="005343B4">
            <w:pPr>
              <w:pStyle w:val="BodyText"/>
              <w:rPr>
                <w:rFonts w:ascii="Times New Roman" w:hAnsi="Times New Roman"/>
                <w:szCs w:val="20"/>
              </w:rPr>
            </w:pPr>
            <w:r w:rsidRPr="00077287">
              <w:rPr>
                <w:rFonts w:ascii="Times New Roman" w:hAnsi="Times New Roman"/>
                <w:szCs w:val="20"/>
              </w:rPr>
              <w:t>Required</w:t>
            </w:r>
          </w:p>
        </w:tc>
      </w:tr>
    </w:tbl>
    <w:p w:rsidR="00520FAB" w:rsidRPr="00D569CE" w:rsidRDefault="00520FAB" w:rsidP="00C31F38">
      <w:pPr>
        <w:pStyle w:val="Caption"/>
        <w:ind w:left="540"/>
        <w:rPr>
          <w:rFonts w:ascii="Times New Roman" w:hAnsi="Times New Roman"/>
          <w:sz w:val="24"/>
          <w:szCs w:val="24"/>
        </w:rPr>
      </w:pPr>
      <w:bookmarkStart w:id="222" w:name="_Toc265842974"/>
      <w:r w:rsidRPr="00D569CE">
        <w:rPr>
          <w:rFonts w:ascii="Times New Roman" w:hAnsi="Times New Roman"/>
          <w:sz w:val="24"/>
          <w:szCs w:val="24"/>
        </w:rPr>
        <w:t xml:space="preserve">Table </w:t>
      </w:r>
      <w:r w:rsidR="006B7E4E" w:rsidRPr="00D569CE">
        <w:rPr>
          <w:rFonts w:ascii="Times New Roman" w:hAnsi="Times New Roman"/>
          <w:sz w:val="24"/>
          <w:szCs w:val="24"/>
        </w:rPr>
        <w:fldChar w:fldCharType="begin"/>
      </w:r>
      <w:r w:rsidRPr="00D569CE">
        <w:rPr>
          <w:rFonts w:ascii="Times New Roman" w:hAnsi="Times New Roman"/>
          <w:sz w:val="24"/>
          <w:szCs w:val="24"/>
        </w:rPr>
        <w:instrText xml:space="preserve"> SEQ Table \* ARABIC </w:instrText>
      </w:r>
      <w:r w:rsidR="006B7E4E" w:rsidRPr="00D569CE">
        <w:rPr>
          <w:rFonts w:ascii="Times New Roman" w:hAnsi="Times New Roman"/>
          <w:sz w:val="24"/>
          <w:szCs w:val="24"/>
        </w:rPr>
        <w:fldChar w:fldCharType="separate"/>
      </w:r>
      <w:r>
        <w:rPr>
          <w:rFonts w:ascii="Times New Roman" w:hAnsi="Times New Roman"/>
          <w:noProof/>
          <w:sz w:val="24"/>
          <w:szCs w:val="24"/>
        </w:rPr>
        <w:t>22</w:t>
      </w:r>
      <w:r w:rsidR="006B7E4E" w:rsidRPr="00D569CE">
        <w:rPr>
          <w:rFonts w:ascii="Times New Roman" w:hAnsi="Times New Roman"/>
          <w:sz w:val="24"/>
          <w:szCs w:val="24"/>
        </w:rPr>
        <w:fldChar w:fldCharType="end"/>
      </w:r>
      <w:r w:rsidRPr="00D569CE">
        <w:rPr>
          <w:rFonts w:ascii="Times New Roman" w:hAnsi="Times New Roman"/>
          <w:sz w:val="24"/>
          <w:szCs w:val="24"/>
        </w:rPr>
        <w:t xml:space="preserve"> – Fields in equipmentGroupInfoList</w:t>
      </w:r>
      <w:bookmarkEnd w:id="222"/>
    </w:p>
    <w:p w:rsidR="00520FAB" w:rsidRPr="00D569CE" w:rsidRDefault="00520FAB" w:rsidP="00D569CE">
      <w:pPr>
        <w:pStyle w:val="Heading9"/>
        <w:numPr>
          <w:ilvl w:val="8"/>
          <w:numId w:val="1"/>
          <w:numberingChange w:id="223" w:author="pcampos" w:date="2013-05-02T16:12:00Z" w:original="%1:4:0:.%2:2:0:.%3:1:0:.%4:1:0:.%5:1:0:.%6:7:0:.%7:1:0:.%8:1:0:.%9:2:0:"/>
        </w:numPr>
        <w:rPr>
          <w:rFonts w:ascii="Times New Roman" w:hAnsi="Times New Roman"/>
          <w:b/>
          <w:snapToGrid w:val="0"/>
          <w:sz w:val="28"/>
          <w:szCs w:val="28"/>
        </w:rPr>
      </w:pPr>
      <w:bookmarkStart w:id="224" w:name="_Toc265842929"/>
      <w:bookmarkStart w:id="225" w:name="_Toc297895999"/>
      <w:bookmarkStart w:id="226" w:name="_Toc316304724"/>
      <w:r w:rsidRPr="00077287">
        <w:rPr>
          <w:rFonts w:ascii="Times New Roman" w:hAnsi="Times New Roman"/>
          <w:b/>
          <w:snapToGrid w:val="0"/>
          <w:sz w:val="28"/>
          <w:szCs w:val="28"/>
        </w:rPr>
        <w:t>equipmentGroupInfo</w:t>
      </w:r>
      <w:bookmarkEnd w:id="224"/>
      <w:bookmarkEnd w:id="225"/>
      <w:bookmarkEnd w:id="226"/>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D569CE" w:rsidTr="00D569CE">
        <w:trPr>
          <w:trHeight w:val="209"/>
          <w:tblHeader/>
        </w:trPr>
        <w:tc>
          <w:tcPr>
            <w:tcW w:w="2790" w:type="dxa"/>
            <w:shd w:val="clear" w:color="auto" w:fill="95B3D7"/>
          </w:tcPr>
          <w:p w:rsidR="00520FAB" w:rsidRPr="00D569CE" w:rsidRDefault="00520FAB" w:rsidP="00D569CE">
            <w:pPr>
              <w:pStyle w:val="BodyText"/>
              <w:rPr>
                <w:rFonts w:ascii="Times New Roman" w:hAnsi="Times New Roman"/>
                <w:b/>
                <w:szCs w:val="20"/>
              </w:rPr>
            </w:pPr>
            <w:r w:rsidRPr="00D569CE">
              <w:rPr>
                <w:rFonts w:ascii="Times New Roman" w:hAnsi="Times New Roman"/>
                <w:b/>
                <w:szCs w:val="20"/>
              </w:rPr>
              <w:t>XML Tag Name / Field Name</w:t>
            </w:r>
          </w:p>
        </w:tc>
        <w:tc>
          <w:tcPr>
            <w:tcW w:w="4410" w:type="dxa"/>
            <w:shd w:val="clear" w:color="auto" w:fill="95B3D7"/>
          </w:tcPr>
          <w:p w:rsidR="00520FAB" w:rsidRPr="00D569CE" w:rsidRDefault="00520FAB" w:rsidP="00D569CE">
            <w:pPr>
              <w:pStyle w:val="BodyText"/>
              <w:rPr>
                <w:rFonts w:ascii="Times New Roman" w:hAnsi="Times New Roman"/>
                <w:b/>
                <w:szCs w:val="20"/>
                <w:lang w:val="fr-FR"/>
              </w:rPr>
            </w:pPr>
            <w:r w:rsidRPr="00D569CE">
              <w:rPr>
                <w:rFonts w:ascii="Times New Roman" w:hAnsi="Times New Roman"/>
                <w:b/>
                <w:szCs w:val="20"/>
                <w:lang w:val="fr-FR"/>
              </w:rPr>
              <w:t>Description / Notes</w:t>
            </w:r>
          </w:p>
        </w:tc>
        <w:tc>
          <w:tcPr>
            <w:tcW w:w="1080" w:type="dxa"/>
            <w:shd w:val="clear" w:color="auto" w:fill="95B3D7"/>
          </w:tcPr>
          <w:p w:rsidR="00520FAB" w:rsidRPr="00D569CE" w:rsidRDefault="00520FAB" w:rsidP="00D569CE">
            <w:pPr>
              <w:pStyle w:val="BodyText"/>
              <w:rPr>
                <w:rFonts w:ascii="Times New Roman" w:hAnsi="Times New Roman"/>
                <w:b/>
                <w:szCs w:val="20"/>
                <w:lang w:val="fr-FR"/>
              </w:rPr>
            </w:pPr>
            <w:r w:rsidRPr="00D569CE">
              <w:rPr>
                <w:rFonts w:ascii="Times New Roman" w:hAnsi="Times New Roman"/>
                <w:b/>
                <w:szCs w:val="20"/>
                <w:lang w:val="fr-FR"/>
              </w:rPr>
              <w:t>Length</w:t>
            </w:r>
          </w:p>
        </w:tc>
        <w:tc>
          <w:tcPr>
            <w:tcW w:w="1080" w:type="dxa"/>
            <w:shd w:val="clear" w:color="auto" w:fill="95B3D7"/>
          </w:tcPr>
          <w:p w:rsidR="00520FAB" w:rsidRPr="00D569CE" w:rsidRDefault="00520FAB" w:rsidP="00D569CE">
            <w:pPr>
              <w:pStyle w:val="BodyText"/>
              <w:rPr>
                <w:rFonts w:ascii="Times New Roman" w:hAnsi="Times New Roman"/>
                <w:b/>
                <w:szCs w:val="20"/>
                <w:lang w:val="fr-FR"/>
              </w:rPr>
            </w:pPr>
            <w:r w:rsidRPr="00D569CE">
              <w:rPr>
                <w:rFonts w:ascii="Times New Roman" w:hAnsi="Times New Roman"/>
                <w:b/>
                <w:szCs w:val="20"/>
                <w:lang w:val="fr-FR"/>
              </w:rPr>
              <w:t>Type</w:t>
            </w:r>
          </w:p>
        </w:tc>
        <w:tc>
          <w:tcPr>
            <w:tcW w:w="1530" w:type="dxa"/>
            <w:shd w:val="clear" w:color="auto" w:fill="95B3D7"/>
          </w:tcPr>
          <w:p w:rsidR="00520FAB" w:rsidRPr="00D569CE" w:rsidRDefault="00520FAB" w:rsidP="00D569CE">
            <w:pPr>
              <w:pStyle w:val="BodyText"/>
              <w:rPr>
                <w:rFonts w:ascii="Times New Roman" w:hAnsi="Times New Roman"/>
                <w:b/>
                <w:szCs w:val="20"/>
                <w:lang w:val="fr-FR"/>
              </w:rPr>
            </w:pPr>
            <w:r w:rsidRPr="00D569CE">
              <w:rPr>
                <w:rFonts w:ascii="Times New Roman" w:hAnsi="Times New Roman"/>
                <w:b/>
                <w:szCs w:val="20"/>
                <w:lang w:val="fr-FR"/>
              </w:rPr>
              <w:t>Values</w:t>
            </w:r>
          </w:p>
        </w:tc>
        <w:tc>
          <w:tcPr>
            <w:tcW w:w="1620" w:type="dxa"/>
            <w:shd w:val="clear" w:color="auto" w:fill="95B3D7"/>
          </w:tcPr>
          <w:p w:rsidR="00520FAB" w:rsidRPr="00D569CE" w:rsidRDefault="00520FAB" w:rsidP="00D569CE">
            <w:pPr>
              <w:pStyle w:val="BodyText"/>
              <w:rPr>
                <w:rFonts w:ascii="Times New Roman" w:hAnsi="Times New Roman"/>
                <w:b/>
                <w:szCs w:val="20"/>
                <w:lang w:val="fr-FR"/>
              </w:rPr>
            </w:pPr>
            <w:r w:rsidRPr="00D569CE">
              <w:rPr>
                <w:rFonts w:ascii="Times New Roman" w:hAnsi="Times New Roman"/>
                <w:b/>
                <w:szCs w:val="20"/>
                <w:lang w:val="fr-FR"/>
              </w:rPr>
              <w:t>Req/Opt/Choice</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groupDescription</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Equipment group description</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30</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Optional</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lastRenderedPageBreak/>
              <w:t>groupId</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Group ID (will return if a group is defined and not just a unique item)</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15</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Optional</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itemInfoList</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List of item information</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N/A</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Structure</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action</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B – Buy</w:t>
            </w:r>
          </w:p>
          <w:p w:rsidR="00520FAB" w:rsidRPr="00077287" w:rsidRDefault="00520FAB" w:rsidP="004B0F04">
            <w:pPr>
              <w:pStyle w:val="BodyText"/>
              <w:rPr>
                <w:rFonts w:ascii="Times New Roman" w:hAnsi="Times New Roman"/>
                <w:szCs w:val="20"/>
              </w:rPr>
            </w:pPr>
            <w:r w:rsidRPr="00077287">
              <w:rPr>
                <w:rFonts w:ascii="Times New Roman" w:hAnsi="Times New Roman"/>
                <w:szCs w:val="20"/>
              </w:rPr>
              <w:t>G – Get</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1</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quantity</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Number of items to purchase</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2</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Int</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offerLineCode</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The offer line code</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6</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price</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BOGX price</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9,2</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Decimal</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additionalDiscount</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The additional discount defined in EQUIPMENT_OFFER_PRICING table</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9,2</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Decimal</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commitmentTerm</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Commitment term in month</w:t>
            </w:r>
          </w:p>
          <w:p w:rsidR="00520FAB" w:rsidRPr="00077287" w:rsidRDefault="00520FAB" w:rsidP="004B0F04">
            <w:pPr>
              <w:pStyle w:val="BodyText"/>
              <w:rPr>
                <w:rFonts w:ascii="Times New Roman" w:hAnsi="Times New Roman"/>
                <w:szCs w:val="20"/>
              </w:rPr>
            </w:pPr>
            <w:r w:rsidRPr="00077287">
              <w:rPr>
                <w:rFonts w:ascii="Times New Roman" w:hAnsi="Times New Roman"/>
                <w:szCs w:val="20"/>
              </w:rPr>
              <w:t>Zero for no commitment</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2</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Int</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subGroup</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 xml:space="preserve">Equipment sub group code </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15</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String</w:t>
            </w:r>
          </w:p>
        </w:tc>
        <w:tc>
          <w:tcPr>
            <w:tcW w:w="153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 xml:space="preserve">Optional </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subGroupQuantity</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 xml:space="preserve">Equipment sub group quantity </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2</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Int</w:t>
            </w:r>
          </w:p>
        </w:tc>
        <w:tc>
          <w:tcPr>
            <w:tcW w:w="153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 </w:t>
            </w: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 xml:space="preserve">Optional </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buyPrice</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rPr>
              <w:t>price+additionalDiscount</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9,2</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Decimal</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r w:rsidRPr="00077287">
              <w:rPr>
                <w:rFonts w:ascii="Times New Roman" w:hAnsi="Times New Roman"/>
                <w:szCs w:val="20"/>
              </w:rPr>
              <w:t>Required</w:t>
            </w:r>
          </w:p>
        </w:tc>
      </w:tr>
    </w:tbl>
    <w:p w:rsidR="00520FAB" w:rsidRPr="00D569CE" w:rsidRDefault="00520FAB" w:rsidP="005212B6">
      <w:pPr>
        <w:pStyle w:val="Caption"/>
        <w:ind w:left="540"/>
        <w:rPr>
          <w:rFonts w:ascii="Times New Roman" w:hAnsi="Times New Roman"/>
          <w:sz w:val="24"/>
          <w:szCs w:val="24"/>
        </w:rPr>
      </w:pPr>
      <w:r w:rsidRPr="00D569CE">
        <w:rPr>
          <w:rFonts w:ascii="Times New Roman" w:hAnsi="Times New Roman"/>
          <w:sz w:val="24"/>
          <w:szCs w:val="24"/>
        </w:rPr>
        <w:t xml:space="preserve">Table </w:t>
      </w:r>
      <w:r w:rsidR="006B7E4E" w:rsidRPr="00D569CE">
        <w:rPr>
          <w:rFonts w:ascii="Times New Roman" w:hAnsi="Times New Roman"/>
          <w:sz w:val="24"/>
          <w:szCs w:val="24"/>
        </w:rPr>
        <w:fldChar w:fldCharType="begin"/>
      </w:r>
      <w:r w:rsidRPr="00D569CE">
        <w:rPr>
          <w:rFonts w:ascii="Times New Roman" w:hAnsi="Times New Roman"/>
          <w:sz w:val="24"/>
          <w:szCs w:val="24"/>
        </w:rPr>
        <w:instrText xml:space="preserve"> SEQ Table \* ARABIC </w:instrText>
      </w:r>
      <w:r w:rsidR="006B7E4E" w:rsidRPr="00D569CE">
        <w:rPr>
          <w:rFonts w:ascii="Times New Roman" w:hAnsi="Times New Roman"/>
          <w:sz w:val="24"/>
          <w:szCs w:val="24"/>
        </w:rPr>
        <w:fldChar w:fldCharType="separate"/>
      </w:r>
      <w:r>
        <w:rPr>
          <w:rFonts w:ascii="Times New Roman" w:hAnsi="Times New Roman"/>
          <w:noProof/>
          <w:sz w:val="24"/>
          <w:szCs w:val="24"/>
        </w:rPr>
        <w:t>23</w:t>
      </w:r>
      <w:r w:rsidR="006B7E4E" w:rsidRPr="00D569CE">
        <w:rPr>
          <w:rFonts w:ascii="Times New Roman" w:hAnsi="Times New Roman"/>
          <w:sz w:val="24"/>
          <w:szCs w:val="24"/>
        </w:rPr>
        <w:fldChar w:fldCharType="end"/>
      </w:r>
      <w:r w:rsidRPr="00D569CE">
        <w:rPr>
          <w:rFonts w:ascii="Times New Roman" w:hAnsi="Times New Roman"/>
          <w:sz w:val="24"/>
          <w:szCs w:val="24"/>
        </w:rPr>
        <w:t xml:space="preserve"> – </w:t>
      </w:r>
      <w:r>
        <w:rPr>
          <w:rFonts w:ascii="Times New Roman" w:hAnsi="Times New Roman"/>
          <w:sz w:val="24"/>
          <w:szCs w:val="24"/>
        </w:rPr>
        <w:t>Fields in equipmentGroupInfo</w:t>
      </w:r>
    </w:p>
    <w:p w:rsidR="00520FAB" w:rsidRPr="005212B6" w:rsidRDefault="00520FAB" w:rsidP="005212B6">
      <w:pPr>
        <w:pStyle w:val="Heading9"/>
        <w:numPr>
          <w:ilvl w:val="8"/>
          <w:numId w:val="1"/>
          <w:numberingChange w:id="227" w:author="pcampos" w:date="2013-05-02T16:12:00Z" w:original="%1:4:0:.%2:2:0:.%3:1:0:.%4:1:0:.%5:1:0:.%6:7:0:.%7:1:0:.%8:1:0:.%9:3:0:"/>
        </w:numPr>
        <w:rPr>
          <w:rFonts w:ascii="Times New Roman" w:hAnsi="Times New Roman"/>
          <w:b/>
          <w:sz w:val="28"/>
          <w:szCs w:val="28"/>
        </w:rPr>
      </w:pPr>
      <w:bookmarkStart w:id="228" w:name="_Toc265842930"/>
      <w:bookmarkStart w:id="229" w:name="_Toc297896000"/>
      <w:bookmarkStart w:id="230" w:name="_Toc316304725"/>
      <w:r w:rsidRPr="00077287">
        <w:rPr>
          <w:rFonts w:ascii="Times New Roman" w:hAnsi="Times New Roman"/>
          <w:b/>
          <w:sz w:val="28"/>
          <w:szCs w:val="28"/>
        </w:rPr>
        <w:t>itemInfoList</w:t>
      </w:r>
      <w:bookmarkEnd w:id="228"/>
      <w:bookmarkEnd w:id="229"/>
      <w:bookmarkEnd w:id="230"/>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D569CE" w:rsidTr="004B0F04">
        <w:trPr>
          <w:trHeight w:val="209"/>
          <w:tblHeader/>
        </w:trPr>
        <w:tc>
          <w:tcPr>
            <w:tcW w:w="2790" w:type="dxa"/>
            <w:shd w:val="clear" w:color="auto" w:fill="95B3D7"/>
          </w:tcPr>
          <w:p w:rsidR="00520FAB" w:rsidRPr="00D569CE" w:rsidRDefault="00520FAB" w:rsidP="004B0F04">
            <w:pPr>
              <w:pStyle w:val="BodyText"/>
              <w:rPr>
                <w:rFonts w:ascii="Times New Roman" w:hAnsi="Times New Roman"/>
                <w:b/>
                <w:szCs w:val="20"/>
              </w:rPr>
            </w:pPr>
            <w:r w:rsidRPr="00D569CE">
              <w:rPr>
                <w:rFonts w:ascii="Times New Roman" w:hAnsi="Times New Roman"/>
                <w:b/>
                <w:szCs w:val="20"/>
              </w:rPr>
              <w:t>XML Tag Name / Field Name</w:t>
            </w:r>
          </w:p>
        </w:tc>
        <w:tc>
          <w:tcPr>
            <w:tcW w:w="441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Description / Notes</w:t>
            </w:r>
          </w:p>
        </w:tc>
        <w:tc>
          <w:tcPr>
            <w:tcW w:w="108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Length</w:t>
            </w:r>
          </w:p>
        </w:tc>
        <w:tc>
          <w:tcPr>
            <w:tcW w:w="108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Type</w:t>
            </w:r>
          </w:p>
        </w:tc>
        <w:tc>
          <w:tcPr>
            <w:tcW w:w="153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Values</w:t>
            </w:r>
          </w:p>
        </w:tc>
        <w:tc>
          <w:tcPr>
            <w:tcW w:w="162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Req/Opt/Choice</w:t>
            </w:r>
          </w:p>
        </w:tc>
      </w:tr>
      <w:tr w:rsidR="00520FAB" w:rsidRPr="00077287" w:rsidTr="004B0F04">
        <w:trPr>
          <w:trHeight w:val="278"/>
        </w:trPr>
        <w:tc>
          <w:tcPr>
            <w:tcW w:w="2790" w:type="dxa"/>
          </w:tcPr>
          <w:p w:rsidR="00520FAB" w:rsidRPr="00077287" w:rsidRDefault="00520FAB" w:rsidP="004B0F04">
            <w:pPr>
              <w:pStyle w:val="BodyText"/>
              <w:rPr>
                <w:rFonts w:ascii="Times New Roman" w:hAnsi="Times New Roman"/>
                <w:snapToGrid w:val="0"/>
                <w:szCs w:val="20"/>
              </w:rPr>
            </w:pPr>
            <w:r w:rsidRPr="00077287">
              <w:rPr>
                <w:rFonts w:ascii="Times New Roman" w:hAnsi="Times New Roman"/>
                <w:snapToGrid w:val="0"/>
                <w:szCs w:val="20"/>
              </w:rPr>
              <w:t>itemInfo</w:t>
            </w:r>
          </w:p>
        </w:tc>
        <w:tc>
          <w:tcPr>
            <w:tcW w:w="4410" w:type="dxa"/>
          </w:tcPr>
          <w:p w:rsidR="00520FAB" w:rsidRPr="00077287" w:rsidRDefault="00520FAB" w:rsidP="004B0F04">
            <w:pPr>
              <w:pStyle w:val="BodyText"/>
              <w:rPr>
                <w:rFonts w:ascii="Times New Roman" w:hAnsi="Times New Roman"/>
                <w:snapToGrid w:val="0"/>
                <w:szCs w:val="20"/>
              </w:rPr>
            </w:pPr>
            <w:r w:rsidRPr="00077287">
              <w:rPr>
                <w:rFonts w:ascii="Times New Roman" w:hAnsi="Times New Roman"/>
                <w:snapToGrid w:val="0"/>
                <w:szCs w:val="20"/>
              </w:rPr>
              <w:t>Item information</w:t>
            </w:r>
          </w:p>
        </w:tc>
        <w:tc>
          <w:tcPr>
            <w:tcW w:w="1080" w:type="dxa"/>
          </w:tcPr>
          <w:p w:rsidR="00520FAB" w:rsidRPr="00077287" w:rsidRDefault="00520FAB" w:rsidP="004B0F04">
            <w:pPr>
              <w:pStyle w:val="BodyText"/>
              <w:rPr>
                <w:rFonts w:ascii="Times New Roman" w:hAnsi="Times New Roman"/>
                <w:snapToGrid w:val="0"/>
                <w:szCs w:val="20"/>
              </w:rPr>
            </w:pPr>
            <w:r w:rsidRPr="00077287">
              <w:rPr>
                <w:rFonts w:ascii="Times New Roman" w:hAnsi="Times New Roman"/>
                <w:snapToGrid w:val="0"/>
                <w:szCs w:val="20"/>
              </w:rPr>
              <w:t>N/A</w:t>
            </w:r>
          </w:p>
        </w:tc>
        <w:tc>
          <w:tcPr>
            <w:tcW w:w="1080" w:type="dxa"/>
          </w:tcPr>
          <w:p w:rsidR="00520FAB" w:rsidRPr="00077287" w:rsidRDefault="00520FAB" w:rsidP="004B0F04">
            <w:pPr>
              <w:pStyle w:val="BodyText"/>
              <w:rPr>
                <w:rFonts w:ascii="Times New Roman" w:hAnsi="Times New Roman"/>
                <w:snapToGrid w:val="0"/>
                <w:szCs w:val="20"/>
              </w:rPr>
            </w:pPr>
            <w:r w:rsidRPr="00077287">
              <w:rPr>
                <w:rFonts w:ascii="Times New Roman" w:hAnsi="Times New Roman"/>
                <w:snapToGrid w:val="0"/>
                <w:szCs w:val="20"/>
              </w:rPr>
              <w:t>Structure</w:t>
            </w:r>
          </w:p>
        </w:tc>
        <w:tc>
          <w:tcPr>
            <w:tcW w:w="1530" w:type="dxa"/>
          </w:tcPr>
          <w:p w:rsidR="00520FAB" w:rsidRPr="00077287" w:rsidRDefault="00520FAB" w:rsidP="004B0F04">
            <w:pPr>
              <w:pStyle w:val="BodyText"/>
              <w:rPr>
                <w:rFonts w:ascii="Times New Roman" w:hAnsi="Times New Roman"/>
                <w:szCs w:val="20"/>
              </w:rPr>
            </w:pPr>
          </w:p>
        </w:tc>
        <w:tc>
          <w:tcPr>
            <w:tcW w:w="1620" w:type="dxa"/>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Required</w:t>
            </w:r>
          </w:p>
        </w:tc>
      </w:tr>
    </w:tbl>
    <w:p w:rsidR="00520FAB" w:rsidRPr="005212B6" w:rsidRDefault="00520FAB" w:rsidP="00C31F38">
      <w:pPr>
        <w:pStyle w:val="Caption"/>
        <w:ind w:left="540"/>
        <w:rPr>
          <w:rFonts w:ascii="Times New Roman" w:hAnsi="Times New Roman"/>
          <w:sz w:val="24"/>
          <w:szCs w:val="24"/>
        </w:rPr>
      </w:pPr>
      <w:bookmarkStart w:id="231" w:name="_Toc265842976"/>
      <w:r w:rsidRPr="005212B6">
        <w:rPr>
          <w:rFonts w:ascii="Times New Roman" w:hAnsi="Times New Roman"/>
          <w:sz w:val="24"/>
          <w:szCs w:val="24"/>
        </w:rPr>
        <w:t xml:space="preserve">Table </w:t>
      </w:r>
      <w:r w:rsidR="006B7E4E" w:rsidRPr="005212B6">
        <w:rPr>
          <w:rFonts w:ascii="Times New Roman" w:hAnsi="Times New Roman"/>
          <w:sz w:val="24"/>
          <w:szCs w:val="24"/>
        </w:rPr>
        <w:fldChar w:fldCharType="begin"/>
      </w:r>
      <w:r w:rsidRPr="005212B6">
        <w:rPr>
          <w:rFonts w:ascii="Times New Roman" w:hAnsi="Times New Roman"/>
          <w:sz w:val="24"/>
          <w:szCs w:val="24"/>
        </w:rPr>
        <w:instrText xml:space="preserve"> SEQ Table \* ARABIC </w:instrText>
      </w:r>
      <w:r w:rsidR="006B7E4E" w:rsidRPr="005212B6">
        <w:rPr>
          <w:rFonts w:ascii="Times New Roman" w:hAnsi="Times New Roman"/>
          <w:sz w:val="24"/>
          <w:szCs w:val="24"/>
        </w:rPr>
        <w:fldChar w:fldCharType="separate"/>
      </w:r>
      <w:r>
        <w:rPr>
          <w:rFonts w:ascii="Times New Roman" w:hAnsi="Times New Roman"/>
          <w:noProof/>
          <w:sz w:val="24"/>
          <w:szCs w:val="24"/>
        </w:rPr>
        <w:t>24</w:t>
      </w:r>
      <w:r w:rsidR="006B7E4E" w:rsidRPr="005212B6">
        <w:rPr>
          <w:rFonts w:ascii="Times New Roman" w:hAnsi="Times New Roman"/>
          <w:sz w:val="24"/>
          <w:szCs w:val="24"/>
        </w:rPr>
        <w:fldChar w:fldCharType="end"/>
      </w:r>
      <w:r w:rsidRPr="005212B6">
        <w:rPr>
          <w:rFonts w:ascii="Times New Roman" w:hAnsi="Times New Roman"/>
          <w:sz w:val="24"/>
          <w:szCs w:val="24"/>
        </w:rPr>
        <w:t xml:space="preserve"> – Fields in itemInfoList</w:t>
      </w:r>
      <w:bookmarkEnd w:id="231"/>
    </w:p>
    <w:p w:rsidR="00520FAB" w:rsidRDefault="00520FAB" w:rsidP="00C31F38">
      <w:pPr>
        <w:pStyle w:val="Heading9"/>
        <w:numPr>
          <w:ilvl w:val="8"/>
          <w:numId w:val="1"/>
          <w:numberingChange w:id="232" w:author="pcampos" w:date="2013-05-02T16:12:00Z" w:original="%1:4:0:.%2:2:0:.%3:1:0:.%4:1:0:.%5:1:0:.%6:7:0:.%7:1:0:.%8:1:0:.%9:4:0:"/>
        </w:numPr>
        <w:rPr>
          <w:rFonts w:ascii="Times New Roman" w:hAnsi="Times New Roman"/>
          <w:b/>
          <w:sz w:val="28"/>
          <w:szCs w:val="28"/>
        </w:rPr>
      </w:pPr>
      <w:bookmarkStart w:id="233" w:name="_Toc265842931"/>
      <w:bookmarkStart w:id="234" w:name="_Toc297896001"/>
      <w:bookmarkStart w:id="235" w:name="_Toc316304726"/>
      <w:r w:rsidRPr="00077287">
        <w:rPr>
          <w:rFonts w:ascii="Times New Roman" w:hAnsi="Times New Roman"/>
          <w:b/>
          <w:sz w:val="28"/>
          <w:szCs w:val="28"/>
        </w:rPr>
        <w:t>itemInfo</w:t>
      </w:r>
      <w:bookmarkEnd w:id="233"/>
      <w:bookmarkEnd w:id="234"/>
      <w:bookmarkEnd w:id="235"/>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D569CE" w:rsidTr="004B0F04">
        <w:trPr>
          <w:trHeight w:val="209"/>
          <w:tblHeader/>
        </w:trPr>
        <w:tc>
          <w:tcPr>
            <w:tcW w:w="2790" w:type="dxa"/>
            <w:shd w:val="clear" w:color="auto" w:fill="95B3D7"/>
          </w:tcPr>
          <w:p w:rsidR="00520FAB" w:rsidRPr="00D569CE" w:rsidRDefault="00520FAB" w:rsidP="005212B6">
            <w:pPr>
              <w:pStyle w:val="BodyText"/>
              <w:rPr>
                <w:rFonts w:ascii="Times New Roman" w:hAnsi="Times New Roman"/>
                <w:b/>
                <w:szCs w:val="20"/>
              </w:rPr>
            </w:pPr>
            <w:r w:rsidRPr="00D569CE">
              <w:rPr>
                <w:rFonts w:ascii="Times New Roman" w:hAnsi="Times New Roman"/>
                <w:b/>
                <w:szCs w:val="20"/>
              </w:rPr>
              <w:t>XML Tag Name / Field Name</w:t>
            </w:r>
          </w:p>
        </w:tc>
        <w:tc>
          <w:tcPr>
            <w:tcW w:w="4410" w:type="dxa"/>
            <w:shd w:val="clear" w:color="auto" w:fill="95B3D7"/>
          </w:tcPr>
          <w:p w:rsidR="00520FAB" w:rsidRPr="00D569CE" w:rsidRDefault="00520FAB" w:rsidP="005212B6">
            <w:pPr>
              <w:pStyle w:val="BodyText"/>
              <w:rPr>
                <w:rFonts w:ascii="Times New Roman" w:hAnsi="Times New Roman"/>
                <w:b/>
                <w:szCs w:val="20"/>
                <w:lang w:val="fr-FR"/>
              </w:rPr>
            </w:pPr>
            <w:r w:rsidRPr="00D569CE">
              <w:rPr>
                <w:rFonts w:ascii="Times New Roman" w:hAnsi="Times New Roman"/>
                <w:b/>
                <w:szCs w:val="20"/>
                <w:lang w:val="fr-FR"/>
              </w:rPr>
              <w:t>Description / Notes</w:t>
            </w:r>
          </w:p>
        </w:tc>
        <w:tc>
          <w:tcPr>
            <w:tcW w:w="1080" w:type="dxa"/>
            <w:shd w:val="clear" w:color="auto" w:fill="95B3D7"/>
          </w:tcPr>
          <w:p w:rsidR="00520FAB" w:rsidRPr="00D569CE" w:rsidRDefault="00520FAB" w:rsidP="005212B6">
            <w:pPr>
              <w:pStyle w:val="BodyText"/>
              <w:rPr>
                <w:rFonts w:ascii="Times New Roman" w:hAnsi="Times New Roman"/>
                <w:b/>
                <w:szCs w:val="20"/>
                <w:lang w:val="fr-FR"/>
              </w:rPr>
            </w:pPr>
            <w:r w:rsidRPr="00D569CE">
              <w:rPr>
                <w:rFonts w:ascii="Times New Roman" w:hAnsi="Times New Roman"/>
                <w:b/>
                <w:szCs w:val="20"/>
                <w:lang w:val="fr-FR"/>
              </w:rPr>
              <w:t>Length</w:t>
            </w:r>
          </w:p>
        </w:tc>
        <w:tc>
          <w:tcPr>
            <w:tcW w:w="1080" w:type="dxa"/>
            <w:shd w:val="clear" w:color="auto" w:fill="95B3D7"/>
          </w:tcPr>
          <w:p w:rsidR="00520FAB" w:rsidRPr="00D569CE" w:rsidRDefault="00520FAB" w:rsidP="005212B6">
            <w:pPr>
              <w:pStyle w:val="BodyText"/>
              <w:rPr>
                <w:rFonts w:ascii="Times New Roman" w:hAnsi="Times New Roman"/>
                <w:b/>
                <w:szCs w:val="20"/>
                <w:lang w:val="fr-FR"/>
              </w:rPr>
            </w:pPr>
            <w:r w:rsidRPr="00D569CE">
              <w:rPr>
                <w:rFonts w:ascii="Times New Roman" w:hAnsi="Times New Roman"/>
                <w:b/>
                <w:szCs w:val="20"/>
                <w:lang w:val="fr-FR"/>
              </w:rPr>
              <w:t>Type</w:t>
            </w:r>
          </w:p>
        </w:tc>
        <w:tc>
          <w:tcPr>
            <w:tcW w:w="1530" w:type="dxa"/>
            <w:shd w:val="clear" w:color="auto" w:fill="95B3D7"/>
          </w:tcPr>
          <w:p w:rsidR="00520FAB" w:rsidRPr="00D569CE" w:rsidRDefault="00520FAB" w:rsidP="005212B6">
            <w:pPr>
              <w:pStyle w:val="BodyText"/>
              <w:rPr>
                <w:rFonts w:ascii="Times New Roman" w:hAnsi="Times New Roman"/>
                <w:b/>
                <w:szCs w:val="20"/>
                <w:lang w:val="fr-FR"/>
              </w:rPr>
            </w:pPr>
            <w:r w:rsidRPr="00D569CE">
              <w:rPr>
                <w:rFonts w:ascii="Times New Roman" w:hAnsi="Times New Roman"/>
                <w:b/>
                <w:szCs w:val="20"/>
                <w:lang w:val="fr-FR"/>
              </w:rPr>
              <w:t>Values</w:t>
            </w:r>
          </w:p>
        </w:tc>
        <w:tc>
          <w:tcPr>
            <w:tcW w:w="1620" w:type="dxa"/>
            <w:shd w:val="clear" w:color="auto" w:fill="95B3D7"/>
          </w:tcPr>
          <w:p w:rsidR="00520FAB" w:rsidRPr="00D569CE" w:rsidRDefault="00520FAB" w:rsidP="005212B6">
            <w:pPr>
              <w:pStyle w:val="BodyText"/>
              <w:rPr>
                <w:rFonts w:ascii="Times New Roman" w:hAnsi="Times New Roman"/>
                <w:b/>
                <w:szCs w:val="20"/>
                <w:lang w:val="fr-FR"/>
              </w:rPr>
            </w:pPr>
            <w:r w:rsidRPr="00D569CE">
              <w:rPr>
                <w:rFonts w:ascii="Times New Roman" w:hAnsi="Times New Roman"/>
                <w:b/>
                <w:szCs w:val="20"/>
                <w:lang w:val="fr-FR"/>
              </w:rPr>
              <w:t>Req/Opt/Choice</w:t>
            </w: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itemId</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Item ID</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15</w:t>
            </w:r>
          </w:p>
        </w:tc>
        <w:tc>
          <w:tcPr>
            <w:tcW w:w="1080" w:type="dxa"/>
            <w:vAlign w:val="center"/>
          </w:tcPr>
          <w:p w:rsidR="00520FAB" w:rsidRPr="00077287" w:rsidRDefault="00520FAB" w:rsidP="004B0F04">
            <w:pPr>
              <w:pStyle w:val="BodyText"/>
              <w:rPr>
                <w:rFonts w:ascii="Times New Roman" w:hAnsi="Times New Roman"/>
                <w:szCs w:val="20"/>
              </w:rPr>
            </w:pP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rPr>
                <w:rFonts w:ascii="Times New Roman" w:hAnsi="Times New Roman"/>
                <w:szCs w:val="20"/>
              </w:rPr>
            </w:pP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lastRenderedPageBreak/>
              <w:t>itemDescription</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Item description</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30</w:t>
            </w:r>
          </w:p>
        </w:tc>
        <w:tc>
          <w:tcPr>
            <w:tcW w:w="1080" w:type="dxa"/>
            <w:vAlign w:val="center"/>
          </w:tcPr>
          <w:p w:rsidR="00520FAB" w:rsidRPr="00077287" w:rsidRDefault="00520FAB" w:rsidP="004B0F04">
            <w:pPr>
              <w:pStyle w:val="BodyText"/>
              <w:rPr>
                <w:rFonts w:ascii="Times New Roman" w:hAnsi="Times New Roman"/>
                <w:szCs w:val="20"/>
              </w:rPr>
            </w:pP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p>
        </w:tc>
      </w:tr>
      <w:tr w:rsidR="00520FAB" w:rsidRPr="00077287" w:rsidTr="004B0F04">
        <w:trPr>
          <w:trHeight w:val="278"/>
        </w:trPr>
        <w:tc>
          <w:tcPr>
            <w:tcW w:w="279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srp</w:t>
            </w:r>
          </w:p>
        </w:tc>
        <w:tc>
          <w:tcPr>
            <w:tcW w:w="441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Suggested Retail Price</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9,2</w:t>
            </w:r>
          </w:p>
        </w:tc>
        <w:tc>
          <w:tcPr>
            <w:tcW w:w="1080" w:type="dxa"/>
            <w:vAlign w:val="center"/>
          </w:tcPr>
          <w:p w:rsidR="00520FAB" w:rsidRPr="00077287" w:rsidRDefault="00520FAB" w:rsidP="004B0F04">
            <w:pPr>
              <w:pStyle w:val="BodyText"/>
              <w:rPr>
                <w:rFonts w:ascii="Times New Roman" w:hAnsi="Times New Roman"/>
                <w:szCs w:val="20"/>
              </w:rPr>
            </w:pPr>
            <w:r w:rsidRPr="00077287">
              <w:rPr>
                <w:rFonts w:ascii="Times New Roman" w:hAnsi="Times New Roman"/>
                <w:szCs w:val="20"/>
              </w:rPr>
              <w:t>Decimal</w:t>
            </w:r>
          </w:p>
        </w:tc>
        <w:tc>
          <w:tcPr>
            <w:tcW w:w="1530" w:type="dxa"/>
            <w:vAlign w:val="center"/>
          </w:tcPr>
          <w:p w:rsidR="00520FAB" w:rsidRPr="00077287" w:rsidRDefault="00520FAB" w:rsidP="004B0F04">
            <w:pPr>
              <w:pStyle w:val="BodyText"/>
              <w:rPr>
                <w:rFonts w:ascii="Times New Roman" w:hAnsi="Times New Roman"/>
                <w:szCs w:val="20"/>
              </w:rPr>
            </w:pPr>
          </w:p>
        </w:tc>
        <w:tc>
          <w:tcPr>
            <w:tcW w:w="1620" w:type="dxa"/>
            <w:vAlign w:val="center"/>
          </w:tcPr>
          <w:p w:rsidR="00520FAB" w:rsidRPr="00077287" w:rsidRDefault="00520FAB" w:rsidP="004B0F04">
            <w:pPr>
              <w:pStyle w:val="BodyText"/>
              <w:keepNext/>
              <w:rPr>
                <w:rFonts w:ascii="Times New Roman" w:hAnsi="Times New Roman"/>
                <w:szCs w:val="20"/>
              </w:rPr>
            </w:pPr>
          </w:p>
        </w:tc>
      </w:tr>
    </w:tbl>
    <w:p w:rsidR="00520FAB" w:rsidRPr="005212B6" w:rsidRDefault="00520FAB" w:rsidP="005212B6">
      <w:pPr>
        <w:pStyle w:val="Caption"/>
        <w:ind w:left="540"/>
        <w:rPr>
          <w:rFonts w:ascii="Times New Roman" w:hAnsi="Times New Roman"/>
          <w:sz w:val="24"/>
          <w:szCs w:val="24"/>
        </w:rPr>
      </w:pPr>
      <w:r w:rsidRPr="005212B6">
        <w:rPr>
          <w:rFonts w:ascii="Times New Roman" w:hAnsi="Times New Roman"/>
          <w:sz w:val="24"/>
          <w:szCs w:val="24"/>
        </w:rPr>
        <w:t xml:space="preserve">Table </w:t>
      </w:r>
      <w:r w:rsidR="006B7E4E" w:rsidRPr="005212B6">
        <w:rPr>
          <w:rFonts w:ascii="Times New Roman" w:hAnsi="Times New Roman"/>
          <w:sz w:val="24"/>
          <w:szCs w:val="24"/>
        </w:rPr>
        <w:fldChar w:fldCharType="begin"/>
      </w:r>
      <w:r w:rsidRPr="005212B6">
        <w:rPr>
          <w:rFonts w:ascii="Times New Roman" w:hAnsi="Times New Roman"/>
          <w:sz w:val="24"/>
          <w:szCs w:val="24"/>
        </w:rPr>
        <w:instrText xml:space="preserve"> SEQ Table \* ARABIC </w:instrText>
      </w:r>
      <w:r w:rsidR="006B7E4E" w:rsidRPr="005212B6">
        <w:rPr>
          <w:rFonts w:ascii="Times New Roman" w:hAnsi="Times New Roman"/>
          <w:sz w:val="24"/>
          <w:szCs w:val="24"/>
        </w:rPr>
        <w:fldChar w:fldCharType="separate"/>
      </w:r>
      <w:r>
        <w:rPr>
          <w:rFonts w:ascii="Times New Roman" w:hAnsi="Times New Roman"/>
          <w:noProof/>
          <w:sz w:val="24"/>
          <w:szCs w:val="24"/>
        </w:rPr>
        <w:t>25</w:t>
      </w:r>
      <w:r w:rsidR="006B7E4E" w:rsidRPr="005212B6">
        <w:rPr>
          <w:rFonts w:ascii="Times New Roman" w:hAnsi="Times New Roman"/>
          <w:sz w:val="24"/>
          <w:szCs w:val="24"/>
        </w:rPr>
        <w:fldChar w:fldCharType="end"/>
      </w:r>
      <w:r>
        <w:rPr>
          <w:rFonts w:ascii="Times New Roman" w:hAnsi="Times New Roman"/>
          <w:sz w:val="24"/>
          <w:szCs w:val="24"/>
        </w:rPr>
        <w:t xml:space="preserve"> – Fields in itemInfo</w:t>
      </w:r>
    </w:p>
    <w:p w:rsidR="00520FAB" w:rsidRDefault="00520FAB" w:rsidP="005212B6"/>
    <w:p w:rsidR="00520FAB" w:rsidRPr="005212B6" w:rsidRDefault="00520FAB" w:rsidP="005212B6"/>
    <w:p w:rsidR="00520FAB" w:rsidRPr="005212B6" w:rsidRDefault="00520FAB" w:rsidP="005212B6">
      <w:pPr>
        <w:pStyle w:val="Heading4"/>
        <w:numPr>
          <w:ilvl w:val="3"/>
          <w:numId w:val="1"/>
          <w:numberingChange w:id="236" w:author="pcampos" w:date="2013-05-02T16:12:00Z" w:original="%1:4:0:.%2:2:0:.%3:1:0:.%4:2:0:"/>
        </w:numPr>
      </w:pPr>
      <w:bookmarkStart w:id="237" w:name="_Toc297896002"/>
      <w:bookmarkStart w:id="238" w:name="_Toc316304727"/>
      <w:r w:rsidRPr="00077287">
        <w:t>billing-name</w:t>
      </w:r>
      <w:bookmarkEnd w:id="237"/>
      <w:bookmarkEnd w:id="238"/>
    </w:p>
    <w:tbl>
      <w:tblPr>
        <w:tblW w:w="12510" w:type="dxa"/>
        <w:tblInd w:w="4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7" w:type="dxa"/>
          <w:right w:w="77" w:type="dxa"/>
        </w:tblCellMar>
        <w:tblLook w:val="0000"/>
      </w:tblPr>
      <w:tblGrid>
        <w:gridCol w:w="2790"/>
        <w:gridCol w:w="4410"/>
        <w:gridCol w:w="1080"/>
        <w:gridCol w:w="1080"/>
        <w:gridCol w:w="1530"/>
        <w:gridCol w:w="1620"/>
      </w:tblGrid>
      <w:tr w:rsidR="00520FAB" w:rsidRPr="00D569CE" w:rsidTr="004B0F04">
        <w:trPr>
          <w:trHeight w:val="209"/>
          <w:tblHeader/>
        </w:trPr>
        <w:tc>
          <w:tcPr>
            <w:tcW w:w="2790" w:type="dxa"/>
            <w:shd w:val="clear" w:color="auto" w:fill="95B3D7"/>
          </w:tcPr>
          <w:p w:rsidR="00520FAB" w:rsidRPr="00D569CE" w:rsidRDefault="00520FAB" w:rsidP="004B0F04">
            <w:pPr>
              <w:pStyle w:val="BodyText"/>
              <w:rPr>
                <w:rFonts w:ascii="Times New Roman" w:hAnsi="Times New Roman"/>
                <w:b/>
                <w:szCs w:val="20"/>
              </w:rPr>
            </w:pPr>
            <w:r w:rsidRPr="00D569CE">
              <w:rPr>
                <w:rFonts w:ascii="Times New Roman" w:hAnsi="Times New Roman"/>
                <w:b/>
                <w:szCs w:val="20"/>
              </w:rPr>
              <w:t>XML Tag Name / Field Name</w:t>
            </w:r>
          </w:p>
        </w:tc>
        <w:tc>
          <w:tcPr>
            <w:tcW w:w="441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Description / Notes</w:t>
            </w:r>
          </w:p>
        </w:tc>
        <w:tc>
          <w:tcPr>
            <w:tcW w:w="108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Length</w:t>
            </w:r>
          </w:p>
        </w:tc>
        <w:tc>
          <w:tcPr>
            <w:tcW w:w="108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Type</w:t>
            </w:r>
          </w:p>
        </w:tc>
        <w:tc>
          <w:tcPr>
            <w:tcW w:w="153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Values</w:t>
            </w:r>
          </w:p>
        </w:tc>
        <w:tc>
          <w:tcPr>
            <w:tcW w:w="1620" w:type="dxa"/>
            <w:shd w:val="clear" w:color="auto" w:fill="95B3D7"/>
          </w:tcPr>
          <w:p w:rsidR="00520FAB" w:rsidRPr="00D569CE" w:rsidRDefault="00520FAB" w:rsidP="004B0F04">
            <w:pPr>
              <w:pStyle w:val="BodyText"/>
              <w:rPr>
                <w:rFonts w:ascii="Times New Roman" w:hAnsi="Times New Roman"/>
                <w:b/>
                <w:szCs w:val="20"/>
                <w:lang w:val="fr-FR"/>
              </w:rPr>
            </w:pPr>
            <w:r w:rsidRPr="00D569CE">
              <w:rPr>
                <w:rFonts w:ascii="Times New Roman" w:hAnsi="Times New Roman"/>
                <w:b/>
                <w:szCs w:val="20"/>
                <w:lang w:val="fr-FR"/>
              </w:rPr>
              <w:t>Req/Opt/Choice</w:t>
            </w:r>
          </w:p>
        </w:tc>
      </w:tr>
      <w:tr w:rsidR="00520FAB" w:rsidRPr="00077287" w:rsidTr="004B0F04">
        <w:trPr>
          <w:trHeight w:val="278"/>
        </w:trPr>
        <w:tc>
          <w:tcPr>
            <w:tcW w:w="279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first-name</w:t>
            </w:r>
          </w:p>
        </w:tc>
        <w:tc>
          <w:tcPr>
            <w:tcW w:w="4410" w:type="dxa"/>
            <w:vAlign w:val="center"/>
          </w:tcPr>
          <w:p w:rsidR="00520FAB" w:rsidRPr="00077287" w:rsidRDefault="00520FAB" w:rsidP="004B0F04">
            <w:pPr>
              <w:rPr>
                <w:rFonts w:ascii="Times New Roman" w:hAnsi="Times New Roman"/>
                <w:bCs/>
                <w:szCs w:val="20"/>
              </w:rPr>
            </w:pPr>
            <w:r w:rsidRPr="00077287">
              <w:rPr>
                <w:rFonts w:ascii="Times New Roman" w:hAnsi="Times New Roman"/>
                <w:bCs/>
                <w:szCs w:val="20"/>
              </w:rPr>
              <w:t>Customer’s billing first name</w:t>
            </w:r>
          </w:p>
        </w:tc>
        <w:tc>
          <w:tcPr>
            <w:tcW w:w="108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Min: 1</w:t>
            </w:r>
          </w:p>
          <w:p w:rsidR="00520FAB" w:rsidRPr="00077287" w:rsidRDefault="00520FAB" w:rsidP="004B0F04">
            <w:pPr>
              <w:rPr>
                <w:rFonts w:ascii="Times New Roman" w:hAnsi="Times New Roman"/>
                <w:szCs w:val="20"/>
              </w:rPr>
            </w:pPr>
            <w:r w:rsidRPr="00077287">
              <w:rPr>
                <w:rFonts w:ascii="Times New Roman" w:hAnsi="Times New Roman"/>
                <w:szCs w:val="20"/>
              </w:rPr>
              <w:t>Max: 35</w:t>
            </w:r>
          </w:p>
        </w:tc>
        <w:tc>
          <w:tcPr>
            <w:tcW w:w="108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String</w:t>
            </w:r>
          </w:p>
          <w:p w:rsidR="00520FAB" w:rsidRPr="00077287" w:rsidRDefault="00520FAB" w:rsidP="004B0F04">
            <w:pPr>
              <w:rPr>
                <w:rFonts w:ascii="Times New Roman" w:hAnsi="Times New Roman"/>
              </w:rPr>
            </w:pPr>
          </w:p>
        </w:tc>
        <w:tc>
          <w:tcPr>
            <w:tcW w:w="1530" w:type="dxa"/>
            <w:vAlign w:val="center"/>
          </w:tcPr>
          <w:p w:rsidR="00520FAB" w:rsidRPr="00077287" w:rsidRDefault="00520FAB" w:rsidP="004B0F04">
            <w:pPr>
              <w:rPr>
                <w:rFonts w:ascii="Times New Roman" w:hAnsi="Times New Roman"/>
                <w:szCs w:val="20"/>
              </w:rPr>
            </w:pPr>
          </w:p>
        </w:tc>
        <w:tc>
          <w:tcPr>
            <w:tcW w:w="1620" w:type="dxa"/>
            <w:vAlign w:val="center"/>
          </w:tcPr>
          <w:p w:rsidR="00520FAB" w:rsidRPr="00077287" w:rsidRDefault="00520FAB" w:rsidP="004B0F04">
            <w:pPr>
              <w:rPr>
                <w:rFonts w:ascii="Times New Roman" w:hAnsi="Times New Roman"/>
              </w:rPr>
            </w:pPr>
            <w:r w:rsidRPr="00077287">
              <w:rPr>
                <w:rFonts w:ascii="Times New Roman" w:hAnsi="Times New Roman"/>
              </w:rPr>
              <w:t>Optional</w:t>
            </w:r>
          </w:p>
        </w:tc>
      </w:tr>
      <w:tr w:rsidR="00520FAB" w:rsidRPr="00077287" w:rsidTr="004B0F04">
        <w:trPr>
          <w:trHeight w:val="278"/>
        </w:trPr>
        <w:tc>
          <w:tcPr>
            <w:tcW w:w="279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last-business-name</w:t>
            </w:r>
          </w:p>
        </w:tc>
        <w:tc>
          <w:tcPr>
            <w:tcW w:w="4410" w:type="dxa"/>
            <w:vAlign w:val="center"/>
          </w:tcPr>
          <w:p w:rsidR="00520FAB" w:rsidRPr="00077287" w:rsidRDefault="00520FAB" w:rsidP="004B0F04">
            <w:pPr>
              <w:rPr>
                <w:rFonts w:ascii="Times New Roman" w:hAnsi="Times New Roman"/>
                <w:bCs/>
                <w:szCs w:val="20"/>
              </w:rPr>
            </w:pPr>
            <w:r w:rsidRPr="00077287">
              <w:rPr>
                <w:rFonts w:ascii="Times New Roman" w:hAnsi="Times New Roman"/>
                <w:bCs/>
                <w:szCs w:val="20"/>
              </w:rPr>
              <w:t>Customer’s billing last name or company name if the account is business liable</w:t>
            </w:r>
          </w:p>
        </w:tc>
        <w:tc>
          <w:tcPr>
            <w:tcW w:w="108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Min: 1</w:t>
            </w:r>
          </w:p>
          <w:p w:rsidR="00520FAB" w:rsidRPr="00077287" w:rsidRDefault="00520FAB" w:rsidP="004B0F04">
            <w:pPr>
              <w:rPr>
                <w:rFonts w:ascii="Times New Roman" w:hAnsi="Times New Roman"/>
                <w:szCs w:val="20"/>
              </w:rPr>
            </w:pPr>
            <w:r w:rsidRPr="00077287">
              <w:rPr>
                <w:rFonts w:ascii="Times New Roman" w:hAnsi="Times New Roman"/>
                <w:szCs w:val="20"/>
              </w:rPr>
              <w:t>Max: 60</w:t>
            </w:r>
          </w:p>
        </w:tc>
        <w:tc>
          <w:tcPr>
            <w:tcW w:w="108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String</w:t>
            </w:r>
          </w:p>
          <w:p w:rsidR="00520FAB" w:rsidRPr="00077287" w:rsidRDefault="00520FAB" w:rsidP="004B0F04">
            <w:pPr>
              <w:rPr>
                <w:rFonts w:ascii="Times New Roman" w:hAnsi="Times New Roman"/>
              </w:rPr>
            </w:pPr>
          </w:p>
        </w:tc>
        <w:tc>
          <w:tcPr>
            <w:tcW w:w="1530" w:type="dxa"/>
            <w:vAlign w:val="center"/>
          </w:tcPr>
          <w:p w:rsidR="00520FAB" w:rsidRPr="00077287" w:rsidRDefault="00520FAB" w:rsidP="004B0F04">
            <w:pPr>
              <w:rPr>
                <w:rFonts w:ascii="Times New Roman" w:hAnsi="Times New Roman"/>
                <w:szCs w:val="20"/>
              </w:rPr>
            </w:pPr>
          </w:p>
        </w:tc>
        <w:tc>
          <w:tcPr>
            <w:tcW w:w="1620" w:type="dxa"/>
            <w:vAlign w:val="center"/>
          </w:tcPr>
          <w:p w:rsidR="00520FAB" w:rsidRPr="00077287" w:rsidRDefault="00520FAB" w:rsidP="004B0F04">
            <w:pPr>
              <w:rPr>
                <w:rFonts w:ascii="Times New Roman" w:hAnsi="Times New Roman"/>
              </w:rPr>
            </w:pPr>
            <w:r w:rsidRPr="00077287">
              <w:rPr>
                <w:rFonts w:ascii="Times New Roman" w:hAnsi="Times New Roman"/>
              </w:rPr>
              <w:t>Required</w:t>
            </w:r>
          </w:p>
        </w:tc>
      </w:tr>
      <w:tr w:rsidR="00520FAB" w:rsidRPr="00077287" w:rsidTr="004B0F04">
        <w:trPr>
          <w:trHeight w:val="278"/>
        </w:trPr>
        <w:tc>
          <w:tcPr>
            <w:tcW w:w="279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additional-title</w:t>
            </w:r>
          </w:p>
        </w:tc>
        <w:tc>
          <w:tcPr>
            <w:tcW w:w="4410" w:type="dxa"/>
            <w:vAlign w:val="center"/>
          </w:tcPr>
          <w:p w:rsidR="00520FAB" w:rsidRPr="00077287" w:rsidRDefault="00520FAB" w:rsidP="004B0F04">
            <w:pPr>
              <w:rPr>
                <w:rFonts w:ascii="Times New Roman" w:hAnsi="Times New Roman"/>
                <w:bCs/>
                <w:szCs w:val="20"/>
              </w:rPr>
            </w:pPr>
            <w:r w:rsidRPr="00077287">
              <w:rPr>
                <w:rFonts w:ascii="Times New Roman" w:hAnsi="Times New Roman"/>
                <w:bCs/>
                <w:szCs w:val="20"/>
              </w:rPr>
              <w:t>Additional customer billing name information</w:t>
            </w:r>
          </w:p>
        </w:tc>
        <w:tc>
          <w:tcPr>
            <w:tcW w:w="108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Min: 1</w:t>
            </w:r>
          </w:p>
          <w:p w:rsidR="00520FAB" w:rsidRPr="00077287" w:rsidRDefault="00520FAB" w:rsidP="004B0F04">
            <w:pPr>
              <w:rPr>
                <w:rFonts w:ascii="Times New Roman" w:hAnsi="Times New Roman"/>
                <w:szCs w:val="20"/>
              </w:rPr>
            </w:pPr>
            <w:r w:rsidRPr="00077287">
              <w:rPr>
                <w:rFonts w:ascii="Times New Roman" w:hAnsi="Times New Roman"/>
                <w:szCs w:val="20"/>
              </w:rPr>
              <w:t>Max: 60</w:t>
            </w:r>
          </w:p>
        </w:tc>
        <w:tc>
          <w:tcPr>
            <w:tcW w:w="1080" w:type="dxa"/>
            <w:vAlign w:val="center"/>
          </w:tcPr>
          <w:p w:rsidR="00520FAB" w:rsidRPr="00077287" w:rsidRDefault="00520FAB" w:rsidP="004B0F04">
            <w:pPr>
              <w:rPr>
                <w:rFonts w:ascii="Times New Roman" w:hAnsi="Times New Roman"/>
                <w:szCs w:val="20"/>
              </w:rPr>
            </w:pPr>
            <w:r w:rsidRPr="00077287">
              <w:rPr>
                <w:rFonts w:ascii="Times New Roman" w:hAnsi="Times New Roman"/>
                <w:szCs w:val="20"/>
              </w:rPr>
              <w:t>String</w:t>
            </w:r>
          </w:p>
          <w:p w:rsidR="00520FAB" w:rsidRPr="00077287" w:rsidRDefault="00520FAB" w:rsidP="004B0F04">
            <w:pPr>
              <w:rPr>
                <w:rFonts w:ascii="Times New Roman" w:hAnsi="Times New Roman"/>
              </w:rPr>
            </w:pPr>
          </w:p>
        </w:tc>
        <w:tc>
          <w:tcPr>
            <w:tcW w:w="1530" w:type="dxa"/>
            <w:vAlign w:val="center"/>
          </w:tcPr>
          <w:p w:rsidR="00520FAB" w:rsidRPr="00077287" w:rsidRDefault="00520FAB" w:rsidP="004B0F04">
            <w:pPr>
              <w:rPr>
                <w:rFonts w:ascii="Times New Roman" w:hAnsi="Times New Roman"/>
                <w:szCs w:val="20"/>
              </w:rPr>
            </w:pPr>
          </w:p>
        </w:tc>
        <w:tc>
          <w:tcPr>
            <w:tcW w:w="1620" w:type="dxa"/>
            <w:vAlign w:val="center"/>
          </w:tcPr>
          <w:p w:rsidR="00520FAB" w:rsidRPr="00077287" w:rsidRDefault="00520FAB" w:rsidP="004B0F04">
            <w:pPr>
              <w:rPr>
                <w:rFonts w:ascii="Times New Roman" w:hAnsi="Times New Roman"/>
              </w:rPr>
            </w:pPr>
            <w:r w:rsidRPr="00077287">
              <w:rPr>
                <w:rFonts w:ascii="Times New Roman" w:hAnsi="Times New Roman"/>
              </w:rPr>
              <w:t>Optional</w:t>
            </w:r>
          </w:p>
        </w:tc>
      </w:tr>
    </w:tbl>
    <w:p w:rsidR="00520FAB" w:rsidRPr="005212B6" w:rsidRDefault="00520FAB" w:rsidP="005212B6">
      <w:pPr>
        <w:pStyle w:val="Caption"/>
        <w:ind w:left="540"/>
        <w:rPr>
          <w:rFonts w:ascii="Times New Roman" w:hAnsi="Times New Roman"/>
          <w:sz w:val="24"/>
          <w:szCs w:val="24"/>
        </w:rPr>
      </w:pPr>
      <w:r w:rsidRPr="005212B6">
        <w:rPr>
          <w:rFonts w:ascii="Times New Roman" w:hAnsi="Times New Roman"/>
          <w:sz w:val="24"/>
          <w:szCs w:val="24"/>
        </w:rPr>
        <w:t xml:space="preserve">Table </w:t>
      </w:r>
      <w:r w:rsidR="006B7E4E" w:rsidRPr="005212B6">
        <w:rPr>
          <w:rFonts w:ascii="Times New Roman" w:hAnsi="Times New Roman"/>
          <w:sz w:val="24"/>
          <w:szCs w:val="24"/>
        </w:rPr>
        <w:fldChar w:fldCharType="begin"/>
      </w:r>
      <w:r w:rsidRPr="005212B6">
        <w:rPr>
          <w:rFonts w:ascii="Times New Roman" w:hAnsi="Times New Roman"/>
          <w:sz w:val="24"/>
          <w:szCs w:val="24"/>
        </w:rPr>
        <w:instrText xml:space="preserve"> SEQ Table \* ARABIC </w:instrText>
      </w:r>
      <w:r w:rsidR="006B7E4E" w:rsidRPr="005212B6">
        <w:rPr>
          <w:rFonts w:ascii="Times New Roman" w:hAnsi="Times New Roman"/>
          <w:sz w:val="24"/>
          <w:szCs w:val="24"/>
        </w:rPr>
        <w:fldChar w:fldCharType="separate"/>
      </w:r>
      <w:r>
        <w:rPr>
          <w:rFonts w:ascii="Times New Roman" w:hAnsi="Times New Roman"/>
          <w:noProof/>
          <w:sz w:val="24"/>
          <w:szCs w:val="24"/>
        </w:rPr>
        <w:t>26</w:t>
      </w:r>
      <w:r w:rsidR="006B7E4E" w:rsidRPr="005212B6">
        <w:rPr>
          <w:rFonts w:ascii="Times New Roman" w:hAnsi="Times New Roman"/>
          <w:sz w:val="24"/>
          <w:szCs w:val="24"/>
        </w:rPr>
        <w:fldChar w:fldCharType="end"/>
      </w:r>
      <w:r>
        <w:rPr>
          <w:rFonts w:ascii="Times New Roman" w:hAnsi="Times New Roman"/>
          <w:sz w:val="24"/>
          <w:szCs w:val="24"/>
        </w:rPr>
        <w:t xml:space="preserve"> – Fields in billing-name</w:t>
      </w:r>
    </w:p>
    <w:p w:rsidR="00520FAB" w:rsidRPr="00C31F38" w:rsidRDefault="00520FAB" w:rsidP="00C31F38">
      <w:pPr>
        <w:sectPr w:rsidR="00520FAB" w:rsidRPr="00C31F38" w:rsidSect="001B3813">
          <w:headerReference w:type="default" r:id="rId18"/>
          <w:footerReference w:type="default" r:id="rId19"/>
          <w:pgSz w:w="15840" w:h="12240" w:orient="landscape" w:code="1"/>
          <w:pgMar w:top="1620" w:right="1440" w:bottom="1260" w:left="1440" w:header="720" w:footer="720" w:gutter="0"/>
          <w:cols w:space="720"/>
          <w:docGrid w:linePitch="360"/>
        </w:sectPr>
      </w:pPr>
    </w:p>
    <w:p w:rsidR="00520FAB" w:rsidRPr="00871803" w:rsidRDefault="00520FAB" w:rsidP="00F66956">
      <w:pPr>
        <w:pStyle w:val="Heading2"/>
        <w:numPr>
          <w:ilvl w:val="1"/>
          <w:numId w:val="1"/>
          <w:numberingChange w:id="239" w:author="pcampos" w:date="2013-05-02T16:12:00Z" w:original="%1:4:0:.%2:3:0:"/>
        </w:numPr>
      </w:pPr>
      <w:bookmarkStart w:id="240" w:name="_Toc303603552"/>
      <w:bookmarkStart w:id="241" w:name="_Toc316304728"/>
      <w:bookmarkStart w:id="242" w:name="_Toc288658522"/>
      <w:r>
        <w:lastRenderedPageBreak/>
        <w:t>XML</w:t>
      </w:r>
      <w:r w:rsidRPr="00871803">
        <w:t>/HTTP</w:t>
      </w:r>
      <w:bookmarkEnd w:id="240"/>
      <w:bookmarkEnd w:id="241"/>
    </w:p>
    <w:tbl>
      <w:tblPr>
        <w:tblW w:w="89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0"/>
        <w:gridCol w:w="6498"/>
      </w:tblGrid>
      <w:tr w:rsidR="00520FAB" w:rsidRPr="00231053" w:rsidTr="004B0F04">
        <w:trPr>
          <w:trHeight w:val="323"/>
        </w:trPr>
        <w:tc>
          <w:tcPr>
            <w:tcW w:w="2430" w:type="dxa"/>
            <w:shd w:val="clear" w:color="auto" w:fill="FFC000"/>
          </w:tcPr>
          <w:p w:rsidR="00520FAB" w:rsidRPr="00231053" w:rsidRDefault="00520FAB" w:rsidP="004B0F04">
            <w:pPr>
              <w:pStyle w:val="TableHeader"/>
              <w:rPr>
                <w:rFonts w:ascii="Times New Roman" w:hAnsi="Times New Roman"/>
                <w:sz w:val="20"/>
                <w:szCs w:val="20"/>
              </w:rPr>
            </w:pPr>
            <w:r w:rsidRPr="00231053">
              <w:rPr>
                <w:rFonts w:ascii="Times New Roman" w:hAnsi="Times New Roman"/>
                <w:sz w:val="20"/>
                <w:szCs w:val="20"/>
              </w:rPr>
              <w:br w:type="page"/>
              <w:t>Name</w:t>
            </w:r>
          </w:p>
        </w:tc>
        <w:tc>
          <w:tcPr>
            <w:tcW w:w="6498" w:type="dxa"/>
            <w:shd w:val="clear" w:color="auto" w:fill="FFC000"/>
          </w:tcPr>
          <w:p w:rsidR="00520FAB" w:rsidRPr="00231053" w:rsidRDefault="00520FAB" w:rsidP="004B0F04">
            <w:pPr>
              <w:pStyle w:val="TableHeader"/>
              <w:rPr>
                <w:rFonts w:ascii="Times New Roman" w:hAnsi="Times New Roman"/>
                <w:sz w:val="20"/>
                <w:szCs w:val="20"/>
              </w:rPr>
            </w:pPr>
            <w:r w:rsidRPr="00231053">
              <w:rPr>
                <w:rFonts w:ascii="Times New Roman" w:hAnsi="Times New Roman"/>
                <w:sz w:val="20"/>
                <w:szCs w:val="20"/>
              </w:rPr>
              <w:t>Description</w:t>
            </w:r>
          </w:p>
        </w:tc>
      </w:tr>
      <w:tr w:rsidR="00520FAB" w:rsidRPr="00760CE0" w:rsidTr="004B0F04">
        <w:trPr>
          <w:trHeight w:val="323"/>
        </w:trPr>
        <w:tc>
          <w:tcPr>
            <w:tcW w:w="2430" w:type="dxa"/>
          </w:tcPr>
          <w:p w:rsidR="00520FAB" w:rsidRPr="001E5892" w:rsidRDefault="00520FAB" w:rsidP="004B0F04">
            <w:pPr>
              <w:pStyle w:val="TableText"/>
              <w:jc w:val="right"/>
              <w:rPr>
                <w:rFonts w:ascii="Times New Roman" w:hAnsi="Times New Roman"/>
                <w:i/>
                <w:color w:val="FF0000"/>
                <w:sz w:val="20"/>
                <w:szCs w:val="20"/>
              </w:rPr>
            </w:pPr>
            <w:r w:rsidRPr="001E5892">
              <w:rPr>
                <w:rFonts w:ascii="Times New Roman" w:hAnsi="Times New Roman"/>
                <w:i/>
                <w:color w:val="FF0000"/>
                <w:sz w:val="20"/>
                <w:szCs w:val="20"/>
              </w:rPr>
              <w:t xml:space="preserve">Deployed Service Name </w:t>
            </w:r>
          </w:p>
        </w:tc>
        <w:tc>
          <w:tcPr>
            <w:tcW w:w="6498" w:type="dxa"/>
          </w:tcPr>
          <w:p w:rsidR="00520FAB" w:rsidRPr="001E5892" w:rsidRDefault="00520FAB" w:rsidP="004B0F04">
            <w:pPr>
              <w:pStyle w:val="TableText"/>
              <w:rPr>
                <w:rFonts w:ascii="Times New Roman" w:hAnsi="Times New Roman"/>
                <w:bCs/>
                <w:i/>
                <w:color w:val="FF0000"/>
                <w:sz w:val="22"/>
              </w:rPr>
            </w:pPr>
            <w:r>
              <w:rPr>
                <w:rFonts w:ascii="Times New Roman" w:hAnsi="Times New Roman"/>
                <w:bCs/>
                <w:i/>
                <w:color w:val="FF0000"/>
                <w:sz w:val="22"/>
                <w:szCs w:val="22"/>
              </w:rPr>
              <w:t>DoAccountValidation</w:t>
            </w:r>
            <w:r w:rsidRPr="00C151AA">
              <w:rPr>
                <w:rFonts w:ascii="Times New Roman" w:hAnsi="Times New Roman"/>
                <w:bCs/>
                <w:i/>
                <w:color w:val="FF0000"/>
                <w:sz w:val="22"/>
                <w:szCs w:val="22"/>
              </w:rPr>
              <w:t>Service</w:t>
            </w:r>
          </w:p>
        </w:tc>
      </w:tr>
      <w:tr w:rsidR="00520FAB" w:rsidRPr="00760CE0" w:rsidTr="004B0F04">
        <w:trPr>
          <w:trHeight w:val="323"/>
        </w:trPr>
        <w:tc>
          <w:tcPr>
            <w:tcW w:w="2430" w:type="dxa"/>
          </w:tcPr>
          <w:p w:rsidR="00520FAB" w:rsidRPr="001E5892" w:rsidRDefault="00520FAB" w:rsidP="004B0F04">
            <w:pPr>
              <w:pStyle w:val="TableText"/>
              <w:jc w:val="right"/>
              <w:rPr>
                <w:rFonts w:ascii="Times New Roman" w:hAnsi="Times New Roman"/>
                <w:i/>
                <w:color w:val="FF0000"/>
                <w:sz w:val="20"/>
                <w:szCs w:val="20"/>
              </w:rPr>
            </w:pPr>
            <w:r w:rsidRPr="001E5892">
              <w:rPr>
                <w:rFonts w:ascii="Times New Roman" w:hAnsi="Times New Roman"/>
                <w:bCs/>
                <w:i/>
                <w:color w:val="FF0000"/>
                <w:sz w:val="20"/>
                <w:szCs w:val="20"/>
              </w:rPr>
              <w:t>Operation Name</w:t>
            </w:r>
          </w:p>
        </w:tc>
        <w:tc>
          <w:tcPr>
            <w:tcW w:w="6498" w:type="dxa"/>
          </w:tcPr>
          <w:p w:rsidR="00520FAB" w:rsidRPr="001E5892" w:rsidRDefault="00520FAB" w:rsidP="004B0F04">
            <w:pPr>
              <w:pStyle w:val="TableText"/>
              <w:rPr>
                <w:rFonts w:ascii="Times New Roman" w:hAnsi="Times New Roman"/>
                <w:i/>
                <w:color w:val="FF0000"/>
                <w:sz w:val="22"/>
                <w:highlight w:val="white"/>
              </w:rPr>
            </w:pPr>
            <w:r w:rsidRPr="00C151AA">
              <w:rPr>
                <w:rFonts w:ascii="Times New Roman" w:hAnsi="Times New Roman"/>
                <w:i/>
                <w:color w:val="FF0000"/>
                <w:sz w:val="22"/>
                <w:szCs w:val="22"/>
              </w:rPr>
              <w:t>do</w:t>
            </w:r>
            <w:r>
              <w:rPr>
                <w:rFonts w:ascii="Times New Roman" w:hAnsi="Times New Roman"/>
                <w:i/>
                <w:color w:val="FF0000"/>
                <w:sz w:val="22"/>
                <w:szCs w:val="22"/>
              </w:rPr>
              <w:t>AccountValidation</w:t>
            </w:r>
          </w:p>
        </w:tc>
      </w:tr>
    </w:tbl>
    <w:p w:rsidR="00520FAB" w:rsidRPr="001E5892" w:rsidRDefault="00520FAB" w:rsidP="00F66956">
      <w:pPr>
        <w:pStyle w:val="Heading3"/>
        <w:numPr>
          <w:ilvl w:val="2"/>
          <w:numId w:val="1"/>
          <w:numberingChange w:id="243" w:author="pcampos" w:date="2013-05-02T16:12:00Z" w:original="%1:4:0:.%2:3:0:.%3:1:0:"/>
        </w:numPr>
      </w:pPr>
      <w:bookmarkStart w:id="244" w:name="_Toc303603553"/>
      <w:bookmarkStart w:id="245" w:name="_Toc316304729"/>
      <w:r w:rsidRPr="001E5892">
        <w:t>HTTP Configuration Settings</w:t>
      </w:r>
      <w:bookmarkEnd w:id="244"/>
      <w:bookmarkEnd w:id="245"/>
    </w:p>
    <w:p w:rsidR="00520FAB" w:rsidRDefault="00520FAB" w:rsidP="00F66956">
      <w:pPr>
        <w:ind w:left="720"/>
        <w:rPr>
          <w:rFonts w:ascii="Times New Roman" w:hAnsi="Times New Roman"/>
        </w:rPr>
      </w:pPr>
      <w:r w:rsidRPr="00231053">
        <w:rPr>
          <w:rFonts w:ascii="Times New Roman" w:hAnsi="Times New Roman"/>
        </w:rPr>
        <w:t>The table below represents the configuration settings when calling this interface.</w:t>
      </w:r>
      <w:r>
        <w:rPr>
          <w:rFonts w:ascii="Times New Roman" w:hAnsi="Times New Roman"/>
        </w:rPr>
        <w:t xml:space="preserve">  If third-party tools are used to create and send the SOAP request, most of these values will be set to the correct value by the tool.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25"/>
        <w:gridCol w:w="4431"/>
      </w:tblGrid>
      <w:tr w:rsidR="00520FAB" w:rsidRPr="00231053" w:rsidTr="004B0F04">
        <w:tc>
          <w:tcPr>
            <w:tcW w:w="4425" w:type="dxa"/>
            <w:shd w:val="clear" w:color="auto" w:fill="FFC000"/>
          </w:tcPr>
          <w:p w:rsidR="00520FAB" w:rsidRPr="00231053" w:rsidRDefault="00520FAB" w:rsidP="004B0F04">
            <w:pPr>
              <w:spacing w:before="60"/>
              <w:rPr>
                <w:rFonts w:ascii="Times New Roman" w:hAnsi="Times New Roman"/>
                <w:b/>
              </w:rPr>
            </w:pPr>
            <w:r w:rsidRPr="00231053">
              <w:rPr>
                <w:rFonts w:ascii="Times New Roman" w:hAnsi="Times New Roman"/>
                <w:b/>
              </w:rPr>
              <w:t>Configuration Item</w:t>
            </w:r>
          </w:p>
        </w:tc>
        <w:tc>
          <w:tcPr>
            <w:tcW w:w="4431" w:type="dxa"/>
            <w:shd w:val="clear" w:color="auto" w:fill="FFC000"/>
          </w:tcPr>
          <w:p w:rsidR="00520FAB" w:rsidRPr="00231053" w:rsidRDefault="00520FAB" w:rsidP="004B0F04">
            <w:pPr>
              <w:spacing w:before="60"/>
              <w:rPr>
                <w:rFonts w:ascii="Times New Roman" w:hAnsi="Times New Roman"/>
                <w:b/>
              </w:rPr>
            </w:pPr>
            <w:r>
              <w:rPr>
                <w:rFonts w:ascii="Times New Roman" w:hAnsi="Times New Roman"/>
                <w:b/>
              </w:rPr>
              <w:t>Value</w:t>
            </w:r>
          </w:p>
        </w:tc>
      </w:tr>
      <w:tr w:rsidR="00520FAB" w:rsidRPr="00231053" w:rsidTr="004B0F04">
        <w:tc>
          <w:tcPr>
            <w:tcW w:w="4425" w:type="dxa"/>
          </w:tcPr>
          <w:p w:rsidR="00520FAB" w:rsidRPr="005C1DFA" w:rsidRDefault="00520FAB" w:rsidP="004B0F04">
            <w:pPr>
              <w:spacing w:before="60"/>
              <w:rPr>
                <w:rFonts w:ascii="Times New Roman" w:hAnsi="Times New Roman"/>
                <w:b/>
              </w:rPr>
            </w:pPr>
            <w:r w:rsidRPr="005C1DFA">
              <w:rPr>
                <w:rFonts w:ascii="Times New Roman" w:hAnsi="Times New Roman"/>
                <w:b/>
              </w:rPr>
              <w:t>Read Timeout</w:t>
            </w:r>
          </w:p>
        </w:tc>
        <w:tc>
          <w:tcPr>
            <w:tcW w:w="4431" w:type="dxa"/>
          </w:tcPr>
          <w:p w:rsidR="00520FAB" w:rsidRPr="00231053" w:rsidRDefault="00520FAB" w:rsidP="004B0F04">
            <w:pPr>
              <w:spacing w:before="60"/>
              <w:rPr>
                <w:rFonts w:ascii="Times New Roman" w:hAnsi="Times New Roman"/>
              </w:rPr>
            </w:pPr>
            <w:r>
              <w:rPr>
                <w:rFonts w:ascii="Times New Roman" w:hAnsi="Times New Roman"/>
              </w:rPr>
              <w:t>Min: 1 Max: 10</w:t>
            </w:r>
          </w:p>
        </w:tc>
      </w:tr>
      <w:tr w:rsidR="00520FAB" w:rsidRPr="00231053" w:rsidTr="004B0F04">
        <w:tc>
          <w:tcPr>
            <w:tcW w:w="4425" w:type="dxa"/>
          </w:tcPr>
          <w:p w:rsidR="00520FAB" w:rsidRPr="005C1DFA" w:rsidRDefault="00520FAB" w:rsidP="004B0F04">
            <w:pPr>
              <w:spacing w:before="60"/>
              <w:rPr>
                <w:rFonts w:ascii="Times New Roman" w:hAnsi="Times New Roman"/>
                <w:b/>
              </w:rPr>
            </w:pPr>
            <w:r>
              <w:rPr>
                <w:rFonts w:ascii="Times New Roman" w:hAnsi="Times New Roman"/>
                <w:b/>
              </w:rPr>
              <w:t>Content</w:t>
            </w:r>
          </w:p>
        </w:tc>
        <w:tc>
          <w:tcPr>
            <w:tcW w:w="4431" w:type="dxa"/>
          </w:tcPr>
          <w:p w:rsidR="00520FAB" w:rsidRDefault="00520FAB" w:rsidP="004B0F04">
            <w:pPr>
              <w:spacing w:before="60"/>
              <w:rPr>
                <w:rFonts w:ascii="Times New Roman" w:hAnsi="Times New Roman"/>
              </w:rPr>
            </w:pPr>
            <w:r>
              <w:rPr>
                <w:rFonts w:ascii="Times New Roman" w:hAnsi="Times New Roman"/>
              </w:rPr>
              <w:t>text/xml</w:t>
            </w:r>
          </w:p>
        </w:tc>
      </w:tr>
      <w:tr w:rsidR="00520FAB" w:rsidRPr="00231053" w:rsidTr="004B0F04">
        <w:tc>
          <w:tcPr>
            <w:tcW w:w="4425" w:type="dxa"/>
          </w:tcPr>
          <w:p w:rsidR="00520FAB" w:rsidRPr="005C1DFA" w:rsidRDefault="00520FAB" w:rsidP="004B0F04">
            <w:pPr>
              <w:spacing w:before="60"/>
              <w:rPr>
                <w:rFonts w:ascii="Times New Roman" w:hAnsi="Times New Roman"/>
                <w:b/>
              </w:rPr>
            </w:pPr>
            <w:r>
              <w:rPr>
                <w:rFonts w:ascii="Times New Roman" w:hAnsi="Times New Roman"/>
                <w:b/>
              </w:rPr>
              <w:t>Character Set</w:t>
            </w:r>
          </w:p>
        </w:tc>
        <w:tc>
          <w:tcPr>
            <w:tcW w:w="4431" w:type="dxa"/>
          </w:tcPr>
          <w:p w:rsidR="00520FAB" w:rsidRDefault="00520FAB" w:rsidP="004B0F04">
            <w:pPr>
              <w:spacing w:before="60"/>
              <w:rPr>
                <w:rFonts w:ascii="Times New Roman" w:hAnsi="Times New Roman"/>
              </w:rPr>
            </w:pPr>
            <w:r>
              <w:rPr>
                <w:rFonts w:ascii="Times New Roman" w:hAnsi="Times New Roman"/>
              </w:rPr>
              <w:t>utf-8</w:t>
            </w:r>
          </w:p>
        </w:tc>
      </w:tr>
    </w:tbl>
    <w:p w:rsidR="00520FAB" w:rsidRPr="005C1DFA" w:rsidRDefault="00520FAB" w:rsidP="00F66956">
      <w:pPr>
        <w:ind w:left="720"/>
        <w:rPr>
          <w:rFonts w:ascii="Times New Roman" w:hAnsi="Times New Roman"/>
        </w:rPr>
      </w:pPr>
      <w:r w:rsidRPr="005C1DFA">
        <w:rPr>
          <w:rFonts w:ascii="Times New Roman" w:hAnsi="Times New Roman"/>
          <w:b/>
          <w:color w:val="0000FF"/>
          <w:u w:val="single"/>
        </w:rPr>
        <w:t>Read Timeout</w:t>
      </w:r>
      <w:r w:rsidRPr="005C1DFA">
        <w:rPr>
          <w:rFonts w:ascii="Times New Roman" w:hAnsi="Times New Roman"/>
        </w:rPr>
        <w:t xml:space="preserve">: (in seconds) How long to wait on the HTTP response from the </w:t>
      </w:r>
      <w:r>
        <w:rPr>
          <w:rFonts w:ascii="Times New Roman" w:hAnsi="Times New Roman"/>
        </w:rPr>
        <w:t>interface</w:t>
      </w:r>
      <w:r w:rsidRPr="005C1DFA">
        <w:rPr>
          <w:rFonts w:ascii="Times New Roman" w:hAnsi="Times New Roman"/>
        </w:rPr>
        <w:t xml:space="preserve"> before timing out.  </w:t>
      </w:r>
    </w:p>
    <w:p w:rsidR="00520FAB" w:rsidRDefault="00520FAB" w:rsidP="00F66956">
      <w:pPr>
        <w:ind w:left="720"/>
        <w:rPr>
          <w:rFonts w:ascii="Times New Roman" w:hAnsi="Times New Roman"/>
        </w:rPr>
      </w:pPr>
      <w:r>
        <w:rPr>
          <w:rFonts w:ascii="Times New Roman" w:hAnsi="Times New Roman"/>
          <w:b/>
          <w:color w:val="0000FF"/>
          <w:u w:val="single"/>
        </w:rPr>
        <w:t>Character Set</w:t>
      </w:r>
      <w:r w:rsidRPr="005C1DFA">
        <w:rPr>
          <w:rFonts w:ascii="Times New Roman" w:hAnsi="Times New Roman"/>
        </w:rPr>
        <w:t xml:space="preserve">: </w:t>
      </w:r>
      <w:r>
        <w:rPr>
          <w:rFonts w:ascii="Times New Roman" w:hAnsi="Times New Roman"/>
        </w:rPr>
        <w:t>The character set of the data.  For HTTP, character set is specified by the ‘Content-Type’ HTTP header; see example below.</w:t>
      </w:r>
      <w:r w:rsidRPr="005C1DFA">
        <w:rPr>
          <w:rFonts w:ascii="Times New Roman" w:hAnsi="Times New Roman"/>
        </w:rPr>
        <w:t xml:space="preserve"> </w:t>
      </w:r>
      <w:r>
        <w:rPr>
          <w:rFonts w:ascii="Times New Roman" w:hAnsi="Times New Roman"/>
        </w:rPr>
        <w:t xml:space="preserve"> The HTTP charset should match the encoding declaration of the XML request.</w:t>
      </w:r>
    </w:p>
    <w:p w:rsidR="00520FAB" w:rsidRPr="00F75594" w:rsidRDefault="00520FAB" w:rsidP="00F66956">
      <w:pPr>
        <w:ind w:left="1440"/>
        <w:rPr>
          <w:rFonts w:ascii="Times New Roman" w:hAnsi="Times New Roman"/>
          <w:b/>
          <w:u w:val="single"/>
        </w:rPr>
      </w:pPr>
      <w:r w:rsidRPr="00F75594">
        <w:rPr>
          <w:rFonts w:ascii="Times New Roman" w:hAnsi="Times New Roman"/>
          <w:b/>
          <w:u w:val="single"/>
        </w:rPr>
        <w:t>HTTP Header</w:t>
      </w:r>
      <w:r w:rsidRPr="00F75594">
        <w:rPr>
          <w:rFonts w:ascii="Times New Roman" w:hAnsi="Times New Roman"/>
          <w:b/>
        </w:rPr>
        <w:tab/>
      </w:r>
      <w:r w:rsidRPr="00F75594">
        <w:rPr>
          <w:rFonts w:ascii="Times New Roman" w:hAnsi="Times New Roman"/>
          <w:b/>
          <w:u w:val="single"/>
        </w:rPr>
        <w:t>Header Value</w:t>
      </w:r>
    </w:p>
    <w:p w:rsidR="00520FAB" w:rsidRPr="00F1051C" w:rsidRDefault="00520FAB" w:rsidP="00F66956">
      <w:pPr>
        <w:ind w:left="1440"/>
        <w:rPr>
          <w:rFonts w:ascii="Times New Roman" w:hAnsi="Times New Roman"/>
        </w:rPr>
      </w:pPr>
      <w:r w:rsidRPr="00F1051C">
        <w:rPr>
          <w:rFonts w:ascii="Times New Roman" w:hAnsi="Times New Roman"/>
          <w:b/>
        </w:rPr>
        <w:t>Content-Type</w:t>
      </w:r>
      <w:r w:rsidRPr="00F1051C">
        <w:rPr>
          <w:rFonts w:ascii="Times New Roman" w:hAnsi="Times New Roman"/>
          <w:b/>
        </w:rPr>
        <w:tab/>
        <w:t>content=”text/xml; charset=utf-8”</w:t>
      </w:r>
    </w:p>
    <w:p w:rsidR="00520FAB" w:rsidRDefault="00520FAB" w:rsidP="00F66956">
      <w:pPr>
        <w:pStyle w:val="Heading3"/>
        <w:numPr>
          <w:ilvl w:val="2"/>
          <w:numId w:val="1"/>
          <w:numberingChange w:id="246" w:author="pcampos" w:date="2013-05-02T16:12:00Z" w:original="%1:4:0:.%2:3:0:.%3:2:0:"/>
        </w:numPr>
      </w:pPr>
      <w:bookmarkStart w:id="247" w:name="_Toc303603554"/>
      <w:bookmarkStart w:id="248" w:name="_Toc316304730"/>
      <w:r>
        <w:t>Security</w:t>
      </w:r>
      <w:bookmarkEnd w:id="247"/>
      <w:bookmarkEnd w:id="248"/>
    </w:p>
    <w:p w:rsidR="00520FAB" w:rsidRDefault="00520FAB" w:rsidP="00F66956">
      <w:pPr>
        <w:pStyle w:val="Heading4"/>
        <w:numPr>
          <w:ilvl w:val="3"/>
          <w:numId w:val="1"/>
          <w:numberingChange w:id="249" w:author="pcampos" w:date="2013-05-02T16:12:00Z" w:original="%1:4:0:.%2:3:0:.%3:2:0:.%4:1:0:"/>
        </w:numPr>
      </w:pPr>
      <w:bookmarkStart w:id="250" w:name="_Toc303603555"/>
      <w:bookmarkStart w:id="251" w:name="_Toc316304731"/>
      <w:r>
        <w:t>Encryption</w:t>
      </w:r>
      <w:bookmarkEnd w:id="250"/>
      <w:bookmarkEnd w:id="251"/>
    </w:p>
    <w:p w:rsidR="00520FAB" w:rsidRPr="00DF62C9" w:rsidRDefault="00520FAB" w:rsidP="00F66956">
      <w:pPr>
        <w:ind w:left="864"/>
        <w:rPr>
          <w:rFonts w:ascii="Times New Roman" w:hAnsi="Times New Roman"/>
          <w:i/>
        </w:rPr>
      </w:pPr>
      <w:r w:rsidRPr="00DF62C9">
        <w:rPr>
          <w:rFonts w:ascii="Times New Roman" w:hAnsi="Times New Roman"/>
          <w:i/>
        </w:rPr>
        <w:t>This interface does not require encryption in transport for applications within the Sprint network.</w:t>
      </w:r>
    </w:p>
    <w:p w:rsidR="00520FAB" w:rsidRDefault="00520FAB" w:rsidP="00F66956">
      <w:pPr>
        <w:pStyle w:val="Heading4"/>
        <w:numPr>
          <w:ilvl w:val="3"/>
          <w:numId w:val="1"/>
          <w:numberingChange w:id="252" w:author="pcampos" w:date="2013-05-02T16:12:00Z" w:original="%1:4:0:.%2:3:0:.%3:2:0:.%4:2:0:"/>
        </w:numPr>
      </w:pPr>
      <w:bookmarkStart w:id="253" w:name="_Toc303603556"/>
      <w:bookmarkStart w:id="254" w:name="_Toc316304732"/>
      <w:r>
        <w:t>Authentication</w:t>
      </w:r>
      <w:bookmarkEnd w:id="253"/>
      <w:bookmarkEnd w:id="254"/>
    </w:p>
    <w:p w:rsidR="00520FAB" w:rsidRPr="00DF62C9" w:rsidRDefault="00520FAB" w:rsidP="00F66956">
      <w:pPr>
        <w:ind w:left="864"/>
        <w:rPr>
          <w:rFonts w:ascii="Times New Roman" w:hAnsi="Times New Roman"/>
          <w:i/>
        </w:rPr>
      </w:pPr>
      <w:r w:rsidRPr="00DF62C9">
        <w:rPr>
          <w:rFonts w:ascii="Times New Roman" w:hAnsi="Times New Roman"/>
          <w:i/>
        </w:rPr>
        <w:t>This interface does not require authentication for applications within the Sprint network.</w:t>
      </w:r>
    </w:p>
    <w:p w:rsidR="00520FAB" w:rsidRDefault="00520FAB" w:rsidP="00F66956">
      <w:pPr>
        <w:pStyle w:val="Heading3"/>
        <w:numPr>
          <w:ilvl w:val="2"/>
          <w:numId w:val="1"/>
          <w:numberingChange w:id="255" w:author="pcampos" w:date="2013-05-02T16:12:00Z" w:original="%1:4:0:.%2:3:0:.%3:3:0:"/>
        </w:numPr>
      </w:pPr>
      <w:bookmarkStart w:id="256" w:name="_Toc303603557"/>
      <w:bookmarkStart w:id="257" w:name="_Toc316304733"/>
      <w:r>
        <w:t>Schema &amp;</w:t>
      </w:r>
      <w:r w:rsidRPr="00871803">
        <w:t xml:space="preserve"> WSDL</w:t>
      </w:r>
      <w:bookmarkEnd w:id="256"/>
      <w:bookmarkEnd w:id="257"/>
    </w:p>
    <w:p w:rsidR="00520FAB" w:rsidRPr="00760CE0" w:rsidRDefault="00520FAB" w:rsidP="00F66956">
      <w:pPr>
        <w:ind w:left="720"/>
        <w:rPr>
          <w:rFonts w:ascii="Times New Roman" w:hAnsi="Times New Roman"/>
          <w:szCs w:val="20"/>
        </w:rPr>
      </w:pPr>
      <w:r w:rsidRPr="00336F1A">
        <w:rPr>
          <w:rFonts w:ascii="Times New Roman" w:hAnsi="Times New Roman"/>
          <w:szCs w:val="20"/>
        </w:rPr>
        <w:t xml:space="preserve">See section, </w:t>
      </w:r>
      <w:fldSimple w:instr=" REF _Ref265053242 \w \h  \* MERGEFORMAT ">
        <w:r>
          <w:rPr>
            <w:rFonts w:ascii="Times New Roman" w:hAnsi="Times New Roman"/>
            <w:szCs w:val="20"/>
          </w:rPr>
          <w:t>3.3</w:t>
        </w:r>
      </w:fldSimple>
      <w:r w:rsidRPr="00336F1A">
        <w:rPr>
          <w:rFonts w:ascii="Times New Roman" w:hAnsi="Times New Roman"/>
          <w:szCs w:val="20"/>
        </w:rPr>
        <w:t>, for the schema folder link</w:t>
      </w:r>
      <w:r>
        <w:rPr>
          <w:rFonts w:ascii="Times New Roman" w:hAnsi="Times New Roman"/>
          <w:szCs w:val="20"/>
        </w:rPr>
        <w:t>s</w:t>
      </w:r>
      <w:r w:rsidRPr="00336F1A">
        <w:rPr>
          <w:rFonts w:ascii="Times New Roman" w:hAnsi="Times New Roman"/>
          <w:szCs w:val="20"/>
        </w:rPr>
        <w:t xml:space="preserve"> containing the </w:t>
      </w:r>
      <w:r>
        <w:rPr>
          <w:rFonts w:ascii="Times New Roman" w:hAnsi="Times New Roman"/>
          <w:szCs w:val="20"/>
        </w:rPr>
        <w:t>WSDL and XSD</w:t>
      </w:r>
      <w:r w:rsidRPr="00336F1A">
        <w:rPr>
          <w:rFonts w:ascii="Times New Roman" w:hAnsi="Times New Roman"/>
          <w:szCs w:val="20"/>
        </w:rPr>
        <w:t xml:space="preserve"> </w:t>
      </w:r>
      <w:r>
        <w:rPr>
          <w:rFonts w:ascii="Times New Roman" w:hAnsi="Times New Roman"/>
          <w:szCs w:val="20"/>
        </w:rPr>
        <w:t>files; production and draft versions</w:t>
      </w:r>
      <w:r w:rsidRPr="00336F1A">
        <w:rPr>
          <w:rFonts w:ascii="Times New Roman" w:hAnsi="Times New Roman"/>
          <w:szCs w:val="20"/>
        </w:rPr>
        <w:t>.</w:t>
      </w:r>
    </w:p>
    <w:p w:rsidR="00520FAB" w:rsidRDefault="00520FAB" w:rsidP="00F66956">
      <w:pPr>
        <w:pStyle w:val="Heading3"/>
        <w:numPr>
          <w:ilvl w:val="2"/>
          <w:numId w:val="1"/>
          <w:numberingChange w:id="258" w:author="pcampos" w:date="2013-05-02T16:12:00Z" w:original="%1:4:0:.%2:3:0:.%3:4:0:"/>
        </w:numPr>
      </w:pPr>
      <w:bookmarkStart w:id="259" w:name="_Toc303603558"/>
      <w:bookmarkStart w:id="260" w:name="_Toc316304734"/>
      <w:r>
        <w:lastRenderedPageBreak/>
        <w:t>EAI Web Service User Guide</w:t>
      </w:r>
      <w:bookmarkEnd w:id="259"/>
      <w:bookmarkEnd w:id="260"/>
    </w:p>
    <w:p w:rsidR="00520FAB" w:rsidRPr="00336F1A" w:rsidRDefault="00520FAB" w:rsidP="00F66956">
      <w:pPr>
        <w:ind w:left="720"/>
        <w:rPr>
          <w:rFonts w:ascii="Times New Roman" w:hAnsi="Times New Roman"/>
        </w:rPr>
      </w:pPr>
      <w:r w:rsidRPr="00336F1A">
        <w:rPr>
          <w:rFonts w:ascii="Times New Roman" w:hAnsi="Times New Roman"/>
        </w:rPr>
        <w:t xml:space="preserve">See section, </w:t>
      </w:r>
      <w:fldSimple w:instr=" REF _Ref265053133 \w \h  \* MERGEFORMAT ">
        <w:r>
          <w:rPr>
            <w:rFonts w:ascii="Times New Roman" w:hAnsi="Times New Roman"/>
          </w:rPr>
          <w:t>3.4</w:t>
        </w:r>
      </w:fldSimple>
      <w:r w:rsidRPr="00336F1A">
        <w:rPr>
          <w:rFonts w:ascii="Times New Roman" w:hAnsi="Times New Roman"/>
        </w:rPr>
        <w:t>, for</w:t>
      </w:r>
      <w:r>
        <w:rPr>
          <w:rFonts w:ascii="Times New Roman" w:hAnsi="Times New Roman"/>
        </w:rPr>
        <w:t xml:space="preserve"> the folder link containing</w:t>
      </w:r>
      <w:r w:rsidRPr="00336F1A">
        <w:rPr>
          <w:rFonts w:ascii="Times New Roman" w:hAnsi="Times New Roman"/>
        </w:rPr>
        <w:t xml:space="preserve"> </w:t>
      </w:r>
      <w:r w:rsidRPr="00FD2192">
        <w:rPr>
          <w:rFonts w:ascii="Times New Roman" w:hAnsi="Times New Roman"/>
          <w:i/>
        </w:rPr>
        <w:t>EAI Web Service User Guide.docx</w:t>
      </w:r>
      <w:r w:rsidRPr="00336F1A">
        <w:rPr>
          <w:rFonts w:ascii="Times New Roman" w:hAnsi="Times New Roman"/>
        </w:rPr>
        <w:t>.</w:t>
      </w:r>
    </w:p>
    <w:p w:rsidR="00520FAB" w:rsidRDefault="00520FAB" w:rsidP="00F66956">
      <w:pPr>
        <w:pStyle w:val="Heading3"/>
        <w:numPr>
          <w:ilvl w:val="2"/>
          <w:numId w:val="1"/>
          <w:numberingChange w:id="261" w:author="pcampos" w:date="2013-05-02T16:12:00Z" w:original="%1:4:0:.%2:3:0:.%3:5:0:"/>
        </w:numPr>
      </w:pPr>
      <w:bookmarkStart w:id="262" w:name="_Toc303603559"/>
      <w:bookmarkStart w:id="263" w:name="_Toc316304735"/>
      <w:r>
        <w:t>Web Service Header XSD</w:t>
      </w:r>
      <w:bookmarkEnd w:id="262"/>
      <w:bookmarkEnd w:id="263"/>
    </w:p>
    <w:p w:rsidR="00520FAB" w:rsidRDefault="00520FAB" w:rsidP="00F66956">
      <w:pPr>
        <w:ind w:left="720"/>
        <w:rPr>
          <w:rFonts w:ascii="Times New Roman" w:hAnsi="Times New Roman"/>
          <w:szCs w:val="20"/>
        </w:rPr>
      </w:pPr>
      <w:r w:rsidRPr="00336F1A">
        <w:rPr>
          <w:rFonts w:ascii="Times New Roman" w:hAnsi="Times New Roman"/>
          <w:szCs w:val="20"/>
        </w:rPr>
        <w:t xml:space="preserve">See section, </w:t>
      </w:r>
      <w:fldSimple w:instr=" REF _Ref265053242 \w \h  \* MERGEFORMAT ">
        <w:r>
          <w:rPr>
            <w:rFonts w:ascii="Times New Roman" w:hAnsi="Times New Roman"/>
            <w:szCs w:val="20"/>
          </w:rPr>
          <w:t>3.3</w:t>
        </w:r>
      </w:fldSimple>
      <w:r w:rsidRPr="00336F1A">
        <w:rPr>
          <w:rFonts w:ascii="Times New Roman" w:hAnsi="Times New Roman"/>
          <w:szCs w:val="20"/>
        </w:rPr>
        <w:t>, for the production schema folder link containing the header schema.</w:t>
      </w:r>
    </w:p>
    <w:p w:rsidR="00520FAB" w:rsidRPr="00C151AA" w:rsidRDefault="00520FAB" w:rsidP="00F66956">
      <w:pPr>
        <w:numPr>
          <w:ilvl w:val="0"/>
          <w:numId w:val="43"/>
          <w:numberingChange w:id="264" w:author="pcampos" w:date="2013-05-02T16:12:00Z" w:original=""/>
        </w:numPr>
        <w:rPr>
          <w:rFonts w:ascii="Times New Roman" w:hAnsi="Times New Roman"/>
          <w:szCs w:val="20"/>
          <w:highlight w:val="yellow"/>
        </w:rPr>
      </w:pPr>
      <w:r w:rsidRPr="00C151AA">
        <w:rPr>
          <w:rFonts w:ascii="Times New Roman" w:hAnsi="Times New Roman"/>
          <w:szCs w:val="20"/>
          <w:highlight w:val="yellow"/>
        </w:rPr>
        <w:t>Header Info??</w:t>
      </w:r>
    </w:p>
    <w:p w:rsidR="00520FAB" w:rsidRDefault="00520FAB" w:rsidP="00F66956">
      <w:pPr>
        <w:pStyle w:val="Heading3"/>
        <w:numPr>
          <w:ilvl w:val="2"/>
          <w:numId w:val="1"/>
          <w:numberingChange w:id="265" w:author="pcampos" w:date="2013-05-02T16:12:00Z" w:original="%1:4:0:.%2:3:0:.%3:6:0:"/>
        </w:numPr>
      </w:pPr>
      <w:bookmarkStart w:id="266" w:name="_Toc303603560"/>
      <w:bookmarkStart w:id="267" w:name="_Toc316304736"/>
      <w:r>
        <w:t>Error Conditions</w:t>
      </w:r>
      <w:bookmarkEnd w:id="266"/>
      <w:bookmarkEnd w:id="267"/>
    </w:p>
    <w:p w:rsidR="00520FAB" w:rsidRDefault="006B7E4E" w:rsidP="00F66956">
      <w:pPr>
        <w:ind w:left="720"/>
        <w:rPr>
          <w:rFonts w:ascii="Times New Roman" w:hAnsi="Times New Roman"/>
        </w:rPr>
      </w:pPr>
      <w:hyperlink r:id="rId20" w:history="1">
        <w:r w:rsidR="00520FAB" w:rsidRPr="001C3183">
          <w:rPr>
            <w:rStyle w:val="Hyperlink"/>
            <w:rFonts w:ascii="Times New Roman" w:hAnsi="Times New Roman"/>
          </w:rPr>
          <w:t>Refer to table of Standard SOAP Faults in the Web Service Design Standards</w:t>
        </w:r>
      </w:hyperlink>
      <w:r w:rsidR="00520FAB" w:rsidRPr="001C3183">
        <w:rPr>
          <w:rFonts w:ascii="Times New Roman" w:hAnsi="Times New Roman"/>
        </w:rPr>
        <w:t xml:space="preserve"> </w:t>
      </w:r>
    </w:p>
    <w:p w:rsidR="00520FAB" w:rsidRPr="004459B1" w:rsidRDefault="00520FAB" w:rsidP="003241CD">
      <w:pPr>
        <w:ind w:left="720"/>
        <w:rPr>
          <w:rFonts w:ascii="Times New Roman" w:hAnsi="Times New Roman"/>
          <w:b/>
          <w:sz w:val="24"/>
        </w:rPr>
      </w:pPr>
      <w:r w:rsidRPr="004459B1">
        <w:rPr>
          <w:rFonts w:ascii="Times New Roman" w:hAnsi="Times New Roman"/>
          <w:b/>
          <w:sz w:val="24"/>
        </w:rPr>
        <w:t>Link in doc share for OVM Error Conditions for all OVM Services:</w:t>
      </w:r>
    </w:p>
    <w:p w:rsidR="00520FAB" w:rsidRDefault="006B7E4E" w:rsidP="003241CD">
      <w:pPr>
        <w:ind w:left="720"/>
        <w:rPr>
          <w:rFonts w:ascii="Times New Roman" w:hAnsi="Times New Roman"/>
        </w:rPr>
      </w:pPr>
      <w:hyperlink r:id="rId21" w:history="1">
        <w:r w:rsidR="00520FAB" w:rsidRPr="00082165">
          <w:rPr>
            <w:rStyle w:val="Hyperlink"/>
            <w:rFonts w:ascii="Times New Roman" w:hAnsi="Times New Roman"/>
          </w:rPr>
          <w:t>https://doc-share.corp.sprint.com/livelink/llisapi.dll?func=ll&amp;objId=53932693&amp;objAction=Open&amp;nexturl=%2Flivelink%2Fllisapi%2Edll%3Ffunc%3Dll%26objId%3D53264720%26objAction%3Dbrowse%26viewType%3D1</w:t>
        </w:r>
      </w:hyperlink>
      <w:r w:rsidR="00520FAB">
        <w:rPr>
          <w:rFonts w:ascii="Times New Roman" w:hAnsi="Times New Roman"/>
        </w:rPr>
        <w:t xml:space="preserve"> </w:t>
      </w:r>
    </w:p>
    <w:p w:rsidR="00520FAB" w:rsidRDefault="00520FAB" w:rsidP="003241CD">
      <w:pPr>
        <w:ind w:left="720"/>
        <w:rPr>
          <w:rFonts w:ascii="Times New Roman" w:hAnsi="Times New Roman"/>
        </w:rPr>
      </w:pPr>
    </w:p>
    <w:p w:rsidR="00520FAB" w:rsidRPr="00245F1A" w:rsidRDefault="00520FAB" w:rsidP="003241CD">
      <w:pPr>
        <w:ind w:left="720"/>
        <w:rPr>
          <w:rFonts w:ascii="Times New Roman" w:hAnsi="Times New Roman"/>
          <w:b/>
          <w:sz w:val="24"/>
        </w:rPr>
      </w:pPr>
      <w:r w:rsidRPr="00245F1A">
        <w:rPr>
          <w:rFonts w:ascii="Times New Roman" w:hAnsi="Times New Roman"/>
          <w:b/>
          <w:sz w:val="24"/>
        </w:rPr>
        <w:t>Link to the folder for the OVM Error Conditions doc:</w:t>
      </w:r>
    </w:p>
    <w:p w:rsidR="00520FAB" w:rsidRDefault="006B7E4E" w:rsidP="003241CD">
      <w:pPr>
        <w:ind w:left="720"/>
        <w:rPr>
          <w:rFonts w:ascii="Times New Roman" w:hAnsi="Times New Roman"/>
        </w:rPr>
      </w:pPr>
      <w:hyperlink r:id="rId22" w:history="1">
        <w:r w:rsidR="00520FAB" w:rsidRPr="00082165">
          <w:rPr>
            <w:rStyle w:val="Hyperlink"/>
            <w:rFonts w:ascii="Times New Roman" w:hAnsi="Times New Roman"/>
          </w:rPr>
          <w:t>https://doc-share.corp.sprint.com/livelink/llisapi.dll?func=ll&amp;objId=53264720&amp;objAction=browse&amp;viewType=1</w:t>
        </w:r>
      </w:hyperlink>
      <w:r w:rsidR="00520FAB">
        <w:rPr>
          <w:rFonts w:ascii="Times New Roman" w:hAnsi="Times New Roman"/>
        </w:rPr>
        <w:t xml:space="preserve"> </w:t>
      </w:r>
    </w:p>
    <w:p w:rsidR="00520FAB" w:rsidRDefault="00520FAB" w:rsidP="003241CD">
      <w:pPr>
        <w:ind w:left="720"/>
        <w:rPr>
          <w:rFonts w:ascii="Times New Roman" w:hAnsi="Times New Roman"/>
        </w:rPr>
      </w:pPr>
    </w:p>
    <w:p w:rsidR="00520FAB" w:rsidRPr="001C3183" w:rsidRDefault="00520FAB" w:rsidP="003241CD">
      <w:pPr>
        <w:ind w:left="720"/>
        <w:rPr>
          <w:rFonts w:ascii="Times New Roman" w:hAnsi="Times New Roman"/>
        </w:rPr>
      </w:pPr>
      <w:r w:rsidRPr="008511EF">
        <w:rPr>
          <w:rFonts w:ascii="Times New Roman" w:hAnsi="Times New Roman"/>
        </w:rPr>
        <w:object w:dxaOrig="1535"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23" o:title=""/>
          </v:shape>
          <o:OLEObject Type="Embed" ProgID="Excel.Sheet.12" ShapeID="_x0000_i1025" DrawAspect="Icon" ObjectID="_1429443300" r:id="rId24"/>
        </w:object>
      </w:r>
    </w:p>
    <w:p w:rsidR="00520FAB" w:rsidRDefault="00520FAB" w:rsidP="00F66956">
      <w:pPr>
        <w:ind w:left="720"/>
        <w:rPr>
          <w:rFonts w:ascii="Times New Roman" w:hAnsi="Times New Roman"/>
        </w:rPr>
      </w:pPr>
    </w:p>
    <w:p w:rsidR="00520FAB" w:rsidRPr="001C3183" w:rsidRDefault="00520FAB" w:rsidP="00F66956">
      <w:pPr>
        <w:ind w:left="720"/>
        <w:rPr>
          <w:rFonts w:ascii="Times New Roman" w:hAnsi="Times New Roman"/>
        </w:rPr>
      </w:pPr>
      <w:r>
        <w:rPr>
          <w:rFonts w:ascii="Times New Roman" w:hAnsi="Times New Roman"/>
        </w:rPr>
        <w:br w:type="page"/>
      </w:r>
    </w:p>
    <w:p w:rsidR="00520FAB" w:rsidRPr="00077287" w:rsidRDefault="00520FAB" w:rsidP="00347EAE">
      <w:pPr>
        <w:pStyle w:val="Heading4"/>
        <w:numPr>
          <w:ilvl w:val="3"/>
          <w:numId w:val="1"/>
          <w:numberingChange w:id="268" w:author="pcampos" w:date="2013-05-02T16:12:00Z" w:original="%1:4:0:.%2:3:0:.%3:6:0:.%4:1:0:"/>
        </w:numPr>
      </w:pPr>
      <w:bookmarkStart w:id="269" w:name="_Toc303603561"/>
      <w:bookmarkStart w:id="270" w:name="_Toc316304737"/>
      <w:r>
        <w:t>API Specific Error Conditions</w:t>
      </w:r>
      <w:bookmarkEnd w:id="269"/>
      <w:bookmarkEnd w:id="270"/>
    </w:p>
    <w:tbl>
      <w:tblPr>
        <w:tblW w:w="13320" w:type="dxa"/>
        <w:tblInd w:w="-252" w:type="dxa"/>
        <w:tblLayout w:type="fixed"/>
        <w:tblLook w:val="00A0"/>
      </w:tblPr>
      <w:tblGrid>
        <w:gridCol w:w="483"/>
        <w:gridCol w:w="411"/>
        <w:gridCol w:w="2081"/>
        <w:gridCol w:w="1800"/>
        <w:gridCol w:w="2160"/>
        <w:gridCol w:w="2610"/>
        <w:gridCol w:w="3775"/>
      </w:tblGrid>
      <w:tr w:rsidR="00520FAB" w:rsidRPr="00077287" w:rsidTr="004B0F04">
        <w:trPr>
          <w:trHeight w:val="270"/>
        </w:trPr>
        <w:tc>
          <w:tcPr>
            <w:tcW w:w="483" w:type="dxa"/>
            <w:vMerge w:val="restart"/>
            <w:tcBorders>
              <w:top w:val="single" w:sz="4" w:space="0" w:color="auto"/>
              <w:left w:val="single" w:sz="4" w:space="0" w:color="auto"/>
              <w:bottom w:val="single" w:sz="4" w:space="0" w:color="auto"/>
              <w:right w:val="single" w:sz="4" w:space="0" w:color="auto"/>
            </w:tcBorders>
            <w:shd w:val="clear" w:color="000000" w:fill="EEECE1"/>
            <w:textDirection w:val="tbRl"/>
            <w:vAlign w:val="center"/>
          </w:tcPr>
          <w:p w:rsidR="00520FAB" w:rsidRPr="00077287" w:rsidRDefault="00520FAB" w:rsidP="004B0F04">
            <w:pPr>
              <w:spacing w:after="0"/>
              <w:jc w:val="center"/>
              <w:rPr>
                <w:rFonts w:cs="Arial"/>
                <w:b/>
                <w:bCs/>
                <w:sz w:val="16"/>
                <w:szCs w:val="16"/>
              </w:rPr>
            </w:pPr>
            <w:r w:rsidRPr="00077287">
              <w:rPr>
                <w:rFonts w:cs="Arial"/>
                <w:b/>
                <w:bCs/>
                <w:sz w:val="16"/>
                <w:szCs w:val="16"/>
              </w:rPr>
              <w:t>CODE</w:t>
            </w:r>
          </w:p>
        </w:tc>
        <w:tc>
          <w:tcPr>
            <w:tcW w:w="411" w:type="dxa"/>
            <w:vMerge w:val="restart"/>
            <w:tcBorders>
              <w:top w:val="single" w:sz="4" w:space="0" w:color="auto"/>
              <w:left w:val="single" w:sz="4" w:space="0" w:color="auto"/>
              <w:bottom w:val="single" w:sz="4" w:space="0" w:color="auto"/>
              <w:right w:val="single" w:sz="4" w:space="0" w:color="auto"/>
            </w:tcBorders>
            <w:shd w:val="clear" w:color="000000" w:fill="EEECE1"/>
            <w:textDirection w:val="tbRl"/>
            <w:vAlign w:val="center"/>
          </w:tcPr>
          <w:p w:rsidR="00520FAB" w:rsidRPr="00077287" w:rsidRDefault="00520FAB" w:rsidP="004B0F04">
            <w:pPr>
              <w:spacing w:after="0"/>
              <w:jc w:val="center"/>
              <w:rPr>
                <w:rFonts w:cs="Arial"/>
                <w:b/>
                <w:bCs/>
                <w:sz w:val="16"/>
                <w:szCs w:val="16"/>
              </w:rPr>
            </w:pPr>
            <w:r w:rsidRPr="00077287">
              <w:rPr>
                <w:rFonts w:cs="Arial"/>
                <w:b/>
                <w:bCs/>
                <w:sz w:val="16"/>
                <w:szCs w:val="16"/>
              </w:rPr>
              <w:t>TYPE</w:t>
            </w:r>
          </w:p>
        </w:tc>
        <w:tc>
          <w:tcPr>
            <w:tcW w:w="2081" w:type="dxa"/>
            <w:vMerge w:val="restart"/>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jc w:val="center"/>
              <w:rPr>
                <w:rFonts w:cs="Arial"/>
                <w:b/>
                <w:bCs/>
                <w:sz w:val="16"/>
                <w:szCs w:val="16"/>
              </w:rPr>
            </w:pPr>
            <w:r w:rsidRPr="00077287">
              <w:rPr>
                <w:rFonts w:cs="Arial"/>
                <w:b/>
                <w:bCs/>
                <w:sz w:val="16"/>
                <w:szCs w:val="16"/>
              </w:rPr>
              <w:t>ERROR_NAME</w:t>
            </w:r>
          </w:p>
        </w:tc>
        <w:tc>
          <w:tcPr>
            <w:tcW w:w="1800" w:type="dxa"/>
            <w:vMerge w:val="restart"/>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jc w:val="center"/>
              <w:rPr>
                <w:rFonts w:cs="Arial"/>
                <w:b/>
                <w:bCs/>
                <w:sz w:val="16"/>
                <w:szCs w:val="16"/>
              </w:rPr>
            </w:pPr>
            <w:r w:rsidRPr="00077287">
              <w:rPr>
                <w:rFonts w:cs="Arial"/>
                <w:b/>
                <w:bCs/>
                <w:sz w:val="16"/>
                <w:szCs w:val="16"/>
              </w:rPr>
              <w:t>ERROR SUB NAME</w:t>
            </w:r>
          </w:p>
        </w:tc>
        <w:tc>
          <w:tcPr>
            <w:tcW w:w="2160" w:type="dxa"/>
            <w:vMerge w:val="restart"/>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jc w:val="center"/>
              <w:rPr>
                <w:rFonts w:cs="Arial"/>
                <w:b/>
                <w:bCs/>
                <w:sz w:val="16"/>
                <w:szCs w:val="16"/>
              </w:rPr>
            </w:pPr>
            <w:r w:rsidRPr="00077287">
              <w:rPr>
                <w:rFonts w:cs="Arial"/>
                <w:b/>
                <w:bCs/>
                <w:sz w:val="16"/>
                <w:szCs w:val="16"/>
              </w:rPr>
              <w:t>ERROR DESC</w:t>
            </w:r>
          </w:p>
        </w:tc>
        <w:tc>
          <w:tcPr>
            <w:tcW w:w="2610" w:type="dxa"/>
            <w:vMerge w:val="restart"/>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jc w:val="center"/>
              <w:rPr>
                <w:rFonts w:cs="Arial"/>
                <w:b/>
                <w:bCs/>
                <w:sz w:val="16"/>
                <w:szCs w:val="16"/>
              </w:rPr>
            </w:pPr>
            <w:r w:rsidRPr="00077287">
              <w:rPr>
                <w:rFonts w:cs="Arial"/>
                <w:b/>
                <w:bCs/>
                <w:sz w:val="16"/>
                <w:szCs w:val="16"/>
              </w:rPr>
              <w:t>ERROR SCENARIO</w:t>
            </w:r>
          </w:p>
        </w:tc>
        <w:tc>
          <w:tcPr>
            <w:tcW w:w="3775" w:type="dxa"/>
            <w:vMerge w:val="restart"/>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jc w:val="center"/>
              <w:rPr>
                <w:rFonts w:cs="Arial"/>
                <w:b/>
                <w:bCs/>
                <w:sz w:val="16"/>
                <w:szCs w:val="16"/>
              </w:rPr>
            </w:pPr>
            <w:r w:rsidRPr="00077287">
              <w:rPr>
                <w:rFonts w:cs="Arial"/>
                <w:b/>
                <w:bCs/>
                <w:sz w:val="16"/>
                <w:szCs w:val="16"/>
              </w:rPr>
              <w:t>EXPECTED RESOLUTION</w:t>
            </w:r>
          </w:p>
        </w:tc>
      </w:tr>
      <w:tr w:rsidR="00520FAB" w:rsidRPr="00077287" w:rsidTr="004B0F04">
        <w:trPr>
          <w:trHeight w:val="690"/>
        </w:trPr>
        <w:tc>
          <w:tcPr>
            <w:tcW w:w="483" w:type="dxa"/>
            <w:vMerge/>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rPr>
                <w:rFonts w:cs="Arial"/>
                <w:b/>
                <w:bCs/>
                <w:sz w:val="16"/>
                <w:szCs w:val="16"/>
              </w:rPr>
            </w:pPr>
          </w:p>
        </w:tc>
        <w:tc>
          <w:tcPr>
            <w:tcW w:w="411" w:type="dxa"/>
            <w:vMerge/>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rPr>
                <w:rFonts w:cs="Arial"/>
                <w:b/>
                <w:bCs/>
                <w:sz w:val="16"/>
                <w:szCs w:val="16"/>
              </w:rPr>
            </w:pPr>
          </w:p>
        </w:tc>
        <w:tc>
          <w:tcPr>
            <w:tcW w:w="2081" w:type="dxa"/>
            <w:vMerge/>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rPr>
                <w:rFonts w:cs="Arial"/>
                <w:b/>
                <w:bCs/>
                <w:sz w:val="16"/>
                <w:szCs w:val="16"/>
              </w:rPr>
            </w:pPr>
          </w:p>
        </w:tc>
        <w:tc>
          <w:tcPr>
            <w:tcW w:w="1800" w:type="dxa"/>
            <w:vMerge/>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rPr>
                <w:rFonts w:cs="Arial"/>
                <w:b/>
                <w:bCs/>
                <w:sz w:val="16"/>
                <w:szCs w:val="16"/>
              </w:rPr>
            </w:pPr>
          </w:p>
        </w:tc>
        <w:tc>
          <w:tcPr>
            <w:tcW w:w="2160" w:type="dxa"/>
            <w:vMerge/>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rPr>
                <w:rFonts w:cs="Arial"/>
                <w:b/>
                <w:bCs/>
                <w:sz w:val="16"/>
                <w:szCs w:val="16"/>
              </w:rPr>
            </w:pPr>
          </w:p>
        </w:tc>
        <w:tc>
          <w:tcPr>
            <w:tcW w:w="2610" w:type="dxa"/>
            <w:vMerge/>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rPr>
                <w:rFonts w:cs="Arial"/>
                <w:b/>
                <w:bCs/>
                <w:sz w:val="16"/>
                <w:szCs w:val="16"/>
              </w:rPr>
            </w:pPr>
          </w:p>
        </w:tc>
        <w:tc>
          <w:tcPr>
            <w:tcW w:w="3775" w:type="dxa"/>
            <w:vMerge/>
            <w:tcBorders>
              <w:top w:val="single" w:sz="4" w:space="0" w:color="auto"/>
              <w:left w:val="single" w:sz="4" w:space="0" w:color="auto"/>
              <w:bottom w:val="single" w:sz="4" w:space="0" w:color="auto"/>
              <w:right w:val="single" w:sz="4" w:space="0" w:color="auto"/>
            </w:tcBorders>
            <w:shd w:val="clear" w:color="000000" w:fill="EEECE1"/>
            <w:vAlign w:val="center"/>
          </w:tcPr>
          <w:p w:rsidR="00520FAB" w:rsidRPr="00077287" w:rsidRDefault="00520FAB" w:rsidP="004B0F04">
            <w:pPr>
              <w:spacing w:after="0"/>
              <w:rPr>
                <w:rFonts w:cs="Arial"/>
                <w:b/>
                <w:bCs/>
                <w:sz w:val="16"/>
                <w:szCs w:val="16"/>
              </w:rPr>
            </w:pPr>
          </w:p>
        </w:tc>
      </w:tr>
      <w:tr w:rsidR="00520FAB" w:rsidRPr="00077287" w:rsidTr="004B0F04">
        <w:trPr>
          <w:trHeight w:val="450"/>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100</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XML_PARSE_ERROR</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DEFAULT</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XML validation error.</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OVM Request sent does not adhere to defined schema declaration</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Verify the request XML against the Request XSD provided</w:t>
            </w:r>
          </w:p>
        </w:tc>
      </w:tr>
      <w:tr w:rsidR="00520FAB" w:rsidRPr="00077287" w:rsidTr="004B0F04">
        <w:trPr>
          <w:trHeight w:val="675"/>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135</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INVALID_ACCOUNT_NUMBER</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DOES_NOT_EXIST</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Account [%s] does not exist.</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account number provided in the request is an invalid account number</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Verify the account number and resend the relevant request. If not, please open a new account.</w:t>
            </w:r>
          </w:p>
        </w:tc>
      </w:tr>
      <w:tr w:rsidR="00520FAB" w:rsidRPr="00077287" w:rsidTr="004B0F04">
        <w:trPr>
          <w:trHeight w:val="1125"/>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140</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3</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DELINQUENT_ACCOUNT</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WITH_ACCOUNT_NUM</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Account [%s] is delinquent.</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customer information in the request is attached to a delinquent account with an unpaid balance, prohibiting further transactions</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1) Verify the SSN provided in the request</w:t>
            </w:r>
            <w:r w:rsidRPr="00077287">
              <w:rPr>
                <w:rFonts w:cs="Arial"/>
                <w:sz w:val="16"/>
                <w:szCs w:val="16"/>
              </w:rPr>
              <w:br/>
              <w:t>2) Create a new account for the subscriber requesting services if SSN is valid</w:t>
            </w:r>
            <w:r w:rsidRPr="00077287">
              <w:rPr>
                <w:rFonts w:cs="Arial"/>
                <w:sz w:val="16"/>
                <w:szCs w:val="16"/>
              </w:rPr>
              <w:br/>
              <w:t>3) Please request the customer to call Sprint Collections at (800)456-6070.</w:t>
            </w:r>
          </w:p>
        </w:tc>
      </w:tr>
      <w:tr w:rsidR="00520FAB" w:rsidRPr="00077287" w:rsidTr="004B0F04">
        <w:trPr>
          <w:trHeight w:val="450"/>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141</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INVALID_REFERENCE_PTN</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NO_ACCOUNT</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Account associated with PTN [%s] does not exist.</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Cellular number provided in the request is not attached to any existing Sprint account</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Verify that the PTN/Cellular number provided is an existing and active Sprint number</w:t>
            </w:r>
          </w:p>
        </w:tc>
      </w:tr>
      <w:tr w:rsidR="00520FAB" w:rsidRPr="00077287" w:rsidTr="004B0F04">
        <w:trPr>
          <w:trHeight w:val="1125"/>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188</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SUSPENDED_ACCOUNT_NUMBER</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WITH_ACCOUNT_NUM</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Account [%s] is in a suspended state.</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information provided on the order corresponds to a Suspended account [%]</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1) Verify that the account for which the order is requested is Active</w:t>
            </w:r>
            <w:r w:rsidRPr="00077287">
              <w:rPr>
                <w:rFonts w:cs="Arial"/>
                <w:sz w:val="16"/>
                <w:szCs w:val="16"/>
              </w:rPr>
              <w:br/>
              <w:t>2) Validate that the account information sent in the request is correct and corresponds to the desired account</w:t>
            </w:r>
          </w:p>
        </w:tc>
      </w:tr>
      <w:tr w:rsidR="00520FAB" w:rsidRPr="00077287" w:rsidTr="004B0F04">
        <w:trPr>
          <w:trHeight w:val="675"/>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198</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3</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PREVIOUS_FRAUDULENT_ACTIVITY</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NON_RETRIEVAL</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Customer information could not be retrieved due to a previous fraudulent activity.</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Account Information and/or Corporate/Government Identifier sent in the request is flagged as a fraudulent customer</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Verify the account information sent in the request or Call Customer Care</w:t>
            </w:r>
          </w:p>
        </w:tc>
      </w:tr>
      <w:tr w:rsidR="00520FAB" w:rsidRPr="00077287" w:rsidTr="004B0F04">
        <w:trPr>
          <w:trHeight w:val="900"/>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220</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3</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REQUEST_TIMED_OUT</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DEFAULT</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Request has timed out before generating a valid response.</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service request sent to Sprint has timed out due to delay in processing the request/response</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 xml:space="preserve">1) Verify that the system is sending the request to the correct URL </w:t>
            </w:r>
            <w:r w:rsidRPr="00077287">
              <w:rPr>
                <w:rFonts w:cs="Arial"/>
                <w:b/>
                <w:bCs/>
                <w:color w:val="FF0000"/>
                <w:sz w:val="16"/>
                <w:szCs w:val="16"/>
              </w:rPr>
              <w:t>(URL --)</w:t>
            </w:r>
            <w:r w:rsidRPr="00077287">
              <w:rPr>
                <w:rFonts w:cs="Arial"/>
                <w:b/>
                <w:bCs/>
                <w:color w:val="FF0000"/>
                <w:sz w:val="16"/>
                <w:szCs w:val="16"/>
              </w:rPr>
              <w:br/>
            </w:r>
            <w:r w:rsidRPr="00077287">
              <w:rPr>
                <w:rFonts w:cs="Arial"/>
                <w:sz w:val="16"/>
                <w:szCs w:val="16"/>
              </w:rPr>
              <w:t>2) Contact Sprint representatives to ensure system is functioning as expected</w:t>
            </w:r>
          </w:p>
        </w:tc>
      </w:tr>
      <w:tr w:rsidR="00520FAB" w:rsidRPr="00077287" w:rsidTr="004B0F04">
        <w:trPr>
          <w:trHeight w:val="675"/>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297</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INVALID_QUESTION_CODE_AND_ANSWER</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DEFAULT</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Invalid question code or answer, Please provide a valid security answer.</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question code and/or answer provided is invalid or is not recognized</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Please provide the valid combination of security question code and corresponding answer</w:t>
            </w:r>
          </w:p>
        </w:tc>
      </w:tr>
      <w:tr w:rsidR="00520FAB" w:rsidRPr="00077287" w:rsidTr="004B0F04">
        <w:trPr>
          <w:trHeight w:val="900"/>
        </w:trPr>
        <w:tc>
          <w:tcPr>
            <w:tcW w:w="483" w:type="dxa"/>
            <w:tcBorders>
              <w:top w:val="nil"/>
              <w:left w:val="single" w:sz="4" w:space="0" w:color="auto"/>
              <w:bottom w:val="single" w:sz="4" w:space="0" w:color="auto"/>
              <w:right w:val="single" w:sz="4" w:space="0" w:color="auto"/>
            </w:tcBorders>
            <w:shd w:val="clear" w:color="000000" w:fill="FFFF00"/>
            <w:vAlign w:val="center"/>
          </w:tcPr>
          <w:p w:rsidR="00520FAB" w:rsidRPr="00077287" w:rsidRDefault="00520FAB" w:rsidP="004B0F04">
            <w:pPr>
              <w:spacing w:after="0"/>
              <w:jc w:val="center"/>
              <w:rPr>
                <w:rFonts w:cs="Arial"/>
                <w:sz w:val="16"/>
                <w:szCs w:val="16"/>
              </w:rPr>
            </w:pPr>
            <w:r w:rsidRPr="00077287">
              <w:rPr>
                <w:rFonts w:cs="Arial"/>
                <w:sz w:val="16"/>
                <w:szCs w:val="16"/>
              </w:rPr>
              <w:t>322</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NO_AUTH_REQUIRED</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AUTH_WITH_SSN</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 xml:space="preserve">Customer's account does not have a PIN.  Please resend with customer billing name, address, and at least last 4 digits of </w:t>
            </w:r>
            <w:r w:rsidRPr="00077287">
              <w:rPr>
                <w:rFonts w:cs="Arial"/>
                <w:sz w:val="16"/>
                <w:szCs w:val="16"/>
              </w:rPr>
              <w:lastRenderedPageBreak/>
              <w:t>social security number.</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p>
        </w:tc>
      </w:tr>
      <w:tr w:rsidR="00520FAB" w:rsidRPr="00077287" w:rsidTr="004B0F04">
        <w:trPr>
          <w:trHeight w:val="675"/>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lastRenderedPageBreak/>
              <w:t>324</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AUTH_CUSTOMER_ACCOUNT_LOCKED</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DEFAULT</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Customer Account Locked</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customer has tried to authenticate more than 3 times with incorrect idenitification information and has been locked</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Please call Customer Care to proceed with the transaction</w:t>
            </w:r>
          </w:p>
        </w:tc>
      </w:tr>
      <w:tr w:rsidR="00520FAB" w:rsidRPr="00077287" w:rsidTr="004B0F04">
        <w:trPr>
          <w:trHeight w:val="450"/>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346</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2</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INVALID_ACCTYPE_SUBTYPE</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DEALER_NOT_ALLOWED</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Invalid Account type &amp; sub type</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The Account Type and SubType is not supported by the order channel</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Please verify the Account Type and Subtype declared in the request and replace the order</w:t>
            </w:r>
          </w:p>
        </w:tc>
      </w:tr>
      <w:tr w:rsidR="00520FAB" w:rsidRPr="00077287" w:rsidTr="004B0F04">
        <w:trPr>
          <w:trHeight w:val="675"/>
        </w:trPr>
        <w:tc>
          <w:tcPr>
            <w:tcW w:w="483" w:type="dxa"/>
            <w:tcBorders>
              <w:top w:val="nil"/>
              <w:left w:val="single" w:sz="4" w:space="0" w:color="auto"/>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358</w:t>
            </w:r>
          </w:p>
        </w:tc>
        <w:tc>
          <w:tcPr>
            <w:tcW w:w="411" w:type="dxa"/>
            <w:tcBorders>
              <w:top w:val="nil"/>
              <w:left w:val="nil"/>
              <w:bottom w:val="single" w:sz="4" w:space="0" w:color="auto"/>
              <w:right w:val="single" w:sz="4" w:space="0" w:color="auto"/>
            </w:tcBorders>
            <w:vAlign w:val="center"/>
          </w:tcPr>
          <w:p w:rsidR="00520FAB" w:rsidRPr="00077287" w:rsidRDefault="00520FAB" w:rsidP="004B0F04">
            <w:pPr>
              <w:spacing w:after="0"/>
              <w:jc w:val="center"/>
              <w:rPr>
                <w:rFonts w:cs="Arial"/>
                <w:sz w:val="16"/>
                <w:szCs w:val="16"/>
              </w:rPr>
            </w:pPr>
            <w:r w:rsidRPr="00077287">
              <w:rPr>
                <w:rFonts w:cs="Arial"/>
                <w:sz w:val="16"/>
                <w:szCs w:val="16"/>
              </w:rPr>
              <w:t>3</w:t>
            </w:r>
          </w:p>
        </w:tc>
        <w:tc>
          <w:tcPr>
            <w:tcW w:w="2081"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SYSTEM_ERROR</w:t>
            </w:r>
          </w:p>
        </w:tc>
        <w:tc>
          <w:tcPr>
            <w:tcW w:w="180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DEFAULT</w:t>
            </w:r>
          </w:p>
        </w:tc>
        <w:tc>
          <w:tcPr>
            <w:tcW w:w="216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 system error was encountered that will not allow this transaction to proceed.</w:t>
            </w:r>
          </w:p>
        </w:tc>
        <w:tc>
          <w:tcPr>
            <w:tcW w:w="2610"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A system error was encountered that will not allow this transaction to proceed.</w:t>
            </w:r>
          </w:p>
        </w:tc>
        <w:tc>
          <w:tcPr>
            <w:tcW w:w="3775" w:type="dxa"/>
            <w:tcBorders>
              <w:top w:val="nil"/>
              <w:left w:val="nil"/>
              <w:bottom w:val="single" w:sz="4" w:space="0" w:color="auto"/>
              <w:right w:val="single" w:sz="4" w:space="0" w:color="auto"/>
            </w:tcBorders>
            <w:vAlign w:val="center"/>
          </w:tcPr>
          <w:p w:rsidR="00520FAB" w:rsidRPr="00077287" w:rsidRDefault="00520FAB" w:rsidP="004B0F04">
            <w:pPr>
              <w:spacing w:after="0"/>
              <w:rPr>
                <w:rFonts w:cs="Arial"/>
                <w:sz w:val="16"/>
                <w:szCs w:val="16"/>
              </w:rPr>
            </w:pPr>
            <w:r w:rsidRPr="00077287">
              <w:rPr>
                <w:rFonts w:cs="Arial"/>
                <w:sz w:val="16"/>
                <w:szCs w:val="16"/>
              </w:rPr>
              <w:t>1) Please retry the order</w:t>
            </w:r>
            <w:r w:rsidRPr="00077287">
              <w:rPr>
                <w:rFonts w:cs="Arial"/>
                <w:sz w:val="16"/>
                <w:szCs w:val="16"/>
              </w:rPr>
              <w:br/>
              <w:t>2) Please call Customer Care to complete the order</w:t>
            </w:r>
          </w:p>
        </w:tc>
      </w:tr>
    </w:tbl>
    <w:p w:rsidR="00520FAB" w:rsidRPr="00077287" w:rsidRDefault="00520FAB" w:rsidP="00347EAE"/>
    <w:p w:rsidR="00520FAB" w:rsidRPr="00077287" w:rsidRDefault="00520FAB" w:rsidP="00347EAE"/>
    <w:p w:rsidR="00520FAB" w:rsidRPr="00520FAB" w:rsidRDefault="00520FAB" w:rsidP="00347EAE">
      <w:pPr>
        <w:rPr>
          <w:rPrChange w:id="271" w:author="Unknown">
            <w:rPr>
              <w:lang w:val="pt-BR"/>
            </w:rPr>
          </w:rPrChange>
        </w:rPr>
      </w:pPr>
    </w:p>
    <w:p w:rsidR="00520FAB" w:rsidRPr="00C56C97" w:rsidRDefault="00520FAB" w:rsidP="00F66956">
      <w:pPr>
        <w:rPr>
          <w:lang w:val="pt-BR"/>
        </w:rPr>
      </w:pPr>
      <w:r>
        <w:rPr>
          <w:lang w:val="pt-BR"/>
        </w:rPr>
        <w:t>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58"/>
        <w:gridCol w:w="8118"/>
      </w:tblGrid>
      <w:tr w:rsidR="00520FAB" w:rsidRPr="001D0B3E" w:rsidTr="004B0F04">
        <w:tc>
          <w:tcPr>
            <w:tcW w:w="1458" w:type="dxa"/>
            <w:shd w:val="clear" w:color="auto" w:fill="00B0F0"/>
          </w:tcPr>
          <w:p w:rsidR="00520FAB" w:rsidRPr="001D0B3E" w:rsidRDefault="00520FAB" w:rsidP="004B0F04">
            <w:pPr>
              <w:spacing w:before="60"/>
              <w:rPr>
                <w:rFonts w:ascii="Times New Roman" w:hAnsi="Times New Roman"/>
                <w:b/>
                <w:lang w:val="pt-BR"/>
              </w:rPr>
            </w:pPr>
            <w:r w:rsidRPr="001D0B3E">
              <w:rPr>
                <w:rFonts w:ascii="Times New Roman" w:hAnsi="Times New Roman"/>
                <w:b/>
                <w:lang w:val="pt-BR"/>
              </w:rPr>
              <w:t>Fault Code</w:t>
            </w:r>
          </w:p>
        </w:tc>
        <w:tc>
          <w:tcPr>
            <w:tcW w:w="8118" w:type="dxa"/>
            <w:shd w:val="clear" w:color="auto" w:fill="00B0F0"/>
          </w:tcPr>
          <w:p w:rsidR="00520FAB" w:rsidRPr="001D0B3E" w:rsidRDefault="00520FAB" w:rsidP="004B0F04">
            <w:pPr>
              <w:spacing w:before="60"/>
              <w:rPr>
                <w:rFonts w:ascii="Times New Roman" w:hAnsi="Times New Roman"/>
                <w:b/>
                <w:lang w:val="pt-BR"/>
              </w:rPr>
            </w:pPr>
            <w:r w:rsidRPr="001D0B3E">
              <w:rPr>
                <w:rFonts w:ascii="Times New Roman" w:hAnsi="Times New Roman"/>
                <w:b/>
                <w:lang w:val="pt-BR"/>
              </w:rPr>
              <w:t>Condition</w:t>
            </w:r>
          </w:p>
        </w:tc>
      </w:tr>
      <w:tr w:rsidR="00520FAB" w:rsidRPr="00F1123C" w:rsidTr="004B0F04">
        <w:tc>
          <w:tcPr>
            <w:tcW w:w="1458" w:type="dxa"/>
          </w:tcPr>
          <w:p w:rsidR="00520FAB" w:rsidRPr="001D0B3E" w:rsidRDefault="00520FAB" w:rsidP="004B0F04">
            <w:pPr>
              <w:spacing w:before="60"/>
              <w:rPr>
                <w:rFonts w:ascii="Times New Roman" w:hAnsi="Times New Roman"/>
                <w:i/>
                <w:color w:val="FF0000"/>
                <w:lang w:val="pt-BR"/>
              </w:rPr>
            </w:pPr>
          </w:p>
        </w:tc>
        <w:tc>
          <w:tcPr>
            <w:tcW w:w="8118" w:type="dxa"/>
          </w:tcPr>
          <w:p w:rsidR="00520FAB" w:rsidRPr="00F1123C" w:rsidRDefault="00520FAB" w:rsidP="004B0F04">
            <w:pPr>
              <w:spacing w:before="60"/>
              <w:rPr>
                <w:rFonts w:ascii="Times New Roman" w:hAnsi="Times New Roman"/>
                <w:i/>
                <w:color w:val="FF0000"/>
              </w:rPr>
            </w:pPr>
          </w:p>
        </w:tc>
      </w:tr>
      <w:tr w:rsidR="00520FAB" w:rsidRPr="001D0B3E" w:rsidTr="004B0F04">
        <w:tc>
          <w:tcPr>
            <w:tcW w:w="1458" w:type="dxa"/>
          </w:tcPr>
          <w:p w:rsidR="00520FAB" w:rsidRPr="001D0B3E" w:rsidRDefault="00520FAB" w:rsidP="004B0F04">
            <w:pPr>
              <w:spacing w:before="60"/>
              <w:rPr>
                <w:rFonts w:ascii="Times New Roman" w:hAnsi="Times New Roman"/>
                <w:i/>
                <w:color w:val="FF0000"/>
                <w:lang w:val="pt-BR"/>
              </w:rPr>
            </w:pPr>
          </w:p>
        </w:tc>
        <w:tc>
          <w:tcPr>
            <w:tcW w:w="8118" w:type="dxa"/>
          </w:tcPr>
          <w:p w:rsidR="00520FAB" w:rsidRPr="001D0B3E" w:rsidRDefault="00520FAB" w:rsidP="004B0F04">
            <w:pPr>
              <w:spacing w:before="60"/>
              <w:rPr>
                <w:rFonts w:ascii="Times New Roman" w:hAnsi="Times New Roman"/>
                <w:i/>
                <w:color w:val="FF0000"/>
                <w:lang w:val="pt-BR"/>
              </w:rPr>
            </w:pPr>
          </w:p>
        </w:tc>
      </w:tr>
    </w:tbl>
    <w:p w:rsidR="00520FAB" w:rsidRPr="00F1123C" w:rsidRDefault="00520FAB" w:rsidP="00F66956">
      <w:pPr>
        <w:rPr>
          <w:rFonts w:ascii="Times New Roman" w:hAnsi="Times New Roman"/>
          <w:color w:val="0000FF"/>
        </w:rPr>
      </w:pPr>
      <w:r w:rsidRPr="00F1123C">
        <w:rPr>
          <w:rFonts w:ascii="Times New Roman" w:hAnsi="Times New Roman"/>
          <w:color w:val="0000FF"/>
        </w:rPr>
        <w:t>Note: The preceding table is not an exhaustive list of all fault codes returned by this interface, but captures those called out specifically in the design.  The same fault codes listed or other fault codes may also be returned by the interface for general failure scenarios.</w:t>
      </w:r>
      <w:bookmarkEnd w:id="140"/>
      <w:bookmarkEnd w:id="242"/>
    </w:p>
    <w:sectPr w:rsidR="00520FAB" w:rsidRPr="00F1123C" w:rsidSect="00347EAE">
      <w:headerReference w:type="default" r:id="rId25"/>
      <w:footerReference w:type="default" r:id="rId26"/>
      <w:pgSz w:w="15840" w:h="12240" w:orient="landscape" w:code="1"/>
      <w:pgMar w:top="162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25C" w:rsidRDefault="00F0625C">
      <w:r>
        <w:separator/>
      </w:r>
    </w:p>
  </w:endnote>
  <w:endnote w:type="continuationSeparator" w:id="0">
    <w:p w:rsidR="00F0625C" w:rsidRDefault="00F062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0A0"/>
    </w:tblPr>
    <w:tblGrid>
      <w:gridCol w:w="4878"/>
      <w:gridCol w:w="4878"/>
    </w:tblGrid>
    <w:tr w:rsidR="00520FAB" w:rsidRPr="00A7289A" w:rsidTr="00711ED8">
      <w:tc>
        <w:tcPr>
          <w:tcW w:w="4878" w:type="dxa"/>
          <w:tcBorders>
            <w:top w:val="single" w:sz="4" w:space="0" w:color="auto"/>
          </w:tcBorders>
        </w:tcPr>
        <w:p w:rsidR="00520FAB" w:rsidRPr="00A7289A" w:rsidRDefault="006B7E4E" w:rsidP="00A7289A">
          <w:pPr>
            <w:pStyle w:val="Footer"/>
            <w:spacing w:after="0"/>
            <w:rPr>
              <w:rFonts w:ascii="Times New Roman" w:hAnsi="Times New Roman"/>
              <w:sz w:val="16"/>
              <w:szCs w:val="16"/>
            </w:rPr>
          </w:pPr>
          <w:fldSimple w:instr=" FILENAME   \* MERGEFORMAT ">
            <w:r w:rsidR="00520FAB">
              <w:rPr>
                <w:rFonts w:ascii="Times New Roman" w:hAnsi="Times New Roman"/>
                <w:noProof/>
                <w:sz w:val="16"/>
                <w:szCs w:val="16"/>
              </w:rPr>
              <w:t>EAI_API_manageAvailableMdn_Interface (2).doc</w:t>
            </w:r>
          </w:fldSimple>
        </w:p>
      </w:tc>
      <w:tc>
        <w:tcPr>
          <w:tcW w:w="4878" w:type="dxa"/>
          <w:tcBorders>
            <w:top w:val="single" w:sz="4" w:space="0" w:color="auto"/>
          </w:tcBorders>
        </w:tcPr>
        <w:p w:rsidR="00520FAB" w:rsidRPr="00A7289A" w:rsidRDefault="00520FAB" w:rsidP="00A7289A">
          <w:pPr>
            <w:pStyle w:val="Footer"/>
            <w:spacing w:after="0"/>
            <w:jc w:val="right"/>
            <w:rPr>
              <w:rFonts w:ascii="Times New Roman" w:hAnsi="Times New Roman"/>
              <w:sz w:val="16"/>
              <w:szCs w:val="16"/>
            </w:rPr>
          </w:pPr>
          <w:r>
            <w:rPr>
              <w:rFonts w:ascii="Times New Roman" w:hAnsi="Times New Roman"/>
              <w:sz w:val="16"/>
              <w:szCs w:val="16"/>
            </w:rPr>
            <w:t xml:space="preserve">Page </w:t>
          </w:r>
          <w:r w:rsidR="006B7E4E" w:rsidRPr="00711ED8">
            <w:rPr>
              <w:rFonts w:ascii="Times New Roman" w:hAnsi="Times New Roman"/>
              <w:sz w:val="16"/>
              <w:szCs w:val="16"/>
            </w:rPr>
            <w:fldChar w:fldCharType="begin"/>
          </w:r>
          <w:r w:rsidRPr="00711ED8">
            <w:rPr>
              <w:rFonts w:ascii="Times New Roman" w:hAnsi="Times New Roman"/>
              <w:sz w:val="16"/>
              <w:szCs w:val="16"/>
            </w:rPr>
            <w:instrText xml:space="preserve"> PAGE   \* MERGEFORMAT </w:instrText>
          </w:r>
          <w:r w:rsidR="006B7E4E" w:rsidRPr="00711ED8">
            <w:rPr>
              <w:rFonts w:ascii="Times New Roman" w:hAnsi="Times New Roman"/>
              <w:sz w:val="16"/>
              <w:szCs w:val="16"/>
            </w:rPr>
            <w:fldChar w:fldCharType="separate"/>
          </w:r>
          <w:r>
            <w:rPr>
              <w:rFonts w:ascii="Times New Roman" w:hAnsi="Times New Roman"/>
              <w:noProof/>
              <w:sz w:val="16"/>
              <w:szCs w:val="16"/>
            </w:rPr>
            <w:t>ii</w:t>
          </w:r>
          <w:r w:rsidR="006B7E4E" w:rsidRPr="00711ED8">
            <w:rPr>
              <w:rFonts w:ascii="Times New Roman" w:hAnsi="Times New Roman"/>
              <w:sz w:val="16"/>
              <w:szCs w:val="16"/>
            </w:rPr>
            <w:fldChar w:fldCharType="end"/>
          </w:r>
        </w:p>
      </w:tc>
    </w:tr>
  </w:tbl>
  <w:p w:rsidR="00520FAB" w:rsidRPr="00A7289A" w:rsidRDefault="00520FAB" w:rsidP="00A72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0A0"/>
    </w:tblPr>
    <w:tblGrid>
      <w:gridCol w:w="4788"/>
      <w:gridCol w:w="4788"/>
    </w:tblGrid>
    <w:tr w:rsidR="00520FAB" w:rsidRPr="00A7289A" w:rsidTr="00A7289A">
      <w:tc>
        <w:tcPr>
          <w:tcW w:w="4788" w:type="dxa"/>
          <w:tcBorders>
            <w:top w:val="single" w:sz="4" w:space="0" w:color="auto"/>
          </w:tcBorders>
        </w:tcPr>
        <w:p w:rsidR="00520FAB" w:rsidRPr="00A7289A" w:rsidRDefault="006B7E4E" w:rsidP="00A7289A">
          <w:pPr>
            <w:pStyle w:val="Footer"/>
            <w:spacing w:after="0"/>
            <w:rPr>
              <w:rFonts w:ascii="Times New Roman" w:hAnsi="Times New Roman"/>
              <w:sz w:val="16"/>
              <w:szCs w:val="16"/>
            </w:rPr>
          </w:pPr>
          <w:fldSimple w:instr=" FILENAME   \* MERGEFORMAT ">
            <w:r w:rsidR="00520FAB">
              <w:rPr>
                <w:rFonts w:ascii="Times New Roman" w:hAnsi="Times New Roman"/>
                <w:noProof/>
                <w:sz w:val="16"/>
                <w:szCs w:val="16"/>
              </w:rPr>
              <w:t>EAI_API_accountValidation_Interface.doc</w:t>
            </w:r>
          </w:fldSimple>
        </w:p>
      </w:tc>
      <w:tc>
        <w:tcPr>
          <w:tcW w:w="4788" w:type="dxa"/>
          <w:tcBorders>
            <w:top w:val="single" w:sz="4" w:space="0" w:color="auto"/>
          </w:tcBorders>
        </w:tcPr>
        <w:p w:rsidR="00520FAB" w:rsidRPr="00A7289A" w:rsidRDefault="00520FAB" w:rsidP="00A7289A">
          <w:pPr>
            <w:pStyle w:val="Footer"/>
            <w:spacing w:after="0"/>
            <w:jc w:val="right"/>
            <w:rPr>
              <w:rFonts w:ascii="Times New Roman" w:hAnsi="Times New Roman"/>
              <w:sz w:val="16"/>
              <w:szCs w:val="16"/>
            </w:rPr>
          </w:pPr>
          <w:r w:rsidRPr="00A7289A">
            <w:rPr>
              <w:rFonts w:ascii="Times New Roman" w:hAnsi="Times New Roman"/>
              <w:sz w:val="16"/>
              <w:szCs w:val="16"/>
            </w:rPr>
            <w:t xml:space="preserve">Page </w:t>
          </w:r>
          <w:r w:rsidR="006B7E4E" w:rsidRPr="00A7289A">
            <w:rPr>
              <w:rFonts w:ascii="Times New Roman" w:hAnsi="Times New Roman"/>
              <w:sz w:val="16"/>
              <w:szCs w:val="16"/>
            </w:rPr>
            <w:fldChar w:fldCharType="begin"/>
          </w:r>
          <w:r w:rsidRPr="00A7289A">
            <w:rPr>
              <w:rFonts w:ascii="Times New Roman" w:hAnsi="Times New Roman"/>
              <w:sz w:val="16"/>
              <w:szCs w:val="16"/>
            </w:rPr>
            <w:instrText xml:space="preserve"> PAGE   \* MERGEFORMAT </w:instrText>
          </w:r>
          <w:r w:rsidR="006B7E4E" w:rsidRPr="00A7289A">
            <w:rPr>
              <w:rFonts w:ascii="Times New Roman" w:hAnsi="Times New Roman"/>
              <w:sz w:val="16"/>
              <w:szCs w:val="16"/>
            </w:rPr>
            <w:fldChar w:fldCharType="separate"/>
          </w:r>
          <w:r w:rsidR="006C646A">
            <w:rPr>
              <w:rFonts w:ascii="Times New Roman" w:hAnsi="Times New Roman"/>
              <w:noProof/>
              <w:sz w:val="16"/>
              <w:szCs w:val="16"/>
            </w:rPr>
            <w:t>5</w:t>
          </w:r>
          <w:r w:rsidR="006B7E4E" w:rsidRPr="00A7289A">
            <w:rPr>
              <w:rFonts w:ascii="Times New Roman" w:hAnsi="Times New Roman"/>
              <w:sz w:val="16"/>
              <w:szCs w:val="16"/>
            </w:rPr>
            <w:fldChar w:fldCharType="end"/>
          </w:r>
        </w:p>
      </w:tc>
    </w:tr>
  </w:tbl>
  <w:p w:rsidR="00520FAB" w:rsidRPr="00DE304B" w:rsidRDefault="00520FAB" w:rsidP="00DE30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0A0"/>
    </w:tblPr>
    <w:tblGrid>
      <w:gridCol w:w="6588"/>
      <w:gridCol w:w="6588"/>
    </w:tblGrid>
    <w:tr w:rsidR="00520FAB" w:rsidRPr="00610E71" w:rsidTr="00610E71">
      <w:tc>
        <w:tcPr>
          <w:tcW w:w="6588" w:type="dxa"/>
          <w:tcBorders>
            <w:top w:val="single" w:sz="4" w:space="0" w:color="auto"/>
          </w:tcBorders>
        </w:tcPr>
        <w:p w:rsidR="00520FAB" w:rsidRPr="00610E71" w:rsidRDefault="006B7E4E" w:rsidP="00610E71">
          <w:pPr>
            <w:pStyle w:val="Footer"/>
            <w:spacing w:after="0"/>
            <w:rPr>
              <w:rFonts w:ascii="Times New Roman" w:hAnsi="Times New Roman"/>
              <w:sz w:val="16"/>
              <w:szCs w:val="16"/>
            </w:rPr>
          </w:pPr>
          <w:fldSimple w:instr=" FILENAME   \* MERGEFORMAT ">
            <w:r w:rsidR="00520FAB">
              <w:rPr>
                <w:rFonts w:ascii="Times New Roman" w:hAnsi="Times New Roman"/>
                <w:noProof/>
                <w:sz w:val="16"/>
                <w:szCs w:val="16"/>
              </w:rPr>
              <w:t>EAI_API_accountValidation_Interface.doc</w:t>
            </w:r>
          </w:fldSimple>
        </w:p>
      </w:tc>
      <w:tc>
        <w:tcPr>
          <w:tcW w:w="6588" w:type="dxa"/>
          <w:tcBorders>
            <w:top w:val="single" w:sz="4" w:space="0" w:color="auto"/>
          </w:tcBorders>
        </w:tcPr>
        <w:p w:rsidR="00520FAB" w:rsidRPr="00610E71" w:rsidRDefault="00520FAB"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006B7E4E"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006B7E4E" w:rsidRPr="00610E71">
            <w:rPr>
              <w:rFonts w:ascii="Times New Roman" w:hAnsi="Times New Roman"/>
              <w:sz w:val="16"/>
              <w:szCs w:val="16"/>
            </w:rPr>
            <w:fldChar w:fldCharType="separate"/>
          </w:r>
          <w:r w:rsidR="006C646A">
            <w:rPr>
              <w:rFonts w:ascii="Times New Roman" w:hAnsi="Times New Roman"/>
              <w:noProof/>
              <w:sz w:val="16"/>
              <w:szCs w:val="16"/>
            </w:rPr>
            <w:t>12</w:t>
          </w:r>
          <w:r w:rsidR="006B7E4E" w:rsidRPr="00610E71">
            <w:rPr>
              <w:rFonts w:ascii="Times New Roman" w:hAnsi="Times New Roman"/>
              <w:sz w:val="16"/>
              <w:szCs w:val="16"/>
            </w:rPr>
            <w:fldChar w:fldCharType="end"/>
          </w:r>
        </w:p>
      </w:tc>
    </w:tr>
  </w:tbl>
  <w:p w:rsidR="00520FAB" w:rsidRPr="00DE304B" w:rsidRDefault="00520FAB" w:rsidP="00DE304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0A0"/>
    </w:tblPr>
    <w:tblGrid>
      <w:gridCol w:w="4788"/>
      <w:gridCol w:w="4788"/>
    </w:tblGrid>
    <w:tr w:rsidR="00520FAB" w:rsidRPr="00610E71" w:rsidTr="00610E71">
      <w:tc>
        <w:tcPr>
          <w:tcW w:w="4788" w:type="dxa"/>
          <w:tcBorders>
            <w:top w:val="single" w:sz="4" w:space="0" w:color="auto"/>
          </w:tcBorders>
        </w:tcPr>
        <w:p w:rsidR="00520FAB" w:rsidRPr="00610E71" w:rsidRDefault="006B7E4E" w:rsidP="00743521">
          <w:pPr>
            <w:pStyle w:val="Footer"/>
            <w:spacing w:after="0"/>
            <w:rPr>
              <w:rFonts w:ascii="Times New Roman" w:hAnsi="Times New Roman"/>
              <w:sz w:val="16"/>
              <w:szCs w:val="16"/>
            </w:rPr>
          </w:pPr>
          <w:fldSimple w:instr=" FILENAME   \* MERGEFORMAT ">
            <w:r w:rsidR="00520FAB">
              <w:rPr>
                <w:rFonts w:ascii="Times New Roman" w:hAnsi="Times New Roman"/>
                <w:noProof/>
                <w:sz w:val="16"/>
                <w:szCs w:val="16"/>
              </w:rPr>
              <w:t>EAI_API_accountValidation_Interface.doc</w:t>
            </w:r>
          </w:fldSimple>
        </w:p>
      </w:tc>
      <w:tc>
        <w:tcPr>
          <w:tcW w:w="4788" w:type="dxa"/>
          <w:tcBorders>
            <w:top w:val="single" w:sz="4" w:space="0" w:color="auto"/>
          </w:tcBorders>
        </w:tcPr>
        <w:p w:rsidR="00520FAB" w:rsidRPr="00610E71" w:rsidRDefault="00520FAB" w:rsidP="00610E71">
          <w:pPr>
            <w:pStyle w:val="Footer"/>
            <w:spacing w:after="0"/>
            <w:jc w:val="right"/>
            <w:rPr>
              <w:rFonts w:ascii="Times New Roman" w:hAnsi="Times New Roman"/>
              <w:sz w:val="16"/>
              <w:szCs w:val="16"/>
            </w:rPr>
          </w:pPr>
          <w:r w:rsidRPr="00610E71">
            <w:rPr>
              <w:rFonts w:ascii="Times New Roman" w:hAnsi="Times New Roman"/>
              <w:sz w:val="16"/>
              <w:szCs w:val="16"/>
            </w:rPr>
            <w:t xml:space="preserve">Page </w:t>
          </w:r>
          <w:r w:rsidR="006B7E4E" w:rsidRPr="00610E71">
            <w:rPr>
              <w:rFonts w:ascii="Times New Roman" w:hAnsi="Times New Roman"/>
              <w:sz w:val="16"/>
              <w:szCs w:val="16"/>
            </w:rPr>
            <w:fldChar w:fldCharType="begin"/>
          </w:r>
          <w:r w:rsidRPr="00610E71">
            <w:rPr>
              <w:rFonts w:ascii="Times New Roman" w:hAnsi="Times New Roman"/>
              <w:sz w:val="16"/>
              <w:szCs w:val="16"/>
            </w:rPr>
            <w:instrText xml:space="preserve"> PAGE   \* MERGEFORMAT </w:instrText>
          </w:r>
          <w:r w:rsidR="006B7E4E" w:rsidRPr="00610E71">
            <w:rPr>
              <w:rFonts w:ascii="Times New Roman" w:hAnsi="Times New Roman"/>
              <w:sz w:val="16"/>
              <w:szCs w:val="16"/>
            </w:rPr>
            <w:fldChar w:fldCharType="separate"/>
          </w:r>
          <w:r w:rsidR="006C646A">
            <w:rPr>
              <w:rFonts w:ascii="Times New Roman" w:hAnsi="Times New Roman"/>
              <w:noProof/>
              <w:sz w:val="16"/>
              <w:szCs w:val="16"/>
            </w:rPr>
            <w:t>25</w:t>
          </w:r>
          <w:r w:rsidR="006B7E4E" w:rsidRPr="00610E71">
            <w:rPr>
              <w:rFonts w:ascii="Times New Roman" w:hAnsi="Times New Roman"/>
              <w:sz w:val="16"/>
              <w:szCs w:val="16"/>
            </w:rPr>
            <w:fldChar w:fldCharType="end"/>
          </w:r>
        </w:p>
      </w:tc>
    </w:tr>
  </w:tbl>
  <w:p w:rsidR="00520FAB" w:rsidRPr="00DE304B" w:rsidRDefault="00520FAB" w:rsidP="00DE30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25C" w:rsidRDefault="00F0625C">
      <w:r>
        <w:separator/>
      </w:r>
    </w:p>
  </w:footnote>
  <w:footnote w:type="continuationSeparator" w:id="0">
    <w:p w:rsidR="00F0625C" w:rsidRDefault="00F062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A0"/>
    </w:tblPr>
    <w:tblGrid>
      <w:gridCol w:w="4878"/>
      <w:gridCol w:w="4878"/>
    </w:tblGrid>
    <w:tr w:rsidR="00520FAB" w:rsidRPr="00A7289A" w:rsidTr="00A7289A">
      <w:tc>
        <w:tcPr>
          <w:tcW w:w="4878" w:type="dxa"/>
          <w:tcBorders>
            <w:bottom w:val="single" w:sz="4" w:space="0" w:color="auto"/>
          </w:tcBorders>
        </w:tcPr>
        <w:p w:rsidR="00520FAB" w:rsidRPr="00A7289A" w:rsidRDefault="00520FAB"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878" w:type="dxa"/>
          <w:tcBorders>
            <w:bottom w:val="single" w:sz="4" w:space="0" w:color="auto"/>
          </w:tcBorders>
        </w:tcPr>
        <w:p w:rsidR="00520FAB" w:rsidRPr="00A7289A" w:rsidRDefault="00520FAB" w:rsidP="00A7289A">
          <w:pPr>
            <w:pStyle w:val="Header"/>
            <w:spacing w:before="0" w:after="0"/>
            <w:jc w:val="right"/>
            <w:rPr>
              <w:rFonts w:ascii="Times New Roman" w:hAnsi="Times New Roman"/>
              <w:b w:val="0"/>
              <w:sz w:val="16"/>
              <w:szCs w:val="16"/>
            </w:rPr>
          </w:pPr>
          <w:smartTag w:uri="urn:schemas-microsoft-com:office:smarttags" w:element="City">
            <w:smartTag w:uri="urn:schemas-microsoft-com:office:smarttags" w:element="place">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520FAB" w:rsidRPr="00A7289A" w:rsidRDefault="00520FAB" w:rsidP="00A728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A0"/>
    </w:tblPr>
    <w:tblGrid>
      <w:gridCol w:w="4788"/>
      <w:gridCol w:w="4788"/>
    </w:tblGrid>
    <w:tr w:rsidR="00520FAB" w:rsidRPr="00A7289A" w:rsidTr="00A7289A">
      <w:tc>
        <w:tcPr>
          <w:tcW w:w="4788" w:type="dxa"/>
          <w:tcBorders>
            <w:bottom w:val="single" w:sz="4" w:space="0" w:color="auto"/>
          </w:tcBorders>
        </w:tcPr>
        <w:p w:rsidR="00520FAB" w:rsidRPr="00A7289A" w:rsidRDefault="00520FAB" w:rsidP="00A7289A">
          <w:pPr>
            <w:pStyle w:val="Header"/>
            <w:spacing w:before="0" w:after="0"/>
            <w:rPr>
              <w:rFonts w:ascii="Times New Roman" w:hAnsi="Times New Roman"/>
              <w:b w:val="0"/>
              <w:sz w:val="16"/>
              <w:szCs w:val="16"/>
            </w:rPr>
          </w:pPr>
          <w:r w:rsidRPr="00A7289A">
            <w:rPr>
              <w:rFonts w:ascii="Times New Roman" w:hAnsi="Times New Roman"/>
              <w:b w:val="0"/>
              <w:sz w:val="16"/>
              <w:szCs w:val="16"/>
            </w:rPr>
            <w:t>Sprint Nextel</w:t>
          </w:r>
        </w:p>
      </w:tc>
      <w:tc>
        <w:tcPr>
          <w:tcW w:w="4788" w:type="dxa"/>
          <w:tcBorders>
            <w:bottom w:val="single" w:sz="4" w:space="0" w:color="auto"/>
          </w:tcBorders>
        </w:tcPr>
        <w:p w:rsidR="00520FAB" w:rsidRPr="00A7289A" w:rsidRDefault="00520FAB" w:rsidP="00A7289A">
          <w:pPr>
            <w:pStyle w:val="Header"/>
            <w:spacing w:before="0" w:after="0"/>
            <w:jc w:val="right"/>
            <w:rPr>
              <w:rFonts w:ascii="Times New Roman" w:hAnsi="Times New Roman"/>
              <w:b w:val="0"/>
              <w:sz w:val="16"/>
              <w:szCs w:val="16"/>
            </w:rPr>
          </w:pPr>
          <w:smartTag w:uri="urn:schemas-microsoft-com:office:smarttags" w:element="City">
            <w:smartTag w:uri="urn:schemas-microsoft-com:office:smarttags" w:element="place">
              <w:r w:rsidRPr="00A7289A">
                <w:rPr>
                  <w:rFonts w:ascii="Times New Roman" w:hAnsi="Times New Roman"/>
                  <w:b w:val="0"/>
                  <w:sz w:val="16"/>
                  <w:szCs w:val="16"/>
                </w:rPr>
                <w:t>Enterprise</w:t>
              </w:r>
            </w:smartTag>
          </w:smartTag>
          <w:r w:rsidRPr="00A7289A">
            <w:rPr>
              <w:rFonts w:ascii="Times New Roman" w:hAnsi="Times New Roman"/>
              <w:b w:val="0"/>
              <w:sz w:val="16"/>
              <w:szCs w:val="16"/>
            </w:rPr>
            <w:t xml:space="preserve"> Application Integration (EAI)</w:t>
          </w:r>
        </w:p>
      </w:tc>
    </w:tr>
  </w:tbl>
  <w:p w:rsidR="00520FAB" w:rsidRPr="00A7289A" w:rsidRDefault="00520FAB" w:rsidP="00A728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0" w:type="dxa"/>
      <w:tblBorders>
        <w:bottom w:val="single" w:sz="4" w:space="0" w:color="auto"/>
      </w:tblBorders>
      <w:tblLook w:val="00A0"/>
    </w:tblPr>
    <w:tblGrid>
      <w:gridCol w:w="6588"/>
      <w:gridCol w:w="6588"/>
    </w:tblGrid>
    <w:tr w:rsidR="00520FAB" w:rsidRPr="00A7289A" w:rsidTr="00A7289A">
      <w:tc>
        <w:tcPr>
          <w:tcW w:w="6588" w:type="dxa"/>
          <w:tcBorders>
            <w:bottom w:val="single" w:sz="4" w:space="0" w:color="auto"/>
          </w:tcBorders>
        </w:tcPr>
        <w:p w:rsidR="00520FAB" w:rsidRPr="00A7289A" w:rsidRDefault="00520FAB"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Borders>
            <w:bottom w:val="single" w:sz="4" w:space="0" w:color="auto"/>
          </w:tcBorders>
        </w:tcPr>
        <w:p w:rsidR="00520FAB" w:rsidRPr="00A7289A" w:rsidRDefault="00520FAB"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r w:rsidRPr="00A7289A">
            <w:rPr>
              <w:rFonts w:ascii="Times New Roman" w:hAnsi="Times New Roman"/>
              <w:b w:val="0"/>
              <w:bCs/>
              <w:sz w:val="16"/>
            </w:rPr>
            <w:t>Enterprise Application Integration (EAI)</w:t>
          </w:r>
        </w:p>
      </w:tc>
    </w:tr>
  </w:tbl>
  <w:p w:rsidR="00520FAB" w:rsidRPr="00AB428A" w:rsidRDefault="00520FAB" w:rsidP="001B3813">
    <w:pPr>
      <w:pStyle w:val="Header"/>
      <w:tabs>
        <w:tab w:val="clear" w:pos="4320"/>
        <w:tab w:val="clear" w:pos="8640"/>
        <w:tab w:val="center" w:pos="4680"/>
        <w:tab w:val="right" w:pos="9360"/>
      </w:tabs>
      <w:ind w:left="-180"/>
      <w:rPr>
        <w:b w:val="0"/>
        <w:bCs/>
        <w:sz w:val="16"/>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0" w:type="dxa"/>
      <w:tblBorders>
        <w:bottom w:val="single" w:sz="4" w:space="0" w:color="auto"/>
      </w:tblBorders>
      <w:tblLook w:val="00A0"/>
    </w:tblPr>
    <w:tblGrid>
      <w:gridCol w:w="6588"/>
      <w:gridCol w:w="6588"/>
    </w:tblGrid>
    <w:tr w:rsidR="00520FAB" w:rsidRPr="00A7289A" w:rsidTr="00A7289A">
      <w:tc>
        <w:tcPr>
          <w:tcW w:w="6588" w:type="dxa"/>
          <w:tcBorders>
            <w:bottom w:val="single" w:sz="4" w:space="0" w:color="auto"/>
          </w:tcBorders>
        </w:tcPr>
        <w:p w:rsidR="00520FAB" w:rsidRPr="00A7289A" w:rsidRDefault="00520FAB" w:rsidP="00A7289A">
          <w:pPr>
            <w:pStyle w:val="Header"/>
            <w:tabs>
              <w:tab w:val="clear" w:pos="4320"/>
              <w:tab w:val="clear" w:pos="8640"/>
              <w:tab w:val="center" w:pos="4680"/>
              <w:tab w:val="right" w:pos="9360"/>
            </w:tabs>
            <w:spacing w:before="0" w:after="0"/>
            <w:rPr>
              <w:rFonts w:ascii="Times New Roman" w:hAnsi="Times New Roman"/>
              <w:b w:val="0"/>
              <w:bCs/>
              <w:sz w:val="16"/>
            </w:rPr>
          </w:pPr>
          <w:r w:rsidRPr="00A7289A">
            <w:rPr>
              <w:rFonts w:ascii="Times New Roman" w:hAnsi="Times New Roman"/>
              <w:b w:val="0"/>
              <w:bCs/>
              <w:sz w:val="16"/>
            </w:rPr>
            <w:t>Sprint Nextel</w:t>
          </w:r>
        </w:p>
      </w:tc>
      <w:tc>
        <w:tcPr>
          <w:tcW w:w="6588" w:type="dxa"/>
          <w:tcBorders>
            <w:bottom w:val="single" w:sz="4" w:space="0" w:color="auto"/>
          </w:tcBorders>
        </w:tcPr>
        <w:p w:rsidR="00520FAB" w:rsidRPr="00A7289A" w:rsidRDefault="00520FAB" w:rsidP="00A7289A">
          <w:pPr>
            <w:pStyle w:val="Header"/>
            <w:tabs>
              <w:tab w:val="clear" w:pos="4320"/>
              <w:tab w:val="clear" w:pos="8640"/>
              <w:tab w:val="center" w:pos="4680"/>
              <w:tab w:val="right" w:pos="9360"/>
            </w:tabs>
            <w:spacing w:before="0" w:after="0"/>
            <w:jc w:val="right"/>
            <w:rPr>
              <w:rFonts w:ascii="Times New Roman" w:hAnsi="Times New Roman"/>
              <w:b w:val="0"/>
              <w:bCs/>
              <w:sz w:val="16"/>
            </w:rPr>
          </w:pPr>
          <w:r w:rsidRPr="00A7289A">
            <w:rPr>
              <w:rFonts w:ascii="Times New Roman" w:hAnsi="Times New Roman"/>
              <w:b w:val="0"/>
              <w:bCs/>
              <w:sz w:val="16"/>
            </w:rPr>
            <w:t>Enterprise Application Integration (EAI)</w:t>
          </w:r>
        </w:p>
      </w:tc>
    </w:tr>
  </w:tbl>
  <w:p w:rsidR="00520FAB" w:rsidRPr="00AB428A" w:rsidRDefault="00520FAB" w:rsidP="001B3813">
    <w:pPr>
      <w:pStyle w:val="Header"/>
      <w:tabs>
        <w:tab w:val="clear" w:pos="4320"/>
        <w:tab w:val="clear" w:pos="8640"/>
        <w:tab w:val="center" w:pos="4680"/>
        <w:tab w:val="right" w:pos="9360"/>
      </w:tabs>
      <w:ind w:left="-180"/>
      <w:rPr>
        <w:b w:val="0"/>
        <w:bCs/>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32A"/>
    <w:multiLevelType w:val="multilevel"/>
    <w:tmpl w:val="8D545E00"/>
    <w:lvl w:ilvl="0">
      <w:start w:val="1"/>
      <w:numFmt w:val="decimal"/>
      <w:lvlText w:val="%1."/>
      <w:lvlJc w:val="left"/>
      <w:pPr>
        <w:tabs>
          <w:tab w:val="num" w:pos="720"/>
        </w:tabs>
        <w:ind w:left="720" w:hanging="360"/>
      </w:pPr>
      <w:rPr>
        <w:rFonts w:cs="Times New Roman"/>
      </w:rPr>
    </w:lvl>
    <w:lvl w:ilvl="1">
      <w:start w:val="3"/>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1153049"/>
    <w:multiLevelType w:val="multilevel"/>
    <w:tmpl w:val="CBEEE9F4"/>
    <w:lvl w:ilvl="0">
      <w:start w:val="1"/>
      <w:numFmt w:val="bullet"/>
      <w:lvlText w:val="*"/>
      <w:lvlJc w:val="left"/>
      <w:pPr>
        <w:tabs>
          <w:tab w:val="num" w:pos="360"/>
        </w:tabs>
        <w:ind w:left="360" w:hanging="360"/>
      </w:pPr>
      <w:rPr>
        <w:rFonts w:ascii="Times New Roman" w:hAnsi="Times New Roman" w:hint="default"/>
      </w:rPr>
    </w:lvl>
    <w:lvl w:ilvl="1">
      <w:start w:val="3"/>
      <w:numFmt w:val="bullet"/>
      <w:lvlText w:val=""/>
      <w:lvlJc w:val="left"/>
      <w:pPr>
        <w:tabs>
          <w:tab w:val="num" w:pos="1080"/>
        </w:tabs>
        <w:ind w:left="1080" w:hanging="360"/>
      </w:pPr>
      <w:rPr>
        <w:rFonts w:ascii="Symbol" w:eastAsia="Times New Roman" w:hAnsi="Symbol" w:hint="default"/>
      </w:rPr>
    </w:lvl>
    <w:lvl w:ilvl="2">
      <w:start w:val="1"/>
      <w:numFmt w:val="decimal"/>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5AB2B1E"/>
    <w:multiLevelType w:val="hybridMultilevel"/>
    <w:tmpl w:val="AEC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465B"/>
    <w:multiLevelType w:val="multilevel"/>
    <w:tmpl w:val="621EAD26"/>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12FE52CB"/>
    <w:multiLevelType w:val="hybridMultilevel"/>
    <w:tmpl w:val="15BE6584"/>
    <w:lvl w:ilvl="0" w:tplc="E92E286C">
      <w:start w:val="1"/>
      <w:numFmt w:val="decimal"/>
      <w:lvlText w:val="%1."/>
      <w:lvlJc w:val="left"/>
      <w:pPr>
        <w:tabs>
          <w:tab w:val="num" w:pos="1980"/>
        </w:tabs>
        <w:ind w:left="19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44415E6"/>
    <w:multiLevelType w:val="hybridMultilevel"/>
    <w:tmpl w:val="896A1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6705D1"/>
    <w:multiLevelType w:val="multilevel"/>
    <w:tmpl w:val="A720E30A"/>
    <w:lvl w:ilvl="0">
      <w:start w:val="1"/>
      <w:numFmt w:val="decimal"/>
      <w:pStyle w:val="Heading1"/>
      <w:lvlText w:val="%1"/>
      <w:lvlJc w:val="left"/>
      <w:pPr>
        <w:tabs>
          <w:tab w:val="num" w:pos="432"/>
        </w:tabs>
        <w:ind w:left="432" w:hanging="432"/>
      </w:pPr>
      <w:rPr>
        <w:rFonts w:cs="Times New Roman" w:hint="default"/>
        <w:sz w:val="40"/>
      </w:rPr>
    </w:lvl>
    <w:lvl w:ilvl="1">
      <w:start w:val="1"/>
      <w:numFmt w:val="decimal"/>
      <w:pStyle w:val="Heading2"/>
      <w:lvlText w:val="%1.%2"/>
      <w:lvlJc w:val="left"/>
      <w:pPr>
        <w:tabs>
          <w:tab w:val="num" w:pos="576"/>
        </w:tabs>
        <w:ind w:left="576" w:hanging="576"/>
      </w:pPr>
      <w:rPr>
        <w:rFonts w:cs="Times New Roman" w:hint="default"/>
        <w:color w:val="auto"/>
      </w:rPr>
    </w:lvl>
    <w:lvl w:ilvl="2">
      <w:start w:val="1"/>
      <w:numFmt w:val="decimal"/>
      <w:pStyle w:val="Heading3"/>
      <w:lvlText w:val="%1.%2.%3"/>
      <w:lvlJc w:val="left"/>
      <w:pPr>
        <w:tabs>
          <w:tab w:val="num" w:pos="720"/>
        </w:tabs>
        <w:ind w:left="720" w:hanging="720"/>
      </w:pPr>
      <w:rPr>
        <w:rFonts w:cs="Times New Roman" w:hint="default"/>
        <w:sz w:val="28"/>
        <w:szCs w:val="28"/>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sz w:val="28"/>
        <w:szCs w:val="28"/>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746"/>
        </w:tabs>
        <w:ind w:left="1746" w:hanging="1296"/>
      </w:pPr>
      <w:rPr>
        <w:rFonts w:cs="Times New Roman" w:hint="default"/>
        <w:b/>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nsid w:val="1BAC3936"/>
    <w:multiLevelType w:val="hybridMultilevel"/>
    <w:tmpl w:val="29EE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760F6"/>
    <w:multiLevelType w:val="hybridMultilevel"/>
    <w:tmpl w:val="08227F36"/>
    <w:lvl w:ilvl="0" w:tplc="0409000F">
      <w:start w:val="1"/>
      <w:numFmt w:val="decimal"/>
      <w:lvlText w:val="%1."/>
      <w:lvlJc w:val="left"/>
      <w:pPr>
        <w:tabs>
          <w:tab w:val="num" w:pos="1260"/>
        </w:tabs>
        <w:ind w:left="1260" w:hanging="360"/>
      </w:pPr>
      <w:rPr>
        <w:rFonts w:cs="Times New Roman"/>
      </w:rPr>
    </w:lvl>
    <w:lvl w:ilvl="1" w:tplc="04090019" w:tentative="1">
      <w:start w:val="1"/>
      <w:numFmt w:val="lowerLetter"/>
      <w:lvlText w:val="%2."/>
      <w:lvlJc w:val="left"/>
      <w:pPr>
        <w:tabs>
          <w:tab w:val="num" w:pos="1980"/>
        </w:tabs>
        <w:ind w:left="1980" w:hanging="360"/>
      </w:pPr>
      <w:rPr>
        <w:rFonts w:cs="Times New Roman"/>
      </w:rPr>
    </w:lvl>
    <w:lvl w:ilvl="2" w:tplc="0409001B" w:tentative="1">
      <w:start w:val="1"/>
      <w:numFmt w:val="lowerRoman"/>
      <w:lvlText w:val="%3."/>
      <w:lvlJc w:val="right"/>
      <w:pPr>
        <w:tabs>
          <w:tab w:val="num" w:pos="2700"/>
        </w:tabs>
        <w:ind w:left="2700" w:hanging="180"/>
      </w:pPr>
      <w:rPr>
        <w:rFonts w:cs="Times New Roman"/>
      </w:rPr>
    </w:lvl>
    <w:lvl w:ilvl="3" w:tplc="0409000F" w:tentative="1">
      <w:start w:val="1"/>
      <w:numFmt w:val="decimal"/>
      <w:lvlText w:val="%4."/>
      <w:lvlJc w:val="left"/>
      <w:pPr>
        <w:tabs>
          <w:tab w:val="num" w:pos="3420"/>
        </w:tabs>
        <w:ind w:left="3420" w:hanging="360"/>
      </w:pPr>
      <w:rPr>
        <w:rFonts w:cs="Times New Roman"/>
      </w:rPr>
    </w:lvl>
    <w:lvl w:ilvl="4" w:tplc="04090019" w:tentative="1">
      <w:start w:val="1"/>
      <w:numFmt w:val="lowerLetter"/>
      <w:lvlText w:val="%5."/>
      <w:lvlJc w:val="left"/>
      <w:pPr>
        <w:tabs>
          <w:tab w:val="num" w:pos="4140"/>
        </w:tabs>
        <w:ind w:left="4140" w:hanging="360"/>
      </w:pPr>
      <w:rPr>
        <w:rFonts w:cs="Times New Roman"/>
      </w:rPr>
    </w:lvl>
    <w:lvl w:ilvl="5" w:tplc="0409001B" w:tentative="1">
      <w:start w:val="1"/>
      <w:numFmt w:val="lowerRoman"/>
      <w:lvlText w:val="%6."/>
      <w:lvlJc w:val="right"/>
      <w:pPr>
        <w:tabs>
          <w:tab w:val="num" w:pos="4860"/>
        </w:tabs>
        <w:ind w:left="4860" w:hanging="180"/>
      </w:pPr>
      <w:rPr>
        <w:rFonts w:cs="Times New Roman"/>
      </w:rPr>
    </w:lvl>
    <w:lvl w:ilvl="6" w:tplc="0409000F" w:tentative="1">
      <w:start w:val="1"/>
      <w:numFmt w:val="decimal"/>
      <w:lvlText w:val="%7."/>
      <w:lvlJc w:val="left"/>
      <w:pPr>
        <w:tabs>
          <w:tab w:val="num" w:pos="5580"/>
        </w:tabs>
        <w:ind w:left="5580" w:hanging="360"/>
      </w:pPr>
      <w:rPr>
        <w:rFonts w:cs="Times New Roman"/>
      </w:rPr>
    </w:lvl>
    <w:lvl w:ilvl="7" w:tplc="04090019" w:tentative="1">
      <w:start w:val="1"/>
      <w:numFmt w:val="lowerLetter"/>
      <w:lvlText w:val="%8."/>
      <w:lvlJc w:val="left"/>
      <w:pPr>
        <w:tabs>
          <w:tab w:val="num" w:pos="6300"/>
        </w:tabs>
        <w:ind w:left="6300" w:hanging="360"/>
      </w:pPr>
      <w:rPr>
        <w:rFonts w:cs="Times New Roman"/>
      </w:rPr>
    </w:lvl>
    <w:lvl w:ilvl="8" w:tplc="0409001B" w:tentative="1">
      <w:start w:val="1"/>
      <w:numFmt w:val="lowerRoman"/>
      <w:lvlText w:val="%9."/>
      <w:lvlJc w:val="right"/>
      <w:pPr>
        <w:tabs>
          <w:tab w:val="num" w:pos="7020"/>
        </w:tabs>
        <w:ind w:left="7020" w:hanging="180"/>
      </w:pPr>
      <w:rPr>
        <w:rFonts w:cs="Times New Roman"/>
      </w:rPr>
    </w:lvl>
  </w:abstractNum>
  <w:abstractNum w:abstractNumId="9">
    <w:nsid w:val="285873DF"/>
    <w:multiLevelType w:val="hybridMultilevel"/>
    <w:tmpl w:val="F3548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79B6F1D"/>
    <w:multiLevelType w:val="multilevel"/>
    <w:tmpl w:val="036EEAE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388D2C56"/>
    <w:multiLevelType w:val="hybridMultilevel"/>
    <w:tmpl w:val="C884F8E8"/>
    <w:lvl w:ilvl="0" w:tplc="04090001">
      <w:start w:val="1"/>
      <w:numFmt w:val="bullet"/>
      <w:lvlText w:val=""/>
      <w:lvlJc w:val="left"/>
      <w:pPr>
        <w:tabs>
          <w:tab w:val="num" w:pos="1260"/>
        </w:tabs>
        <w:ind w:left="1260" w:hanging="360"/>
      </w:pPr>
      <w:rPr>
        <w:rFonts w:ascii="Symbol" w:hAnsi="Symbol" w:hint="default"/>
      </w:rPr>
    </w:lvl>
    <w:lvl w:ilvl="1" w:tplc="83E08EC2">
      <w:start w:val="1"/>
      <w:numFmt w:val="decimal"/>
      <w:lvlText w:val="%2."/>
      <w:lvlJc w:val="left"/>
      <w:pPr>
        <w:tabs>
          <w:tab w:val="num" w:pos="1980"/>
        </w:tabs>
        <w:ind w:left="1980" w:hanging="360"/>
      </w:pPr>
      <w:rPr>
        <w:rFonts w:cs="Times New Roman" w:hint="default"/>
        <w:b w:val="0"/>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nsid w:val="3D151336"/>
    <w:multiLevelType w:val="multilevel"/>
    <w:tmpl w:val="3D228DC8"/>
    <w:lvl w:ilvl="0">
      <w:start w:val="1"/>
      <w:numFmt w:val="decimal"/>
      <w:lvlText w:val="%1"/>
      <w:lvlJc w:val="left"/>
      <w:pPr>
        <w:tabs>
          <w:tab w:val="num" w:pos="432"/>
        </w:tabs>
        <w:ind w:left="432" w:hanging="432"/>
      </w:pPr>
      <w:rPr>
        <w:rFonts w:cs="Times New Roman" w:hint="default"/>
        <w:sz w:val="40"/>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D216710"/>
    <w:multiLevelType w:val="hybridMultilevel"/>
    <w:tmpl w:val="5FAE1DE2"/>
    <w:lvl w:ilvl="0" w:tplc="6B201D3A">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1A22F37"/>
    <w:multiLevelType w:val="multilevel"/>
    <w:tmpl w:val="21C85AA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88F5D49"/>
    <w:multiLevelType w:val="hybridMultilevel"/>
    <w:tmpl w:val="66402694"/>
    <w:lvl w:ilvl="0" w:tplc="B6FC9B0E">
      <w:start w:val="1"/>
      <w:numFmt w:val="bullet"/>
      <w:lvlText w:val=""/>
      <w:lvlJc w:val="left"/>
      <w:pPr>
        <w:tabs>
          <w:tab w:val="num" w:pos="360"/>
        </w:tabs>
        <w:ind w:left="360" w:hanging="360"/>
      </w:pPr>
      <w:rPr>
        <w:rFonts w:ascii="Symbol" w:hAnsi="Symbol" w:hint="default"/>
      </w:rPr>
    </w:lvl>
    <w:lvl w:ilvl="1" w:tplc="E0105CEE">
      <w:start w:val="1"/>
      <w:numFmt w:val="bullet"/>
      <w:lvlText w:val=""/>
      <w:lvlJc w:val="left"/>
      <w:pPr>
        <w:tabs>
          <w:tab w:val="num" w:pos="720"/>
        </w:tabs>
        <w:ind w:left="720" w:hanging="360"/>
      </w:pPr>
      <w:rPr>
        <w:rFonts w:ascii="Symbol" w:hAnsi="Symbol" w:hint="default"/>
      </w:rPr>
    </w:lvl>
    <w:lvl w:ilvl="2" w:tplc="B3320980" w:tentative="1">
      <w:start w:val="1"/>
      <w:numFmt w:val="bullet"/>
      <w:lvlText w:val=""/>
      <w:lvlJc w:val="left"/>
      <w:pPr>
        <w:tabs>
          <w:tab w:val="num" w:pos="2160"/>
        </w:tabs>
        <w:ind w:left="2160" w:hanging="360"/>
      </w:pPr>
      <w:rPr>
        <w:rFonts w:ascii="Wingdings" w:hAnsi="Wingdings" w:hint="default"/>
      </w:rPr>
    </w:lvl>
    <w:lvl w:ilvl="3" w:tplc="CC4E693C" w:tentative="1">
      <w:start w:val="1"/>
      <w:numFmt w:val="bullet"/>
      <w:lvlText w:val=""/>
      <w:lvlJc w:val="left"/>
      <w:pPr>
        <w:tabs>
          <w:tab w:val="num" w:pos="2880"/>
        </w:tabs>
        <w:ind w:left="2880" w:hanging="360"/>
      </w:pPr>
      <w:rPr>
        <w:rFonts w:ascii="Symbol" w:hAnsi="Symbol" w:hint="default"/>
      </w:rPr>
    </w:lvl>
    <w:lvl w:ilvl="4" w:tplc="B35A1E0A" w:tentative="1">
      <w:start w:val="1"/>
      <w:numFmt w:val="bullet"/>
      <w:lvlText w:val="o"/>
      <w:lvlJc w:val="left"/>
      <w:pPr>
        <w:tabs>
          <w:tab w:val="num" w:pos="3600"/>
        </w:tabs>
        <w:ind w:left="3600" w:hanging="360"/>
      </w:pPr>
      <w:rPr>
        <w:rFonts w:ascii="Courier New" w:hAnsi="Courier New" w:hint="default"/>
      </w:rPr>
    </w:lvl>
    <w:lvl w:ilvl="5" w:tplc="B186E4A0" w:tentative="1">
      <w:start w:val="1"/>
      <w:numFmt w:val="bullet"/>
      <w:lvlText w:val=""/>
      <w:lvlJc w:val="left"/>
      <w:pPr>
        <w:tabs>
          <w:tab w:val="num" w:pos="4320"/>
        </w:tabs>
        <w:ind w:left="4320" w:hanging="360"/>
      </w:pPr>
      <w:rPr>
        <w:rFonts w:ascii="Wingdings" w:hAnsi="Wingdings" w:hint="default"/>
      </w:rPr>
    </w:lvl>
    <w:lvl w:ilvl="6" w:tplc="6A804A1E" w:tentative="1">
      <w:start w:val="1"/>
      <w:numFmt w:val="bullet"/>
      <w:lvlText w:val=""/>
      <w:lvlJc w:val="left"/>
      <w:pPr>
        <w:tabs>
          <w:tab w:val="num" w:pos="5040"/>
        </w:tabs>
        <w:ind w:left="5040" w:hanging="360"/>
      </w:pPr>
      <w:rPr>
        <w:rFonts w:ascii="Symbol" w:hAnsi="Symbol" w:hint="default"/>
      </w:rPr>
    </w:lvl>
    <w:lvl w:ilvl="7" w:tplc="B35E8C80" w:tentative="1">
      <w:start w:val="1"/>
      <w:numFmt w:val="bullet"/>
      <w:lvlText w:val="o"/>
      <w:lvlJc w:val="left"/>
      <w:pPr>
        <w:tabs>
          <w:tab w:val="num" w:pos="5760"/>
        </w:tabs>
        <w:ind w:left="5760" w:hanging="360"/>
      </w:pPr>
      <w:rPr>
        <w:rFonts w:ascii="Courier New" w:hAnsi="Courier New" w:hint="default"/>
      </w:rPr>
    </w:lvl>
    <w:lvl w:ilvl="8" w:tplc="A9000816" w:tentative="1">
      <w:start w:val="1"/>
      <w:numFmt w:val="bullet"/>
      <w:lvlText w:val=""/>
      <w:lvlJc w:val="left"/>
      <w:pPr>
        <w:tabs>
          <w:tab w:val="num" w:pos="6480"/>
        </w:tabs>
        <w:ind w:left="6480" w:hanging="360"/>
      </w:pPr>
      <w:rPr>
        <w:rFonts w:ascii="Wingdings" w:hAnsi="Wingdings" w:hint="default"/>
      </w:rPr>
    </w:lvl>
  </w:abstractNum>
  <w:abstractNum w:abstractNumId="16">
    <w:nsid w:val="48CA370A"/>
    <w:multiLevelType w:val="hybridMultilevel"/>
    <w:tmpl w:val="CDDE5D1C"/>
    <w:lvl w:ilvl="0" w:tplc="6B201D3A">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4F8A1915"/>
    <w:multiLevelType w:val="multilevel"/>
    <w:tmpl w:val="C9BE0212"/>
    <w:lvl w:ilvl="0">
      <w:start w:val="1"/>
      <w:numFmt w:val="decimal"/>
      <w:lvlText w:val="%1."/>
      <w:lvlJc w:val="left"/>
      <w:pPr>
        <w:tabs>
          <w:tab w:val="num" w:pos="720"/>
        </w:tabs>
        <w:ind w:left="720" w:hanging="360"/>
      </w:pPr>
      <w:rPr>
        <w:rFonts w:cs="Times New Roman"/>
      </w:rPr>
    </w:lvl>
    <w:lvl w:ilvl="1">
      <w:start w:val="2"/>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5DB7A8F"/>
    <w:multiLevelType w:val="hybridMultilevel"/>
    <w:tmpl w:val="3D08EA66"/>
    <w:lvl w:ilvl="0" w:tplc="4BD6B4B8">
      <w:start w:val="1"/>
      <w:numFmt w:val="bullet"/>
      <w:lvlText w:val=""/>
      <w:lvlJc w:val="left"/>
      <w:pPr>
        <w:tabs>
          <w:tab w:val="num" w:pos="1260"/>
        </w:tabs>
        <w:ind w:left="1260" w:hanging="360"/>
      </w:pPr>
      <w:rPr>
        <w:rFonts w:ascii="Symbol" w:hAnsi="Symbol" w:hint="default"/>
        <w:b/>
      </w:rPr>
    </w:lvl>
    <w:lvl w:ilvl="1" w:tplc="A2DEAE2A">
      <w:start w:val="1"/>
      <w:numFmt w:val="bullet"/>
      <w:lvlText w:val="o"/>
      <w:lvlJc w:val="left"/>
      <w:pPr>
        <w:tabs>
          <w:tab w:val="num" w:pos="1980"/>
        </w:tabs>
        <w:ind w:left="1980" w:hanging="360"/>
      </w:pPr>
      <w:rPr>
        <w:rFonts w:ascii="Courier New" w:hAnsi="Courier New" w:hint="default"/>
      </w:rPr>
    </w:lvl>
    <w:lvl w:ilvl="2" w:tplc="1B54B648" w:tentative="1">
      <w:start w:val="1"/>
      <w:numFmt w:val="bullet"/>
      <w:lvlText w:val=""/>
      <w:lvlJc w:val="left"/>
      <w:pPr>
        <w:tabs>
          <w:tab w:val="num" w:pos="2700"/>
        </w:tabs>
        <w:ind w:left="2700" w:hanging="360"/>
      </w:pPr>
      <w:rPr>
        <w:rFonts w:ascii="Wingdings" w:hAnsi="Wingdings" w:hint="default"/>
      </w:rPr>
    </w:lvl>
    <w:lvl w:ilvl="3" w:tplc="5BC649CA" w:tentative="1">
      <w:start w:val="1"/>
      <w:numFmt w:val="bullet"/>
      <w:lvlText w:val=""/>
      <w:lvlJc w:val="left"/>
      <w:pPr>
        <w:tabs>
          <w:tab w:val="num" w:pos="3420"/>
        </w:tabs>
        <w:ind w:left="3420" w:hanging="360"/>
      </w:pPr>
      <w:rPr>
        <w:rFonts w:ascii="Symbol" w:hAnsi="Symbol" w:hint="default"/>
      </w:rPr>
    </w:lvl>
    <w:lvl w:ilvl="4" w:tplc="27286FC0" w:tentative="1">
      <w:start w:val="1"/>
      <w:numFmt w:val="bullet"/>
      <w:lvlText w:val="o"/>
      <w:lvlJc w:val="left"/>
      <w:pPr>
        <w:tabs>
          <w:tab w:val="num" w:pos="4140"/>
        </w:tabs>
        <w:ind w:left="4140" w:hanging="360"/>
      </w:pPr>
      <w:rPr>
        <w:rFonts w:ascii="Courier New" w:hAnsi="Courier New" w:hint="default"/>
      </w:rPr>
    </w:lvl>
    <w:lvl w:ilvl="5" w:tplc="846EED58" w:tentative="1">
      <w:start w:val="1"/>
      <w:numFmt w:val="bullet"/>
      <w:lvlText w:val=""/>
      <w:lvlJc w:val="left"/>
      <w:pPr>
        <w:tabs>
          <w:tab w:val="num" w:pos="4860"/>
        </w:tabs>
        <w:ind w:left="4860" w:hanging="360"/>
      </w:pPr>
      <w:rPr>
        <w:rFonts w:ascii="Wingdings" w:hAnsi="Wingdings" w:hint="default"/>
      </w:rPr>
    </w:lvl>
    <w:lvl w:ilvl="6" w:tplc="CC6E1270" w:tentative="1">
      <w:start w:val="1"/>
      <w:numFmt w:val="bullet"/>
      <w:lvlText w:val=""/>
      <w:lvlJc w:val="left"/>
      <w:pPr>
        <w:tabs>
          <w:tab w:val="num" w:pos="5580"/>
        </w:tabs>
        <w:ind w:left="5580" w:hanging="360"/>
      </w:pPr>
      <w:rPr>
        <w:rFonts w:ascii="Symbol" w:hAnsi="Symbol" w:hint="default"/>
      </w:rPr>
    </w:lvl>
    <w:lvl w:ilvl="7" w:tplc="CD6A10CE" w:tentative="1">
      <w:start w:val="1"/>
      <w:numFmt w:val="bullet"/>
      <w:lvlText w:val="o"/>
      <w:lvlJc w:val="left"/>
      <w:pPr>
        <w:tabs>
          <w:tab w:val="num" w:pos="6300"/>
        </w:tabs>
        <w:ind w:left="6300" w:hanging="360"/>
      </w:pPr>
      <w:rPr>
        <w:rFonts w:ascii="Courier New" w:hAnsi="Courier New" w:hint="default"/>
      </w:rPr>
    </w:lvl>
    <w:lvl w:ilvl="8" w:tplc="1D38569C" w:tentative="1">
      <w:start w:val="1"/>
      <w:numFmt w:val="bullet"/>
      <w:lvlText w:val=""/>
      <w:lvlJc w:val="left"/>
      <w:pPr>
        <w:tabs>
          <w:tab w:val="num" w:pos="7020"/>
        </w:tabs>
        <w:ind w:left="7020" w:hanging="360"/>
      </w:pPr>
      <w:rPr>
        <w:rFonts w:ascii="Wingdings" w:hAnsi="Wingdings" w:hint="default"/>
      </w:rPr>
    </w:lvl>
  </w:abstractNum>
  <w:abstractNum w:abstractNumId="19">
    <w:nsid w:val="5A2A451C"/>
    <w:multiLevelType w:val="hybridMultilevel"/>
    <w:tmpl w:val="17CE8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F6574"/>
    <w:multiLevelType w:val="hybridMultilevel"/>
    <w:tmpl w:val="47CA7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DE181C"/>
    <w:multiLevelType w:val="hybridMultilevel"/>
    <w:tmpl w:val="05D66548"/>
    <w:lvl w:ilvl="0" w:tplc="04090001">
      <w:start w:val="1"/>
      <w:numFmt w:val="decimal"/>
      <w:lvlText w:val="%1."/>
      <w:lvlJc w:val="left"/>
      <w:pPr>
        <w:tabs>
          <w:tab w:val="num" w:pos="720"/>
        </w:tabs>
        <w:ind w:left="720" w:hanging="360"/>
      </w:pPr>
      <w:rPr>
        <w:rFonts w:cs="Times New Roman"/>
        <w:b w:val="0"/>
      </w:rPr>
    </w:lvl>
    <w:lvl w:ilvl="1" w:tplc="04090001" w:tentative="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2">
    <w:nsid w:val="65856902"/>
    <w:multiLevelType w:val="multilevel"/>
    <w:tmpl w:val="E05CB3A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679475FD"/>
    <w:multiLevelType w:val="hybridMultilevel"/>
    <w:tmpl w:val="02C23CC4"/>
    <w:lvl w:ilvl="0" w:tplc="C6BEFA5A">
      <w:start w:val="1"/>
      <w:numFmt w:val="bullet"/>
      <w:lvlText w:val=""/>
      <w:lvlJc w:val="left"/>
      <w:pPr>
        <w:tabs>
          <w:tab w:val="num" w:pos="1260"/>
        </w:tabs>
        <w:ind w:left="1260" w:hanging="360"/>
      </w:pPr>
      <w:rPr>
        <w:rFonts w:ascii="Symbol" w:hAnsi="Symbol" w:hint="default"/>
        <w:b/>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4">
    <w:nsid w:val="6A934AEE"/>
    <w:multiLevelType w:val="hybridMultilevel"/>
    <w:tmpl w:val="BF7C86AE"/>
    <w:lvl w:ilvl="0" w:tplc="F184F6C4">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6BE03E92"/>
    <w:multiLevelType w:val="hybridMultilevel"/>
    <w:tmpl w:val="56BCC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9F4730"/>
    <w:multiLevelType w:val="hybridMultilevel"/>
    <w:tmpl w:val="A3C2DAB6"/>
    <w:lvl w:ilvl="0" w:tplc="04090001">
      <w:start w:val="1"/>
      <w:numFmt w:val="decimal"/>
      <w:lvlText w:val="%1."/>
      <w:lvlJc w:val="left"/>
      <w:pPr>
        <w:tabs>
          <w:tab w:val="num" w:pos="1980"/>
        </w:tabs>
        <w:ind w:left="19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0732FF4"/>
    <w:multiLevelType w:val="multilevel"/>
    <w:tmpl w:val="9B9E8610"/>
    <w:lvl w:ilvl="0">
      <w:start w:val="1"/>
      <w:numFmt w:val="decimal"/>
      <w:lvlText w:val="%1"/>
      <w:lvlJc w:val="left"/>
      <w:pPr>
        <w:tabs>
          <w:tab w:val="num" w:pos="432"/>
        </w:tabs>
        <w:ind w:left="432" w:hanging="432"/>
      </w:pPr>
      <w:rPr>
        <w:rFonts w:cs="Times New Roman" w:hint="default"/>
        <w:sz w:val="40"/>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nsid w:val="775303D0"/>
    <w:multiLevelType w:val="hybridMultilevel"/>
    <w:tmpl w:val="0408E2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02345F"/>
    <w:multiLevelType w:val="hybridMultilevel"/>
    <w:tmpl w:val="E1CAC110"/>
    <w:lvl w:ilvl="0" w:tplc="04090005">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7C176018"/>
    <w:multiLevelType w:val="multilevel"/>
    <w:tmpl w:val="288AA1DC"/>
    <w:lvl w:ilvl="0">
      <w:start w:val="1"/>
      <w:numFmt w:val="decimal"/>
      <w:lvlText w:val="%1"/>
      <w:lvlJc w:val="left"/>
      <w:pPr>
        <w:tabs>
          <w:tab w:val="num" w:pos="432"/>
        </w:tabs>
        <w:ind w:left="432" w:hanging="432"/>
      </w:pPr>
      <w:rPr>
        <w:rFonts w:cs="Times New Roman" w:hint="default"/>
        <w:sz w:val="40"/>
      </w:rPr>
    </w:lvl>
    <w:lvl w:ilvl="1">
      <w:start w:val="1"/>
      <w:numFmt w:val="decimal"/>
      <w:lvlText w:val="%1.%2"/>
      <w:lvlJc w:val="left"/>
      <w:pPr>
        <w:tabs>
          <w:tab w:val="num" w:pos="720"/>
        </w:tabs>
        <w:ind w:left="432" w:hanging="432"/>
      </w:pPr>
      <w:rPr>
        <w:rFonts w:cs="Times New Roman" w:hint="default"/>
        <w:color w:val="auto"/>
      </w:rPr>
    </w:lvl>
    <w:lvl w:ilvl="2">
      <w:start w:val="1"/>
      <w:numFmt w:val="decimal"/>
      <w:lvlText w:val="%1.%2.%3"/>
      <w:lvlJc w:val="left"/>
      <w:pPr>
        <w:tabs>
          <w:tab w:val="num" w:pos="864"/>
        </w:tabs>
        <w:ind w:left="864" w:hanging="864"/>
      </w:pPr>
      <w:rPr>
        <w:rFonts w:cs="Times New Roman" w:hint="default"/>
        <w:sz w:val="28"/>
        <w:szCs w:val="28"/>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296"/>
        </w:tabs>
        <w:ind w:left="1296" w:hanging="1296"/>
      </w:pPr>
      <w:rPr>
        <w:rFonts w:cs="Times New Roman" w:hint="default"/>
        <w:sz w:val="28"/>
        <w:szCs w:val="28"/>
      </w:rPr>
    </w:lvl>
    <w:lvl w:ilvl="5">
      <w:start w:val="1"/>
      <w:numFmt w:val="decimal"/>
      <w:lvlText w:val="%1.%2.%3.%4.%5.%6"/>
      <w:lvlJc w:val="left"/>
      <w:pPr>
        <w:tabs>
          <w:tab w:val="num" w:pos="1800"/>
        </w:tabs>
        <w:ind w:left="1440" w:hanging="1440"/>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7C5F2285"/>
    <w:multiLevelType w:val="hybridMultilevel"/>
    <w:tmpl w:val="CBEEE9F4"/>
    <w:lvl w:ilvl="0" w:tplc="69C63470">
      <w:start w:val="1"/>
      <w:numFmt w:val="bullet"/>
      <w:lvlText w:val="*"/>
      <w:lvlJc w:val="left"/>
      <w:pPr>
        <w:tabs>
          <w:tab w:val="num" w:pos="360"/>
        </w:tabs>
        <w:ind w:left="360" w:hanging="360"/>
      </w:pPr>
      <w:rPr>
        <w:rFonts w:ascii="Times New Roman" w:hAnsi="Times New Roman" w:hint="default"/>
      </w:rPr>
    </w:lvl>
    <w:lvl w:ilvl="1" w:tplc="FCBA04FC">
      <w:start w:val="3"/>
      <w:numFmt w:val="bullet"/>
      <w:lvlText w:val=""/>
      <w:lvlJc w:val="left"/>
      <w:pPr>
        <w:tabs>
          <w:tab w:val="num" w:pos="1080"/>
        </w:tabs>
        <w:ind w:left="1080" w:hanging="360"/>
      </w:pPr>
      <w:rPr>
        <w:rFonts w:ascii="Symbol" w:eastAsia="Times New Roman" w:hAnsi="Symbol" w:hint="default"/>
      </w:rPr>
    </w:lvl>
    <w:lvl w:ilvl="2" w:tplc="901C2A3A">
      <w:start w:val="1"/>
      <w:numFmt w:val="decimal"/>
      <w:lvlText w:val="%3."/>
      <w:lvlJc w:val="left"/>
      <w:pPr>
        <w:tabs>
          <w:tab w:val="num" w:pos="1980"/>
        </w:tabs>
        <w:ind w:left="1980" w:hanging="360"/>
      </w:pPr>
      <w:rPr>
        <w:rFonts w:cs="Times New Roman" w:hint="default"/>
      </w:rPr>
    </w:lvl>
    <w:lvl w:ilvl="3" w:tplc="5DA61B36" w:tentative="1">
      <w:start w:val="1"/>
      <w:numFmt w:val="decimal"/>
      <w:lvlText w:val="%4."/>
      <w:lvlJc w:val="left"/>
      <w:pPr>
        <w:tabs>
          <w:tab w:val="num" w:pos="2520"/>
        </w:tabs>
        <w:ind w:left="2520" w:hanging="360"/>
      </w:pPr>
      <w:rPr>
        <w:rFonts w:cs="Times New Roman"/>
      </w:rPr>
    </w:lvl>
    <w:lvl w:ilvl="4" w:tplc="26D8808E" w:tentative="1">
      <w:start w:val="1"/>
      <w:numFmt w:val="lowerLetter"/>
      <w:lvlText w:val="%5."/>
      <w:lvlJc w:val="left"/>
      <w:pPr>
        <w:tabs>
          <w:tab w:val="num" w:pos="3240"/>
        </w:tabs>
        <w:ind w:left="3240" w:hanging="360"/>
      </w:pPr>
      <w:rPr>
        <w:rFonts w:cs="Times New Roman"/>
      </w:rPr>
    </w:lvl>
    <w:lvl w:ilvl="5" w:tplc="57B4EE60" w:tentative="1">
      <w:start w:val="1"/>
      <w:numFmt w:val="lowerRoman"/>
      <w:lvlText w:val="%6."/>
      <w:lvlJc w:val="right"/>
      <w:pPr>
        <w:tabs>
          <w:tab w:val="num" w:pos="3960"/>
        </w:tabs>
        <w:ind w:left="3960" w:hanging="180"/>
      </w:pPr>
      <w:rPr>
        <w:rFonts w:cs="Times New Roman"/>
      </w:rPr>
    </w:lvl>
    <w:lvl w:ilvl="6" w:tplc="963037FC" w:tentative="1">
      <w:start w:val="1"/>
      <w:numFmt w:val="decimal"/>
      <w:lvlText w:val="%7."/>
      <w:lvlJc w:val="left"/>
      <w:pPr>
        <w:tabs>
          <w:tab w:val="num" w:pos="4680"/>
        </w:tabs>
        <w:ind w:left="4680" w:hanging="360"/>
      </w:pPr>
      <w:rPr>
        <w:rFonts w:cs="Times New Roman"/>
      </w:rPr>
    </w:lvl>
    <w:lvl w:ilvl="7" w:tplc="215C3092" w:tentative="1">
      <w:start w:val="1"/>
      <w:numFmt w:val="lowerLetter"/>
      <w:lvlText w:val="%8."/>
      <w:lvlJc w:val="left"/>
      <w:pPr>
        <w:tabs>
          <w:tab w:val="num" w:pos="5400"/>
        </w:tabs>
        <w:ind w:left="5400" w:hanging="360"/>
      </w:pPr>
      <w:rPr>
        <w:rFonts w:cs="Times New Roman"/>
      </w:rPr>
    </w:lvl>
    <w:lvl w:ilvl="8" w:tplc="BC849D02" w:tentative="1">
      <w:start w:val="1"/>
      <w:numFmt w:val="lowerRoman"/>
      <w:lvlText w:val="%9."/>
      <w:lvlJc w:val="right"/>
      <w:pPr>
        <w:tabs>
          <w:tab w:val="num" w:pos="6120"/>
        </w:tabs>
        <w:ind w:left="6120" w:hanging="180"/>
      </w:pPr>
      <w:rPr>
        <w:rFonts w:cs="Times New Roman"/>
      </w:rPr>
    </w:lvl>
  </w:abstractNum>
  <w:abstractNum w:abstractNumId="32">
    <w:nsid w:val="7C8B3F29"/>
    <w:multiLevelType w:val="hybridMultilevel"/>
    <w:tmpl w:val="A658E908"/>
    <w:lvl w:ilvl="0" w:tplc="58647F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29"/>
  </w:num>
  <w:num w:numId="4">
    <w:abstractNumId w:val="24"/>
  </w:num>
  <w:num w:numId="5">
    <w:abstractNumId w:val="15"/>
  </w:num>
  <w:num w:numId="6">
    <w:abstractNumId w:val="32"/>
  </w:num>
  <w:num w:numId="7">
    <w:abstractNumId w:val="22"/>
  </w:num>
  <w:num w:numId="8">
    <w:abstractNumId w:val="10"/>
  </w:num>
  <w:num w:numId="9">
    <w:abstractNumId w:val="21"/>
  </w:num>
  <w:num w:numId="10">
    <w:abstractNumId w:val="11"/>
  </w:num>
  <w:num w:numId="11">
    <w:abstractNumId w:val="18"/>
  </w:num>
  <w:num w:numId="12">
    <w:abstractNumId w:val="31"/>
  </w:num>
  <w:num w:numId="13">
    <w:abstractNumId w:val="1"/>
  </w:num>
  <w:num w:numId="14">
    <w:abstractNumId w:val="4"/>
  </w:num>
  <w:num w:numId="15">
    <w:abstractNumId w:val="8"/>
  </w:num>
  <w:num w:numId="16">
    <w:abstractNumId w:val="5"/>
  </w:num>
  <w:num w:numId="17">
    <w:abstractNumId w:val="6"/>
  </w:num>
  <w:num w:numId="18">
    <w:abstractNumId w:val="6"/>
  </w:num>
  <w:num w:numId="19">
    <w:abstractNumId w:val="6"/>
  </w:num>
  <w:num w:numId="20">
    <w:abstractNumId w:val="6"/>
  </w:num>
  <w:num w:numId="21">
    <w:abstractNumId w:val="6"/>
  </w:num>
  <w:num w:numId="22">
    <w:abstractNumId w:val="23"/>
  </w:num>
  <w:num w:numId="23">
    <w:abstractNumId w:val="26"/>
  </w:num>
  <w:num w:numId="24">
    <w:abstractNumId w:val="6"/>
  </w:num>
  <w:num w:numId="25">
    <w:abstractNumId w:val="6"/>
  </w:num>
  <w:num w:numId="26">
    <w:abstractNumId w:val="6"/>
  </w:num>
  <w:num w:numId="27">
    <w:abstractNumId w:val="12"/>
  </w:num>
  <w:num w:numId="28">
    <w:abstractNumId w:val="6"/>
  </w:num>
  <w:num w:numId="29">
    <w:abstractNumId w:val="14"/>
  </w:num>
  <w:num w:numId="30">
    <w:abstractNumId w:val="17"/>
  </w:num>
  <w:num w:numId="31">
    <w:abstractNumId w:val="0"/>
  </w:num>
  <w:num w:numId="32">
    <w:abstractNumId w:val="3"/>
  </w:num>
  <w:num w:numId="33">
    <w:abstractNumId w:val="27"/>
  </w:num>
  <w:num w:numId="34">
    <w:abstractNumId w:val="6"/>
    <w:lvlOverride w:ilvl="0">
      <w:startOverride w:val="5"/>
    </w:lvlOverride>
    <w:lvlOverride w:ilvl="1">
      <w:startOverride w:val="2"/>
    </w:lvlOverride>
    <w:lvlOverride w:ilvl="2">
      <w:startOverride w:val="1"/>
    </w:lvlOverride>
  </w:num>
  <w:num w:numId="35">
    <w:abstractNumId w:val="16"/>
  </w:num>
  <w:num w:numId="36">
    <w:abstractNumId w:val="13"/>
  </w:num>
  <w:num w:numId="37">
    <w:abstractNumId w:val="30"/>
  </w:num>
  <w:num w:numId="38">
    <w:abstractNumId w:val="2"/>
  </w:num>
  <w:num w:numId="39">
    <w:abstractNumId w:val="7"/>
  </w:num>
  <w:num w:numId="40">
    <w:abstractNumId w:val="20"/>
  </w:num>
  <w:num w:numId="41">
    <w:abstractNumId w:val="28"/>
  </w:num>
  <w:num w:numId="42">
    <w:abstractNumId w:val="19"/>
  </w:num>
  <w:num w:numId="43">
    <w:abstractNumId w:val="25"/>
  </w:num>
  <w:num w:numId="44">
    <w:abstractNumId w:val="6"/>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oNotTrackMoves/>
  <w:defaultTabStop w:val="720"/>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1836"/>
    <w:rsid w:val="00000165"/>
    <w:rsid w:val="00000457"/>
    <w:rsid w:val="00000647"/>
    <w:rsid w:val="00000BB6"/>
    <w:rsid w:val="00001977"/>
    <w:rsid w:val="00003263"/>
    <w:rsid w:val="00003EBD"/>
    <w:rsid w:val="00003EC5"/>
    <w:rsid w:val="00005718"/>
    <w:rsid w:val="00005C91"/>
    <w:rsid w:val="00006775"/>
    <w:rsid w:val="00007DFF"/>
    <w:rsid w:val="00010884"/>
    <w:rsid w:val="000109F8"/>
    <w:rsid w:val="00021FFE"/>
    <w:rsid w:val="00024080"/>
    <w:rsid w:val="00026891"/>
    <w:rsid w:val="000314D1"/>
    <w:rsid w:val="00031A44"/>
    <w:rsid w:val="000323C0"/>
    <w:rsid w:val="000347E2"/>
    <w:rsid w:val="00042FFB"/>
    <w:rsid w:val="00043A31"/>
    <w:rsid w:val="0004440F"/>
    <w:rsid w:val="0004449F"/>
    <w:rsid w:val="000445C7"/>
    <w:rsid w:val="00045628"/>
    <w:rsid w:val="00045C61"/>
    <w:rsid w:val="00045F89"/>
    <w:rsid w:val="000466D5"/>
    <w:rsid w:val="000539EF"/>
    <w:rsid w:val="000551FA"/>
    <w:rsid w:val="00056D2C"/>
    <w:rsid w:val="00057754"/>
    <w:rsid w:val="00057B95"/>
    <w:rsid w:val="0006000E"/>
    <w:rsid w:val="00060A9D"/>
    <w:rsid w:val="00061DE5"/>
    <w:rsid w:val="00062822"/>
    <w:rsid w:val="000639FA"/>
    <w:rsid w:val="00070A72"/>
    <w:rsid w:val="00071808"/>
    <w:rsid w:val="000718F5"/>
    <w:rsid w:val="000721A4"/>
    <w:rsid w:val="00072CF5"/>
    <w:rsid w:val="00073BDB"/>
    <w:rsid w:val="00074009"/>
    <w:rsid w:val="000770EF"/>
    <w:rsid w:val="00077287"/>
    <w:rsid w:val="00080D1F"/>
    <w:rsid w:val="00082165"/>
    <w:rsid w:val="0008276E"/>
    <w:rsid w:val="0008529E"/>
    <w:rsid w:val="00085943"/>
    <w:rsid w:val="0008758C"/>
    <w:rsid w:val="0008764D"/>
    <w:rsid w:val="00087DCE"/>
    <w:rsid w:val="000916AB"/>
    <w:rsid w:val="000919E5"/>
    <w:rsid w:val="00091F06"/>
    <w:rsid w:val="00091F3C"/>
    <w:rsid w:val="0009210A"/>
    <w:rsid w:val="00093589"/>
    <w:rsid w:val="0009364B"/>
    <w:rsid w:val="00093CAA"/>
    <w:rsid w:val="0009530A"/>
    <w:rsid w:val="00096DDF"/>
    <w:rsid w:val="000A0A84"/>
    <w:rsid w:val="000A0C93"/>
    <w:rsid w:val="000A1BB2"/>
    <w:rsid w:val="000A29C0"/>
    <w:rsid w:val="000A6C63"/>
    <w:rsid w:val="000A7E7E"/>
    <w:rsid w:val="000B07CA"/>
    <w:rsid w:val="000B0CD4"/>
    <w:rsid w:val="000B1569"/>
    <w:rsid w:val="000B2E9B"/>
    <w:rsid w:val="000B31BC"/>
    <w:rsid w:val="000B701A"/>
    <w:rsid w:val="000C30F5"/>
    <w:rsid w:val="000C3191"/>
    <w:rsid w:val="000C5798"/>
    <w:rsid w:val="000C787C"/>
    <w:rsid w:val="000D055A"/>
    <w:rsid w:val="000D243B"/>
    <w:rsid w:val="000D32B0"/>
    <w:rsid w:val="000D3A63"/>
    <w:rsid w:val="000D6F9C"/>
    <w:rsid w:val="000D797F"/>
    <w:rsid w:val="000D7AE7"/>
    <w:rsid w:val="000E2611"/>
    <w:rsid w:val="000E27C5"/>
    <w:rsid w:val="000E30D2"/>
    <w:rsid w:val="000E40ED"/>
    <w:rsid w:val="000E4E55"/>
    <w:rsid w:val="000E5091"/>
    <w:rsid w:val="000E6BB2"/>
    <w:rsid w:val="000E7669"/>
    <w:rsid w:val="000F0B6A"/>
    <w:rsid w:val="000F1367"/>
    <w:rsid w:val="000F2AB3"/>
    <w:rsid w:val="000F5E17"/>
    <w:rsid w:val="000F6339"/>
    <w:rsid w:val="000F635D"/>
    <w:rsid w:val="001007BD"/>
    <w:rsid w:val="001014B4"/>
    <w:rsid w:val="00101763"/>
    <w:rsid w:val="001030F2"/>
    <w:rsid w:val="001036A5"/>
    <w:rsid w:val="00103F4F"/>
    <w:rsid w:val="00104D08"/>
    <w:rsid w:val="00110103"/>
    <w:rsid w:val="001105B6"/>
    <w:rsid w:val="00112CC6"/>
    <w:rsid w:val="00113AD4"/>
    <w:rsid w:val="00114907"/>
    <w:rsid w:val="0011706B"/>
    <w:rsid w:val="001179DC"/>
    <w:rsid w:val="00121757"/>
    <w:rsid w:val="00121B68"/>
    <w:rsid w:val="0012230E"/>
    <w:rsid w:val="0012304C"/>
    <w:rsid w:val="001231E9"/>
    <w:rsid w:val="001262DE"/>
    <w:rsid w:val="00127A48"/>
    <w:rsid w:val="00131A00"/>
    <w:rsid w:val="00133D45"/>
    <w:rsid w:val="0013499F"/>
    <w:rsid w:val="00135B27"/>
    <w:rsid w:val="00136702"/>
    <w:rsid w:val="0013791B"/>
    <w:rsid w:val="00140C74"/>
    <w:rsid w:val="00142042"/>
    <w:rsid w:val="00142830"/>
    <w:rsid w:val="00143FC3"/>
    <w:rsid w:val="00144ACD"/>
    <w:rsid w:val="00144EB0"/>
    <w:rsid w:val="00145728"/>
    <w:rsid w:val="00145750"/>
    <w:rsid w:val="0014655C"/>
    <w:rsid w:val="001478CA"/>
    <w:rsid w:val="00150085"/>
    <w:rsid w:val="00151F2F"/>
    <w:rsid w:val="00153066"/>
    <w:rsid w:val="00153EC5"/>
    <w:rsid w:val="0015526D"/>
    <w:rsid w:val="00155309"/>
    <w:rsid w:val="00156375"/>
    <w:rsid w:val="0015737A"/>
    <w:rsid w:val="001622FD"/>
    <w:rsid w:val="001631A5"/>
    <w:rsid w:val="0016365A"/>
    <w:rsid w:val="00164F3B"/>
    <w:rsid w:val="00164F7D"/>
    <w:rsid w:val="00165348"/>
    <w:rsid w:val="0016580E"/>
    <w:rsid w:val="00165DFB"/>
    <w:rsid w:val="00165F64"/>
    <w:rsid w:val="001672F8"/>
    <w:rsid w:val="00167FA1"/>
    <w:rsid w:val="00171352"/>
    <w:rsid w:val="00173093"/>
    <w:rsid w:val="00173E14"/>
    <w:rsid w:val="0017514B"/>
    <w:rsid w:val="00177A5E"/>
    <w:rsid w:val="00180699"/>
    <w:rsid w:val="00181933"/>
    <w:rsid w:val="00182993"/>
    <w:rsid w:val="00182D2B"/>
    <w:rsid w:val="0018628C"/>
    <w:rsid w:val="00186AD0"/>
    <w:rsid w:val="00187678"/>
    <w:rsid w:val="00187A1C"/>
    <w:rsid w:val="0019280E"/>
    <w:rsid w:val="00192922"/>
    <w:rsid w:val="00197EC8"/>
    <w:rsid w:val="001A0056"/>
    <w:rsid w:val="001A1805"/>
    <w:rsid w:val="001A1A1D"/>
    <w:rsid w:val="001A1FCA"/>
    <w:rsid w:val="001A20CF"/>
    <w:rsid w:val="001A2E10"/>
    <w:rsid w:val="001A3313"/>
    <w:rsid w:val="001A4AB9"/>
    <w:rsid w:val="001A741B"/>
    <w:rsid w:val="001A7A79"/>
    <w:rsid w:val="001B2CE9"/>
    <w:rsid w:val="001B3813"/>
    <w:rsid w:val="001B44BF"/>
    <w:rsid w:val="001B5151"/>
    <w:rsid w:val="001B604C"/>
    <w:rsid w:val="001B758F"/>
    <w:rsid w:val="001B7CD1"/>
    <w:rsid w:val="001C3183"/>
    <w:rsid w:val="001C4703"/>
    <w:rsid w:val="001C4FBD"/>
    <w:rsid w:val="001C501C"/>
    <w:rsid w:val="001C50CE"/>
    <w:rsid w:val="001C64DD"/>
    <w:rsid w:val="001C6501"/>
    <w:rsid w:val="001C7381"/>
    <w:rsid w:val="001D0B3E"/>
    <w:rsid w:val="001D60ED"/>
    <w:rsid w:val="001D7AF3"/>
    <w:rsid w:val="001E064B"/>
    <w:rsid w:val="001E1372"/>
    <w:rsid w:val="001E2CF3"/>
    <w:rsid w:val="001E2D88"/>
    <w:rsid w:val="001E3096"/>
    <w:rsid w:val="001E472E"/>
    <w:rsid w:val="001E4DC0"/>
    <w:rsid w:val="001E5892"/>
    <w:rsid w:val="001E653D"/>
    <w:rsid w:val="001E6DC5"/>
    <w:rsid w:val="001E70F7"/>
    <w:rsid w:val="001F0D8A"/>
    <w:rsid w:val="001F3188"/>
    <w:rsid w:val="001F4D19"/>
    <w:rsid w:val="001F5483"/>
    <w:rsid w:val="001F6609"/>
    <w:rsid w:val="002006C8"/>
    <w:rsid w:val="00200FB4"/>
    <w:rsid w:val="002010BB"/>
    <w:rsid w:val="0020293F"/>
    <w:rsid w:val="0020359A"/>
    <w:rsid w:val="00203B2E"/>
    <w:rsid w:val="002062D2"/>
    <w:rsid w:val="0020750B"/>
    <w:rsid w:val="0021183E"/>
    <w:rsid w:val="00211C93"/>
    <w:rsid w:val="00213E45"/>
    <w:rsid w:val="00214FD7"/>
    <w:rsid w:val="0021584B"/>
    <w:rsid w:val="002242FB"/>
    <w:rsid w:val="00230570"/>
    <w:rsid w:val="00231053"/>
    <w:rsid w:val="0023183D"/>
    <w:rsid w:val="002323AC"/>
    <w:rsid w:val="002326A9"/>
    <w:rsid w:val="00233E68"/>
    <w:rsid w:val="00234229"/>
    <w:rsid w:val="002345D2"/>
    <w:rsid w:val="00234ED8"/>
    <w:rsid w:val="00234EFF"/>
    <w:rsid w:val="002367B2"/>
    <w:rsid w:val="00236865"/>
    <w:rsid w:val="00241434"/>
    <w:rsid w:val="002426D0"/>
    <w:rsid w:val="0024315D"/>
    <w:rsid w:val="00244C9B"/>
    <w:rsid w:val="002451D4"/>
    <w:rsid w:val="002458A9"/>
    <w:rsid w:val="00245F1A"/>
    <w:rsid w:val="002471E3"/>
    <w:rsid w:val="00253094"/>
    <w:rsid w:val="00254DB2"/>
    <w:rsid w:val="002573E2"/>
    <w:rsid w:val="00262AC9"/>
    <w:rsid w:val="00267A07"/>
    <w:rsid w:val="0027068B"/>
    <w:rsid w:val="0027361E"/>
    <w:rsid w:val="00273E2E"/>
    <w:rsid w:val="00276127"/>
    <w:rsid w:val="00280795"/>
    <w:rsid w:val="00283117"/>
    <w:rsid w:val="0028380D"/>
    <w:rsid w:val="00283C8B"/>
    <w:rsid w:val="002854E1"/>
    <w:rsid w:val="00287693"/>
    <w:rsid w:val="00291073"/>
    <w:rsid w:val="00291466"/>
    <w:rsid w:val="002928FE"/>
    <w:rsid w:val="00293378"/>
    <w:rsid w:val="002950D5"/>
    <w:rsid w:val="002952C4"/>
    <w:rsid w:val="002959D6"/>
    <w:rsid w:val="00296313"/>
    <w:rsid w:val="002A01BC"/>
    <w:rsid w:val="002A060E"/>
    <w:rsid w:val="002A0D17"/>
    <w:rsid w:val="002A1D04"/>
    <w:rsid w:val="002A2335"/>
    <w:rsid w:val="002A3F33"/>
    <w:rsid w:val="002A51A7"/>
    <w:rsid w:val="002A5DAC"/>
    <w:rsid w:val="002B01C6"/>
    <w:rsid w:val="002B07C9"/>
    <w:rsid w:val="002B083D"/>
    <w:rsid w:val="002B0B84"/>
    <w:rsid w:val="002B15C6"/>
    <w:rsid w:val="002B1661"/>
    <w:rsid w:val="002B4BE7"/>
    <w:rsid w:val="002B4D4F"/>
    <w:rsid w:val="002B57ED"/>
    <w:rsid w:val="002B5FF8"/>
    <w:rsid w:val="002B63C2"/>
    <w:rsid w:val="002C0940"/>
    <w:rsid w:val="002C19FB"/>
    <w:rsid w:val="002C254A"/>
    <w:rsid w:val="002C3AF3"/>
    <w:rsid w:val="002C40D4"/>
    <w:rsid w:val="002C7143"/>
    <w:rsid w:val="002C73F9"/>
    <w:rsid w:val="002C7A06"/>
    <w:rsid w:val="002C7F68"/>
    <w:rsid w:val="002D091D"/>
    <w:rsid w:val="002D3CFE"/>
    <w:rsid w:val="002D7B21"/>
    <w:rsid w:val="002E0343"/>
    <w:rsid w:val="002E04B8"/>
    <w:rsid w:val="002E19D0"/>
    <w:rsid w:val="002E2464"/>
    <w:rsid w:val="002E25C0"/>
    <w:rsid w:val="002E341D"/>
    <w:rsid w:val="002E3B2F"/>
    <w:rsid w:val="002E4DB3"/>
    <w:rsid w:val="002E79FE"/>
    <w:rsid w:val="002F0338"/>
    <w:rsid w:val="002F0802"/>
    <w:rsid w:val="002F233C"/>
    <w:rsid w:val="002F3AF1"/>
    <w:rsid w:val="002F3BFC"/>
    <w:rsid w:val="002F3D60"/>
    <w:rsid w:val="00300323"/>
    <w:rsid w:val="003019A1"/>
    <w:rsid w:val="00301DE3"/>
    <w:rsid w:val="003026A1"/>
    <w:rsid w:val="00305516"/>
    <w:rsid w:val="00311E23"/>
    <w:rsid w:val="0031264A"/>
    <w:rsid w:val="0031544F"/>
    <w:rsid w:val="00317018"/>
    <w:rsid w:val="00320837"/>
    <w:rsid w:val="003241CD"/>
    <w:rsid w:val="00324AF5"/>
    <w:rsid w:val="003256E7"/>
    <w:rsid w:val="00325E09"/>
    <w:rsid w:val="003278C7"/>
    <w:rsid w:val="00327A59"/>
    <w:rsid w:val="0033095A"/>
    <w:rsid w:val="00330C03"/>
    <w:rsid w:val="0033140B"/>
    <w:rsid w:val="003326C4"/>
    <w:rsid w:val="00333337"/>
    <w:rsid w:val="00333A97"/>
    <w:rsid w:val="00336F1A"/>
    <w:rsid w:val="00337072"/>
    <w:rsid w:val="0034141C"/>
    <w:rsid w:val="00346DA2"/>
    <w:rsid w:val="00347EAE"/>
    <w:rsid w:val="0035008E"/>
    <w:rsid w:val="00350FDD"/>
    <w:rsid w:val="0035103F"/>
    <w:rsid w:val="0035162E"/>
    <w:rsid w:val="003517CD"/>
    <w:rsid w:val="00355417"/>
    <w:rsid w:val="00357DC7"/>
    <w:rsid w:val="00361D89"/>
    <w:rsid w:val="003620B1"/>
    <w:rsid w:val="00363453"/>
    <w:rsid w:val="00367B86"/>
    <w:rsid w:val="003713A2"/>
    <w:rsid w:val="00371C61"/>
    <w:rsid w:val="00372947"/>
    <w:rsid w:val="0037517E"/>
    <w:rsid w:val="0038006C"/>
    <w:rsid w:val="00381F3D"/>
    <w:rsid w:val="00382D4C"/>
    <w:rsid w:val="00384923"/>
    <w:rsid w:val="00384C42"/>
    <w:rsid w:val="00384F93"/>
    <w:rsid w:val="0038525A"/>
    <w:rsid w:val="00386424"/>
    <w:rsid w:val="00387927"/>
    <w:rsid w:val="003905FA"/>
    <w:rsid w:val="00392067"/>
    <w:rsid w:val="003922FB"/>
    <w:rsid w:val="003934B0"/>
    <w:rsid w:val="0039502D"/>
    <w:rsid w:val="003950A1"/>
    <w:rsid w:val="00395A69"/>
    <w:rsid w:val="003A0992"/>
    <w:rsid w:val="003A0B5E"/>
    <w:rsid w:val="003A2807"/>
    <w:rsid w:val="003A283D"/>
    <w:rsid w:val="003A2F0D"/>
    <w:rsid w:val="003A5302"/>
    <w:rsid w:val="003A56FD"/>
    <w:rsid w:val="003A62CF"/>
    <w:rsid w:val="003A6F28"/>
    <w:rsid w:val="003B06C8"/>
    <w:rsid w:val="003B06DC"/>
    <w:rsid w:val="003B0BE3"/>
    <w:rsid w:val="003B2F36"/>
    <w:rsid w:val="003B7AD1"/>
    <w:rsid w:val="003C15EB"/>
    <w:rsid w:val="003C31C6"/>
    <w:rsid w:val="003C4075"/>
    <w:rsid w:val="003C5C5A"/>
    <w:rsid w:val="003C6EB0"/>
    <w:rsid w:val="003D1F26"/>
    <w:rsid w:val="003D28C0"/>
    <w:rsid w:val="003D452F"/>
    <w:rsid w:val="003D64F2"/>
    <w:rsid w:val="003E28C5"/>
    <w:rsid w:val="003E3856"/>
    <w:rsid w:val="003E665D"/>
    <w:rsid w:val="003F1797"/>
    <w:rsid w:val="003F2CC5"/>
    <w:rsid w:val="003F3F99"/>
    <w:rsid w:val="003F4584"/>
    <w:rsid w:val="003F45BC"/>
    <w:rsid w:val="003F507F"/>
    <w:rsid w:val="003F6881"/>
    <w:rsid w:val="003F70EA"/>
    <w:rsid w:val="00400100"/>
    <w:rsid w:val="00400616"/>
    <w:rsid w:val="00402D6F"/>
    <w:rsid w:val="00404B57"/>
    <w:rsid w:val="00406851"/>
    <w:rsid w:val="0041144B"/>
    <w:rsid w:val="004125D0"/>
    <w:rsid w:val="004136E2"/>
    <w:rsid w:val="004168FC"/>
    <w:rsid w:val="00416BDE"/>
    <w:rsid w:val="0041714F"/>
    <w:rsid w:val="00420465"/>
    <w:rsid w:val="004207E1"/>
    <w:rsid w:val="00421FA7"/>
    <w:rsid w:val="004230E2"/>
    <w:rsid w:val="00424DEE"/>
    <w:rsid w:val="00426D9B"/>
    <w:rsid w:val="00427ACE"/>
    <w:rsid w:val="004304A8"/>
    <w:rsid w:val="0043237C"/>
    <w:rsid w:val="00433A29"/>
    <w:rsid w:val="00435701"/>
    <w:rsid w:val="00435879"/>
    <w:rsid w:val="0043735E"/>
    <w:rsid w:val="00440830"/>
    <w:rsid w:val="00443B7A"/>
    <w:rsid w:val="00444356"/>
    <w:rsid w:val="004459B1"/>
    <w:rsid w:val="004466AE"/>
    <w:rsid w:val="0045064B"/>
    <w:rsid w:val="00451B41"/>
    <w:rsid w:val="00451CBD"/>
    <w:rsid w:val="00456913"/>
    <w:rsid w:val="00457EF9"/>
    <w:rsid w:val="00460808"/>
    <w:rsid w:val="00462246"/>
    <w:rsid w:val="00462F2F"/>
    <w:rsid w:val="00465A50"/>
    <w:rsid w:val="004665AD"/>
    <w:rsid w:val="00471F23"/>
    <w:rsid w:val="0047224A"/>
    <w:rsid w:val="00472396"/>
    <w:rsid w:val="0047340F"/>
    <w:rsid w:val="00475229"/>
    <w:rsid w:val="004773B7"/>
    <w:rsid w:val="0047742E"/>
    <w:rsid w:val="00477AF3"/>
    <w:rsid w:val="00480A75"/>
    <w:rsid w:val="00480B9A"/>
    <w:rsid w:val="00481D09"/>
    <w:rsid w:val="00482AD0"/>
    <w:rsid w:val="004845CC"/>
    <w:rsid w:val="00484BDB"/>
    <w:rsid w:val="00484F1E"/>
    <w:rsid w:val="0049010B"/>
    <w:rsid w:val="00490B34"/>
    <w:rsid w:val="00494616"/>
    <w:rsid w:val="00494B24"/>
    <w:rsid w:val="00494B71"/>
    <w:rsid w:val="004A1A03"/>
    <w:rsid w:val="004A217E"/>
    <w:rsid w:val="004A2433"/>
    <w:rsid w:val="004A2579"/>
    <w:rsid w:val="004A4012"/>
    <w:rsid w:val="004A4391"/>
    <w:rsid w:val="004A6DB0"/>
    <w:rsid w:val="004A7396"/>
    <w:rsid w:val="004B01D4"/>
    <w:rsid w:val="004B0EAD"/>
    <w:rsid w:val="004B0F04"/>
    <w:rsid w:val="004B6C9D"/>
    <w:rsid w:val="004B7665"/>
    <w:rsid w:val="004C2E0A"/>
    <w:rsid w:val="004C4B68"/>
    <w:rsid w:val="004C5E17"/>
    <w:rsid w:val="004C60B7"/>
    <w:rsid w:val="004D19AC"/>
    <w:rsid w:val="004D2200"/>
    <w:rsid w:val="004D2821"/>
    <w:rsid w:val="004D2AB2"/>
    <w:rsid w:val="004D35CA"/>
    <w:rsid w:val="004D52D7"/>
    <w:rsid w:val="004D5979"/>
    <w:rsid w:val="004D5A5D"/>
    <w:rsid w:val="004D65FD"/>
    <w:rsid w:val="004D788F"/>
    <w:rsid w:val="004D7B0B"/>
    <w:rsid w:val="004E0CE8"/>
    <w:rsid w:val="004E0FBE"/>
    <w:rsid w:val="004E2156"/>
    <w:rsid w:val="004E3A55"/>
    <w:rsid w:val="004E58F2"/>
    <w:rsid w:val="004E72FD"/>
    <w:rsid w:val="004E79C6"/>
    <w:rsid w:val="004E7D1D"/>
    <w:rsid w:val="004E7E5C"/>
    <w:rsid w:val="004F2A39"/>
    <w:rsid w:val="004F4AD9"/>
    <w:rsid w:val="004F5008"/>
    <w:rsid w:val="004F5D5A"/>
    <w:rsid w:val="00501C20"/>
    <w:rsid w:val="00502756"/>
    <w:rsid w:val="005027A0"/>
    <w:rsid w:val="00502D30"/>
    <w:rsid w:val="00502E1D"/>
    <w:rsid w:val="00507023"/>
    <w:rsid w:val="00510BB8"/>
    <w:rsid w:val="00511C18"/>
    <w:rsid w:val="00511EF8"/>
    <w:rsid w:val="0051482A"/>
    <w:rsid w:val="00514D1E"/>
    <w:rsid w:val="00515B19"/>
    <w:rsid w:val="005169B2"/>
    <w:rsid w:val="00516E69"/>
    <w:rsid w:val="00520FAB"/>
    <w:rsid w:val="005210E6"/>
    <w:rsid w:val="005212B6"/>
    <w:rsid w:val="00521496"/>
    <w:rsid w:val="00526AF4"/>
    <w:rsid w:val="00530D42"/>
    <w:rsid w:val="005343B4"/>
    <w:rsid w:val="00535525"/>
    <w:rsid w:val="00535B1E"/>
    <w:rsid w:val="005362A3"/>
    <w:rsid w:val="005369C5"/>
    <w:rsid w:val="00541663"/>
    <w:rsid w:val="00546D49"/>
    <w:rsid w:val="00546EA8"/>
    <w:rsid w:val="00550EA9"/>
    <w:rsid w:val="00553AAD"/>
    <w:rsid w:val="00554A19"/>
    <w:rsid w:val="0055673B"/>
    <w:rsid w:val="005576B8"/>
    <w:rsid w:val="0056036F"/>
    <w:rsid w:val="005610B0"/>
    <w:rsid w:val="00561863"/>
    <w:rsid w:val="00562282"/>
    <w:rsid w:val="00563962"/>
    <w:rsid w:val="00566770"/>
    <w:rsid w:val="005667D7"/>
    <w:rsid w:val="00566807"/>
    <w:rsid w:val="005669E9"/>
    <w:rsid w:val="00566F5A"/>
    <w:rsid w:val="00566FE7"/>
    <w:rsid w:val="00574554"/>
    <w:rsid w:val="00574AFE"/>
    <w:rsid w:val="0057516D"/>
    <w:rsid w:val="0057744E"/>
    <w:rsid w:val="005800CE"/>
    <w:rsid w:val="005803E7"/>
    <w:rsid w:val="00580AD4"/>
    <w:rsid w:val="00581488"/>
    <w:rsid w:val="00581C36"/>
    <w:rsid w:val="00582E34"/>
    <w:rsid w:val="0058319B"/>
    <w:rsid w:val="00585215"/>
    <w:rsid w:val="00586121"/>
    <w:rsid w:val="0058682D"/>
    <w:rsid w:val="00586996"/>
    <w:rsid w:val="00590C48"/>
    <w:rsid w:val="00590E2B"/>
    <w:rsid w:val="00591342"/>
    <w:rsid w:val="00591B53"/>
    <w:rsid w:val="00592493"/>
    <w:rsid w:val="00593AFF"/>
    <w:rsid w:val="00594EF4"/>
    <w:rsid w:val="0059530B"/>
    <w:rsid w:val="0059662C"/>
    <w:rsid w:val="00596D0D"/>
    <w:rsid w:val="005A241A"/>
    <w:rsid w:val="005A3EA5"/>
    <w:rsid w:val="005A3FFB"/>
    <w:rsid w:val="005A4A82"/>
    <w:rsid w:val="005A7C7F"/>
    <w:rsid w:val="005B000C"/>
    <w:rsid w:val="005B08C1"/>
    <w:rsid w:val="005B2A74"/>
    <w:rsid w:val="005B2B6B"/>
    <w:rsid w:val="005B4910"/>
    <w:rsid w:val="005B4C5D"/>
    <w:rsid w:val="005B51DD"/>
    <w:rsid w:val="005B7225"/>
    <w:rsid w:val="005C0129"/>
    <w:rsid w:val="005C0474"/>
    <w:rsid w:val="005C0D4E"/>
    <w:rsid w:val="005C1244"/>
    <w:rsid w:val="005C1DFA"/>
    <w:rsid w:val="005C361A"/>
    <w:rsid w:val="005C39C6"/>
    <w:rsid w:val="005C3E7E"/>
    <w:rsid w:val="005C4D9B"/>
    <w:rsid w:val="005C7F74"/>
    <w:rsid w:val="005D049C"/>
    <w:rsid w:val="005D06B7"/>
    <w:rsid w:val="005D33EA"/>
    <w:rsid w:val="005D341D"/>
    <w:rsid w:val="005D6F17"/>
    <w:rsid w:val="005D6F80"/>
    <w:rsid w:val="005D7EFD"/>
    <w:rsid w:val="005E0956"/>
    <w:rsid w:val="005E0D17"/>
    <w:rsid w:val="005E2180"/>
    <w:rsid w:val="005E2985"/>
    <w:rsid w:val="005E639E"/>
    <w:rsid w:val="005F0E9A"/>
    <w:rsid w:val="005F0FB9"/>
    <w:rsid w:val="005F2C8E"/>
    <w:rsid w:val="005F475E"/>
    <w:rsid w:val="005F5BA0"/>
    <w:rsid w:val="005F6938"/>
    <w:rsid w:val="005F6B65"/>
    <w:rsid w:val="005F714C"/>
    <w:rsid w:val="0060158B"/>
    <w:rsid w:val="00604F95"/>
    <w:rsid w:val="0060570E"/>
    <w:rsid w:val="006074F0"/>
    <w:rsid w:val="00610A16"/>
    <w:rsid w:val="00610E71"/>
    <w:rsid w:val="006173C2"/>
    <w:rsid w:val="006177D1"/>
    <w:rsid w:val="00617F35"/>
    <w:rsid w:val="00620E16"/>
    <w:rsid w:val="00621088"/>
    <w:rsid w:val="006231CD"/>
    <w:rsid w:val="0062383E"/>
    <w:rsid w:val="00627CE0"/>
    <w:rsid w:val="006301D1"/>
    <w:rsid w:val="0063335B"/>
    <w:rsid w:val="00635697"/>
    <w:rsid w:val="00635F84"/>
    <w:rsid w:val="00636289"/>
    <w:rsid w:val="00637B91"/>
    <w:rsid w:val="00642EAD"/>
    <w:rsid w:val="00643585"/>
    <w:rsid w:val="006439B6"/>
    <w:rsid w:val="00644006"/>
    <w:rsid w:val="0064463D"/>
    <w:rsid w:val="00644967"/>
    <w:rsid w:val="006471E4"/>
    <w:rsid w:val="00647F0C"/>
    <w:rsid w:val="00651E86"/>
    <w:rsid w:val="00652284"/>
    <w:rsid w:val="0065257D"/>
    <w:rsid w:val="006527A1"/>
    <w:rsid w:val="00652F84"/>
    <w:rsid w:val="00654C1D"/>
    <w:rsid w:val="00655769"/>
    <w:rsid w:val="006558F1"/>
    <w:rsid w:val="00657971"/>
    <w:rsid w:val="00661696"/>
    <w:rsid w:val="00665373"/>
    <w:rsid w:val="006675E9"/>
    <w:rsid w:val="00670C01"/>
    <w:rsid w:val="006734D1"/>
    <w:rsid w:val="0067373F"/>
    <w:rsid w:val="00674CDF"/>
    <w:rsid w:val="0067560D"/>
    <w:rsid w:val="0067645C"/>
    <w:rsid w:val="0068017F"/>
    <w:rsid w:val="006830D5"/>
    <w:rsid w:val="00683685"/>
    <w:rsid w:val="00684D74"/>
    <w:rsid w:val="0069143A"/>
    <w:rsid w:val="00694BD0"/>
    <w:rsid w:val="00695E60"/>
    <w:rsid w:val="006963FB"/>
    <w:rsid w:val="0069773F"/>
    <w:rsid w:val="006977AC"/>
    <w:rsid w:val="006A0DA3"/>
    <w:rsid w:val="006A1182"/>
    <w:rsid w:val="006A4E55"/>
    <w:rsid w:val="006A5F42"/>
    <w:rsid w:val="006B1C3D"/>
    <w:rsid w:val="006B356B"/>
    <w:rsid w:val="006B40F3"/>
    <w:rsid w:val="006B5194"/>
    <w:rsid w:val="006B5849"/>
    <w:rsid w:val="006B7168"/>
    <w:rsid w:val="006B75CB"/>
    <w:rsid w:val="006B7E4E"/>
    <w:rsid w:val="006C34D2"/>
    <w:rsid w:val="006C4694"/>
    <w:rsid w:val="006C5D1D"/>
    <w:rsid w:val="006C60B2"/>
    <w:rsid w:val="006C646A"/>
    <w:rsid w:val="006C67BA"/>
    <w:rsid w:val="006D016C"/>
    <w:rsid w:val="006D2600"/>
    <w:rsid w:val="006D324A"/>
    <w:rsid w:val="006D3C8C"/>
    <w:rsid w:val="006D5697"/>
    <w:rsid w:val="006D6175"/>
    <w:rsid w:val="006E2B9D"/>
    <w:rsid w:val="006E4B22"/>
    <w:rsid w:val="006E63EB"/>
    <w:rsid w:val="006E6ADD"/>
    <w:rsid w:val="006E7D2D"/>
    <w:rsid w:val="006F160E"/>
    <w:rsid w:val="006F395F"/>
    <w:rsid w:val="006F473D"/>
    <w:rsid w:val="006F6F52"/>
    <w:rsid w:val="006F760D"/>
    <w:rsid w:val="007001E7"/>
    <w:rsid w:val="007011EA"/>
    <w:rsid w:val="00701E90"/>
    <w:rsid w:val="00701EA8"/>
    <w:rsid w:val="00701FDB"/>
    <w:rsid w:val="00703197"/>
    <w:rsid w:val="00704FA2"/>
    <w:rsid w:val="00706A10"/>
    <w:rsid w:val="00707199"/>
    <w:rsid w:val="007072A9"/>
    <w:rsid w:val="00711ED8"/>
    <w:rsid w:val="00712195"/>
    <w:rsid w:val="007132BB"/>
    <w:rsid w:val="00713B1B"/>
    <w:rsid w:val="00721B2F"/>
    <w:rsid w:val="00722163"/>
    <w:rsid w:val="007225D1"/>
    <w:rsid w:val="0072591F"/>
    <w:rsid w:val="00726A40"/>
    <w:rsid w:val="00736DB6"/>
    <w:rsid w:val="00737C8D"/>
    <w:rsid w:val="00737D2E"/>
    <w:rsid w:val="00743521"/>
    <w:rsid w:val="007501D2"/>
    <w:rsid w:val="00751552"/>
    <w:rsid w:val="00751BA9"/>
    <w:rsid w:val="00751CB3"/>
    <w:rsid w:val="00752914"/>
    <w:rsid w:val="00757A43"/>
    <w:rsid w:val="00760CE0"/>
    <w:rsid w:val="00761E69"/>
    <w:rsid w:val="00762AF5"/>
    <w:rsid w:val="00764ECD"/>
    <w:rsid w:val="00766E69"/>
    <w:rsid w:val="007678A5"/>
    <w:rsid w:val="0077068B"/>
    <w:rsid w:val="00770E41"/>
    <w:rsid w:val="00771FB2"/>
    <w:rsid w:val="00772E01"/>
    <w:rsid w:val="00773003"/>
    <w:rsid w:val="007747D0"/>
    <w:rsid w:val="00774FFD"/>
    <w:rsid w:val="00776146"/>
    <w:rsid w:val="00782ED8"/>
    <w:rsid w:val="00784B86"/>
    <w:rsid w:val="007856F8"/>
    <w:rsid w:val="007858B9"/>
    <w:rsid w:val="007867FB"/>
    <w:rsid w:val="007919CC"/>
    <w:rsid w:val="007927CA"/>
    <w:rsid w:val="007950F7"/>
    <w:rsid w:val="007A1864"/>
    <w:rsid w:val="007A270E"/>
    <w:rsid w:val="007A355B"/>
    <w:rsid w:val="007A5E45"/>
    <w:rsid w:val="007A78C9"/>
    <w:rsid w:val="007A7C78"/>
    <w:rsid w:val="007B3552"/>
    <w:rsid w:val="007B35E5"/>
    <w:rsid w:val="007B525B"/>
    <w:rsid w:val="007C1BAF"/>
    <w:rsid w:val="007C2428"/>
    <w:rsid w:val="007C2A0E"/>
    <w:rsid w:val="007C2ABB"/>
    <w:rsid w:val="007C4185"/>
    <w:rsid w:val="007C7E7A"/>
    <w:rsid w:val="007D152E"/>
    <w:rsid w:val="007D2320"/>
    <w:rsid w:val="007D258A"/>
    <w:rsid w:val="007D4450"/>
    <w:rsid w:val="007D4E96"/>
    <w:rsid w:val="007D539D"/>
    <w:rsid w:val="007D53C9"/>
    <w:rsid w:val="007D5421"/>
    <w:rsid w:val="007D69B6"/>
    <w:rsid w:val="007D788E"/>
    <w:rsid w:val="007E418F"/>
    <w:rsid w:val="007F0533"/>
    <w:rsid w:val="007F169D"/>
    <w:rsid w:val="007F5C92"/>
    <w:rsid w:val="007F61AA"/>
    <w:rsid w:val="008007CE"/>
    <w:rsid w:val="008020D8"/>
    <w:rsid w:val="00803DBE"/>
    <w:rsid w:val="00804136"/>
    <w:rsid w:val="00810CE4"/>
    <w:rsid w:val="008139F3"/>
    <w:rsid w:val="00814C34"/>
    <w:rsid w:val="00814E6C"/>
    <w:rsid w:val="0081666B"/>
    <w:rsid w:val="00816FF3"/>
    <w:rsid w:val="0081769A"/>
    <w:rsid w:val="008227AC"/>
    <w:rsid w:val="00823367"/>
    <w:rsid w:val="00823CD4"/>
    <w:rsid w:val="00825727"/>
    <w:rsid w:val="00825941"/>
    <w:rsid w:val="00827221"/>
    <w:rsid w:val="008328CB"/>
    <w:rsid w:val="00833BEA"/>
    <w:rsid w:val="00833C24"/>
    <w:rsid w:val="00834903"/>
    <w:rsid w:val="008354CA"/>
    <w:rsid w:val="008364FB"/>
    <w:rsid w:val="00840C8B"/>
    <w:rsid w:val="00840F74"/>
    <w:rsid w:val="00844A88"/>
    <w:rsid w:val="00845671"/>
    <w:rsid w:val="00845AA9"/>
    <w:rsid w:val="00845DBE"/>
    <w:rsid w:val="00847E7F"/>
    <w:rsid w:val="00850525"/>
    <w:rsid w:val="008511EF"/>
    <w:rsid w:val="00852413"/>
    <w:rsid w:val="0085293B"/>
    <w:rsid w:val="008548C3"/>
    <w:rsid w:val="00854C90"/>
    <w:rsid w:val="00855B67"/>
    <w:rsid w:val="00857740"/>
    <w:rsid w:val="00857FED"/>
    <w:rsid w:val="00861AC6"/>
    <w:rsid w:val="00863003"/>
    <w:rsid w:val="00863A88"/>
    <w:rsid w:val="00864D0C"/>
    <w:rsid w:val="00865321"/>
    <w:rsid w:val="00865560"/>
    <w:rsid w:val="00865EC8"/>
    <w:rsid w:val="00866399"/>
    <w:rsid w:val="00871803"/>
    <w:rsid w:val="008734D1"/>
    <w:rsid w:val="00874AA9"/>
    <w:rsid w:val="00874E01"/>
    <w:rsid w:val="00874E6D"/>
    <w:rsid w:val="008767D4"/>
    <w:rsid w:val="00877A5F"/>
    <w:rsid w:val="008841E0"/>
    <w:rsid w:val="0088482E"/>
    <w:rsid w:val="00885224"/>
    <w:rsid w:val="008853EB"/>
    <w:rsid w:val="00887C47"/>
    <w:rsid w:val="00891377"/>
    <w:rsid w:val="00892BB6"/>
    <w:rsid w:val="00892C72"/>
    <w:rsid w:val="008932B4"/>
    <w:rsid w:val="00893CAB"/>
    <w:rsid w:val="00893E8E"/>
    <w:rsid w:val="008951DA"/>
    <w:rsid w:val="00896C61"/>
    <w:rsid w:val="008A3153"/>
    <w:rsid w:val="008A4B2C"/>
    <w:rsid w:val="008A7261"/>
    <w:rsid w:val="008B1E72"/>
    <w:rsid w:val="008B1FA8"/>
    <w:rsid w:val="008B2331"/>
    <w:rsid w:val="008B3B19"/>
    <w:rsid w:val="008B627B"/>
    <w:rsid w:val="008B6A9B"/>
    <w:rsid w:val="008B7936"/>
    <w:rsid w:val="008C0701"/>
    <w:rsid w:val="008C1A2C"/>
    <w:rsid w:val="008C2FBD"/>
    <w:rsid w:val="008C3318"/>
    <w:rsid w:val="008C4E31"/>
    <w:rsid w:val="008C54A8"/>
    <w:rsid w:val="008C5BF1"/>
    <w:rsid w:val="008C6F8A"/>
    <w:rsid w:val="008C7C20"/>
    <w:rsid w:val="008D18F9"/>
    <w:rsid w:val="008D27D7"/>
    <w:rsid w:val="008D35A8"/>
    <w:rsid w:val="008D38CA"/>
    <w:rsid w:val="008D513E"/>
    <w:rsid w:val="008D6120"/>
    <w:rsid w:val="008D651C"/>
    <w:rsid w:val="008D7465"/>
    <w:rsid w:val="008E0B99"/>
    <w:rsid w:val="008E17E1"/>
    <w:rsid w:val="008E1FAA"/>
    <w:rsid w:val="008E2DD3"/>
    <w:rsid w:val="008E5340"/>
    <w:rsid w:val="008E6482"/>
    <w:rsid w:val="008E6581"/>
    <w:rsid w:val="008E75F9"/>
    <w:rsid w:val="008F10BF"/>
    <w:rsid w:val="008F616C"/>
    <w:rsid w:val="008F6A49"/>
    <w:rsid w:val="00900BE1"/>
    <w:rsid w:val="00902021"/>
    <w:rsid w:val="0090675B"/>
    <w:rsid w:val="00906AEA"/>
    <w:rsid w:val="00906FDB"/>
    <w:rsid w:val="00907026"/>
    <w:rsid w:val="009108CA"/>
    <w:rsid w:val="00910AC5"/>
    <w:rsid w:val="009122F8"/>
    <w:rsid w:val="0091244D"/>
    <w:rsid w:val="0091244E"/>
    <w:rsid w:val="009145FC"/>
    <w:rsid w:val="00915D27"/>
    <w:rsid w:val="00917DCC"/>
    <w:rsid w:val="0092002D"/>
    <w:rsid w:val="0092052C"/>
    <w:rsid w:val="00920AA3"/>
    <w:rsid w:val="0092436C"/>
    <w:rsid w:val="00924DB5"/>
    <w:rsid w:val="00931524"/>
    <w:rsid w:val="00931935"/>
    <w:rsid w:val="00932A4A"/>
    <w:rsid w:val="00932D1C"/>
    <w:rsid w:val="00935A86"/>
    <w:rsid w:val="009375EB"/>
    <w:rsid w:val="00937DCF"/>
    <w:rsid w:val="00940118"/>
    <w:rsid w:val="009409B4"/>
    <w:rsid w:val="00941EC8"/>
    <w:rsid w:val="00943CB4"/>
    <w:rsid w:val="00943FDE"/>
    <w:rsid w:val="00944309"/>
    <w:rsid w:val="0094481C"/>
    <w:rsid w:val="00944E22"/>
    <w:rsid w:val="0094542C"/>
    <w:rsid w:val="00945E5D"/>
    <w:rsid w:val="00945F92"/>
    <w:rsid w:val="00946E52"/>
    <w:rsid w:val="00947388"/>
    <w:rsid w:val="00950804"/>
    <w:rsid w:val="009508C2"/>
    <w:rsid w:val="0095091D"/>
    <w:rsid w:val="00952682"/>
    <w:rsid w:val="0095652F"/>
    <w:rsid w:val="009571A0"/>
    <w:rsid w:val="00957428"/>
    <w:rsid w:val="00960D49"/>
    <w:rsid w:val="009634A0"/>
    <w:rsid w:val="009652C0"/>
    <w:rsid w:val="00967B6B"/>
    <w:rsid w:val="00967EE5"/>
    <w:rsid w:val="00972954"/>
    <w:rsid w:val="009758DF"/>
    <w:rsid w:val="00976EAB"/>
    <w:rsid w:val="0098008B"/>
    <w:rsid w:val="00981374"/>
    <w:rsid w:val="00982759"/>
    <w:rsid w:val="00983060"/>
    <w:rsid w:val="00986407"/>
    <w:rsid w:val="00986DA9"/>
    <w:rsid w:val="00987F57"/>
    <w:rsid w:val="00990840"/>
    <w:rsid w:val="00993DAC"/>
    <w:rsid w:val="009943EC"/>
    <w:rsid w:val="00994F5C"/>
    <w:rsid w:val="0099507F"/>
    <w:rsid w:val="009969F7"/>
    <w:rsid w:val="00996ECD"/>
    <w:rsid w:val="009970C4"/>
    <w:rsid w:val="009A054B"/>
    <w:rsid w:val="009A1541"/>
    <w:rsid w:val="009A1785"/>
    <w:rsid w:val="009B0FF3"/>
    <w:rsid w:val="009B394D"/>
    <w:rsid w:val="009B4278"/>
    <w:rsid w:val="009B47B2"/>
    <w:rsid w:val="009B54BE"/>
    <w:rsid w:val="009C1BDB"/>
    <w:rsid w:val="009C41E0"/>
    <w:rsid w:val="009C4A57"/>
    <w:rsid w:val="009C69C3"/>
    <w:rsid w:val="009C7016"/>
    <w:rsid w:val="009C737F"/>
    <w:rsid w:val="009D1866"/>
    <w:rsid w:val="009D3BC9"/>
    <w:rsid w:val="009D44AF"/>
    <w:rsid w:val="009D6D1E"/>
    <w:rsid w:val="009D6E63"/>
    <w:rsid w:val="009E06D0"/>
    <w:rsid w:val="009E0D06"/>
    <w:rsid w:val="009E1BED"/>
    <w:rsid w:val="009E2A34"/>
    <w:rsid w:val="009E446C"/>
    <w:rsid w:val="009E471D"/>
    <w:rsid w:val="009E5B42"/>
    <w:rsid w:val="009E7757"/>
    <w:rsid w:val="009F03BE"/>
    <w:rsid w:val="009F0502"/>
    <w:rsid w:val="009F0C8E"/>
    <w:rsid w:val="009F0D01"/>
    <w:rsid w:val="009F0D23"/>
    <w:rsid w:val="009F1A52"/>
    <w:rsid w:val="009F1DBF"/>
    <w:rsid w:val="009F1E75"/>
    <w:rsid w:val="009F3424"/>
    <w:rsid w:val="009F4F87"/>
    <w:rsid w:val="009F6380"/>
    <w:rsid w:val="009F66F5"/>
    <w:rsid w:val="009F6D6B"/>
    <w:rsid w:val="009F7B15"/>
    <w:rsid w:val="00A005B8"/>
    <w:rsid w:val="00A0310A"/>
    <w:rsid w:val="00A04D87"/>
    <w:rsid w:val="00A06285"/>
    <w:rsid w:val="00A06EDA"/>
    <w:rsid w:val="00A1463E"/>
    <w:rsid w:val="00A1625B"/>
    <w:rsid w:val="00A16C04"/>
    <w:rsid w:val="00A16C70"/>
    <w:rsid w:val="00A1714D"/>
    <w:rsid w:val="00A173B9"/>
    <w:rsid w:val="00A20C82"/>
    <w:rsid w:val="00A267A7"/>
    <w:rsid w:val="00A26A95"/>
    <w:rsid w:val="00A317B1"/>
    <w:rsid w:val="00A3209B"/>
    <w:rsid w:val="00A321E7"/>
    <w:rsid w:val="00A33A0E"/>
    <w:rsid w:val="00A37207"/>
    <w:rsid w:val="00A3775F"/>
    <w:rsid w:val="00A41182"/>
    <w:rsid w:val="00A42EA7"/>
    <w:rsid w:val="00A435E5"/>
    <w:rsid w:val="00A46CF4"/>
    <w:rsid w:val="00A47C9E"/>
    <w:rsid w:val="00A50BDA"/>
    <w:rsid w:val="00A51B83"/>
    <w:rsid w:val="00A52213"/>
    <w:rsid w:val="00A5376F"/>
    <w:rsid w:val="00A57BB8"/>
    <w:rsid w:val="00A6146F"/>
    <w:rsid w:val="00A61DCB"/>
    <w:rsid w:val="00A620A1"/>
    <w:rsid w:val="00A6256A"/>
    <w:rsid w:val="00A62BEE"/>
    <w:rsid w:val="00A63DF9"/>
    <w:rsid w:val="00A65CC9"/>
    <w:rsid w:val="00A66477"/>
    <w:rsid w:val="00A70E80"/>
    <w:rsid w:val="00A7102E"/>
    <w:rsid w:val="00A72139"/>
    <w:rsid w:val="00A7289A"/>
    <w:rsid w:val="00A72F2D"/>
    <w:rsid w:val="00A74332"/>
    <w:rsid w:val="00A7683E"/>
    <w:rsid w:val="00A76E47"/>
    <w:rsid w:val="00A77115"/>
    <w:rsid w:val="00A77C78"/>
    <w:rsid w:val="00A81D94"/>
    <w:rsid w:val="00A826E3"/>
    <w:rsid w:val="00A83644"/>
    <w:rsid w:val="00A86707"/>
    <w:rsid w:val="00A86FFD"/>
    <w:rsid w:val="00A900E4"/>
    <w:rsid w:val="00A94515"/>
    <w:rsid w:val="00A952C9"/>
    <w:rsid w:val="00A95D71"/>
    <w:rsid w:val="00A96010"/>
    <w:rsid w:val="00A97E91"/>
    <w:rsid w:val="00AA1D50"/>
    <w:rsid w:val="00AA1D7D"/>
    <w:rsid w:val="00AA439C"/>
    <w:rsid w:val="00AA6F9B"/>
    <w:rsid w:val="00AA7795"/>
    <w:rsid w:val="00AB1B26"/>
    <w:rsid w:val="00AB2357"/>
    <w:rsid w:val="00AB386C"/>
    <w:rsid w:val="00AB428A"/>
    <w:rsid w:val="00AB56C5"/>
    <w:rsid w:val="00AB64CD"/>
    <w:rsid w:val="00AC1DDA"/>
    <w:rsid w:val="00AC1EB3"/>
    <w:rsid w:val="00AC4A7E"/>
    <w:rsid w:val="00AC4CEA"/>
    <w:rsid w:val="00AC6E69"/>
    <w:rsid w:val="00AD1C8A"/>
    <w:rsid w:val="00AD46E1"/>
    <w:rsid w:val="00AD4ADE"/>
    <w:rsid w:val="00AD4B15"/>
    <w:rsid w:val="00AD63D4"/>
    <w:rsid w:val="00AD67BF"/>
    <w:rsid w:val="00AE0241"/>
    <w:rsid w:val="00AE2C9F"/>
    <w:rsid w:val="00AE6BC4"/>
    <w:rsid w:val="00AE6E0A"/>
    <w:rsid w:val="00AF0202"/>
    <w:rsid w:val="00AF17D6"/>
    <w:rsid w:val="00AF31AD"/>
    <w:rsid w:val="00AF32FB"/>
    <w:rsid w:val="00AF38AC"/>
    <w:rsid w:val="00AF4566"/>
    <w:rsid w:val="00AF5B1B"/>
    <w:rsid w:val="00AF5BAE"/>
    <w:rsid w:val="00AF7E44"/>
    <w:rsid w:val="00B01A69"/>
    <w:rsid w:val="00B01BDD"/>
    <w:rsid w:val="00B0330A"/>
    <w:rsid w:val="00B04546"/>
    <w:rsid w:val="00B0655E"/>
    <w:rsid w:val="00B07BAF"/>
    <w:rsid w:val="00B1075F"/>
    <w:rsid w:val="00B13081"/>
    <w:rsid w:val="00B14DCD"/>
    <w:rsid w:val="00B15607"/>
    <w:rsid w:val="00B159B6"/>
    <w:rsid w:val="00B16CA5"/>
    <w:rsid w:val="00B21429"/>
    <w:rsid w:val="00B216B7"/>
    <w:rsid w:val="00B249DB"/>
    <w:rsid w:val="00B267EF"/>
    <w:rsid w:val="00B26A02"/>
    <w:rsid w:val="00B270E3"/>
    <w:rsid w:val="00B3023A"/>
    <w:rsid w:val="00B309A3"/>
    <w:rsid w:val="00B314AC"/>
    <w:rsid w:val="00B31A1C"/>
    <w:rsid w:val="00B3297D"/>
    <w:rsid w:val="00B37052"/>
    <w:rsid w:val="00B413D9"/>
    <w:rsid w:val="00B41FB4"/>
    <w:rsid w:val="00B4537F"/>
    <w:rsid w:val="00B4667E"/>
    <w:rsid w:val="00B47481"/>
    <w:rsid w:val="00B50553"/>
    <w:rsid w:val="00B51272"/>
    <w:rsid w:val="00B52D3C"/>
    <w:rsid w:val="00B56E1B"/>
    <w:rsid w:val="00B573BC"/>
    <w:rsid w:val="00B600ED"/>
    <w:rsid w:val="00B60281"/>
    <w:rsid w:val="00B617B8"/>
    <w:rsid w:val="00B62812"/>
    <w:rsid w:val="00B62B4D"/>
    <w:rsid w:val="00B64323"/>
    <w:rsid w:val="00B655B0"/>
    <w:rsid w:val="00B70AD3"/>
    <w:rsid w:val="00B710E2"/>
    <w:rsid w:val="00B724B9"/>
    <w:rsid w:val="00B743AF"/>
    <w:rsid w:val="00B76721"/>
    <w:rsid w:val="00B80F7E"/>
    <w:rsid w:val="00B81381"/>
    <w:rsid w:val="00B81F6E"/>
    <w:rsid w:val="00B847AD"/>
    <w:rsid w:val="00B84AC8"/>
    <w:rsid w:val="00B86CC2"/>
    <w:rsid w:val="00B873BD"/>
    <w:rsid w:val="00B87B15"/>
    <w:rsid w:val="00B9065D"/>
    <w:rsid w:val="00B92310"/>
    <w:rsid w:val="00B969C9"/>
    <w:rsid w:val="00B96F7E"/>
    <w:rsid w:val="00BA0CCC"/>
    <w:rsid w:val="00BA1260"/>
    <w:rsid w:val="00BA47F3"/>
    <w:rsid w:val="00BA50A3"/>
    <w:rsid w:val="00BB16B1"/>
    <w:rsid w:val="00BB2BF5"/>
    <w:rsid w:val="00BB3470"/>
    <w:rsid w:val="00BB5A49"/>
    <w:rsid w:val="00BB69D3"/>
    <w:rsid w:val="00BB7F33"/>
    <w:rsid w:val="00BC027F"/>
    <w:rsid w:val="00BC276E"/>
    <w:rsid w:val="00BC4616"/>
    <w:rsid w:val="00BC5047"/>
    <w:rsid w:val="00BC58BB"/>
    <w:rsid w:val="00BC73F2"/>
    <w:rsid w:val="00BD09BF"/>
    <w:rsid w:val="00BD0AF3"/>
    <w:rsid w:val="00BD1CD3"/>
    <w:rsid w:val="00BD2666"/>
    <w:rsid w:val="00BD2701"/>
    <w:rsid w:val="00BD2A98"/>
    <w:rsid w:val="00BD360E"/>
    <w:rsid w:val="00BD5F04"/>
    <w:rsid w:val="00BD60D6"/>
    <w:rsid w:val="00BD7A92"/>
    <w:rsid w:val="00BE01D4"/>
    <w:rsid w:val="00BE3BC4"/>
    <w:rsid w:val="00BE3E82"/>
    <w:rsid w:val="00BE6E01"/>
    <w:rsid w:val="00BF2FFB"/>
    <w:rsid w:val="00BF39EA"/>
    <w:rsid w:val="00BF435E"/>
    <w:rsid w:val="00BF4E77"/>
    <w:rsid w:val="00BF6DF1"/>
    <w:rsid w:val="00C04522"/>
    <w:rsid w:val="00C047CF"/>
    <w:rsid w:val="00C06814"/>
    <w:rsid w:val="00C10242"/>
    <w:rsid w:val="00C10348"/>
    <w:rsid w:val="00C10733"/>
    <w:rsid w:val="00C12C71"/>
    <w:rsid w:val="00C13446"/>
    <w:rsid w:val="00C13F88"/>
    <w:rsid w:val="00C151AA"/>
    <w:rsid w:val="00C15A26"/>
    <w:rsid w:val="00C1636F"/>
    <w:rsid w:val="00C16881"/>
    <w:rsid w:val="00C16E56"/>
    <w:rsid w:val="00C16ED6"/>
    <w:rsid w:val="00C171C6"/>
    <w:rsid w:val="00C2123C"/>
    <w:rsid w:val="00C225A4"/>
    <w:rsid w:val="00C23193"/>
    <w:rsid w:val="00C2363D"/>
    <w:rsid w:val="00C2478E"/>
    <w:rsid w:val="00C278A7"/>
    <w:rsid w:val="00C27BE1"/>
    <w:rsid w:val="00C27F16"/>
    <w:rsid w:val="00C31064"/>
    <w:rsid w:val="00C31F38"/>
    <w:rsid w:val="00C33E19"/>
    <w:rsid w:val="00C41B51"/>
    <w:rsid w:val="00C42677"/>
    <w:rsid w:val="00C43797"/>
    <w:rsid w:val="00C444BF"/>
    <w:rsid w:val="00C44A77"/>
    <w:rsid w:val="00C45747"/>
    <w:rsid w:val="00C45DDB"/>
    <w:rsid w:val="00C46B46"/>
    <w:rsid w:val="00C47512"/>
    <w:rsid w:val="00C47C5D"/>
    <w:rsid w:val="00C5032C"/>
    <w:rsid w:val="00C50AD5"/>
    <w:rsid w:val="00C52060"/>
    <w:rsid w:val="00C52826"/>
    <w:rsid w:val="00C5289D"/>
    <w:rsid w:val="00C52A9C"/>
    <w:rsid w:val="00C56C97"/>
    <w:rsid w:val="00C60638"/>
    <w:rsid w:val="00C6212B"/>
    <w:rsid w:val="00C62458"/>
    <w:rsid w:val="00C6285E"/>
    <w:rsid w:val="00C70D7B"/>
    <w:rsid w:val="00C70DB1"/>
    <w:rsid w:val="00C72B2E"/>
    <w:rsid w:val="00C72D41"/>
    <w:rsid w:val="00C73761"/>
    <w:rsid w:val="00C74CF1"/>
    <w:rsid w:val="00C751F5"/>
    <w:rsid w:val="00C76CF4"/>
    <w:rsid w:val="00C77289"/>
    <w:rsid w:val="00C80B37"/>
    <w:rsid w:val="00C818B7"/>
    <w:rsid w:val="00C818F9"/>
    <w:rsid w:val="00C81E1B"/>
    <w:rsid w:val="00C849DA"/>
    <w:rsid w:val="00C8594D"/>
    <w:rsid w:val="00C86EC0"/>
    <w:rsid w:val="00C87B25"/>
    <w:rsid w:val="00C92B44"/>
    <w:rsid w:val="00C9323D"/>
    <w:rsid w:val="00C93C08"/>
    <w:rsid w:val="00C94057"/>
    <w:rsid w:val="00C95B35"/>
    <w:rsid w:val="00C968A0"/>
    <w:rsid w:val="00C97E58"/>
    <w:rsid w:val="00CA14B6"/>
    <w:rsid w:val="00CA43D5"/>
    <w:rsid w:val="00CA4627"/>
    <w:rsid w:val="00CA47DA"/>
    <w:rsid w:val="00CA5C5F"/>
    <w:rsid w:val="00CA7332"/>
    <w:rsid w:val="00CB1DDA"/>
    <w:rsid w:val="00CB255A"/>
    <w:rsid w:val="00CB622B"/>
    <w:rsid w:val="00CB6AD3"/>
    <w:rsid w:val="00CB7B40"/>
    <w:rsid w:val="00CB7E22"/>
    <w:rsid w:val="00CC0628"/>
    <w:rsid w:val="00CC2E9D"/>
    <w:rsid w:val="00CC389F"/>
    <w:rsid w:val="00CC3920"/>
    <w:rsid w:val="00CC6573"/>
    <w:rsid w:val="00CC6C01"/>
    <w:rsid w:val="00CC71BA"/>
    <w:rsid w:val="00CC7703"/>
    <w:rsid w:val="00CD033F"/>
    <w:rsid w:val="00CD2075"/>
    <w:rsid w:val="00CD44F6"/>
    <w:rsid w:val="00CD463A"/>
    <w:rsid w:val="00CD4C83"/>
    <w:rsid w:val="00CD4E71"/>
    <w:rsid w:val="00CD5ED7"/>
    <w:rsid w:val="00CD6B66"/>
    <w:rsid w:val="00CE1B0A"/>
    <w:rsid w:val="00CE1DB3"/>
    <w:rsid w:val="00CE3139"/>
    <w:rsid w:val="00CE36B9"/>
    <w:rsid w:val="00CE3D21"/>
    <w:rsid w:val="00CE6290"/>
    <w:rsid w:val="00CE658E"/>
    <w:rsid w:val="00CE668C"/>
    <w:rsid w:val="00CE711A"/>
    <w:rsid w:val="00CF05BB"/>
    <w:rsid w:val="00CF435A"/>
    <w:rsid w:val="00CF7675"/>
    <w:rsid w:val="00D00A6D"/>
    <w:rsid w:val="00D01503"/>
    <w:rsid w:val="00D01647"/>
    <w:rsid w:val="00D01836"/>
    <w:rsid w:val="00D02B57"/>
    <w:rsid w:val="00D03613"/>
    <w:rsid w:val="00D04925"/>
    <w:rsid w:val="00D05552"/>
    <w:rsid w:val="00D05F8A"/>
    <w:rsid w:val="00D06066"/>
    <w:rsid w:val="00D0611E"/>
    <w:rsid w:val="00D06380"/>
    <w:rsid w:val="00D130C0"/>
    <w:rsid w:val="00D134D9"/>
    <w:rsid w:val="00D146A6"/>
    <w:rsid w:val="00D178FA"/>
    <w:rsid w:val="00D2115D"/>
    <w:rsid w:val="00D21E0F"/>
    <w:rsid w:val="00D226F7"/>
    <w:rsid w:val="00D22C70"/>
    <w:rsid w:val="00D231CD"/>
    <w:rsid w:val="00D239EF"/>
    <w:rsid w:val="00D264D8"/>
    <w:rsid w:val="00D32AC2"/>
    <w:rsid w:val="00D34CD6"/>
    <w:rsid w:val="00D34F42"/>
    <w:rsid w:val="00D355A6"/>
    <w:rsid w:val="00D42C78"/>
    <w:rsid w:val="00D44266"/>
    <w:rsid w:val="00D45C92"/>
    <w:rsid w:val="00D46D28"/>
    <w:rsid w:val="00D46F69"/>
    <w:rsid w:val="00D47636"/>
    <w:rsid w:val="00D47CE3"/>
    <w:rsid w:val="00D508FF"/>
    <w:rsid w:val="00D52E0C"/>
    <w:rsid w:val="00D54ADA"/>
    <w:rsid w:val="00D56509"/>
    <w:rsid w:val="00D569CE"/>
    <w:rsid w:val="00D61437"/>
    <w:rsid w:val="00D636F9"/>
    <w:rsid w:val="00D64172"/>
    <w:rsid w:val="00D64A64"/>
    <w:rsid w:val="00D651C6"/>
    <w:rsid w:val="00D65BAF"/>
    <w:rsid w:val="00D66E68"/>
    <w:rsid w:val="00D67AD5"/>
    <w:rsid w:val="00D67C88"/>
    <w:rsid w:val="00D7176E"/>
    <w:rsid w:val="00D72464"/>
    <w:rsid w:val="00D74D0F"/>
    <w:rsid w:val="00D75F77"/>
    <w:rsid w:val="00D76175"/>
    <w:rsid w:val="00D767F8"/>
    <w:rsid w:val="00D769CE"/>
    <w:rsid w:val="00D80E8E"/>
    <w:rsid w:val="00D81440"/>
    <w:rsid w:val="00D81D6D"/>
    <w:rsid w:val="00D82BAA"/>
    <w:rsid w:val="00D82E43"/>
    <w:rsid w:val="00D837D2"/>
    <w:rsid w:val="00D83EAE"/>
    <w:rsid w:val="00D85450"/>
    <w:rsid w:val="00D85BEB"/>
    <w:rsid w:val="00D86139"/>
    <w:rsid w:val="00D86F0B"/>
    <w:rsid w:val="00D91793"/>
    <w:rsid w:val="00D931C2"/>
    <w:rsid w:val="00D957D9"/>
    <w:rsid w:val="00D95B68"/>
    <w:rsid w:val="00DA0467"/>
    <w:rsid w:val="00DA1AAA"/>
    <w:rsid w:val="00DA1C1A"/>
    <w:rsid w:val="00DA2CF2"/>
    <w:rsid w:val="00DA4456"/>
    <w:rsid w:val="00DA7D5B"/>
    <w:rsid w:val="00DB0E6B"/>
    <w:rsid w:val="00DB0F75"/>
    <w:rsid w:val="00DB51CC"/>
    <w:rsid w:val="00DB7EE3"/>
    <w:rsid w:val="00DC0CE1"/>
    <w:rsid w:val="00DC15F2"/>
    <w:rsid w:val="00DC25B6"/>
    <w:rsid w:val="00DC3021"/>
    <w:rsid w:val="00DC3C29"/>
    <w:rsid w:val="00DC520A"/>
    <w:rsid w:val="00DD16BC"/>
    <w:rsid w:val="00DD24D5"/>
    <w:rsid w:val="00DD5336"/>
    <w:rsid w:val="00DD600D"/>
    <w:rsid w:val="00DD6FA4"/>
    <w:rsid w:val="00DD79B2"/>
    <w:rsid w:val="00DE007D"/>
    <w:rsid w:val="00DE21D7"/>
    <w:rsid w:val="00DE28F1"/>
    <w:rsid w:val="00DE2A4D"/>
    <w:rsid w:val="00DE304B"/>
    <w:rsid w:val="00DE32BD"/>
    <w:rsid w:val="00DE3561"/>
    <w:rsid w:val="00DE4584"/>
    <w:rsid w:val="00DE4B17"/>
    <w:rsid w:val="00DE7309"/>
    <w:rsid w:val="00DE7A87"/>
    <w:rsid w:val="00DF0B42"/>
    <w:rsid w:val="00DF1EDF"/>
    <w:rsid w:val="00DF21E7"/>
    <w:rsid w:val="00DF2FC7"/>
    <w:rsid w:val="00DF3C0A"/>
    <w:rsid w:val="00DF57CB"/>
    <w:rsid w:val="00DF62C9"/>
    <w:rsid w:val="00DF62FB"/>
    <w:rsid w:val="00E00280"/>
    <w:rsid w:val="00E00B4B"/>
    <w:rsid w:val="00E01BA9"/>
    <w:rsid w:val="00E0286B"/>
    <w:rsid w:val="00E02F05"/>
    <w:rsid w:val="00E12548"/>
    <w:rsid w:val="00E12B2C"/>
    <w:rsid w:val="00E13D5F"/>
    <w:rsid w:val="00E1431E"/>
    <w:rsid w:val="00E1630F"/>
    <w:rsid w:val="00E17564"/>
    <w:rsid w:val="00E20EA6"/>
    <w:rsid w:val="00E214C2"/>
    <w:rsid w:val="00E2226E"/>
    <w:rsid w:val="00E24004"/>
    <w:rsid w:val="00E24455"/>
    <w:rsid w:val="00E24996"/>
    <w:rsid w:val="00E249A1"/>
    <w:rsid w:val="00E24C2F"/>
    <w:rsid w:val="00E2729A"/>
    <w:rsid w:val="00E2749D"/>
    <w:rsid w:val="00E31535"/>
    <w:rsid w:val="00E32FEB"/>
    <w:rsid w:val="00E3349E"/>
    <w:rsid w:val="00E348DC"/>
    <w:rsid w:val="00E351EB"/>
    <w:rsid w:val="00E35E5C"/>
    <w:rsid w:val="00E3707D"/>
    <w:rsid w:val="00E40528"/>
    <w:rsid w:val="00E41038"/>
    <w:rsid w:val="00E42F93"/>
    <w:rsid w:val="00E446A3"/>
    <w:rsid w:val="00E50201"/>
    <w:rsid w:val="00E52C95"/>
    <w:rsid w:val="00E53DC9"/>
    <w:rsid w:val="00E55EBB"/>
    <w:rsid w:val="00E56544"/>
    <w:rsid w:val="00E609B1"/>
    <w:rsid w:val="00E61216"/>
    <w:rsid w:val="00E6128C"/>
    <w:rsid w:val="00E6140E"/>
    <w:rsid w:val="00E66A10"/>
    <w:rsid w:val="00E71EEA"/>
    <w:rsid w:val="00E73027"/>
    <w:rsid w:val="00E7413E"/>
    <w:rsid w:val="00E74CB6"/>
    <w:rsid w:val="00E75E58"/>
    <w:rsid w:val="00E77A8A"/>
    <w:rsid w:val="00E807A3"/>
    <w:rsid w:val="00E8279A"/>
    <w:rsid w:val="00E86BE7"/>
    <w:rsid w:val="00E905A0"/>
    <w:rsid w:val="00E91B5E"/>
    <w:rsid w:val="00E93E66"/>
    <w:rsid w:val="00E94AE0"/>
    <w:rsid w:val="00E95A4E"/>
    <w:rsid w:val="00E95BDF"/>
    <w:rsid w:val="00E95D0C"/>
    <w:rsid w:val="00E95E96"/>
    <w:rsid w:val="00E968BF"/>
    <w:rsid w:val="00EA0685"/>
    <w:rsid w:val="00EA1517"/>
    <w:rsid w:val="00EA26B4"/>
    <w:rsid w:val="00EA2C53"/>
    <w:rsid w:val="00EA4F5B"/>
    <w:rsid w:val="00EA534D"/>
    <w:rsid w:val="00EA6938"/>
    <w:rsid w:val="00EA723C"/>
    <w:rsid w:val="00EA7278"/>
    <w:rsid w:val="00EA72B2"/>
    <w:rsid w:val="00EA7C03"/>
    <w:rsid w:val="00EB2C6E"/>
    <w:rsid w:val="00EB377F"/>
    <w:rsid w:val="00EB441B"/>
    <w:rsid w:val="00EC05D8"/>
    <w:rsid w:val="00EC0ECD"/>
    <w:rsid w:val="00EC0F19"/>
    <w:rsid w:val="00EC0FAB"/>
    <w:rsid w:val="00EC20FA"/>
    <w:rsid w:val="00EC4D2D"/>
    <w:rsid w:val="00EC73D7"/>
    <w:rsid w:val="00EC76FD"/>
    <w:rsid w:val="00ED0649"/>
    <w:rsid w:val="00ED21CA"/>
    <w:rsid w:val="00ED5617"/>
    <w:rsid w:val="00ED56BF"/>
    <w:rsid w:val="00ED7540"/>
    <w:rsid w:val="00EE2BE8"/>
    <w:rsid w:val="00EF03BF"/>
    <w:rsid w:val="00F00255"/>
    <w:rsid w:val="00F007E6"/>
    <w:rsid w:val="00F0324A"/>
    <w:rsid w:val="00F0396B"/>
    <w:rsid w:val="00F0625C"/>
    <w:rsid w:val="00F078B8"/>
    <w:rsid w:val="00F1051C"/>
    <w:rsid w:val="00F10597"/>
    <w:rsid w:val="00F1123C"/>
    <w:rsid w:val="00F12328"/>
    <w:rsid w:val="00F12DF6"/>
    <w:rsid w:val="00F146F0"/>
    <w:rsid w:val="00F1524C"/>
    <w:rsid w:val="00F15B10"/>
    <w:rsid w:val="00F16563"/>
    <w:rsid w:val="00F224CF"/>
    <w:rsid w:val="00F2257F"/>
    <w:rsid w:val="00F23D4A"/>
    <w:rsid w:val="00F2459D"/>
    <w:rsid w:val="00F26679"/>
    <w:rsid w:val="00F275C8"/>
    <w:rsid w:val="00F27F66"/>
    <w:rsid w:val="00F3137E"/>
    <w:rsid w:val="00F313F8"/>
    <w:rsid w:val="00F31F7C"/>
    <w:rsid w:val="00F33451"/>
    <w:rsid w:val="00F3550F"/>
    <w:rsid w:val="00F363F0"/>
    <w:rsid w:val="00F40C04"/>
    <w:rsid w:val="00F41DE8"/>
    <w:rsid w:val="00F43348"/>
    <w:rsid w:val="00F467AD"/>
    <w:rsid w:val="00F47B2F"/>
    <w:rsid w:val="00F47CCF"/>
    <w:rsid w:val="00F50342"/>
    <w:rsid w:val="00F50AAF"/>
    <w:rsid w:val="00F50C93"/>
    <w:rsid w:val="00F55162"/>
    <w:rsid w:val="00F56A1B"/>
    <w:rsid w:val="00F56C1E"/>
    <w:rsid w:val="00F619FB"/>
    <w:rsid w:val="00F6289C"/>
    <w:rsid w:val="00F636C0"/>
    <w:rsid w:val="00F63F57"/>
    <w:rsid w:val="00F65506"/>
    <w:rsid w:val="00F66956"/>
    <w:rsid w:val="00F70400"/>
    <w:rsid w:val="00F72CCC"/>
    <w:rsid w:val="00F734BA"/>
    <w:rsid w:val="00F738CF"/>
    <w:rsid w:val="00F73AAA"/>
    <w:rsid w:val="00F740FF"/>
    <w:rsid w:val="00F74F8A"/>
    <w:rsid w:val="00F75594"/>
    <w:rsid w:val="00F77A85"/>
    <w:rsid w:val="00F8199F"/>
    <w:rsid w:val="00F820DE"/>
    <w:rsid w:val="00F8271D"/>
    <w:rsid w:val="00F847DE"/>
    <w:rsid w:val="00F86FED"/>
    <w:rsid w:val="00F87077"/>
    <w:rsid w:val="00F91828"/>
    <w:rsid w:val="00F9291E"/>
    <w:rsid w:val="00F93247"/>
    <w:rsid w:val="00F95FF1"/>
    <w:rsid w:val="00F966F1"/>
    <w:rsid w:val="00F96F8F"/>
    <w:rsid w:val="00F9711A"/>
    <w:rsid w:val="00F97609"/>
    <w:rsid w:val="00F97AF7"/>
    <w:rsid w:val="00FA2095"/>
    <w:rsid w:val="00FA24CE"/>
    <w:rsid w:val="00FA62C5"/>
    <w:rsid w:val="00FA672F"/>
    <w:rsid w:val="00FA6D40"/>
    <w:rsid w:val="00FA74CC"/>
    <w:rsid w:val="00FA7DF6"/>
    <w:rsid w:val="00FA7F2F"/>
    <w:rsid w:val="00FB0DC9"/>
    <w:rsid w:val="00FB15E5"/>
    <w:rsid w:val="00FB3027"/>
    <w:rsid w:val="00FB3AC8"/>
    <w:rsid w:val="00FB5893"/>
    <w:rsid w:val="00FB6254"/>
    <w:rsid w:val="00FC11D2"/>
    <w:rsid w:val="00FC5BC8"/>
    <w:rsid w:val="00FC6DF7"/>
    <w:rsid w:val="00FC78E3"/>
    <w:rsid w:val="00FD00CC"/>
    <w:rsid w:val="00FD2192"/>
    <w:rsid w:val="00FD2D1F"/>
    <w:rsid w:val="00FD3B5B"/>
    <w:rsid w:val="00FD3D57"/>
    <w:rsid w:val="00FD3E0C"/>
    <w:rsid w:val="00FE027B"/>
    <w:rsid w:val="00FE0D07"/>
    <w:rsid w:val="00FE23E0"/>
    <w:rsid w:val="00FE3239"/>
    <w:rsid w:val="00FE4E6E"/>
    <w:rsid w:val="00FE5207"/>
    <w:rsid w:val="00FE7C26"/>
    <w:rsid w:val="00FF098B"/>
    <w:rsid w:val="00FF1097"/>
    <w:rsid w:val="00FF2FA1"/>
    <w:rsid w:val="00FF30A7"/>
    <w:rsid w:val="00FF4463"/>
    <w:rsid w:val="00FF52FF"/>
    <w:rsid w:val="00FF6B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212B6"/>
    <w:pPr>
      <w:spacing w:after="60"/>
    </w:pPr>
    <w:rPr>
      <w:rFonts w:ascii="Arial" w:hAnsi="Arial"/>
      <w:szCs w:val="24"/>
    </w:rPr>
  </w:style>
  <w:style w:type="paragraph" w:styleId="Heading1">
    <w:name w:val="heading 1"/>
    <w:aliases w:val="H1,Chapter Title,H 1"/>
    <w:basedOn w:val="Normal"/>
    <w:next w:val="Normal"/>
    <w:link w:val="Heading1Char"/>
    <w:autoRedefine/>
    <w:uiPriority w:val="99"/>
    <w:qFormat/>
    <w:rsid w:val="00810CE4"/>
    <w:pPr>
      <w:keepNext/>
      <w:numPr>
        <w:numId w:val="28"/>
      </w:numPr>
      <w:tabs>
        <w:tab w:val="left" w:pos="540"/>
      </w:tabs>
      <w:spacing w:before="240"/>
      <w:outlineLvl w:val="0"/>
    </w:pPr>
    <w:rPr>
      <w:rFonts w:ascii="Times New Roman" w:hAnsi="Times New Roman"/>
      <w:b/>
      <w:bCs/>
      <w:kern w:val="32"/>
      <w:sz w:val="32"/>
      <w:szCs w:val="32"/>
    </w:rPr>
  </w:style>
  <w:style w:type="paragraph" w:styleId="Heading2">
    <w:name w:val="heading 2"/>
    <w:aliases w:val="H2,Frame Title,Heading2,H2-Heading 2,2,Header 2,l2,Header2,h2,22,heading2,list2,A,A.B.C.,list 2,21,23,24,25,211,221,231,241,26,212,222,232,242,251,2111,2211,2311,2411,27,213,223,233,243,252,2112,2212,2312,2412,261,2121,2221,2321,2421,2511,28"/>
    <w:basedOn w:val="Normal"/>
    <w:next w:val="Normal"/>
    <w:link w:val="Heading2Char1"/>
    <w:autoRedefine/>
    <w:uiPriority w:val="99"/>
    <w:qFormat/>
    <w:rsid w:val="00885224"/>
    <w:pPr>
      <w:keepNext/>
      <w:numPr>
        <w:ilvl w:val="1"/>
        <w:numId w:val="28"/>
      </w:numPr>
      <w:spacing w:before="240"/>
      <w:outlineLvl w:val="1"/>
    </w:pPr>
    <w:rPr>
      <w:rFonts w:ascii="Times New Roman" w:hAnsi="Times New Roman"/>
      <w:b/>
      <w:bCs/>
      <w:iCs/>
      <w:sz w:val="28"/>
      <w:szCs w:val="28"/>
    </w:rPr>
  </w:style>
  <w:style w:type="paragraph" w:styleId="Heading3">
    <w:name w:val="heading 3"/>
    <w:aliases w:val="H3,Label,3m,h3"/>
    <w:basedOn w:val="Normal"/>
    <w:next w:val="Normal"/>
    <w:link w:val="Heading3Char"/>
    <w:autoRedefine/>
    <w:uiPriority w:val="99"/>
    <w:qFormat/>
    <w:rsid w:val="001E5892"/>
    <w:pPr>
      <w:keepNext/>
      <w:numPr>
        <w:ilvl w:val="2"/>
        <w:numId w:val="28"/>
      </w:numPr>
      <w:spacing w:before="240"/>
      <w:outlineLvl w:val="2"/>
    </w:pPr>
    <w:rPr>
      <w:rFonts w:ascii="Times New Roman" w:hAnsi="Times New Roman"/>
      <w:b/>
      <w:bCs/>
      <w:sz w:val="28"/>
      <w:szCs w:val="28"/>
    </w:rPr>
  </w:style>
  <w:style w:type="paragraph" w:styleId="Heading4">
    <w:name w:val="heading 4"/>
    <w:aliases w:val="H4"/>
    <w:basedOn w:val="Normal"/>
    <w:next w:val="Normal"/>
    <w:link w:val="Heading4Char"/>
    <w:autoRedefine/>
    <w:uiPriority w:val="99"/>
    <w:qFormat/>
    <w:rsid w:val="00743521"/>
    <w:pPr>
      <w:keepNext/>
      <w:numPr>
        <w:ilvl w:val="3"/>
        <w:numId w:val="28"/>
      </w:numPr>
      <w:tabs>
        <w:tab w:val="left" w:pos="1980"/>
      </w:tabs>
      <w:spacing w:before="240"/>
      <w:outlineLvl w:val="3"/>
    </w:pPr>
    <w:rPr>
      <w:rFonts w:ascii="Times New Roman" w:hAnsi="Times New Roman"/>
      <w:b/>
      <w:bCs/>
      <w:iCs/>
      <w:sz w:val="28"/>
      <w:lang w:val="pt-BR"/>
    </w:rPr>
  </w:style>
  <w:style w:type="paragraph" w:styleId="Heading5">
    <w:name w:val="heading 5"/>
    <w:basedOn w:val="Normal"/>
    <w:next w:val="Normal"/>
    <w:link w:val="Heading5Char"/>
    <w:autoRedefine/>
    <w:uiPriority w:val="99"/>
    <w:qFormat/>
    <w:rsid w:val="00C72B2E"/>
    <w:pPr>
      <w:numPr>
        <w:ilvl w:val="4"/>
        <w:numId w:val="28"/>
      </w:numPr>
      <w:spacing w:before="240"/>
      <w:outlineLvl w:val="4"/>
    </w:pPr>
    <w:rPr>
      <w:rFonts w:ascii="Times New Roman" w:hAnsi="Times New Roman"/>
      <w:b/>
      <w:bCs/>
      <w:iCs/>
      <w:sz w:val="28"/>
    </w:rPr>
  </w:style>
  <w:style w:type="paragraph" w:styleId="Heading6">
    <w:name w:val="heading 6"/>
    <w:basedOn w:val="Normal"/>
    <w:next w:val="Normal"/>
    <w:link w:val="Heading6Char"/>
    <w:autoRedefine/>
    <w:uiPriority w:val="99"/>
    <w:qFormat/>
    <w:rsid w:val="000A0C93"/>
    <w:pPr>
      <w:numPr>
        <w:ilvl w:val="5"/>
        <w:numId w:val="28"/>
      </w:numPr>
      <w:spacing w:before="240"/>
      <w:outlineLvl w:val="5"/>
    </w:pPr>
    <w:rPr>
      <w:rFonts w:ascii="Times New Roman" w:hAnsi="Times New Roman"/>
      <w:b/>
      <w:bCs/>
      <w:sz w:val="28"/>
      <w:szCs w:val="28"/>
    </w:rPr>
  </w:style>
  <w:style w:type="paragraph" w:styleId="Heading7">
    <w:name w:val="heading 7"/>
    <w:basedOn w:val="Normal"/>
    <w:next w:val="Normal"/>
    <w:link w:val="Heading7Char"/>
    <w:uiPriority w:val="99"/>
    <w:qFormat/>
    <w:rsid w:val="00D01836"/>
    <w:pPr>
      <w:numPr>
        <w:ilvl w:val="6"/>
        <w:numId w:val="28"/>
      </w:numPr>
      <w:spacing w:before="240"/>
      <w:outlineLvl w:val="6"/>
    </w:pPr>
  </w:style>
  <w:style w:type="paragraph" w:styleId="Heading8">
    <w:name w:val="heading 8"/>
    <w:basedOn w:val="Normal"/>
    <w:next w:val="Normal"/>
    <w:link w:val="Heading8Char"/>
    <w:uiPriority w:val="99"/>
    <w:qFormat/>
    <w:rsid w:val="00D01836"/>
    <w:pPr>
      <w:numPr>
        <w:ilvl w:val="7"/>
        <w:numId w:val="28"/>
      </w:numPr>
      <w:spacing w:before="240"/>
      <w:outlineLvl w:val="7"/>
    </w:pPr>
    <w:rPr>
      <w:i/>
      <w:iCs/>
    </w:rPr>
  </w:style>
  <w:style w:type="paragraph" w:styleId="Heading9">
    <w:name w:val="heading 9"/>
    <w:basedOn w:val="Normal"/>
    <w:next w:val="Normal"/>
    <w:link w:val="Heading9Char"/>
    <w:uiPriority w:val="99"/>
    <w:qFormat/>
    <w:rsid w:val="00D01836"/>
    <w:pPr>
      <w:numPr>
        <w:ilvl w:val="8"/>
        <w:numId w:val="28"/>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Title Char,H 1 Char"/>
    <w:basedOn w:val="DefaultParagraphFont"/>
    <w:link w:val="Heading1"/>
    <w:uiPriority w:val="99"/>
    <w:locked/>
    <w:rsid w:val="006B7E4E"/>
    <w:rPr>
      <w:rFonts w:ascii="Cambria" w:hAnsi="Cambria" w:cs="Times New Roman"/>
      <w:b/>
      <w:bCs/>
      <w:kern w:val="32"/>
      <w:sz w:val="32"/>
      <w:szCs w:val="32"/>
    </w:rPr>
  </w:style>
  <w:style w:type="character" w:customStyle="1" w:styleId="Heading2Char">
    <w:name w:val="Heading 2 Char"/>
    <w:aliases w:val="H2 Char,Frame Title Char,Heading2 Char,H2-Heading 2 Char,2 Char,Header 2 Char,l2 Char,Header2 Char,h2 Char,22 Char,heading2 Char,list2 Char,A Char,A.B.C. Char,list 2 Char,21 Char,23 Char,24 Char,25 Char,211 Char,221 Char,231 Char,241 Char"/>
    <w:basedOn w:val="DefaultParagraphFont"/>
    <w:link w:val="Heading2"/>
    <w:uiPriority w:val="9"/>
    <w:semiHidden/>
    <w:rsid w:val="001613F2"/>
    <w:rPr>
      <w:rFonts w:ascii="Cambria" w:eastAsia="Times New Roman" w:hAnsi="Cambria" w:cs="Times New Roman"/>
      <w:b/>
      <w:bCs/>
      <w:i/>
      <w:iCs/>
      <w:sz w:val="28"/>
      <w:szCs w:val="28"/>
    </w:rPr>
  </w:style>
  <w:style w:type="character" w:customStyle="1" w:styleId="Heading3Char">
    <w:name w:val="Heading 3 Char"/>
    <w:aliases w:val="H3 Char,Label Char,3m Char,h3 Char"/>
    <w:basedOn w:val="DefaultParagraphFont"/>
    <w:link w:val="Heading3"/>
    <w:uiPriority w:val="99"/>
    <w:locked/>
    <w:rsid w:val="001E5892"/>
    <w:rPr>
      <w:rFonts w:cs="Times New Roman"/>
      <w:b/>
      <w:sz w:val="28"/>
    </w:rPr>
  </w:style>
  <w:style w:type="character" w:customStyle="1" w:styleId="Heading4Char">
    <w:name w:val="Heading 4 Char"/>
    <w:aliases w:val="H4 Char"/>
    <w:basedOn w:val="DefaultParagraphFont"/>
    <w:link w:val="Heading4"/>
    <w:uiPriority w:val="99"/>
    <w:locked/>
    <w:rsid w:val="00F66956"/>
    <w:rPr>
      <w:rFonts w:cs="Times New Roman"/>
      <w:b/>
      <w:sz w:val="24"/>
      <w:lang w:val="pt-BR"/>
    </w:rPr>
  </w:style>
  <w:style w:type="character" w:customStyle="1" w:styleId="Heading5Char">
    <w:name w:val="Heading 5 Char"/>
    <w:basedOn w:val="DefaultParagraphFont"/>
    <w:link w:val="Heading5"/>
    <w:uiPriority w:val="99"/>
    <w:semiHidden/>
    <w:locked/>
    <w:rsid w:val="006B7E4E"/>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6B7E4E"/>
    <w:rPr>
      <w:rFonts w:ascii="Calibri" w:hAnsi="Calibri" w:cs="Times New Roman"/>
      <w:b/>
      <w:bCs/>
    </w:rPr>
  </w:style>
  <w:style w:type="character" w:customStyle="1" w:styleId="Heading7Char">
    <w:name w:val="Heading 7 Char"/>
    <w:basedOn w:val="DefaultParagraphFont"/>
    <w:link w:val="Heading7"/>
    <w:uiPriority w:val="99"/>
    <w:semiHidden/>
    <w:locked/>
    <w:rsid w:val="006B7E4E"/>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6B7E4E"/>
    <w:rPr>
      <w:rFonts w:ascii="Calibri" w:hAnsi="Calibri" w:cs="Times New Roman"/>
      <w:i/>
      <w:iCs/>
      <w:sz w:val="24"/>
      <w:szCs w:val="24"/>
    </w:rPr>
  </w:style>
  <w:style w:type="character" w:customStyle="1" w:styleId="Heading9Char">
    <w:name w:val="Heading 9 Char"/>
    <w:basedOn w:val="DefaultParagraphFont"/>
    <w:link w:val="Heading9"/>
    <w:uiPriority w:val="99"/>
    <w:locked/>
    <w:rsid w:val="005212B6"/>
    <w:rPr>
      <w:rFonts w:ascii="Arial" w:hAnsi="Arial" w:cs="Times New Roman"/>
      <w:sz w:val="22"/>
    </w:rPr>
  </w:style>
  <w:style w:type="character" w:customStyle="1" w:styleId="Heading2Char1">
    <w:name w:val="Heading 2 Char1"/>
    <w:aliases w:val="H2 Char1,Frame Title Char1,Heading2 Char1,H2-Heading 2 Char1,2 Char1,Header 2 Char1,l2 Char1,Header2 Char1,h2 Char1,22 Char1,heading2 Char1,list2 Char1,A Char1,A.B.C. Char1,list 2 Char1,21 Char1,23 Char1,24 Char1,25 Char1,211 Char1"/>
    <w:basedOn w:val="DefaultParagraphFont"/>
    <w:link w:val="Heading2"/>
    <w:uiPriority w:val="99"/>
    <w:semiHidden/>
    <w:locked/>
    <w:rsid w:val="006B7E4E"/>
    <w:rPr>
      <w:rFonts w:ascii="Cambria" w:hAnsi="Cambria" w:cs="Times New Roman"/>
      <w:b/>
      <w:bCs/>
      <w:i/>
      <w:iCs/>
      <w:sz w:val="28"/>
      <w:szCs w:val="28"/>
    </w:rPr>
  </w:style>
  <w:style w:type="paragraph" w:styleId="Header">
    <w:name w:val="header"/>
    <w:basedOn w:val="Normal"/>
    <w:link w:val="HeaderChar"/>
    <w:uiPriority w:val="99"/>
    <w:rsid w:val="00D01836"/>
    <w:pPr>
      <w:tabs>
        <w:tab w:val="center" w:pos="4320"/>
        <w:tab w:val="right" w:pos="8640"/>
      </w:tabs>
      <w:spacing w:before="120" w:after="120"/>
    </w:pPr>
    <w:rPr>
      <w:b/>
    </w:rPr>
  </w:style>
  <w:style w:type="character" w:customStyle="1" w:styleId="HeaderChar">
    <w:name w:val="Header Char"/>
    <w:basedOn w:val="DefaultParagraphFont"/>
    <w:link w:val="Header"/>
    <w:uiPriority w:val="99"/>
    <w:semiHidden/>
    <w:locked/>
    <w:rsid w:val="006B7E4E"/>
    <w:rPr>
      <w:rFonts w:ascii="Arial" w:hAnsi="Arial" w:cs="Times New Roman"/>
      <w:sz w:val="24"/>
      <w:szCs w:val="24"/>
    </w:rPr>
  </w:style>
  <w:style w:type="paragraph" w:styleId="Footer">
    <w:name w:val="footer"/>
    <w:basedOn w:val="Normal"/>
    <w:link w:val="FooterChar"/>
    <w:uiPriority w:val="99"/>
    <w:rsid w:val="00D01836"/>
    <w:pPr>
      <w:tabs>
        <w:tab w:val="center" w:pos="4320"/>
        <w:tab w:val="right" w:pos="8640"/>
      </w:tabs>
    </w:pPr>
  </w:style>
  <w:style w:type="character" w:customStyle="1" w:styleId="FooterChar">
    <w:name w:val="Footer Char"/>
    <w:basedOn w:val="DefaultParagraphFont"/>
    <w:link w:val="Footer"/>
    <w:uiPriority w:val="99"/>
    <w:semiHidden/>
    <w:locked/>
    <w:rsid w:val="006B7E4E"/>
    <w:rPr>
      <w:rFonts w:ascii="Arial" w:hAnsi="Arial" w:cs="Times New Roman"/>
      <w:sz w:val="24"/>
      <w:szCs w:val="24"/>
    </w:rPr>
  </w:style>
  <w:style w:type="paragraph" w:styleId="TOC1">
    <w:name w:val="toc 1"/>
    <w:basedOn w:val="Normal"/>
    <w:next w:val="Normal"/>
    <w:autoRedefine/>
    <w:uiPriority w:val="99"/>
    <w:rsid w:val="00D01836"/>
    <w:rPr>
      <w:noProof/>
    </w:rPr>
  </w:style>
  <w:style w:type="paragraph" w:customStyle="1" w:styleId="SDMTITLEPAGENAME">
    <w:name w:val="SDM TITLE PAGE NAME"/>
    <w:basedOn w:val="Normal"/>
    <w:uiPriority w:val="99"/>
    <w:rsid w:val="00D01836"/>
    <w:pPr>
      <w:spacing w:after="120"/>
      <w:jc w:val="center"/>
    </w:pPr>
    <w:rPr>
      <w:b/>
      <w:sz w:val="44"/>
    </w:rPr>
  </w:style>
  <w:style w:type="paragraph" w:customStyle="1" w:styleId="SDMTITLEPAGEAuthorLastUpdate">
    <w:name w:val="SDM TITLE PAGE Author &amp; Last Update"/>
    <w:basedOn w:val="SDMTITLEPAGENAME"/>
    <w:uiPriority w:val="99"/>
    <w:rsid w:val="00D01836"/>
    <w:rPr>
      <w:sz w:val="32"/>
    </w:rPr>
  </w:style>
  <w:style w:type="paragraph" w:styleId="BodyText">
    <w:name w:val="Body Text"/>
    <w:aliases w:val="Body Text third level number,Body Text Char,Body Text third level number Char,Body Text Char Char Char Char,Body Text Char Char Char Char Char,Body Text Char Char Char Char Char Char,Body Text third level number Char Char Char Char Char Char"/>
    <w:basedOn w:val="Normal"/>
    <w:link w:val="BodyTextChar1"/>
    <w:uiPriority w:val="99"/>
    <w:rsid w:val="00D01836"/>
    <w:pPr>
      <w:spacing w:after="120"/>
    </w:pPr>
  </w:style>
  <w:style w:type="character" w:customStyle="1" w:styleId="BodyTextChar1">
    <w:name w:val="Body Text Char1"/>
    <w:aliases w:val="Body Text third level number Char1,Body Text Char Char,Body Text third level number Char Char,Body Text Char Char Char Char Char1,Body Text Char Char Char Char Char Char1,Body Text Char Char Char Char Char Char Char"/>
    <w:basedOn w:val="DefaultParagraphFont"/>
    <w:link w:val="BodyText"/>
    <w:uiPriority w:val="99"/>
    <w:locked/>
    <w:rsid w:val="00D01836"/>
    <w:rPr>
      <w:rFonts w:ascii="Arial" w:hAnsi="Arial" w:cs="Times New Roman"/>
      <w:sz w:val="24"/>
      <w:lang w:val="en-US" w:eastAsia="en-US"/>
    </w:rPr>
  </w:style>
  <w:style w:type="paragraph" w:customStyle="1" w:styleId="SDMTOC">
    <w:name w:val="SDM TOC"/>
    <w:basedOn w:val="Normal"/>
    <w:uiPriority w:val="99"/>
    <w:rsid w:val="00D01836"/>
    <w:pPr>
      <w:spacing w:after="120"/>
      <w:jc w:val="center"/>
    </w:pPr>
    <w:rPr>
      <w:b/>
      <w:smallCaps/>
      <w:sz w:val="28"/>
      <w:u w:val="thick"/>
    </w:rPr>
  </w:style>
  <w:style w:type="paragraph" w:styleId="TOC2">
    <w:name w:val="toc 2"/>
    <w:basedOn w:val="Normal"/>
    <w:next w:val="Normal"/>
    <w:autoRedefine/>
    <w:uiPriority w:val="99"/>
    <w:rsid w:val="00D01836"/>
    <w:pPr>
      <w:tabs>
        <w:tab w:val="right" w:leader="dot" w:pos="9350"/>
      </w:tabs>
      <w:ind w:left="240"/>
    </w:pPr>
    <w:rPr>
      <w:noProof/>
    </w:rPr>
  </w:style>
  <w:style w:type="paragraph" w:styleId="TOC3">
    <w:name w:val="toc 3"/>
    <w:basedOn w:val="Normal"/>
    <w:next w:val="Normal"/>
    <w:autoRedefine/>
    <w:uiPriority w:val="99"/>
    <w:rsid w:val="00D01836"/>
    <w:pPr>
      <w:tabs>
        <w:tab w:val="right" w:leader="dot" w:pos="9350"/>
      </w:tabs>
      <w:ind w:left="480"/>
    </w:pPr>
    <w:rPr>
      <w:rFonts w:cs="Arial"/>
      <w:i/>
      <w:iCs/>
      <w:noProof/>
    </w:rPr>
  </w:style>
  <w:style w:type="paragraph" w:styleId="TOC4">
    <w:name w:val="toc 4"/>
    <w:basedOn w:val="Normal"/>
    <w:next w:val="Normal"/>
    <w:autoRedefine/>
    <w:uiPriority w:val="99"/>
    <w:rsid w:val="00D01836"/>
    <w:pPr>
      <w:tabs>
        <w:tab w:val="right" w:leader="dot" w:pos="9360"/>
      </w:tabs>
      <w:ind w:left="720"/>
    </w:pPr>
    <w:rPr>
      <w:rFonts w:cs="Courier New"/>
    </w:rPr>
  </w:style>
  <w:style w:type="character" w:styleId="Hyperlink">
    <w:name w:val="Hyperlink"/>
    <w:basedOn w:val="DefaultParagraphFont"/>
    <w:uiPriority w:val="99"/>
    <w:rsid w:val="00D01836"/>
    <w:rPr>
      <w:rFonts w:cs="Times New Roman"/>
      <w:color w:val="0000FF"/>
      <w:u w:val="single"/>
    </w:rPr>
  </w:style>
  <w:style w:type="paragraph" w:styleId="Caption">
    <w:name w:val="caption"/>
    <w:basedOn w:val="Normal"/>
    <w:next w:val="Normal"/>
    <w:uiPriority w:val="99"/>
    <w:qFormat/>
    <w:rsid w:val="00D01836"/>
    <w:pPr>
      <w:overflowPunct w:val="0"/>
      <w:autoSpaceDE w:val="0"/>
      <w:autoSpaceDN w:val="0"/>
      <w:adjustRightInd w:val="0"/>
      <w:spacing w:before="120" w:after="120"/>
      <w:textAlignment w:val="baseline"/>
    </w:pPr>
    <w:rPr>
      <w:b/>
      <w:szCs w:val="20"/>
    </w:rPr>
  </w:style>
  <w:style w:type="paragraph" w:customStyle="1" w:styleId="Body">
    <w:name w:val="Body"/>
    <w:basedOn w:val="Normal"/>
    <w:uiPriority w:val="99"/>
    <w:rsid w:val="00D01836"/>
    <w:pPr>
      <w:overflowPunct w:val="0"/>
      <w:autoSpaceDE w:val="0"/>
      <w:autoSpaceDN w:val="0"/>
      <w:adjustRightInd w:val="0"/>
      <w:textAlignment w:val="baseline"/>
    </w:pPr>
    <w:rPr>
      <w:rFonts w:ascii="MS Mincho" w:eastAsia="MS Mincho" w:hAnsi="Times New Roman"/>
      <w:color w:val="000000"/>
      <w:szCs w:val="20"/>
    </w:rPr>
  </w:style>
  <w:style w:type="paragraph" w:customStyle="1" w:styleId="bulletlist">
    <w:name w:val="bullet list"/>
    <w:basedOn w:val="Normal"/>
    <w:uiPriority w:val="99"/>
    <w:rsid w:val="00D01836"/>
    <w:pPr>
      <w:tabs>
        <w:tab w:val="num" w:pos="720"/>
      </w:tabs>
      <w:ind w:left="720" w:hanging="360"/>
    </w:pPr>
  </w:style>
  <w:style w:type="paragraph" w:customStyle="1" w:styleId="NumberedList">
    <w:name w:val="Numbered List"/>
    <w:basedOn w:val="bulletlist"/>
    <w:uiPriority w:val="99"/>
    <w:rsid w:val="00D01836"/>
  </w:style>
  <w:style w:type="paragraph" w:customStyle="1" w:styleId="TableHeader">
    <w:name w:val="Table Header"/>
    <w:basedOn w:val="Normal"/>
    <w:uiPriority w:val="99"/>
    <w:rsid w:val="00D01836"/>
    <w:pPr>
      <w:spacing w:before="60"/>
      <w:jc w:val="center"/>
    </w:pPr>
    <w:rPr>
      <w:b/>
      <w:bCs/>
      <w:sz w:val="18"/>
    </w:rPr>
  </w:style>
  <w:style w:type="paragraph" w:customStyle="1" w:styleId="TableText">
    <w:name w:val="Table Text"/>
    <w:basedOn w:val="Normal"/>
    <w:uiPriority w:val="99"/>
    <w:rsid w:val="00D01836"/>
    <w:pPr>
      <w:spacing w:before="60"/>
    </w:pPr>
    <w:rPr>
      <w:sz w:val="18"/>
    </w:rPr>
  </w:style>
  <w:style w:type="paragraph" w:styleId="TableofFigures">
    <w:name w:val="table of figures"/>
    <w:basedOn w:val="Normal"/>
    <w:next w:val="Normal"/>
    <w:autoRedefine/>
    <w:uiPriority w:val="99"/>
    <w:semiHidden/>
    <w:rsid w:val="008734D1"/>
    <w:pPr>
      <w:ind w:left="400" w:hanging="400"/>
    </w:pPr>
    <w:rPr>
      <w:rFonts w:ascii="Times New Roman" w:hAnsi="Times New Roman"/>
      <w:sz w:val="22"/>
    </w:rPr>
  </w:style>
  <w:style w:type="table" w:styleId="TableGrid">
    <w:name w:val="Table Grid"/>
    <w:basedOn w:val="TableNormal"/>
    <w:uiPriority w:val="99"/>
    <w:rsid w:val="00D01836"/>
    <w:pPr>
      <w:spacing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D01836"/>
    <w:rPr>
      <w:rFonts w:cs="Times New Roman"/>
    </w:rPr>
  </w:style>
  <w:style w:type="paragraph" w:customStyle="1" w:styleId="SDMT-BodyText">
    <w:name w:val="SDMT - Body Text"/>
    <w:basedOn w:val="BodyText"/>
    <w:uiPriority w:val="99"/>
    <w:rsid w:val="00FD3E0C"/>
    <w:pPr>
      <w:spacing w:before="120"/>
      <w:ind w:left="1440"/>
    </w:pPr>
    <w:rPr>
      <w:rFonts w:ascii="Book Antiqua" w:hAnsi="Book Antiqua"/>
      <w:szCs w:val="20"/>
    </w:rPr>
  </w:style>
  <w:style w:type="paragraph" w:styleId="List2">
    <w:name w:val="List 2"/>
    <w:basedOn w:val="Normal"/>
    <w:uiPriority w:val="99"/>
    <w:rsid w:val="00AD4B15"/>
    <w:pPr>
      <w:ind w:left="720" w:hanging="360"/>
    </w:pPr>
    <w:rPr>
      <w:szCs w:val="20"/>
    </w:rPr>
  </w:style>
  <w:style w:type="paragraph" w:styleId="TOC5">
    <w:name w:val="toc 5"/>
    <w:basedOn w:val="Normal"/>
    <w:next w:val="Normal"/>
    <w:autoRedefine/>
    <w:uiPriority w:val="99"/>
    <w:rsid w:val="005362A3"/>
    <w:pPr>
      <w:ind w:left="800"/>
    </w:pPr>
  </w:style>
  <w:style w:type="paragraph" w:styleId="BalloonText">
    <w:name w:val="Balloon Text"/>
    <w:basedOn w:val="Normal"/>
    <w:link w:val="BalloonTextChar"/>
    <w:uiPriority w:val="99"/>
    <w:semiHidden/>
    <w:rsid w:val="001E4DC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7E4E"/>
    <w:rPr>
      <w:rFonts w:cs="Times New Roman"/>
      <w:sz w:val="2"/>
    </w:rPr>
  </w:style>
  <w:style w:type="paragraph" w:customStyle="1" w:styleId="TableBody">
    <w:name w:val="Table Body"/>
    <w:uiPriority w:val="99"/>
    <w:rsid w:val="00E13D5F"/>
    <w:pPr>
      <w:keepNext/>
      <w:keepLines/>
      <w:spacing w:before="40" w:after="40"/>
    </w:pPr>
    <w:rPr>
      <w:lang w:bidi="he-IL"/>
    </w:rPr>
  </w:style>
  <w:style w:type="paragraph" w:styleId="TOC6">
    <w:name w:val="toc 6"/>
    <w:basedOn w:val="Normal"/>
    <w:next w:val="Normal"/>
    <w:autoRedefine/>
    <w:uiPriority w:val="99"/>
    <w:rsid w:val="00043A31"/>
    <w:pPr>
      <w:ind w:left="1000"/>
    </w:pPr>
  </w:style>
  <w:style w:type="character" w:styleId="FollowedHyperlink">
    <w:name w:val="FollowedHyperlink"/>
    <w:basedOn w:val="DefaultParagraphFont"/>
    <w:uiPriority w:val="99"/>
    <w:rsid w:val="005C1244"/>
    <w:rPr>
      <w:rFonts w:cs="Times New Roman"/>
      <w:color w:val="800080"/>
      <w:u w:val="single"/>
    </w:rPr>
  </w:style>
  <w:style w:type="paragraph" w:styleId="TOC7">
    <w:name w:val="toc 7"/>
    <w:basedOn w:val="Normal"/>
    <w:next w:val="Normal"/>
    <w:autoRedefine/>
    <w:uiPriority w:val="99"/>
    <w:rsid w:val="00D2115D"/>
    <w:rPr>
      <w:szCs w:val="21"/>
    </w:rPr>
  </w:style>
  <w:style w:type="paragraph" w:customStyle="1" w:styleId="SDMWORKPRODUCTCONTROL">
    <w:name w:val="SDM WORK PRODUCT CONTROL #"/>
    <w:basedOn w:val="Normal"/>
    <w:uiPriority w:val="99"/>
    <w:rsid w:val="00B81381"/>
    <w:pPr>
      <w:spacing w:after="120"/>
      <w:jc w:val="center"/>
    </w:pPr>
    <w:rPr>
      <w:b/>
    </w:rPr>
  </w:style>
  <w:style w:type="paragraph" w:styleId="TOC8">
    <w:name w:val="toc 8"/>
    <w:basedOn w:val="Normal"/>
    <w:next w:val="Normal"/>
    <w:autoRedefine/>
    <w:uiPriority w:val="99"/>
    <w:rsid w:val="002F3AF1"/>
    <w:pPr>
      <w:ind w:left="1400"/>
    </w:pPr>
  </w:style>
  <w:style w:type="paragraph" w:customStyle="1" w:styleId="Heading6TimesNewRoman">
    <w:name w:val="Heading 6 + Times New Roman"/>
    <w:aliases w:val="14 pt,Bold"/>
    <w:basedOn w:val="Heading7"/>
    <w:uiPriority w:val="99"/>
    <w:rsid w:val="00F3137E"/>
    <w:rPr>
      <w:rFonts w:ascii="Times New Roman" w:hAnsi="Times New Roman"/>
      <w:b/>
      <w:sz w:val="28"/>
    </w:rPr>
  </w:style>
  <w:style w:type="paragraph" w:customStyle="1" w:styleId="FigureBox">
    <w:name w:val="Figure Box"/>
    <w:uiPriority w:val="99"/>
    <w:rsid w:val="002C73F9"/>
    <w:pPr>
      <w:keepNext/>
      <w:spacing w:before="120" w:after="120"/>
      <w:jc w:val="center"/>
    </w:pPr>
    <w:rPr>
      <w:noProof/>
    </w:rPr>
  </w:style>
  <w:style w:type="paragraph" w:customStyle="1" w:styleId="P1">
    <w:name w:val="P1"/>
    <w:uiPriority w:val="99"/>
    <w:rsid w:val="004B7665"/>
    <w:pPr>
      <w:tabs>
        <w:tab w:val="left" w:pos="720"/>
      </w:tabs>
      <w:spacing w:after="240"/>
      <w:ind w:left="720"/>
      <w:jc w:val="both"/>
    </w:pPr>
    <w:rPr>
      <w:sz w:val="24"/>
    </w:rPr>
  </w:style>
  <w:style w:type="paragraph" w:styleId="DocumentMap">
    <w:name w:val="Document Map"/>
    <w:basedOn w:val="Normal"/>
    <w:link w:val="DocumentMapChar"/>
    <w:uiPriority w:val="99"/>
    <w:semiHidden/>
    <w:rsid w:val="00482AD0"/>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6B7E4E"/>
    <w:rPr>
      <w:rFonts w:cs="Times New Roman"/>
      <w:sz w:val="2"/>
    </w:rPr>
  </w:style>
  <w:style w:type="table" w:customStyle="1" w:styleId="TableGrid1">
    <w:name w:val="Table Grid1"/>
    <w:uiPriority w:val="99"/>
    <w:rsid w:val="00E96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CharChar">
    <w:name w:val="Body Text Char Char Char"/>
    <w:uiPriority w:val="99"/>
    <w:rsid w:val="00D264D8"/>
    <w:rPr>
      <w:rFonts w:ascii="Arial" w:hAnsi="Arial"/>
      <w:sz w:val="24"/>
      <w:lang w:val="en-US" w:eastAsia="en-US"/>
    </w:rPr>
  </w:style>
</w:styles>
</file>

<file path=word/webSettings.xml><?xml version="1.0" encoding="utf-8"?>
<w:webSettings xmlns:r="http://schemas.openxmlformats.org/officeDocument/2006/relationships" xmlns:w="http://schemas.openxmlformats.org/wordprocessingml/2006/main">
  <w:divs>
    <w:div w:id="589463125">
      <w:bodyDiv w:val="1"/>
      <w:marLeft w:val="0"/>
      <w:marRight w:val="0"/>
      <w:marTop w:val="0"/>
      <w:marBottom w:val="0"/>
      <w:divBdr>
        <w:top w:val="none" w:sz="0" w:space="0" w:color="auto"/>
        <w:left w:val="none" w:sz="0" w:space="0" w:color="auto"/>
        <w:bottom w:val="none" w:sz="0" w:space="0" w:color="auto"/>
        <w:right w:val="none" w:sz="0" w:space="0" w:color="auto"/>
      </w:divBdr>
    </w:div>
    <w:div w:id="1465461995">
      <w:marLeft w:val="0"/>
      <w:marRight w:val="0"/>
      <w:marTop w:val="0"/>
      <w:marBottom w:val="0"/>
      <w:divBdr>
        <w:top w:val="none" w:sz="0" w:space="0" w:color="auto"/>
        <w:left w:val="none" w:sz="0" w:space="0" w:color="auto"/>
        <w:bottom w:val="none" w:sz="0" w:space="0" w:color="auto"/>
        <w:right w:val="none" w:sz="0" w:space="0" w:color="auto"/>
      </w:divBdr>
    </w:div>
    <w:div w:id="1465461996">
      <w:marLeft w:val="0"/>
      <w:marRight w:val="0"/>
      <w:marTop w:val="0"/>
      <w:marBottom w:val="0"/>
      <w:divBdr>
        <w:top w:val="none" w:sz="0" w:space="0" w:color="auto"/>
        <w:left w:val="none" w:sz="0" w:space="0" w:color="auto"/>
        <w:bottom w:val="none" w:sz="0" w:space="0" w:color="auto"/>
        <w:right w:val="none" w:sz="0" w:space="0" w:color="auto"/>
      </w:divBdr>
    </w:div>
    <w:div w:id="1465461997">
      <w:marLeft w:val="0"/>
      <w:marRight w:val="0"/>
      <w:marTop w:val="0"/>
      <w:marBottom w:val="0"/>
      <w:divBdr>
        <w:top w:val="none" w:sz="0" w:space="0" w:color="auto"/>
        <w:left w:val="none" w:sz="0" w:space="0" w:color="auto"/>
        <w:bottom w:val="none" w:sz="0" w:space="0" w:color="auto"/>
        <w:right w:val="none" w:sz="0" w:space="0" w:color="auto"/>
      </w:divBdr>
    </w:div>
    <w:div w:id="1465461998">
      <w:marLeft w:val="0"/>
      <w:marRight w:val="0"/>
      <w:marTop w:val="0"/>
      <w:marBottom w:val="0"/>
      <w:divBdr>
        <w:top w:val="none" w:sz="0" w:space="0" w:color="auto"/>
        <w:left w:val="none" w:sz="0" w:space="0" w:color="auto"/>
        <w:bottom w:val="none" w:sz="0" w:space="0" w:color="auto"/>
        <w:right w:val="none" w:sz="0" w:space="0" w:color="auto"/>
      </w:divBdr>
    </w:div>
    <w:div w:id="1465461999">
      <w:marLeft w:val="0"/>
      <w:marRight w:val="0"/>
      <w:marTop w:val="0"/>
      <w:marBottom w:val="0"/>
      <w:divBdr>
        <w:top w:val="none" w:sz="0" w:space="0" w:color="auto"/>
        <w:left w:val="none" w:sz="0" w:space="0" w:color="auto"/>
        <w:bottom w:val="none" w:sz="0" w:space="0" w:color="auto"/>
        <w:right w:val="none" w:sz="0" w:space="0" w:color="auto"/>
      </w:divBdr>
    </w:div>
    <w:div w:id="1465462000">
      <w:marLeft w:val="0"/>
      <w:marRight w:val="0"/>
      <w:marTop w:val="0"/>
      <w:marBottom w:val="0"/>
      <w:divBdr>
        <w:top w:val="none" w:sz="0" w:space="0" w:color="auto"/>
        <w:left w:val="none" w:sz="0" w:space="0" w:color="auto"/>
        <w:bottom w:val="none" w:sz="0" w:space="0" w:color="auto"/>
        <w:right w:val="none" w:sz="0" w:space="0" w:color="auto"/>
      </w:divBdr>
    </w:div>
    <w:div w:id="14654620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hare.corp.sprint.com/livelink/llisapi.dll?func=ll&amp;objId=54795320&amp;objAction=browse&amp;viewType=1" TargetMode="Externa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doc-share.corp.sprint.com/livelink/llisapi.dll?func=ll&amp;objId=53932693&amp;objAction=Open&amp;nexturl=%2Flivelink%2Fllisapi%2Edll%3Ffunc%3Dll%26objId%3D53264720%26objAction%3Dbrowse%26viewType%3D1" TargetMode="External"/><Relationship Id="rId7" Type="http://schemas.openxmlformats.org/officeDocument/2006/relationships/header" Target="header1.xml"/><Relationship Id="rId12" Type="http://schemas.openxmlformats.org/officeDocument/2006/relationships/hyperlink" Target="https://doc-share.corp.sprint.com/livelink/llisapi.dll?func=ll&amp;objId=39172438&amp;objAction=browse&amp;viewType=1" TargetMode="Externa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s://doc-share.corp.sprint.com/livelink/llisapi.dll?func=ll&amp;objId=41316278&amp;objAction=Open&amp;nexturl=%2Flivelink%2Fllisapi%2Edll%3Ffunc%3Dll%26objId%3D40827672%26objAction%3Dbrowse%26viewType%3D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hare.corp.sprint.com/livelink/llisapi.dll?func=ll&amp;objId=49619827&amp;objAction=browse&amp;viewType=1" TargetMode="External"/><Relationship Id="rId24" Type="http://schemas.openxmlformats.org/officeDocument/2006/relationships/package" Target="embeddings/Microsoft_Office_Excel_Worksheet1.xlsx"/><Relationship Id="rId5" Type="http://schemas.openxmlformats.org/officeDocument/2006/relationships/footnotes" Target="footnotes.xml"/><Relationship Id="rId15" Type="http://schemas.openxmlformats.org/officeDocument/2006/relationships/hyperlink" Target="https://doc-share.corp.sprint.com/livelink/llisapi.dll?func=ll&amp;objid=46418218&amp;objaction=open" TargetMode="External"/><Relationship Id="rId23" Type="http://schemas.openxmlformats.org/officeDocument/2006/relationships/image" Target="media/image1.emf"/><Relationship Id="rId28" Type="http://schemas.openxmlformats.org/officeDocument/2006/relationships/theme" Target="theme/theme1.xml"/><Relationship Id="rId10" Type="http://schemas.openxmlformats.org/officeDocument/2006/relationships/hyperlink" Target="https://doc-share.corp.sprint.com/livelink/llisapi.dll?func=ll&amp;objId=7169143&amp;objAction=browse&amp;sort=nam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hare.corp.sprint.com/livelink/llisapi.dll?func=ll&amp;objId=54794511&amp;objAction=browse&amp;viewType=1" TargetMode="External"/><Relationship Id="rId14" Type="http://schemas.openxmlformats.org/officeDocument/2006/relationships/hyperlink" Target="https://doc-share.corp.sprint.com/livelink/llisapi.dll?func=ll&amp;objId=7169143&amp;objAction=browse&amp;sort=name" TargetMode="External"/><Relationship Id="rId22" Type="http://schemas.openxmlformats.org/officeDocument/2006/relationships/hyperlink" Target="https://doc-share.corp.sprint.com/livelink/llisapi.dll?func=ll&amp;objId=53264720&amp;objAction=browse&amp;viewType=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5164</Words>
  <Characters>29441</Characters>
  <Application>Microsoft Office Word</Application>
  <DocSecurity>0</DocSecurity>
  <Lines>245</Lines>
  <Paragraphs>69</Paragraphs>
  <ScaleCrop>false</ScaleCrop>
  <Company/>
  <LinksUpToDate>false</LinksUpToDate>
  <CharactersWithSpaces>34536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EAI_API_ValidateDeviceV2_Interface.doc</dc:title>
  <dc:subject>UBP R7.0 E2542 </dc:subject>
  <dc:creator>Suneel Pathipati</dc:creator>
  <cp:keywords/>
  <dc:description/>
  <cp:lastModifiedBy>ADMINIBM</cp:lastModifiedBy>
  <cp:revision>5</cp:revision>
  <cp:lastPrinted>2008-07-07T20:18:00Z</cp:lastPrinted>
  <dcterms:created xsi:type="dcterms:W3CDTF">2013-05-02T21:13:00Z</dcterms:created>
  <dcterms:modified xsi:type="dcterms:W3CDTF">2013-05-07T19:49:00Z</dcterms:modified>
  <cp:category>DeviceMangement - ESN/MEID</cp:category>
</cp:coreProperties>
</file>