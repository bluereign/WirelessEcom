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997" w:rsidRPr="00871803" w:rsidRDefault="007F5997" w:rsidP="008A7FCC">
      <w:pPr>
        <w:pStyle w:val="SDMTITLEPAGENAME"/>
        <w:rPr>
          <w:rFonts w:ascii="Times New Roman" w:hAnsi="Times New Roman"/>
          <w:szCs w:val="44"/>
        </w:rPr>
      </w:pPr>
    </w:p>
    <w:p w:rsidR="007F5997" w:rsidRPr="00871803" w:rsidRDefault="007F5997" w:rsidP="00A6146F">
      <w:pPr>
        <w:pStyle w:val="SDMTITLEPAGENAME"/>
        <w:rPr>
          <w:rFonts w:ascii="Times New Roman" w:hAnsi="Times New Roman"/>
          <w:szCs w:val="44"/>
        </w:rPr>
      </w:pPr>
    </w:p>
    <w:p w:rsidR="007F5997" w:rsidRDefault="007F5997" w:rsidP="00F6289C">
      <w:pPr>
        <w:pStyle w:val="SDMTITLEPAGENAME"/>
        <w:rPr>
          <w:rFonts w:ascii="Times New Roman" w:hAnsi="Times New Roman"/>
          <w:szCs w:val="44"/>
        </w:rPr>
      </w:pPr>
    </w:p>
    <w:p w:rsidR="007F5997" w:rsidRDefault="007F5997" w:rsidP="00F6289C">
      <w:pPr>
        <w:pStyle w:val="SDMTITLEPAGENAME"/>
        <w:rPr>
          <w:rFonts w:ascii="Times New Roman" w:hAnsi="Times New Roman"/>
          <w:szCs w:val="44"/>
        </w:rPr>
      </w:pPr>
    </w:p>
    <w:p w:rsidR="007F5997" w:rsidRPr="00305FE2" w:rsidRDefault="007F5997" w:rsidP="00F6289C">
      <w:pPr>
        <w:pStyle w:val="SDMTITLEPAGENAME"/>
        <w:rPr>
          <w:rFonts w:ascii="Times New Roman" w:hAnsi="Times New Roman"/>
          <w:szCs w:val="44"/>
        </w:rPr>
      </w:pPr>
      <w:smartTag w:uri="urn:schemas-microsoft-com:office:smarttags" w:element="City">
        <w:smartTag w:uri="urn:schemas-microsoft-com:office:smarttags" w:element="place">
          <w:r w:rsidRPr="00305FE2">
            <w:rPr>
              <w:rFonts w:ascii="Times New Roman" w:hAnsi="Times New Roman"/>
              <w:szCs w:val="44"/>
            </w:rPr>
            <w:t>Enterprise</w:t>
          </w:r>
        </w:smartTag>
      </w:smartTag>
      <w:r w:rsidRPr="00305FE2">
        <w:rPr>
          <w:rFonts w:ascii="Times New Roman" w:hAnsi="Times New Roman"/>
          <w:szCs w:val="44"/>
        </w:rPr>
        <w:t xml:space="preserve"> Application Integration </w:t>
      </w:r>
    </w:p>
    <w:p w:rsidR="007F5997" w:rsidRPr="00305FE2" w:rsidRDefault="007F5997" w:rsidP="00F6289C">
      <w:pPr>
        <w:pStyle w:val="SDMTITLEPAGENAME"/>
        <w:rPr>
          <w:rFonts w:ascii="Times New Roman" w:hAnsi="Times New Roman"/>
          <w:szCs w:val="44"/>
        </w:rPr>
      </w:pPr>
      <w:r w:rsidRPr="00305FE2">
        <w:rPr>
          <w:rFonts w:ascii="Times New Roman" w:hAnsi="Times New Roman"/>
          <w:szCs w:val="44"/>
        </w:rPr>
        <w:t>Component Interface Specification</w:t>
      </w:r>
    </w:p>
    <w:p w:rsidR="007F5997" w:rsidRPr="00305FE2" w:rsidRDefault="007F5997" w:rsidP="00A6146F">
      <w:pPr>
        <w:pStyle w:val="SDMTITLEPAGEAuthorLastUpdate"/>
        <w:rPr>
          <w:rFonts w:ascii="Times New Roman" w:hAnsi="Times New Roman"/>
          <w:b w:val="0"/>
          <w:sz w:val="24"/>
        </w:rPr>
      </w:pPr>
      <w:r w:rsidRPr="00305FE2">
        <w:rPr>
          <w:rFonts w:ascii="Times New Roman" w:hAnsi="Times New Roman"/>
          <w:b w:val="0"/>
          <w:sz w:val="24"/>
        </w:rPr>
        <w:t>OVM</w:t>
      </w:r>
    </w:p>
    <w:p w:rsidR="007F5997" w:rsidRPr="00305FE2" w:rsidRDefault="007F5997" w:rsidP="00A6146F">
      <w:pPr>
        <w:pStyle w:val="SDMTITLEPAGEAuthorLastUpdate"/>
        <w:rPr>
          <w:rFonts w:ascii="Times New Roman" w:hAnsi="Times New Roman"/>
          <w:sz w:val="44"/>
          <w:szCs w:val="44"/>
        </w:rPr>
      </w:pPr>
    </w:p>
    <w:p w:rsidR="007F5997" w:rsidRPr="00305FE2" w:rsidRDefault="007F5997" w:rsidP="00305516">
      <w:pPr>
        <w:pStyle w:val="SDMTITLEPAGENAME"/>
        <w:rPr>
          <w:rFonts w:ascii="Times New Roman" w:hAnsi="Times New Roman"/>
          <w:szCs w:val="44"/>
        </w:rPr>
      </w:pPr>
      <w:proofErr w:type="spellStart"/>
      <w:r w:rsidRPr="00305FE2">
        <w:rPr>
          <w:rFonts w:ascii="Times New Roman" w:hAnsi="Times New Roman"/>
          <w:szCs w:val="44"/>
        </w:rPr>
        <w:t>Activat</w:t>
      </w:r>
      <w:r w:rsidR="00656983">
        <w:rPr>
          <w:rFonts w:ascii="Times New Roman" w:hAnsi="Times New Roman"/>
          <w:szCs w:val="44"/>
        </w:rPr>
        <w:t>eReservedDevice</w:t>
      </w:r>
      <w:proofErr w:type="spellEnd"/>
    </w:p>
    <w:p w:rsidR="007F5997" w:rsidRPr="00305FE2" w:rsidRDefault="007F5997" w:rsidP="00305516">
      <w:pPr>
        <w:pStyle w:val="SDMTITLEPAGENAME"/>
        <w:rPr>
          <w:rFonts w:ascii="Times New Roman" w:hAnsi="Times New Roman"/>
          <w:szCs w:val="44"/>
        </w:rPr>
      </w:pPr>
      <w:r w:rsidRPr="00305FE2">
        <w:rPr>
          <w:rFonts w:ascii="Times New Roman" w:hAnsi="Times New Roman"/>
          <w:szCs w:val="44"/>
        </w:rPr>
        <w:t>Status:  draft</w:t>
      </w:r>
    </w:p>
    <w:p w:rsidR="007F5997" w:rsidRPr="00305FE2" w:rsidRDefault="007F5997" w:rsidP="00A6146F">
      <w:pPr>
        <w:pStyle w:val="SDMTITLEPAGENAME"/>
        <w:rPr>
          <w:rFonts w:ascii="Times New Roman" w:hAnsi="Times New Roman"/>
          <w:szCs w:val="44"/>
        </w:rPr>
      </w:pPr>
    </w:p>
    <w:p w:rsidR="007F5997" w:rsidRPr="00305FE2" w:rsidRDefault="007F5997" w:rsidP="007678A5">
      <w:pPr>
        <w:pStyle w:val="SDMTITLEPAGENAME"/>
        <w:jc w:val="left"/>
        <w:rPr>
          <w:rFonts w:ascii="Times New Roman" w:hAnsi="Times New Roman"/>
          <w:szCs w:val="44"/>
        </w:rPr>
      </w:pPr>
    </w:p>
    <w:p w:rsidR="007F5997" w:rsidRPr="00305FE2" w:rsidRDefault="007F5997" w:rsidP="00A6146F">
      <w:pPr>
        <w:pStyle w:val="SDMTITLEPAGEAuthorLastUpdate"/>
        <w:rPr>
          <w:rFonts w:ascii="Times New Roman" w:hAnsi="Times New Roman"/>
          <w:sz w:val="44"/>
          <w:szCs w:val="44"/>
        </w:rPr>
      </w:pPr>
      <w:r w:rsidRPr="00305FE2">
        <w:rPr>
          <w:rFonts w:ascii="Times New Roman" w:hAnsi="Times New Roman"/>
          <w:sz w:val="44"/>
          <w:szCs w:val="44"/>
        </w:rPr>
        <w:t>Author: EAI Analyst Team</w:t>
      </w:r>
    </w:p>
    <w:p w:rsidR="007F5997" w:rsidRPr="00305FE2" w:rsidRDefault="007F5997" w:rsidP="00A6146F">
      <w:pPr>
        <w:pStyle w:val="SDMTITLEPAGEAuthorLastUpdate"/>
        <w:rPr>
          <w:rFonts w:ascii="Times New Roman" w:hAnsi="Times New Roman"/>
          <w:sz w:val="44"/>
          <w:szCs w:val="44"/>
        </w:rPr>
      </w:pPr>
    </w:p>
    <w:p w:rsidR="007F5997" w:rsidRPr="00305FE2" w:rsidRDefault="007F5997" w:rsidP="00A6146F">
      <w:pPr>
        <w:pStyle w:val="SDMTITLEPAGEAuthorLastUpdate"/>
        <w:rPr>
          <w:rFonts w:ascii="Times New Roman" w:hAnsi="Times New Roman"/>
          <w:sz w:val="44"/>
          <w:szCs w:val="44"/>
        </w:rPr>
      </w:pPr>
      <w:r w:rsidRPr="00305FE2">
        <w:rPr>
          <w:rFonts w:ascii="Times New Roman" w:hAnsi="Times New Roman"/>
          <w:sz w:val="44"/>
          <w:szCs w:val="44"/>
        </w:rPr>
        <w:t xml:space="preserve">Last Update: </w:t>
      </w:r>
      <w:r w:rsidR="00656983">
        <w:rPr>
          <w:rFonts w:ascii="Times New Roman" w:hAnsi="Times New Roman"/>
          <w:sz w:val="44"/>
          <w:szCs w:val="44"/>
        </w:rPr>
        <w:t>02</w:t>
      </w:r>
      <w:r w:rsidRPr="00305FE2">
        <w:rPr>
          <w:rFonts w:ascii="Times New Roman" w:hAnsi="Times New Roman"/>
          <w:sz w:val="44"/>
          <w:szCs w:val="44"/>
        </w:rPr>
        <w:t>/</w:t>
      </w:r>
      <w:r w:rsidR="00656983">
        <w:rPr>
          <w:rFonts w:ascii="Times New Roman" w:hAnsi="Times New Roman"/>
          <w:sz w:val="44"/>
          <w:szCs w:val="44"/>
        </w:rPr>
        <w:t>08/2012</w:t>
      </w:r>
    </w:p>
    <w:p w:rsidR="007F5997" w:rsidRPr="00305FE2" w:rsidRDefault="007F5997" w:rsidP="00A6146F">
      <w:pPr>
        <w:pStyle w:val="SDMTITLEPAGEAuthorLastUpdate"/>
        <w:rPr>
          <w:rFonts w:ascii="Times New Roman" w:hAnsi="Times New Roman"/>
          <w:sz w:val="36"/>
        </w:rPr>
      </w:pPr>
    </w:p>
    <w:p w:rsidR="007F5997" w:rsidRPr="00305FE2" w:rsidRDefault="007F5997" w:rsidP="00A6146F">
      <w:pPr>
        <w:pStyle w:val="SDMTITLEPAGEAuthorLastUpdate"/>
        <w:rPr>
          <w:rFonts w:ascii="Times New Roman" w:hAnsi="Times New Roman"/>
          <w:sz w:val="36"/>
        </w:rPr>
      </w:pPr>
    </w:p>
    <w:p w:rsidR="007F5997" w:rsidRPr="00305FE2" w:rsidRDefault="007F5997" w:rsidP="00A6146F">
      <w:pPr>
        <w:pStyle w:val="SDMTITLEPAGEAuthorLastUpdate"/>
        <w:rPr>
          <w:rFonts w:ascii="Times New Roman" w:hAnsi="Times New Roman"/>
          <w:sz w:val="36"/>
        </w:rPr>
      </w:pPr>
    </w:p>
    <w:p w:rsidR="007F5997" w:rsidRPr="00305FE2" w:rsidRDefault="007F5997" w:rsidP="00A6146F">
      <w:pPr>
        <w:pStyle w:val="SDMTOC"/>
        <w:rPr>
          <w:rFonts w:ascii="Times New Roman" w:hAnsi="Times New Roman"/>
          <w:sz w:val="32"/>
        </w:rPr>
        <w:sectPr w:rsidR="007F5997" w:rsidRPr="00305FE2" w:rsidSect="001606B5">
          <w:headerReference w:type="default" r:id="rId8"/>
          <w:footerReference w:type="default" r:id="rId9"/>
          <w:pgSz w:w="12240" w:h="15840" w:code="1"/>
          <w:pgMar w:top="1440" w:right="1260" w:bottom="1440" w:left="1260" w:header="720" w:footer="720" w:gutter="0"/>
          <w:pgNumType w:fmt="lowerRoman" w:start="1"/>
          <w:cols w:space="720"/>
          <w:titlePg/>
          <w:docGrid w:linePitch="360"/>
        </w:sectPr>
      </w:pPr>
    </w:p>
    <w:p w:rsidR="007F5997" w:rsidRPr="00305FE2" w:rsidRDefault="007F5997" w:rsidP="00A6146F">
      <w:pPr>
        <w:pStyle w:val="SDMTOC"/>
        <w:rPr>
          <w:rFonts w:cs="Arial"/>
          <w:sz w:val="32"/>
        </w:rPr>
      </w:pPr>
      <w:r w:rsidRPr="00305FE2">
        <w:rPr>
          <w:rFonts w:cs="Arial"/>
          <w:sz w:val="32"/>
        </w:rPr>
        <w:lastRenderedPageBreak/>
        <w:t>Table of Content</w:t>
      </w:r>
    </w:p>
    <w:p w:rsidR="007F5997" w:rsidRPr="00305FE2" w:rsidRDefault="007F5997" w:rsidP="00A6146F">
      <w:pPr>
        <w:pStyle w:val="SDMTOC"/>
        <w:rPr>
          <w:rFonts w:cs="Arial"/>
          <w:sz w:val="32"/>
        </w:rPr>
      </w:pPr>
    </w:p>
    <w:p w:rsidR="007F5997" w:rsidRPr="00305FE2" w:rsidRDefault="007F5997">
      <w:pPr>
        <w:pStyle w:val="TOC1"/>
        <w:tabs>
          <w:tab w:val="left" w:pos="480"/>
          <w:tab w:val="right" w:leader="dot" w:pos="9530"/>
        </w:tabs>
        <w:rPr>
          <w:rFonts w:ascii="Calibri" w:hAnsi="Calibri"/>
          <w:sz w:val="22"/>
          <w:szCs w:val="22"/>
        </w:rPr>
      </w:pPr>
      <w:r w:rsidRPr="00305FE2">
        <w:rPr>
          <w:rFonts w:ascii="Times New Roman" w:hAnsi="Times New Roman"/>
        </w:rPr>
        <w:fldChar w:fldCharType="begin"/>
      </w:r>
      <w:r w:rsidRPr="00305FE2">
        <w:rPr>
          <w:rFonts w:ascii="Times New Roman" w:hAnsi="Times New Roman"/>
        </w:rPr>
        <w:instrText xml:space="preserve"> TOC  \* MERGEFORMAT </w:instrText>
      </w:r>
      <w:r w:rsidRPr="00305FE2">
        <w:rPr>
          <w:rFonts w:ascii="Times New Roman" w:hAnsi="Times New Roman"/>
        </w:rPr>
        <w:fldChar w:fldCharType="separate"/>
      </w:r>
      <w:r w:rsidRPr="00305FE2">
        <w:rPr>
          <w:lang w:val="fr-FR"/>
        </w:rPr>
        <w:t>1</w:t>
      </w:r>
      <w:r w:rsidRPr="00305FE2">
        <w:rPr>
          <w:rFonts w:ascii="Calibri" w:hAnsi="Calibri"/>
          <w:sz w:val="22"/>
          <w:szCs w:val="22"/>
        </w:rPr>
        <w:tab/>
      </w:r>
      <w:r w:rsidRPr="00305FE2">
        <w:rPr>
          <w:lang w:val="fr-FR"/>
        </w:rPr>
        <w:t>Document Control</w:t>
      </w:r>
      <w:r w:rsidRPr="00305FE2">
        <w:tab/>
      </w:r>
      <w:r w:rsidRPr="00305FE2">
        <w:fldChar w:fldCharType="begin"/>
      </w:r>
      <w:r w:rsidRPr="00305FE2">
        <w:instrText xml:space="preserve"> PAGEREF _Toc303844486 \h </w:instrText>
      </w:r>
      <w:r w:rsidRPr="00305FE2">
        <w:fldChar w:fldCharType="separate"/>
      </w:r>
      <w:r w:rsidRPr="00305FE2">
        <w:t>1</w:t>
      </w:r>
      <w:r w:rsidRPr="00305FE2">
        <w:fldChar w:fldCharType="end"/>
      </w:r>
    </w:p>
    <w:p w:rsidR="007F5997" w:rsidRPr="00305FE2" w:rsidRDefault="007F5997">
      <w:pPr>
        <w:pStyle w:val="TOC2"/>
        <w:tabs>
          <w:tab w:val="left" w:pos="800"/>
        </w:tabs>
        <w:rPr>
          <w:rFonts w:ascii="Calibri" w:hAnsi="Calibri"/>
          <w:sz w:val="22"/>
          <w:szCs w:val="22"/>
        </w:rPr>
      </w:pPr>
      <w:r w:rsidRPr="00305FE2">
        <w:rPr>
          <w:lang w:val="fr-FR"/>
        </w:rPr>
        <w:t>1.1</w:t>
      </w:r>
      <w:r w:rsidRPr="00305FE2">
        <w:rPr>
          <w:rFonts w:ascii="Calibri" w:hAnsi="Calibri"/>
          <w:sz w:val="22"/>
          <w:szCs w:val="22"/>
        </w:rPr>
        <w:tab/>
      </w:r>
      <w:r w:rsidRPr="00305FE2">
        <w:rPr>
          <w:lang w:val="fr-FR"/>
        </w:rPr>
        <w:t>Template Change Record</w:t>
      </w:r>
      <w:r w:rsidRPr="00305FE2">
        <w:tab/>
      </w:r>
      <w:r w:rsidRPr="00305FE2">
        <w:fldChar w:fldCharType="begin"/>
      </w:r>
      <w:r w:rsidRPr="00305FE2">
        <w:instrText xml:space="preserve"> PAGEREF _Toc303844487 \h </w:instrText>
      </w:r>
      <w:r w:rsidRPr="00305FE2">
        <w:fldChar w:fldCharType="separate"/>
      </w:r>
      <w:r w:rsidRPr="00305FE2">
        <w:t>1</w:t>
      </w:r>
      <w:r w:rsidRPr="00305FE2">
        <w:fldChar w:fldCharType="end"/>
      </w:r>
    </w:p>
    <w:p w:rsidR="007F5997" w:rsidRPr="00305FE2" w:rsidRDefault="007F5997">
      <w:pPr>
        <w:pStyle w:val="TOC2"/>
        <w:tabs>
          <w:tab w:val="left" w:pos="800"/>
        </w:tabs>
        <w:rPr>
          <w:rFonts w:ascii="Calibri" w:hAnsi="Calibri"/>
          <w:sz w:val="22"/>
          <w:szCs w:val="22"/>
        </w:rPr>
      </w:pPr>
      <w:r w:rsidRPr="00305FE2">
        <w:t>1.2</w:t>
      </w:r>
      <w:r w:rsidRPr="00305FE2">
        <w:rPr>
          <w:rFonts w:ascii="Calibri" w:hAnsi="Calibri"/>
          <w:sz w:val="22"/>
          <w:szCs w:val="22"/>
        </w:rPr>
        <w:tab/>
      </w:r>
      <w:r w:rsidRPr="00305FE2">
        <w:t>Change Record</w:t>
      </w:r>
      <w:r w:rsidRPr="00305FE2">
        <w:tab/>
      </w:r>
      <w:r w:rsidRPr="00305FE2">
        <w:fldChar w:fldCharType="begin"/>
      </w:r>
      <w:r w:rsidRPr="00305FE2">
        <w:instrText xml:space="preserve"> PAGEREF _Toc303844488 \h </w:instrText>
      </w:r>
      <w:r w:rsidRPr="00305FE2">
        <w:fldChar w:fldCharType="separate"/>
      </w:r>
      <w:r w:rsidRPr="00305FE2">
        <w:t>2</w:t>
      </w:r>
      <w:r w:rsidRPr="00305FE2">
        <w:fldChar w:fldCharType="end"/>
      </w:r>
    </w:p>
    <w:p w:rsidR="007F5997" w:rsidRPr="00305FE2" w:rsidRDefault="007F5997">
      <w:pPr>
        <w:pStyle w:val="TOC1"/>
        <w:tabs>
          <w:tab w:val="left" w:pos="480"/>
          <w:tab w:val="right" w:leader="dot" w:pos="9530"/>
        </w:tabs>
        <w:rPr>
          <w:rFonts w:ascii="Calibri" w:hAnsi="Calibri"/>
          <w:sz w:val="22"/>
          <w:szCs w:val="22"/>
        </w:rPr>
      </w:pPr>
      <w:r w:rsidRPr="00305FE2">
        <w:t>2</w:t>
      </w:r>
      <w:r w:rsidRPr="00305FE2">
        <w:rPr>
          <w:rFonts w:ascii="Calibri" w:hAnsi="Calibri"/>
          <w:sz w:val="22"/>
          <w:szCs w:val="22"/>
        </w:rPr>
        <w:tab/>
      </w:r>
      <w:r w:rsidRPr="00305FE2">
        <w:t>Functionality</w:t>
      </w:r>
      <w:r w:rsidRPr="00305FE2">
        <w:tab/>
      </w:r>
      <w:r w:rsidRPr="00305FE2">
        <w:fldChar w:fldCharType="begin"/>
      </w:r>
      <w:r w:rsidRPr="00305FE2">
        <w:instrText xml:space="preserve"> PAGEREF _Toc303844489 \h </w:instrText>
      </w:r>
      <w:r w:rsidRPr="00305FE2">
        <w:fldChar w:fldCharType="separate"/>
      </w:r>
      <w:r w:rsidRPr="00305FE2">
        <w:t>3</w:t>
      </w:r>
      <w:r w:rsidRPr="00305FE2">
        <w:fldChar w:fldCharType="end"/>
      </w:r>
    </w:p>
    <w:p w:rsidR="007F5997" w:rsidRPr="00305FE2" w:rsidRDefault="007F5997">
      <w:pPr>
        <w:pStyle w:val="TOC2"/>
        <w:tabs>
          <w:tab w:val="left" w:pos="800"/>
        </w:tabs>
        <w:rPr>
          <w:rFonts w:ascii="Calibri" w:hAnsi="Calibri"/>
          <w:sz w:val="22"/>
          <w:szCs w:val="22"/>
        </w:rPr>
      </w:pPr>
      <w:r w:rsidRPr="00305FE2">
        <w:t>2.1</w:t>
      </w:r>
      <w:r w:rsidRPr="00305FE2">
        <w:rPr>
          <w:rFonts w:ascii="Calibri" w:hAnsi="Calibri"/>
          <w:sz w:val="22"/>
          <w:szCs w:val="22"/>
        </w:rPr>
        <w:tab/>
      </w:r>
      <w:r w:rsidRPr="00305FE2">
        <w:t>Business Rules for Offer Filtering</w:t>
      </w:r>
      <w:r w:rsidRPr="00305FE2">
        <w:tab/>
      </w:r>
      <w:r w:rsidRPr="00305FE2">
        <w:fldChar w:fldCharType="begin"/>
      </w:r>
      <w:r w:rsidRPr="00305FE2">
        <w:instrText xml:space="preserve"> PAGEREF _Toc303844490 \h </w:instrText>
      </w:r>
      <w:r w:rsidRPr="00305FE2">
        <w:fldChar w:fldCharType="separate"/>
      </w:r>
      <w:r w:rsidRPr="00305FE2">
        <w:t>3</w:t>
      </w:r>
      <w:r w:rsidRPr="00305FE2">
        <w:fldChar w:fldCharType="end"/>
      </w:r>
    </w:p>
    <w:p w:rsidR="007F5997" w:rsidRPr="00305FE2" w:rsidRDefault="007F5997">
      <w:pPr>
        <w:pStyle w:val="TOC1"/>
        <w:tabs>
          <w:tab w:val="left" w:pos="480"/>
          <w:tab w:val="right" w:leader="dot" w:pos="9530"/>
        </w:tabs>
        <w:rPr>
          <w:rFonts w:ascii="Calibri" w:hAnsi="Calibri"/>
          <w:sz w:val="22"/>
          <w:szCs w:val="22"/>
        </w:rPr>
      </w:pPr>
      <w:r w:rsidRPr="00305FE2">
        <w:t>3</w:t>
      </w:r>
      <w:r w:rsidRPr="00305FE2">
        <w:rPr>
          <w:rFonts w:ascii="Calibri" w:hAnsi="Calibri"/>
          <w:sz w:val="22"/>
          <w:szCs w:val="22"/>
        </w:rPr>
        <w:tab/>
      </w:r>
      <w:r w:rsidRPr="00305FE2">
        <w:t>Related Documents</w:t>
      </w:r>
      <w:r w:rsidRPr="00305FE2">
        <w:tab/>
      </w:r>
      <w:r w:rsidRPr="00305FE2">
        <w:fldChar w:fldCharType="begin"/>
      </w:r>
      <w:r w:rsidRPr="00305FE2">
        <w:instrText xml:space="preserve"> PAGEREF _Toc303844491 \h </w:instrText>
      </w:r>
      <w:r w:rsidRPr="00305FE2">
        <w:fldChar w:fldCharType="separate"/>
      </w:r>
      <w:r w:rsidRPr="00305FE2">
        <w:t>5</w:t>
      </w:r>
      <w:r w:rsidRPr="00305FE2">
        <w:fldChar w:fldCharType="end"/>
      </w:r>
    </w:p>
    <w:p w:rsidR="007F5997" w:rsidRPr="00305FE2" w:rsidRDefault="007F5997">
      <w:pPr>
        <w:pStyle w:val="TOC2"/>
        <w:tabs>
          <w:tab w:val="left" w:pos="800"/>
        </w:tabs>
        <w:rPr>
          <w:rFonts w:ascii="Calibri" w:hAnsi="Calibri"/>
          <w:sz w:val="22"/>
          <w:szCs w:val="22"/>
        </w:rPr>
      </w:pPr>
      <w:r w:rsidRPr="00305FE2">
        <w:t>3.1</w:t>
      </w:r>
      <w:r w:rsidRPr="00305FE2">
        <w:rPr>
          <w:rFonts w:ascii="Calibri" w:hAnsi="Calibri"/>
          <w:sz w:val="22"/>
          <w:szCs w:val="22"/>
        </w:rPr>
        <w:tab/>
      </w:r>
      <w:r w:rsidRPr="00305FE2">
        <w:t>Link to EAI Design Specification document</w:t>
      </w:r>
      <w:r w:rsidRPr="00305FE2">
        <w:tab/>
      </w:r>
      <w:r w:rsidRPr="00305FE2">
        <w:fldChar w:fldCharType="begin"/>
      </w:r>
      <w:r w:rsidRPr="00305FE2">
        <w:instrText xml:space="preserve"> PAGEREF _Toc303844492 \h </w:instrText>
      </w:r>
      <w:r w:rsidRPr="00305FE2">
        <w:fldChar w:fldCharType="separate"/>
      </w:r>
      <w:r w:rsidRPr="00305FE2">
        <w:t>5</w:t>
      </w:r>
      <w:r w:rsidRPr="00305FE2">
        <w:fldChar w:fldCharType="end"/>
      </w:r>
    </w:p>
    <w:p w:rsidR="007F5997" w:rsidRPr="00305FE2" w:rsidRDefault="007F5997">
      <w:pPr>
        <w:pStyle w:val="TOC2"/>
        <w:tabs>
          <w:tab w:val="left" w:pos="800"/>
        </w:tabs>
        <w:rPr>
          <w:rFonts w:ascii="Calibri" w:hAnsi="Calibri"/>
          <w:sz w:val="22"/>
          <w:szCs w:val="22"/>
        </w:rPr>
      </w:pPr>
      <w:r w:rsidRPr="00305FE2">
        <w:t>3.2</w:t>
      </w:r>
      <w:r w:rsidRPr="00305FE2">
        <w:rPr>
          <w:rFonts w:ascii="Calibri" w:hAnsi="Calibri"/>
          <w:sz w:val="22"/>
          <w:szCs w:val="22"/>
        </w:rPr>
        <w:tab/>
      </w:r>
      <w:r w:rsidRPr="00305FE2">
        <w:t>Link to Web Service document</w:t>
      </w:r>
      <w:r w:rsidRPr="00305FE2">
        <w:tab/>
      </w:r>
      <w:r w:rsidRPr="00305FE2">
        <w:fldChar w:fldCharType="begin"/>
      </w:r>
      <w:r w:rsidRPr="00305FE2">
        <w:instrText xml:space="preserve"> PAGEREF _Toc303844493 \h </w:instrText>
      </w:r>
      <w:r w:rsidRPr="00305FE2">
        <w:fldChar w:fldCharType="separate"/>
      </w:r>
      <w:r w:rsidRPr="00305FE2">
        <w:t>5</w:t>
      </w:r>
      <w:r w:rsidRPr="00305FE2">
        <w:fldChar w:fldCharType="end"/>
      </w:r>
    </w:p>
    <w:p w:rsidR="007F5997" w:rsidRPr="00305FE2" w:rsidRDefault="007F5997">
      <w:pPr>
        <w:pStyle w:val="TOC2"/>
        <w:tabs>
          <w:tab w:val="left" w:pos="800"/>
        </w:tabs>
        <w:rPr>
          <w:rFonts w:ascii="Calibri" w:hAnsi="Calibri"/>
          <w:sz w:val="22"/>
          <w:szCs w:val="22"/>
        </w:rPr>
      </w:pPr>
      <w:r w:rsidRPr="00305FE2">
        <w:t>3.3</w:t>
      </w:r>
      <w:r w:rsidRPr="00305FE2">
        <w:rPr>
          <w:rFonts w:ascii="Calibri" w:hAnsi="Calibri"/>
          <w:sz w:val="22"/>
          <w:szCs w:val="22"/>
        </w:rPr>
        <w:tab/>
      </w:r>
      <w:r w:rsidRPr="00305FE2">
        <w:t>Link to XSDs / WSDLs</w:t>
      </w:r>
      <w:r w:rsidRPr="00305FE2">
        <w:tab/>
      </w:r>
      <w:r w:rsidRPr="00305FE2">
        <w:fldChar w:fldCharType="begin"/>
      </w:r>
      <w:r w:rsidRPr="00305FE2">
        <w:instrText xml:space="preserve"> PAGEREF _Toc303844494 \h </w:instrText>
      </w:r>
      <w:r w:rsidRPr="00305FE2">
        <w:fldChar w:fldCharType="separate"/>
      </w:r>
      <w:r w:rsidRPr="00305FE2">
        <w:t>5</w:t>
      </w:r>
      <w:r w:rsidRPr="00305FE2">
        <w:fldChar w:fldCharType="end"/>
      </w:r>
    </w:p>
    <w:p w:rsidR="007F5997" w:rsidRPr="00305FE2" w:rsidRDefault="007F5997">
      <w:pPr>
        <w:pStyle w:val="TOC2"/>
        <w:tabs>
          <w:tab w:val="left" w:pos="800"/>
        </w:tabs>
        <w:rPr>
          <w:rFonts w:ascii="Calibri" w:hAnsi="Calibri"/>
          <w:sz w:val="22"/>
          <w:szCs w:val="22"/>
        </w:rPr>
      </w:pPr>
      <w:r w:rsidRPr="00305FE2">
        <w:t>3.4</w:t>
      </w:r>
      <w:r w:rsidRPr="00305FE2">
        <w:rPr>
          <w:rFonts w:ascii="Calibri" w:hAnsi="Calibri"/>
          <w:sz w:val="22"/>
          <w:szCs w:val="22"/>
        </w:rPr>
        <w:tab/>
      </w:r>
      <w:r w:rsidRPr="00305FE2">
        <w:t>Link to EAI User Guides and Helps</w:t>
      </w:r>
      <w:r w:rsidRPr="00305FE2">
        <w:tab/>
      </w:r>
      <w:r w:rsidRPr="00305FE2">
        <w:fldChar w:fldCharType="begin"/>
      </w:r>
      <w:r w:rsidRPr="00305FE2">
        <w:instrText xml:space="preserve"> PAGEREF _Toc303844495 \h </w:instrText>
      </w:r>
      <w:r w:rsidRPr="00305FE2">
        <w:fldChar w:fldCharType="separate"/>
      </w:r>
      <w:r w:rsidRPr="00305FE2">
        <w:t>5</w:t>
      </w:r>
      <w:r w:rsidRPr="00305FE2">
        <w:fldChar w:fldCharType="end"/>
      </w:r>
    </w:p>
    <w:p w:rsidR="007F5997" w:rsidRPr="00305FE2" w:rsidRDefault="007F5997">
      <w:pPr>
        <w:pStyle w:val="TOC1"/>
        <w:tabs>
          <w:tab w:val="left" w:pos="480"/>
          <w:tab w:val="right" w:leader="dot" w:pos="9530"/>
        </w:tabs>
        <w:rPr>
          <w:rFonts w:ascii="Calibri" w:hAnsi="Calibri"/>
          <w:sz w:val="22"/>
          <w:szCs w:val="22"/>
        </w:rPr>
      </w:pPr>
      <w:r w:rsidRPr="00305FE2">
        <w:t>4</w:t>
      </w:r>
      <w:r w:rsidRPr="00305FE2">
        <w:rPr>
          <w:rFonts w:ascii="Calibri" w:hAnsi="Calibri"/>
          <w:sz w:val="22"/>
          <w:szCs w:val="22"/>
        </w:rPr>
        <w:tab/>
      </w:r>
      <w:r w:rsidRPr="00305FE2">
        <w:t>Component Request/Reply/Structures</w:t>
      </w:r>
      <w:r w:rsidRPr="00305FE2">
        <w:tab/>
      </w:r>
      <w:r w:rsidRPr="00305FE2">
        <w:fldChar w:fldCharType="begin"/>
      </w:r>
      <w:r w:rsidRPr="00305FE2">
        <w:instrText xml:space="preserve"> PAGEREF _Toc303844496 \h </w:instrText>
      </w:r>
      <w:r w:rsidRPr="00305FE2">
        <w:fldChar w:fldCharType="separate"/>
      </w:r>
      <w:r w:rsidRPr="00305FE2">
        <w:t>6</w:t>
      </w:r>
      <w:r w:rsidRPr="00305FE2">
        <w:fldChar w:fldCharType="end"/>
      </w:r>
    </w:p>
    <w:p w:rsidR="007F5997" w:rsidRPr="00305FE2" w:rsidRDefault="007F5997">
      <w:pPr>
        <w:pStyle w:val="TOC2"/>
        <w:tabs>
          <w:tab w:val="left" w:pos="800"/>
        </w:tabs>
        <w:rPr>
          <w:rFonts w:ascii="Calibri" w:hAnsi="Calibri"/>
          <w:sz w:val="22"/>
          <w:szCs w:val="22"/>
        </w:rPr>
      </w:pPr>
      <w:r w:rsidRPr="00305FE2">
        <w:t>4.1</w:t>
      </w:r>
      <w:r w:rsidRPr="00305FE2">
        <w:rPr>
          <w:rFonts w:ascii="Calibri" w:hAnsi="Calibri"/>
          <w:sz w:val="22"/>
          <w:szCs w:val="22"/>
        </w:rPr>
        <w:tab/>
      </w:r>
      <w:r w:rsidRPr="00305FE2">
        <w:t>Request Message</w:t>
      </w:r>
      <w:r w:rsidRPr="00305FE2">
        <w:tab/>
      </w:r>
      <w:r w:rsidRPr="00305FE2">
        <w:fldChar w:fldCharType="begin"/>
      </w:r>
      <w:r w:rsidRPr="00305FE2">
        <w:instrText xml:space="preserve"> PAGEREF _Toc303844497 \h </w:instrText>
      </w:r>
      <w:r w:rsidRPr="00305FE2">
        <w:fldChar w:fldCharType="separate"/>
      </w:r>
      <w:r w:rsidRPr="00305FE2">
        <w:t>6</w:t>
      </w:r>
      <w:r w:rsidRPr="00305FE2">
        <w:fldChar w:fldCharType="end"/>
      </w:r>
    </w:p>
    <w:p w:rsidR="007F5997" w:rsidRPr="00305FE2" w:rsidRDefault="007F5997">
      <w:pPr>
        <w:pStyle w:val="TOC3"/>
        <w:tabs>
          <w:tab w:val="left" w:pos="1400"/>
        </w:tabs>
        <w:rPr>
          <w:rFonts w:ascii="Calibri" w:hAnsi="Calibri" w:cs="Times New Roman"/>
          <w:i w:val="0"/>
          <w:iCs w:val="0"/>
          <w:sz w:val="22"/>
          <w:szCs w:val="22"/>
        </w:rPr>
      </w:pPr>
      <w:r w:rsidRPr="00305FE2">
        <w:t>4.1.1</w:t>
      </w:r>
      <w:r w:rsidRPr="00305FE2">
        <w:rPr>
          <w:rFonts w:ascii="Calibri" w:hAnsi="Calibri" w:cs="Times New Roman"/>
          <w:i w:val="0"/>
          <w:iCs w:val="0"/>
          <w:sz w:val="22"/>
          <w:szCs w:val="22"/>
        </w:rPr>
        <w:tab/>
      </w:r>
      <w:r w:rsidRPr="00305FE2">
        <w:t>Activation</w:t>
      </w:r>
      <w:r w:rsidRPr="00305FE2">
        <w:tab/>
      </w:r>
      <w:r w:rsidRPr="00305FE2">
        <w:fldChar w:fldCharType="begin"/>
      </w:r>
      <w:r w:rsidRPr="00305FE2">
        <w:instrText xml:space="preserve"> PAGEREF _Toc303844498 \h </w:instrText>
      </w:r>
      <w:r w:rsidRPr="00305FE2">
        <w:fldChar w:fldCharType="separate"/>
      </w:r>
      <w:r w:rsidRPr="00305FE2">
        <w:t>6</w:t>
      </w:r>
      <w:r w:rsidRPr="00305FE2">
        <w:fldChar w:fldCharType="end"/>
      </w:r>
    </w:p>
    <w:p w:rsidR="007F5997" w:rsidRPr="00305FE2" w:rsidRDefault="007F5997">
      <w:pPr>
        <w:pStyle w:val="TOC5"/>
        <w:tabs>
          <w:tab w:val="left" w:pos="1760"/>
          <w:tab w:val="right" w:leader="dot" w:pos="9530"/>
        </w:tabs>
        <w:rPr>
          <w:rFonts w:ascii="Calibri" w:hAnsi="Calibri"/>
          <w:noProof/>
          <w:sz w:val="22"/>
          <w:szCs w:val="22"/>
        </w:rPr>
      </w:pPr>
      <w:r w:rsidRPr="00305FE2">
        <w:rPr>
          <w:noProof/>
        </w:rPr>
        <w:t>4.1.1.1</w:t>
      </w:r>
      <w:r w:rsidRPr="00305FE2">
        <w:rPr>
          <w:rFonts w:ascii="Calibri" w:hAnsi="Calibri"/>
          <w:noProof/>
          <w:sz w:val="22"/>
          <w:szCs w:val="22"/>
        </w:rPr>
        <w:tab/>
      </w:r>
      <w:r w:rsidRPr="00305FE2">
        <w:rPr>
          <w:noProof/>
        </w:rPr>
        <w:t>order</w:t>
      </w:r>
      <w:r w:rsidRPr="00305FE2">
        <w:rPr>
          <w:noProof/>
        </w:rPr>
        <w:tab/>
      </w:r>
      <w:r w:rsidRPr="00305FE2">
        <w:rPr>
          <w:noProof/>
        </w:rPr>
        <w:fldChar w:fldCharType="begin"/>
      </w:r>
      <w:r w:rsidRPr="00305FE2">
        <w:rPr>
          <w:noProof/>
        </w:rPr>
        <w:instrText xml:space="preserve"> PAGEREF _Toc303844499 \h </w:instrText>
      </w:r>
      <w:r w:rsidRPr="00305FE2">
        <w:rPr>
          <w:noProof/>
        </w:rPr>
      </w:r>
      <w:r w:rsidRPr="00305FE2">
        <w:rPr>
          <w:noProof/>
        </w:rPr>
        <w:fldChar w:fldCharType="separate"/>
      </w:r>
      <w:r w:rsidRPr="00305FE2">
        <w:rPr>
          <w:noProof/>
        </w:rPr>
        <w:t>8</w:t>
      </w:r>
      <w:r w:rsidRPr="00305FE2">
        <w:rPr>
          <w:noProof/>
        </w:rPr>
        <w:fldChar w:fldCharType="end"/>
      </w:r>
    </w:p>
    <w:p w:rsidR="007F5997" w:rsidRPr="00305FE2" w:rsidRDefault="007F5997">
      <w:pPr>
        <w:pStyle w:val="TOC5"/>
        <w:tabs>
          <w:tab w:val="left" w:pos="1760"/>
          <w:tab w:val="right" w:leader="dot" w:pos="9530"/>
        </w:tabs>
        <w:rPr>
          <w:rFonts w:ascii="Calibri" w:hAnsi="Calibri"/>
          <w:noProof/>
          <w:sz w:val="22"/>
          <w:szCs w:val="22"/>
        </w:rPr>
      </w:pPr>
      <w:r w:rsidRPr="00305FE2">
        <w:rPr>
          <w:noProof/>
        </w:rPr>
        <w:t>4.1.1.2</w:t>
      </w:r>
      <w:r w:rsidRPr="00305FE2">
        <w:rPr>
          <w:rFonts w:ascii="Calibri" w:hAnsi="Calibri"/>
          <w:noProof/>
          <w:sz w:val="22"/>
          <w:szCs w:val="22"/>
        </w:rPr>
        <w:tab/>
      </w:r>
      <w:r w:rsidRPr="00305FE2">
        <w:rPr>
          <w:noProof/>
        </w:rPr>
        <w:t>account-type</w:t>
      </w:r>
      <w:r w:rsidRPr="00305FE2">
        <w:rPr>
          <w:noProof/>
        </w:rPr>
        <w:tab/>
      </w:r>
      <w:r w:rsidRPr="00305FE2">
        <w:rPr>
          <w:noProof/>
        </w:rPr>
        <w:fldChar w:fldCharType="begin"/>
      </w:r>
      <w:r w:rsidRPr="00305FE2">
        <w:rPr>
          <w:noProof/>
        </w:rPr>
        <w:instrText xml:space="preserve"> PAGEREF _Toc303844500 \h </w:instrText>
      </w:r>
      <w:r w:rsidRPr="00305FE2">
        <w:rPr>
          <w:noProof/>
        </w:rPr>
      </w:r>
      <w:r w:rsidRPr="00305FE2">
        <w:rPr>
          <w:noProof/>
        </w:rPr>
        <w:fldChar w:fldCharType="separate"/>
      </w:r>
      <w:r w:rsidRPr="00305FE2">
        <w:rPr>
          <w:noProof/>
        </w:rPr>
        <w:t>8</w:t>
      </w:r>
      <w:r w:rsidRPr="00305FE2">
        <w:rPr>
          <w:noProof/>
        </w:rPr>
        <w:fldChar w:fldCharType="end"/>
      </w:r>
    </w:p>
    <w:p w:rsidR="007F5997" w:rsidRPr="00305FE2" w:rsidRDefault="007F5997">
      <w:pPr>
        <w:pStyle w:val="TOC5"/>
        <w:tabs>
          <w:tab w:val="left" w:pos="1760"/>
          <w:tab w:val="right" w:leader="dot" w:pos="9530"/>
        </w:tabs>
        <w:rPr>
          <w:rFonts w:ascii="Calibri" w:hAnsi="Calibri"/>
          <w:noProof/>
          <w:sz w:val="22"/>
          <w:szCs w:val="22"/>
        </w:rPr>
      </w:pPr>
      <w:r w:rsidRPr="00305FE2">
        <w:rPr>
          <w:noProof/>
        </w:rPr>
        <w:t>4.1.1.3</w:t>
      </w:r>
      <w:r w:rsidRPr="00305FE2">
        <w:rPr>
          <w:rFonts w:ascii="Calibri" w:hAnsi="Calibri"/>
          <w:noProof/>
          <w:sz w:val="22"/>
          <w:szCs w:val="22"/>
        </w:rPr>
        <w:tab/>
      </w:r>
      <w:r w:rsidRPr="00305FE2">
        <w:rPr>
          <w:noProof/>
        </w:rPr>
        <w:t>corp-Gov-Info</w:t>
      </w:r>
      <w:r w:rsidRPr="00305FE2">
        <w:rPr>
          <w:noProof/>
        </w:rPr>
        <w:tab/>
      </w:r>
      <w:r w:rsidRPr="00305FE2">
        <w:rPr>
          <w:noProof/>
        </w:rPr>
        <w:fldChar w:fldCharType="begin"/>
      </w:r>
      <w:r w:rsidRPr="00305FE2">
        <w:rPr>
          <w:noProof/>
        </w:rPr>
        <w:instrText xml:space="preserve"> PAGEREF _Toc303844501 \h </w:instrText>
      </w:r>
      <w:r w:rsidRPr="00305FE2">
        <w:rPr>
          <w:noProof/>
        </w:rPr>
      </w:r>
      <w:r w:rsidRPr="00305FE2">
        <w:rPr>
          <w:noProof/>
        </w:rPr>
        <w:fldChar w:fldCharType="separate"/>
      </w:r>
      <w:r w:rsidRPr="00305FE2">
        <w:rPr>
          <w:noProof/>
        </w:rPr>
        <w:t>8</w:t>
      </w:r>
      <w:r w:rsidRPr="00305FE2">
        <w:rPr>
          <w:noProof/>
        </w:rPr>
        <w:fldChar w:fldCharType="end"/>
      </w:r>
    </w:p>
    <w:p w:rsidR="007F5997" w:rsidRPr="00305FE2" w:rsidRDefault="007F5997">
      <w:pPr>
        <w:pStyle w:val="TOC4"/>
        <w:rPr>
          <w:rFonts w:ascii="Calibri" w:hAnsi="Calibri" w:cs="Times New Roman"/>
          <w:noProof/>
          <w:sz w:val="22"/>
          <w:szCs w:val="22"/>
        </w:rPr>
      </w:pPr>
      <w:r w:rsidRPr="00305FE2">
        <w:rPr>
          <w:noProof/>
        </w:rPr>
        <w:t>security-info</w:t>
      </w:r>
      <w:r w:rsidRPr="00305FE2">
        <w:rPr>
          <w:noProof/>
        </w:rPr>
        <w:tab/>
      </w:r>
      <w:r w:rsidRPr="00305FE2">
        <w:rPr>
          <w:noProof/>
        </w:rPr>
        <w:fldChar w:fldCharType="begin"/>
      </w:r>
      <w:r w:rsidRPr="00305FE2">
        <w:rPr>
          <w:noProof/>
        </w:rPr>
        <w:instrText xml:space="preserve"> PAGEREF _Toc303844502 \h </w:instrText>
      </w:r>
      <w:r w:rsidRPr="00305FE2">
        <w:rPr>
          <w:noProof/>
        </w:rPr>
      </w:r>
      <w:r w:rsidRPr="00305FE2">
        <w:rPr>
          <w:noProof/>
        </w:rPr>
        <w:fldChar w:fldCharType="separate"/>
      </w:r>
      <w:r w:rsidRPr="00305FE2">
        <w:rPr>
          <w:noProof/>
        </w:rPr>
        <w:t>9</w:t>
      </w:r>
      <w:r w:rsidRPr="00305FE2">
        <w:rPr>
          <w:noProof/>
        </w:rPr>
        <w:fldChar w:fldCharType="end"/>
      </w:r>
    </w:p>
    <w:p w:rsidR="007F5997" w:rsidRPr="00305FE2" w:rsidRDefault="007F5997">
      <w:pPr>
        <w:pStyle w:val="TOC5"/>
        <w:tabs>
          <w:tab w:val="left" w:pos="1760"/>
          <w:tab w:val="right" w:leader="dot" w:pos="9530"/>
        </w:tabs>
        <w:rPr>
          <w:rFonts w:ascii="Calibri" w:hAnsi="Calibri"/>
          <w:noProof/>
          <w:sz w:val="22"/>
          <w:szCs w:val="22"/>
        </w:rPr>
      </w:pPr>
      <w:r w:rsidRPr="00305FE2">
        <w:rPr>
          <w:noProof/>
        </w:rPr>
        <w:t>4.1.1.4</w:t>
      </w:r>
      <w:r w:rsidRPr="00305FE2">
        <w:rPr>
          <w:rFonts w:ascii="Calibri" w:hAnsi="Calibri"/>
          <w:noProof/>
          <w:sz w:val="22"/>
          <w:szCs w:val="22"/>
        </w:rPr>
        <w:tab/>
      </w:r>
      <w:r w:rsidRPr="00305FE2">
        <w:rPr>
          <w:noProof/>
        </w:rPr>
        <w:t>sec-address</w:t>
      </w:r>
      <w:r w:rsidRPr="00305FE2">
        <w:rPr>
          <w:noProof/>
        </w:rPr>
        <w:tab/>
      </w:r>
      <w:r w:rsidRPr="00305FE2">
        <w:rPr>
          <w:noProof/>
        </w:rPr>
        <w:fldChar w:fldCharType="begin"/>
      </w:r>
      <w:r w:rsidRPr="00305FE2">
        <w:rPr>
          <w:noProof/>
        </w:rPr>
        <w:instrText xml:space="preserve"> PAGEREF _Toc303844503 \h </w:instrText>
      </w:r>
      <w:r w:rsidRPr="00305FE2">
        <w:rPr>
          <w:noProof/>
        </w:rPr>
      </w:r>
      <w:r w:rsidRPr="00305FE2">
        <w:rPr>
          <w:noProof/>
        </w:rPr>
        <w:fldChar w:fldCharType="separate"/>
      </w:r>
      <w:r w:rsidRPr="00305FE2">
        <w:rPr>
          <w:noProof/>
        </w:rPr>
        <w:t>9</w:t>
      </w:r>
      <w:r w:rsidRPr="00305FE2">
        <w:rPr>
          <w:noProof/>
        </w:rPr>
        <w:fldChar w:fldCharType="end"/>
      </w:r>
    </w:p>
    <w:p w:rsidR="007F5997" w:rsidRPr="00305FE2" w:rsidRDefault="007F5997">
      <w:pPr>
        <w:pStyle w:val="TOC6"/>
        <w:tabs>
          <w:tab w:val="left" w:pos="1998"/>
          <w:tab w:val="right" w:leader="dot" w:pos="9530"/>
        </w:tabs>
        <w:rPr>
          <w:rFonts w:ascii="Calibri" w:hAnsi="Calibri"/>
          <w:noProof/>
          <w:sz w:val="22"/>
          <w:szCs w:val="22"/>
        </w:rPr>
      </w:pPr>
      <w:r w:rsidRPr="00305FE2">
        <w:rPr>
          <w:noProof/>
        </w:rPr>
        <w:t>4.1.1.4.1</w:t>
      </w:r>
      <w:r w:rsidRPr="00305FE2">
        <w:rPr>
          <w:rFonts w:ascii="Calibri" w:hAnsi="Calibri"/>
          <w:noProof/>
          <w:sz w:val="22"/>
          <w:szCs w:val="22"/>
        </w:rPr>
        <w:tab/>
      </w:r>
      <w:r w:rsidRPr="00305FE2">
        <w:rPr>
          <w:noProof/>
        </w:rPr>
        <w:t>Credit-check-info</w:t>
      </w:r>
      <w:r w:rsidRPr="00305FE2">
        <w:rPr>
          <w:noProof/>
        </w:rPr>
        <w:tab/>
      </w:r>
      <w:r w:rsidRPr="00305FE2">
        <w:rPr>
          <w:noProof/>
        </w:rPr>
        <w:fldChar w:fldCharType="begin"/>
      </w:r>
      <w:r w:rsidRPr="00305FE2">
        <w:rPr>
          <w:noProof/>
        </w:rPr>
        <w:instrText xml:space="preserve"> PAGEREF _Toc303844504 \h </w:instrText>
      </w:r>
      <w:r w:rsidRPr="00305FE2">
        <w:rPr>
          <w:noProof/>
        </w:rPr>
      </w:r>
      <w:r w:rsidRPr="00305FE2">
        <w:rPr>
          <w:noProof/>
        </w:rPr>
        <w:fldChar w:fldCharType="separate"/>
      </w:r>
      <w:r w:rsidRPr="00305FE2">
        <w:rPr>
          <w:noProof/>
        </w:rPr>
        <w:t>10</w:t>
      </w:r>
      <w:r w:rsidRPr="00305FE2">
        <w:rPr>
          <w:noProof/>
        </w:rPr>
        <w:fldChar w:fldCharType="end"/>
      </w:r>
    </w:p>
    <w:p w:rsidR="007F5997" w:rsidRPr="00305FE2" w:rsidRDefault="007F5997">
      <w:pPr>
        <w:pStyle w:val="TOC5"/>
        <w:tabs>
          <w:tab w:val="left" w:pos="1760"/>
          <w:tab w:val="right" w:leader="dot" w:pos="9530"/>
        </w:tabs>
        <w:rPr>
          <w:rFonts w:ascii="Calibri" w:hAnsi="Calibri"/>
          <w:noProof/>
          <w:sz w:val="22"/>
          <w:szCs w:val="22"/>
        </w:rPr>
      </w:pPr>
      <w:r w:rsidRPr="00305FE2">
        <w:rPr>
          <w:noProof/>
        </w:rPr>
        <w:t>4.1.1.5</w:t>
      </w:r>
      <w:r w:rsidRPr="00305FE2">
        <w:rPr>
          <w:rFonts w:ascii="Calibri" w:hAnsi="Calibri"/>
          <w:noProof/>
          <w:sz w:val="22"/>
          <w:szCs w:val="22"/>
        </w:rPr>
        <w:tab/>
      </w:r>
      <w:r w:rsidRPr="00305FE2">
        <w:rPr>
          <w:noProof/>
        </w:rPr>
        <w:t>Drivers-License</w:t>
      </w:r>
      <w:r w:rsidRPr="00305FE2">
        <w:rPr>
          <w:noProof/>
        </w:rPr>
        <w:tab/>
      </w:r>
      <w:r w:rsidRPr="00305FE2">
        <w:rPr>
          <w:noProof/>
        </w:rPr>
        <w:fldChar w:fldCharType="begin"/>
      </w:r>
      <w:r w:rsidRPr="00305FE2">
        <w:rPr>
          <w:noProof/>
        </w:rPr>
        <w:instrText xml:space="preserve"> PAGEREF _Toc303844505 \h </w:instrText>
      </w:r>
      <w:r w:rsidRPr="00305FE2">
        <w:rPr>
          <w:noProof/>
        </w:rPr>
      </w:r>
      <w:r w:rsidRPr="00305FE2">
        <w:rPr>
          <w:noProof/>
        </w:rPr>
        <w:fldChar w:fldCharType="separate"/>
      </w:r>
      <w:r w:rsidRPr="00305FE2">
        <w:rPr>
          <w:noProof/>
        </w:rPr>
        <w:t>11</w:t>
      </w:r>
      <w:r w:rsidRPr="00305FE2">
        <w:rPr>
          <w:noProof/>
        </w:rPr>
        <w:fldChar w:fldCharType="end"/>
      </w:r>
    </w:p>
    <w:p w:rsidR="007F5997" w:rsidRPr="00305FE2" w:rsidRDefault="007F5997">
      <w:pPr>
        <w:pStyle w:val="TOC5"/>
        <w:tabs>
          <w:tab w:val="left" w:pos="1760"/>
          <w:tab w:val="right" w:leader="dot" w:pos="9530"/>
        </w:tabs>
        <w:rPr>
          <w:rFonts w:ascii="Calibri" w:hAnsi="Calibri"/>
          <w:noProof/>
          <w:sz w:val="22"/>
          <w:szCs w:val="22"/>
        </w:rPr>
      </w:pPr>
      <w:r w:rsidRPr="00305FE2">
        <w:rPr>
          <w:noProof/>
        </w:rPr>
        <w:t>4.1.1.6</w:t>
      </w:r>
      <w:r w:rsidRPr="00305FE2">
        <w:rPr>
          <w:rFonts w:ascii="Calibri" w:hAnsi="Calibri"/>
          <w:noProof/>
          <w:sz w:val="22"/>
          <w:szCs w:val="22"/>
        </w:rPr>
        <w:tab/>
      </w:r>
      <w:r w:rsidRPr="00305FE2">
        <w:rPr>
          <w:noProof/>
        </w:rPr>
        <w:t>Primary-Id</w:t>
      </w:r>
      <w:r w:rsidRPr="00305FE2">
        <w:rPr>
          <w:noProof/>
        </w:rPr>
        <w:tab/>
      </w:r>
      <w:r w:rsidRPr="00305FE2">
        <w:rPr>
          <w:noProof/>
        </w:rPr>
        <w:fldChar w:fldCharType="begin"/>
      </w:r>
      <w:r w:rsidRPr="00305FE2">
        <w:rPr>
          <w:noProof/>
        </w:rPr>
        <w:instrText xml:space="preserve"> PAGEREF _Toc303844506 \h </w:instrText>
      </w:r>
      <w:r w:rsidRPr="00305FE2">
        <w:rPr>
          <w:noProof/>
        </w:rPr>
      </w:r>
      <w:r w:rsidRPr="00305FE2">
        <w:rPr>
          <w:noProof/>
        </w:rPr>
        <w:fldChar w:fldCharType="separate"/>
      </w:r>
      <w:r w:rsidRPr="00305FE2">
        <w:rPr>
          <w:noProof/>
        </w:rPr>
        <w:t>11</w:t>
      </w:r>
      <w:r w:rsidRPr="00305FE2">
        <w:rPr>
          <w:noProof/>
        </w:rPr>
        <w:fldChar w:fldCharType="end"/>
      </w:r>
    </w:p>
    <w:p w:rsidR="007F5997" w:rsidRPr="00305FE2" w:rsidRDefault="007F5997">
      <w:pPr>
        <w:pStyle w:val="TOC5"/>
        <w:tabs>
          <w:tab w:val="left" w:pos="1760"/>
          <w:tab w:val="right" w:leader="dot" w:pos="9530"/>
        </w:tabs>
        <w:rPr>
          <w:rFonts w:ascii="Calibri" w:hAnsi="Calibri"/>
          <w:noProof/>
          <w:sz w:val="22"/>
          <w:szCs w:val="22"/>
        </w:rPr>
      </w:pPr>
      <w:r w:rsidRPr="00305FE2">
        <w:rPr>
          <w:noProof/>
        </w:rPr>
        <w:t>4.1.1.7</w:t>
      </w:r>
      <w:r w:rsidRPr="00305FE2">
        <w:rPr>
          <w:rFonts w:ascii="Calibri" w:hAnsi="Calibri"/>
          <w:noProof/>
          <w:sz w:val="22"/>
          <w:szCs w:val="22"/>
        </w:rPr>
        <w:tab/>
      </w:r>
      <w:r w:rsidRPr="00305FE2">
        <w:rPr>
          <w:noProof/>
        </w:rPr>
        <w:t>Secondary-Id</w:t>
      </w:r>
      <w:r w:rsidRPr="00305FE2">
        <w:rPr>
          <w:noProof/>
        </w:rPr>
        <w:tab/>
      </w:r>
      <w:r w:rsidRPr="00305FE2">
        <w:rPr>
          <w:noProof/>
        </w:rPr>
        <w:fldChar w:fldCharType="begin"/>
      </w:r>
      <w:r w:rsidRPr="00305FE2">
        <w:rPr>
          <w:noProof/>
        </w:rPr>
        <w:instrText xml:space="preserve"> PAGEREF _Toc303844507 \h </w:instrText>
      </w:r>
      <w:r w:rsidRPr="00305FE2">
        <w:rPr>
          <w:noProof/>
        </w:rPr>
      </w:r>
      <w:r w:rsidRPr="00305FE2">
        <w:rPr>
          <w:noProof/>
        </w:rPr>
        <w:fldChar w:fldCharType="separate"/>
      </w:r>
      <w:r w:rsidRPr="00305FE2">
        <w:rPr>
          <w:noProof/>
        </w:rPr>
        <w:t>11</w:t>
      </w:r>
      <w:r w:rsidRPr="00305FE2">
        <w:rPr>
          <w:noProof/>
        </w:rPr>
        <w:fldChar w:fldCharType="end"/>
      </w:r>
    </w:p>
    <w:p w:rsidR="007F5997" w:rsidRPr="00305FE2" w:rsidRDefault="007F5997">
      <w:pPr>
        <w:pStyle w:val="TOC5"/>
        <w:tabs>
          <w:tab w:val="left" w:pos="1760"/>
          <w:tab w:val="right" w:leader="dot" w:pos="9530"/>
        </w:tabs>
        <w:rPr>
          <w:rFonts w:ascii="Calibri" w:hAnsi="Calibri"/>
          <w:noProof/>
          <w:sz w:val="22"/>
          <w:szCs w:val="22"/>
        </w:rPr>
      </w:pPr>
      <w:r w:rsidRPr="00305FE2">
        <w:rPr>
          <w:noProof/>
        </w:rPr>
        <w:t>4.1.1.8</w:t>
      </w:r>
      <w:r w:rsidRPr="00305FE2">
        <w:rPr>
          <w:rFonts w:ascii="Calibri" w:hAnsi="Calibri"/>
          <w:noProof/>
          <w:sz w:val="22"/>
          <w:szCs w:val="22"/>
        </w:rPr>
        <w:tab/>
      </w:r>
      <w:r w:rsidRPr="00305FE2">
        <w:rPr>
          <w:noProof/>
        </w:rPr>
        <w:t>Customer-info</w:t>
      </w:r>
      <w:r w:rsidRPr="00305FE2">
        <w:rPr>
          <w:noProof/>
        </w:rPr>
        <w:tab/>
      </w:r>
      <w:r w:rsidRPr="00305FE2">
        <w:rPr>
          <w:noProof/>
        </w:rPr>
        <w:fldChar w:fldCharType="begin"/>
      </w:r>
      <w:r w:rsidRPr="00305FE2">
        <w:rPr>
          <w:noProof/>
        </w:rPr>
        <w:instrText xml:space="preserve"> PAGEREF _Toc303844508 \h </w:instrText>
      </w:r>
      <w:r w:rsidRPr="00305FE2">
        <w:rPr>
          <w:noProof/>
        </w:rPr>
      </w:r>
      <w:r w:rsidRPr="00305FE2">
        <w:rPr>
          <w:noProof/>
        </w:rPr>
        <w:fldChar w:fldCharType="separate"/>
      </w:r>
      <w:r w:rsidRPr="00305FE2">
        <w:rPr>
          <w:noProof/>
        </w:rPr>
        <w:t>11</w:t>
      </w:r>
      <w:r w:rsidRPr="00305FE2">
        <w:rPr>
          <w:noProof/>
        </w:rPr>
        <w:fldChar w:fldCharType="end"/>
      </w:r>
    </w:p>
    <w:p w:rsidR="007F5997" w:rsidRPr="00305FE2" w:rsidRDefault="007F5997">
      <w:pPr>
        <w:pStyle w:val="TOC5"/>
        <w:tabs>
          <w:tab w:val="left" w:pos="1760"/>
          <w:tab w:val="right" w:leader="dot" w:pos="9530"/>
        </w:tabs>
        <w:rPr>
          <w:rFonts w:ascii="Calibri" w:hAnsi="Calibri"/>
          <w:noProof/>
          <w:sz w:val="22"/>
          <w:szCs w:val="22"/>
        </w:rPr>
      </w:pPr>
      <w:r w:rsidRPr="00305FE2">
        <w:rPr>
          <w:noProof/>
        </w:rPr>
        <w:t>4.1.1.9</w:t>
      </w:r>
      <w:r w:rsidRPr="00305FE2">
        <w:rPr>
          <w:rFonts w:ascii="Calibri" w:hAnsi="Calibri"/>
          <w:noProof/>
          <w:sz w:val="22"/>
          <w:szCs w:val="22"/>
        </w:rPr>
        <w:tab/>
      </w:r>
      <w:r w:rsidRPr="00305FE2">
        <w:rPr>
          <w:noProof/>
        </w:rPr>
        <w:t>billing</w:t>
      </w:r>
      <w:r w:rsidRPr="00305FE2">
        <w:rPr>
          <w:noProof/>
        </w:rPr>
        <w:tab/>
      </w:r>
      <w:r w:rsidRPr="00305FE2">
        <w:rPr>
          <w:noProof/>
        </w:rPr>
        <w:fldChar w:fldCharType="begin"/>
      </w:r>
      <w:r w:rsidRPr="00305FE2">
        <w:rPr>
          <w:noProof/>
        </w:rPr>
        <w:instrText xml:space="preserve"> PAGEREF _Toc303844509 \h </w:instrText>
      </w:r>
      <w:r w:rsidRPr="00305FE2">
        <w:rPr>
          <w:noProof/>
        </w:rPr>
      </w:r>
      <w:r w:rsidRPr="00305FE2">
        <w:rPr>
          <w:noProof/>
        </w:rPr>
        <w:fldChar w:fldCharType="separate"/>
      </w:r>
      <w:r w:rsidRPr="00305FE2">
        <w:rPr>
          <w:noProof/>
        </w:rPr>
        <w:t>12</w:t>
      </w:r>
      <w:r w:rsidRPr="00305FE2">
        <w:rPr>
          <w:noProof/>
        </w:rPr>
        <w:fldChar w:fldCharType="end"/>
      </w:r>
    </w:p>
    <w:p w:rsidR="007F5997" w:rsidRPr="00305FE2" w:rsidRDefault="007F5997">
      <w:pPr>
        <w:pStyle w:val="TOC6"/>
        <w:tabs>
          <w:tab w:val="left" w:pos="1998"/>
          <w:tab w:val="right" w:leader="dot" w:pos="9530"/>
        </w:tabs>
        <w:rPr>
          <w:rFonts w:ascii="Calibri" w:hAnsi="Calibri"/>
          <w:noProof/>
          <w:sz w:val="22"/>
          <w:szCs w:val="22"/>
        </w:rPr>
      </w:pPr>
      <w:r w:rsidRPr="00305FE2">
        <w:rPr>
          <w:noProof/>
        </w:rPr>
        <w:t>4.1.1.9.1</w:t>
      </w:r>
      <w:r w:rsidRPr="00305FE2">
        <w:rPr>
          <w:rFonts w:ascii="Calibri" w:hAnsi="Calibri"/>
          <w:noProof/>
          <w:sz w:val="22"/>
          <w:szCs w:val="22"/>
        </w:rPr>
        <w:tab/>
      </w:r>
      <w:r w:rsidRPr="00305FE2">
        <w:rPr>
          <w:noProof/>
        </w:rPr>
        <w:t>name</w:t>
      </w:r>
      <w:r w:rsidRPr="00305FE2">
        <w:rPr>
          <w:noProof/>
        </w:rPr>
        <w:tab/>
      </w:r>
      <w:r w:rsidRPr="00305FE2">
        <w:rPr>
          <w:noProof/>
        </w:rPr>
        <w:fldChar w:fldCharType="begin"/>
      </w:r>
      <w:r w:rsidRPr="00305FE2">
        <w:rPr>
          <w:noProof/>
        </w:rPr>
        <w:instrText xml:space="preserve"> PAGEREF _Toc303844510 \h </w:instrText>
      </w:r>
      <w:r w:rsidRPr="00305FE2">
        <w:rPr>
          <w:noProof/>
        </w:rPr>
      </w:r>
      <w:r w:rsidRPr="00305FE2">
        <w:rPr>
          <w:noProof/>
        </w:rPr>
        <w:fldChar w:fldCharType="separate"/>
      </w:r>
      <w:r w:rsidRPr="00305FE2">
        <w:rPr>
          <w:noProof/>
        </w:rPr>
        <w:t>12</w:t>
      </w:r>
      <w:r w:rsidRPr="00305FE2">
        <w:rPr>
          <w:noProof/>
        </w:rPr>
        <w:fldChar w:fldCharType="end"/>
      </w:r>
    </w:p>
    <w:p w:rsidR="007F5997" w:rsidRPr="00305FE2" w:rsidRDefault="007F5997">
      <w:pPr>
        <w:pStyle w:val="TOC6"/>
        <w:tabs>
          <w:tab w:val="left" w:pos="1998"/>
          <w:tab w:val="right" w:leader="dot" w:pos="9530"/>
        </w:tabs>
        <w:rPr>
          <w:rFonts w:ascii="Calibri" w:hAnsi="Calibri"/>
          <w:noProof/>
          <w:sz w:val="22"/>
          <w:szCs w:val="22"/>
        </w:rPr>
      </w:pPr>
      <w:r w:rsidRPr="00305FE2">
        <w:rPr>
          <w:noProof/>
        </w:rPr>
        <w:t>4.1.1.9.2</w:t>
      </w:r>
      <w:r w:rsidRPr="00305FE2">
        <w:rPr>
          <w:rFonts w:ascii="Calibri" w:hAnsi="Calibri"/>
          <w:noProof/>
          <w:sz w:val="22"/>
          <w:szCs w:val="22"/>
        </w:rPr>
        <w:tab/>
      </w:r>
      <w:r w:rsidRPr="00305FE2">
        <w:rPr>
          <w:noProof/>
        </w:rPr>
        <w:t>address</w:t>
      </w:r>
      <w:r w:rsidRPr="00305FE2">
        <w:rPr>
          <w:noProof/>
        </w:rPr>
        <w:tab/>
      </w:r>
      <w:r w:rsidRPr="00305FE2">
        <w:rPr>
          <w:noProof/>
        </w:rPr>
        <w:fldChar w:fldCharType="begin"/>
      </w:r>
      <w:r w:rsidRPr="00305FE2">
        <w:rPr>
          <w:noProof/>
        </w:rPr>
        <w:instrText xml:space="preserve"> PAGEREF _Toc303844511 \h </w:instrText>
      </w:r>
      <w:r w:rsidRPr="00305FE2">
        <w:rPr>
          <w:noProof/>
        </w:rPr>
      </w:r>
      <w:r w:rsidRPr="00305FE2">
        <w:rPr>
          <w:noProof/>
        </w:rPr>
        <w:fldChar w:fldCharType="separate"/>
      </w:r>
      <w:r w:rsidRPr="00305FE2">
        <w:rPr>
          <w:noProof/>
        </w:rPr>
        <w:t>13</w:t>
      </w:r>
      <w:r w:rsidRPr="00305FE2">
        <w:rPr>
          <w:noProof/>
        </w:rPr>
        <w:fldChar w:fldCharType="end"/>
      </w:r>
    </w:p>
    <w:p w:rsidR="007F5997" w:rsidRPr="00305FE2" w:rsidRDefault="007F5997">
      <w:pPr>
        <w:pStyle w:val="TOC6"/>
        <w:tabs>
          <w:tab w:val="left" w:pos="1998"/>
          <w:tab w:val="right" w:leader="dot" w:pos="9530"/>
        </w:tabs>
        <w:rPr>
          <w:rFonts w:ascii="Calibri" w:hAnsi="Calibri"/>
          <w:noProof/>
          <w:sz w:val="22"/>
          <w:szCs w:val="22"/>
        </w:rPr>
      </w:pPr>
      <w:r w:rsidRPr="00305FE2">
        <w:rPr>
          <w:noProof/>
        </w:rPr>
        <w:t>4.1.1.9.3</w:t>
      </w:r>
      <w:r w:rsidRPr="00305FE2">
        <w:rPr>
          <w:rFonts w:ascii="Calibri" w:hAnsi="Calibri"/>
          <w:noProof/>
          <w:sz w:val="22"/>
          <w:szCs w:val="22"/>
        </w:rPr>
        <w:tab/>
      </w:r>
      <w:r w:rsidRPr="00305FE2">
        <w:rPr>
          <w:noProof/>
        </w:rPr>
        <w:t>Work-Phone</w:t>
      </w:r>
      <w:r w:rsidRPr="00305FE2">
        <w:rPr>
          <w:noProof/>
        </w:rPr>
        <w:tab/>
      </w:r>
      <w:r w:rsidRPr="00305FE2">
        <w:rPr>
          <w:noProof/>
        </w:rPr>
        <w:fldChar w:fldCharType="begin"/>
      </w:r>
      <w:r w:rsidRPr="00305FE2">
        <w:rPr>
          <w:noProof/>
        </w:rPr>
        <w:instrText xml:space="preserve"> PAGEREF _Toc303844512 \h </w:instrText>
      </w:r>
      <w:r w:rsidRPr="00305FE2">
        <w:rPr>
          <w:noProof/>
        </w:rPr>
      </w:r>
      <w:r w:rsidRPr="00305FE2">
        <w:rPr>
          <w:noProof/>
        </w:rPr>
        <w:fldChar w:fldCharType="separate"/>
      </w:r>
      <w:r w:rsidRPr="00305FE2">
        <w:rPr>
          <w:noProof/>
        </w:rPr>
        <w:t>13</w:t>
      </w:r>
      <w:r w:rsidRPr="00305FE2">
        <w:rPr>
          <w:noProof/>
        </w:rPr>
        <w:fldChar w:fldCharType="end"/>
      </w:r>
    </w:p>
    <w:p w:rsidR="007F5997" w:rsidRPr="00305FE2" w:rsidRDefault="007F5997">
      <w:pPr>
        <w:pStyle w:val="TOC5"/>
        <w:tabs>
          <w:tab w:val="left" w:pos="1760"/>
          <w:tab w:val="right" w:leader="dot" w:pos="9530"/>
        </w:tabs>
        <w:rPr>
          <w:rFonts w:ascii="Calibri" w:hAnsi="Calibri"/>
          <w:noProof/>
          <w:sz w:val="22"/>
          <w:szCs w:val="22"/>
        </w:rPr>
      </w:pPr>
      <w:r w:rsidRPr="00305FE2">
        <w:rPr>
          <w:noProof/>
        </w:rPr>
        <w:t>4.1.1.10</w:t>
      </w:r>
      <w:r w:rsidRPr="00305FE2">
        <w:rPr>
          <w:rFonts w:ascii="Calibri" w:hAnsi="Calibri"/>
          <w:noProof/>
          <w:sz w:val="22"/>
          <w:szCs w:val="22"/>
        </w:rPr>
        <w:tab/>
      </w:r>
      <w:r w:rsidRPr="00305FE2">
        <w:rPr>
          <w:noProof/>
        </w:rPr>
        <w:t>physical</w:t>
      </w:r>
      <w:r w:rsidRPr="00305FE2">
        <w:rPr>
          <w:noProof/>
        </w:rPr>
        <w:tab/>
      </w:r>
      <w:r w:rsidRPr="00305FE2">
        <w:rPr>
          <w:noProof/>
        </w:rPr>
        <w:fldChar w:fldCharType="begin"/>
      </w:r>
      <w:r w:rsidRPr="00305FE2">
        <w:rPr>
          <w:noProof/>
        </w:rPr>
        <w:instrText xml:space="preserve"> PAGEREF _Toc303844513 \h </w:instrText>
      </w:r>
      <w:r w:rsidRPr="00305FE2">
        <w:rPr>
          <w:noProof/>
        </w:rPr>
      </w:r>
      <w:r w:rsidRPr="00305FE2">
        <w:rPr>
          <w:noProof/>
        </w:rPr>
        <w:fldChar w:fldCharType="separate"/>
      </w:r>
      <w:r w:rsidRPr="00305FE2">
        <w:rPr>
          <w:noProof/>
        </w:rPr>
        <w:t>14</w:t>
      </w:r>
      <w:r w:rsidRPr="00305FE2">
        <w:rPr>
          <w:noProof/>
        </w:rPr>
        <w:fldChar w:fldCharType="end"/>
      </w:r>
    </w:p>
    <w:p w:rsidR="007F5997" w:rsidRPr="00305FE2" w:rsidRDefault="007F5997">
      <w:pPr>
        <w:pStyle w:val="TOC6"/>
        <w:tabs>
          <w:tab w:val="left" w:pos="2110"/>
          <w:tab w:val="right" w:leader="dot" w:pos="9530"/>
        </w:tabs>
        <w:rPr>
          <w:rFonts w:ascii="Calibri" w:hAnsi="Calibri"/>
          <w:noProof/>
          <w:sz w:val="22"/>
          <w:szCs w:val="22"/>
        </w:rPr>
      </w:pPr>
      <w:r w:rsidRPr="00305FE2">
        <w:rPr>
          <w:noProof/>
        </w:rPr>
        <w:t>4.1.1.10.1</w:t>
      </w:r>
      <w:r w:rsidRPr="00305FE2">
        <w:rPr>
          <w:rFonts w:ascii="Calibri" w:hAnsi="Calibri"/>
          <w:noProof/>
          <w:sz w:val="22"/>
          <w:szCs w:val="22"/>
        </w:rPr>
        <w:tab/>
      </w:r>
      <w:r w:rsidRPr="00305FE2">
        <w:rPr>
          <w:noProof/>
        </w:rPr>
        <w:t>address</w:t>
      </w:r>
      <w:r w:rsidRPr="00305FE2">
        <w:rPr>
          <w:noProof/>
        </w:rPr>
        <w:tab/>
      </w:r>
      <w:r w:rsidRPr="00305FE2">
        <w:rPr>
          <w:noProof/>
        </w:rPr>
        <w:fldChar w:fldCharType="begin"/>
      </w:r>
      <w:r w:rsidRPr="00305FE2">
        <w:rPr>
          <w:noProof/>
        </w:rPr>
        <w:instrText xml:space="preserve"> PAGEREF _Toc303844514 \h </w:instrText>
      </w:r>
      <w:r w:rsidRPr="00305FE2">
        <w:rPr>
          <w:noProof/>
        </w:rPr>
      </w:r>
      <w:r w:rsidRPr="00305FE2">
        <w:rPr>
          <w:noProof/>
        </w:rPr>
        <w:fldChar w:fldCharType="separate"/>
      </w:r>
      <w:r w:rsidRPr="00305FE2">
        <w:rPr>
          <w:noProof/>
        </w:rPr>
        <w:t>14</w:t>
      </w:r>
      <w:r w:rsidRPr="00305FE2">
        <w:rPr>
          <w:noProof/>
        </w:rPr>
        <w:fldChar w:fldCharType="end"/>
      </w:r>
    </w:p>
    <w:p w:rsidR="007F5997" w:rsidRPr="00305FE2" w:rsidRDefault="007F5997">
      <w:pPr>
        <w:pStyle w:val="TOC5"/>
        <w:tabs>
          <w:tab w:val="left" w:pos="1760"/>
          <w:tab w:val="right" w:leader="dot" w:pos="9530"/>
        </w:tabs>
        <w:rPr>
          <w:rFonts w:ascii="Calibri" w:hAnsi="Calibri"/>
          <w:noProof/>
          <w:sz w:val="22"/>
          <w:szCs w:val="22"/>
        </w:rPr>
      </w:pPr>
      <w:r w:rsidRPr="00305FE2">
        <w:rPr>
          <w:noProof/>
        </w:rPr>
        <w:t>4.1.1.11</w:t>
      </w:r>
      <w:r w:rsidRPr="00305FE2">
        <w:rPr>
          <w:rFonts w:ascii="Calibri" w:hAnsi="Calibri"/>
          <w:noProof/>
          <w:sz w:val="22"/>
          <w:szCs w:val="22"/>
        </w:rPr>
        <w:tab/>
      </w:r>
      <w:r w:rsidRPr="00305FE2">
        <w:rPr>
          <w:noProof/>
        </w:rPr>
        <w:t>contact</w:t>
      </w:r>
      <w:r w:rsidRPr="00305FE2">
        <w:rPr>
          <w:noProof/>
        </w:rPr>
        <w:tab/>
      </w:r>
      <w:r w:rsidRPr="00305FE2">
        <w:rPr>
          <w:noProof/>
        </w:rPr>
        <w:fldChar w:fldCharType="begin"/>
      </w:r>
      <w:r w:rsidRPr="00305FE2">
        <w:rPr>
          <w:noProof/>
        </w:rPr>
        <w:instrText xml:space="preserve"> PAGEREF _Toc303844515 \h </w:instrText>
      </w:r>
      <w:r w:rsidRPr="00305FE2">
        <w:rPr>
          <w:noProof/>
        </w:rPr>
      </w:r>
      <w:r w:rsidRPr="00305FE2">
        <w:rPr>
          <w:noProof/>
        </w:rPr>
        <w:fldChar w:fldCharType="separate"/>
      </w:r>
      <w:r w:rsidRPr="00305FE2">
        <w:rPr>
          <w:noProof/>
        </w:rPr>
        <w:t>14</w:t>
      </w:r>
      <w:r w:rsidRPr="00305FE2">
        <w:rPr>
          <w:noProof/>
        </w:rPr>
        <w:fldChar w:fldCharType="end"/>
      </w:r>
    </w:p>
    <w:p w:rsidR="007F5997" w:rsidRPr="00305FE2" w:rsidRDefault="007F5997">
      <w:pPr>
        <w:pStyle w:val="TOC6"/>
        <w:tabs>
          <w:tab w:val="left" w:pos="2110"/>
          <w:tab w:val="right" w:leader="dot" w:pos="9530"/>
        </w:tabs>
        <w:rPr>
          <w:rFonts w:ascii="Calibri" w:hAnsi="Calibri"/>
          <w:noProof/>
          <w:sz w:val="22"/>
          <w:szCs w:val="22"/>
        </w:rPr>
      </w:pPr>
      <w:r w:rsidRPr="00305FE2">
        <w:rPr>
          <w:noProof/>
        </w:rPr>
        <w:t>4.1.1.11.1</w:t>
      </w:r>
      <w:r w:rsidRPr="00305FE2">
        <w:rPr>
          <w:rFonts w:ascii="Calibri" w:hAnsi="Calibri"/>
          <w:noProof/>
          <w:sz w:val="22"/>
          <w:szCs w:val="22"/>
        </w:rPr>
        <w:tab/>
      </w:r>
      <w:r w:rsidRPr="00305FE2">
        <w:rPr>
          <w:noProof/>
        </w:rPr>
        <w:t>name</w:t>
      </w:r>
      <w:r w:rsidRPr="00305FE2">
        <w:rPr>
          <w:noProof/>
        </w:rPr>
        <w:tab/>
      </w:r>
      <w:r w:rsidRPr="00305FE2">
        <w:rPr>
          <w:noProof/>
        </w:rPr>
        <w:fldChar w:fldCharType="begin"/>
      </w:r>
      <w:r w:rsidRPr="00305FE2">
        <w:rPr>
          <w:noProof/>
        </w:rPr>
        <w:instrText xml:space="preserve"> PAGEREF _Toc303844516 \h </w:instrText>
      </w:r>
      <w:r w:rsidRPr="00305FE2">
        <w:rPr>
          <w:noProof/>
        </w:rPr>
      </w:r>
      <w:r w:rsidRPr="00305FE2">
        <w:rPr>
          <w:noProof/>
        </w:rPr>
        <w:fldChar w:fldCharType="separate"/>
      </w:r>
      <w:r w:rsidRPr="00305FE2">
        <w:rPr>
          <w:noProof/>
        </w:rPr>
        <w:t>15</w:t>
      </w:r>
      <w:r w:rsidRPr="00305FE2">
        <w:rPr>
          <w:noProof/>
        </w:rPr>
        <w:fldChar w:fldCharType="end"/>
      </w:r>
    </w:p>
    <w:p w:rsidR="007F5997" w:rsidRPr="00305FE2" w:rsidRDefault="007F5997">
      <w:pPr>
        <w:pStyle w:val="TOC6"/>
        <w:tabs>
          <w:tab w:val="left" w:pos="2110"/>
          <w:tab w:val="right" w:leader="dot" w:pos="9530"/>
        </w:tabs>
        <w:rPr>
          <w:rFonts w:ascii="Calibri" w:hAnsi="Calibri"/>
          <w:noProof/>
          <w:sz w:val="22"/>
          <w:szCs w:val="22"/>
        </w:rPr>
      </w:pPr>
      <w:r w:rsidRPr="00305FE2">
        <w:rPr>
          <w:noProof/>
        </w:rPr>
        <w:t>4.1.1.11.2</w:t>
      </w:r>
      <w:r w:rsidRPr="00305FE2">
        <w:rPr>
          <w:rFonts w:ascii="Calibri" w:hAnsi="Calibri"/>
          <w:noProof/>
          <w:sz w:val="22"/>
          <w:szCs w:val="22"/>
        </w:rPr>
        <w:tab/>
      </w:r>
      <w:r w:rsidRPr="00305FE2">
        <w:rPr>
          <w:noProof/>
        </w:rPr>
        <w:t>Work-Phone</w:t>
      </w:r>
      <w:r w:rsidRPr="00305FE2">
        <w:rPr>
          <w:noProof/>
        </w:rPr>
        <w:tab/>
      </w:r>
      <w:r w:rsidRPr="00305FE2">
        <w:rPr>
          <w:noProof/>
        </w:rPr>
        <w:fldChar w:fldCharType="begin"/>
      </w:r>
      <w:r w:rsidRPr="00305FE2">
        <w:rPr>
          <w:noProof/>
        </w:rPr>
        <w:instrText xml:space="preserve"> PAGEREF _Toc303844517 \h </w:instrText>
      </w:r>
      <w:r w:rsidRPr="00305FE2">
        <w:rPr>
          <w:noProof/>
        </w:rPr>
      </w:r>
      <w:r w:rsidRPr="00305FE2">
        <w:rPr>
          <w:noProof/>
        </w:rPr>
        <w:fldChar w:fldCharType="separate"/>
      </w:r>
      <w:r w:rsidRPr="00305FE2">
        <w:rPr>
          <w:noProof/>
        </w:rPr>
        <w:t>16</w:t>
      </w:r>
      <w:r w:rsidRPr="00305FE2">
        <w:rPr>
          <w:noProof/>
        </w:rPr>
        <w:fldChar w:fldCharType="end"/>
      </w:r>
    </w:p>
    <w:p w:rsidR="007F5997" w:rsidRPr="00305FE2" w:rsidRDefault="007F5997">
      <w:pPr>
        <w:pStyle w:val="TOC6"/>
        <w:tabs>
          <w:tab w:val="left" w:pos="2110"/>
          <w:tab w:val="right" w:leader="dot" w:pos="9530"/>
        </w:tabs>
        <w:rPr>
          <w:rFonts w:ascii="Calibri" w:hAnsi="Calibri"/>
          <w:noProof/>
          <w:sz w:val="22"/>
          <w:szCs w:val="22"/>
        </w:rPr>
      </w:pPr>
      <w:r w:rsidRPr="00305FE2">
        <w:rPr>
          <w:noProof/>
        </w:rPr>
        <w:t>4.1.1.11.3</w:t>
      </w:r>
      <w:r w:rsidRPr="00305FE2">
        <w:rPr>
          <w:rFonts w:ascii="Calibri" w:hAnsi="Calibri"/>
          <w:noProof/>
          <w:sz w:val="22"/>
          <w:szCs w:val="22"/>
        </w:rPr>
        <w:tab/>
      </w:r>
      <w:r w:rsidRPr="00305FE2">
        <w:rPr>
          <w:noProof/>
        </w:rPr>
        <w:t>shipping</w:t>
      </w:r>
      <w:r w:rsidRPr="00305FE2">
        <w:rPr>
          <w:noProof/>
        </w:rPr>
        <w:tab/>
      </w:r>
      <w:r w:rsidRPr="00305FE2">
        <w:rPr>
          <w:noProof/>
        </w:rPr>
        <w:fldChar w:fldCharType="begin"/>
      </w:r>
      <w:r w:rsidRPr="00305FE2">
        <w:rPr>
          <w:noProof/>
        </w:rPr>
        <w:instrText xml:space="preserve"> PAGEREF _Toc303844518 \h </w:instrText>
      </w:r>
      <w:r w:rsidRPr="00305FE2">
        <w:rPr>
          <w:noProof/>
        </w:rPr>
      </w:r>
      <w:r w:rsidRPr="00305FE2">
        <w:rPr>
          <w:noProof/>
        </w:rPr>
        <w:fldChar w:fldCharType="separate"/>
      </w:r>
      <w:r w:rsidRPr="00305FE2">
        <w:rPr>
          <w:noProof/>
        </w:rPr>
        <w:t>16</w:t>
      </w:r>
      <w:r w:rsidRPr="00305FE2">
        <w:rPr>
          <w:noProof/>
        </w:rPr>
        <w:fldChar w:fldCharType="end"/>
      </w:r>
    </w:p>
    <w:p w:rsidR="007F5997" w:rsidRPr="00305FE2" w:rsidRDefault="007F5997">
      <w:pPr>
        <w:pStyle w:val="TOC6"/>
        <w:tabs>
          <w:tab w:val="left" w:pos="2110"/>
          <w:tab w:val="right" w:leader="dot" w:pos="9530"/>
        </w:tabs>
        <w:rPr>
          <w:rFonts w:ascii="Calibri" w:hAnsi="Calibri"/>
          <w:noProof/>
          <w:sz w:val="22"/>
          <w:szCs w:val="22"/>
        </w:rPr>
      </w:pPr>
      <w:r w:rsidRPr="00305FE2">
        <w:rPr>
          <w:noProof/>
        </w:rPr>
        <w:t>4.1.1.11.4</w:t>
      </w:r>
      <w:r w:rsidRPr="00305FE2">
        <w:rPr>
          <w:rFonts w:ascii="Calibri" w:hAnsi="Calibri"/>
          <w:noProof/>
          <w:sz w:val="22"/>
          <w:szCs w:val="22"/>
        </w:rPr>
        <w:tab/>
      </w:r>
      <w:r w:rsidRPr="00305FE2">
        <w:rPr>
          <w:noProof/>
        </w:rPr>
        <w:t>name</w:t>
      </w:r>
      <w:r w:rsidRPr="00305FE2">
        <w:rPr>
          <w:noProof/>
        </w:rPr>
        <w:tab/>
      </w:r>
      <w:r w:rsidRPr="00305FE2">
        <w:rPr>
          <w:noProof/>
        </w:rPr>
        <w:fldChar w:fldCharType="begin"/>
      </w:r>
      <w:r w:rsidRPr="00305FE2">
        <w:rPr>
          <w:noProof/>
        </w:rPr>
        <w:instrText xml:space="preserve"> PAGEREF _Toc303844519 \h </w:instrText>
      </w:r>
      <w:r w:rsidRPr="00305FE2">
        <w:rPr>
          <w:noProof/>
        </w:rPr>
      </w:r>
      <w:r w:rsidRPr="00305FE2">
        <w:rPr>
          <w:noProof/>
        </w:rPr>
        <w:fldChar w:fldCharType="separate"/>
      </w:r>
      <w:r w:rsidRPr="00305FE2">
        <w:rPr>
          <w:noProof/>
        </w:rPr>
        <w:t>16</w:t>
      </w:r>
      <w:r w:rsidRPr="00305FE2">
        <w:rPr>
          <w:noProof/>
        </w:rPr>
        <w:fldChar w:fldCharType="end"/>
      </w:r>
    </w:p>
    <w:p w:rsidR="007F5997" w:rsidRPr="00305FE2" w:rsidRDefault="007F5997">
      <w:pPr>
        <w:pStyle w:val="TOC6"/>
        <w:tabs>
          <w:tab w:val="left" w:pos="2110"/>
          <w:tab w:val="right" w:leader="dot" w:pos="9530"/>
        </w:tabs>
        <w:rPr>
          <w:rFonts w:ascii="Calibri" w:hAnsi="Calibri"/>
          <w:noProof/>
          <w:sz w:val="22"/>
          <w:szCs w:val="22"/>
        </w:rPr>
      </w:pPr>
      <w:r w:rsidRPr="00305FE2">
        <w:rPr>
          <w:noProof/>
        </w:rPr>
        <w:t>4.1.1.11.5</w:t>
      </w:r>
      <w:r w:rsidRPr="00305FE2">
        <w:rPr>
          <w:rFonts w:ascii="Calibri" w:hAnsi="Calibri"/>
          <w:noProof/>
          <w:sz w:val="22"/>
          <w:szCs w:val="22"/>
        </w:rPr>
        <w:tab/>
      </w:r>
      <w:r w:rsidRPr="00305FE2">
        <w:rPr>
          <w:noProof/>
        </w:rPr>
        <w:t>address</w:t>
      </w:r>
      <w:r w:rsidRPr="00305FE2">
        <w:rPr>
          <w:noProof/>
        </w:rPr>
        <w:tab/>
      </w:r>
      <w:r w:rsidRPr="00305FE2">
        <w:rPr>
          <w:noProof/>
        </w:rPr>
        <w:fldChar w:fldCharType="begin"/>
      </w:r>
      <w:r w:rsidRPr="00305FE2">
        <w:rPr>
          <w:noProof/>
        </w:rPr>
        <w:instrText xml:space="preserve"> PAGEREF _Toc303844520 \h </w:instrText>
      </w:r>
      <w:r w:rsidRPr="00305FE2">
        <w:rPr>
          <w:noProof/>
        </w:rPr>
      </w:r>
      <w:r w:rsidRPr="00305FE2">
        <w:rPr>
          <w:noProof/>
        </w:rPr>
        <w:fldChar w:fldCharType="separate"/>
      </w:r>
      <w:r w:rsidRPr="00305FE2">
        <w:rPr>
          <w:noProof/>
        </w:rPr>
        <w:t>17</w:t>
      </w:r>
      <w:r w:rsidRPr="00305FE2">
        <w:rPr>
          <w:noProof/>
        </w:rPr>
        <w:fldChar w:fldCharType="end"/>
      </w:r>
    </w:p>
    <w:p w:rsidR="007F5997" w:rsidRPr="00305FE2" w:rsidRDefault="007F5997">
      <w:pPr>
        <w:pStyle w:val="TOC6"/>
        <w:tabs>
          <w:tab w:val="left" w:pos="2110"/>
          <w:tab w:val="right" w:leader="dot" w:pos="9530"/>
        </w:tabs>
        <w:rPr>
          <w:rFonts w:ascii="Calibri" w:hAnsi="Calibri"/>
          <w:noProof/>
          <w:sz w:val="22"/>
          <w:szCs w:val="22"/>
        </w:rPr>
      </w:pPr>
      <w:r w:rsidRPr="00305FE2">
        <w:rPr>
          <w:noProof/>
        </w:rPr>
        <w:t>4.1.1.11.6</w:t>
      </w:r>
      <w:r w:rsidRPr="00305FE2">
        <w:rPr>
          <w:rFonts w:ascii="Calibri" w:hAnsi="Calibri"/>
          <w:noProof/>
          <w:sz w:val="22"/>
          <w:szCs w:val="22"/>
        </w:rPr>
        <w:tab/>
      </w:r>
      <w:r w:rsidRPr="00305FE2">
        <w:rPr>
          <w:noProof/>
        </w:rPr>
        <w:t>Work-Phone</w:t>
      </w:r>
      <w:r w:rsidRPr="00305FE2">
        <w:rPr>
          <w:noProof/>
        </w:rPr>
        <w:tab/>
      </w:r>
      <w:r w:rsidRPr="00305FE2">
        <w:rPr>
          <w:noProof/>
        </w:rPr>
        <w:fldChar w:fldCharType="begin"/>
      </w:r>
      <w:r w:rsidRPr="00305FE2">
        <w:rPr>
          <w:noProof/>
        </w:rPr>
        <w:instrText xml:space="preserve"> PAGEREF _Toc303844521 \h </w:instrText>
      </w:r>
      <w:r w:rsidRPr="00305FE2">
        <w:rPr>
          <w:noProof/>
        </w:rPr>
      </w:r>
      <w:r w:rsidRPr="00305FE2">
        <w:rPr>
          <w:noProof/>
        </w:rPr>
        <w:fldChar w:fldCharType="separate"/>
      </w:r>
      <w:r w:rsidRPr="00305FE2">
        <w:rPr>
          <w:noProof/>
        </w:rPr>
        <w:t>17</w:t>
      </w:r>
      <w:r w:rsidRPr="00305FE2">
        <w:rPr>
          <w:noProof/>
        </w:rPr>
        <w:fldChar w:fldCharType="end"/>
      </w:r>
    </w:p>
    <w:p w:rsidR="007F5997" w:rsidRPr="00305FE2" w:rsidRDefault="007F5997">
      <w:pPr>
        <w:pStyle w:val="TOC5"/>
        <w:tabs>
          <w:tab w:val="left" w:pos="1760"/>
          <w:tab w:val="right" w:leader="dot" w:pos="9530"/>
        </w:tabs>
        <w:rPr>
          <w:rFonts w:ascii="Calibri" w:hAnsi="Calibri"/>
          <w:noProof/>
          <w:sz w:val="22"/>
          <w:szCs w:val="22"/>
        </w:rPr>
      </w:pPr>
      <w:r w:rsidRPr="00305FE2">
        <w:rPr>
          <w:noProof/>
        </w:rPr>
        <w:t>4.1.1.12</w:t>
      </w:r>
      <w:r w:rsidRPr="00305FE2">
        <w:rPr>
          <w:rFonts w:ascii="Calibri" w:hAnsi="Calibri"/>
          <w:noProof/>
          <w:sz w:val="22"/>
          <w:szCs w:val="22"/>
        </w:rPr>
        <w:tab/>
      </w:r>
      <w:r w:rsidRPr="00305FE2">
        <w:rPr>
          <w:noProof/>
        </w:rPr>
        <w:t>Deposit-payment</w:t>
      </w:r>
      <w:r w:rsidRPr="00305FE2">
        <w:rPr>
          <w:noProof/>
        </w:rPr>
        <w:tab/>
      </w:r>
      <w:r w:rsidRPr="00305FE2">
        <w:rPr>
          <w:noProof/>
        </w:rPr>
        <w:fldChar w:fldCharType="begin"/>
      </w:r>
      <w:r w:rsidRPr="00305FE2">
        <w:rPr>
          <w:noProof/>
        </w:rPr>
        <w:instrText xml:space="preserve"> PAGEREF _Toc303844522 \h </w:instrText>
      </w:r>
      <w:r w:rsidRPr="00305FE2">
        <w:rPr>
          <w:noProof/>
        </w:rPr>
      </w:r>
      <w:r w:rsidRPr="00305FE2">
        <w:rPr>
          <w:noProof/>
        </w:rPr>
        <w:fldChar w:fldCharType="separate"/>
      </w:r>
      <w:r w:rsidRPr="00305FE2">
        <w:rPr>
          <w:noProof/>
        </w:rPr>
        <w:t>17</w:t>
      </w:r>
      <w:r w:rsidRPr="00305FE2">
        <w:rPr>
          <w:noProof/>
        </w:rPr>
        <w:fldChar w:fldCharType="end"/>
      </w:r>
    </w:p>
    <w:p w:rsidR="007F5997" w:rsidRPr="00305FE2" w:rsidRDefault="007F5997">
      <w:pPr>
        <w:pStyle w:val="TOC6"/>
        <w:tabs>
          <w:tab w:val="left" w:pos="2110"/>
          <w:tab w:val="right" w:leader="dot" w:pos="9530"/>
        </w:tabs>
        <w:rPr>
          <w:rFonts w:ascii="Calibri" w:hAnsi="Calibri"/>
          <w:noProof/>
          <w:sz w:val="22"/>
          <w:szCs w:val="22"/>
        </w:rPr>
      </w:pPr>
      <w:r w:rsidRPr="00305FE2">
        <w:rPr>
          <w:noProof/>
        </w:rPr>
        <w:t>4.1.1.12.1</w:t>
      </w:r>
      <w:r w:rsidRPr="00305FE2">
        <w:rPr>
          <w:rFonts w:ascii="Calibri" w:hAnsi="Calibri"/>
          <w:noProof/>
          <w:sz w:val="22"/>
          <w:szCs w:val="22"/>
        </w:rPr>
        <w:tab/>
      </w:r>
      <w:r w:rsidRPr="00305FE2">
        <w:rPr>
          <w:noProof/>
        </w:rPr>
        <w:t>address</w:t>
      </w:r>
      <w:r w:rsidRPr="00305FE2">
        <w:rPr>
          <w:noProof/>
        </w:rPr>
        <w:tab/>
      </w:r>
      <w:r w:rsidRPr="00305FE2">
        <w:rPr>
          <w:noProof/>
        </w:rPr>
        <w:fldChar w:fldCharType="begin"/>
      </w:r>
      <w:r w:rsidRPr="00305FE2">
        <w:rPr>
          <w:noProof/>
        </w:rPr>
        <w:instrText xml:space="preserve"> PAGEREF _Toc303844523 \h </w:instrText>
      </w:r>
      <w:r w:rsidRPr="00305FE2">
        <w:rPr>
          <w:noProof/>
        </w:rPr>
      </w:r>
      <w:r w:rsidRPr="00305FE2">
        <w:rPr>
          <w:noProof/>
        </w:rPr>
        <w:fldChar w:fldCharType="separate"/>
      </w:r>
      <w:r w:rsidRPr="00305FE2">
        <w:rPr>
          <w:noProof/>
        </w:rPr>
        <w:t>18</w:t>
      </w:r>
      <w:r w:rsidRPr="00305FE2">
        <w:rPr>
          <w:noProof/>
        </w:rPr>
        <w:fldChar w:fldCharType="end"/>
      </w:r>
    </w:p>
    <w:p w:rsidR="007F5997" w:rsidRPr="00305FE2" w:rsidRDefault="007F5997">
      <w:pPr>
        <w:pStyle w:val="TOC5"/>
        <w:tabs>
          <w:tab w:val="left" w:pos="1760"/>
          <w:tab w:val="right" w:leader="dot" w:pos="9530"/>
        </w:tabs>
        <w:rPr>
          <w:rFonts w:ascii="Calibri" w:hAnsi="Calibri"/>
          <w:noProof/>
          <w:sz w:val="22"/>
          <w:szCs w:val="22"/>
        </w:rPr>
      </w:pPr>
      <w:r w:rsidRPr="00305FE2">
        <w:rPr>
          <w:noProof/>
        </w:rPr>
        <w:t>4.1.1.13</w:t>
      </w:r>
      <w:r w:rsidRPr="00305FE2">
        <w:rPr>
          <w:rFonts w:ascii="Calibri" w:hAnsi="Calibri"/>
          <w:noProof/>
          <w:sz w:val="22"/>
          <w:szCs w:val="22"/>
        </w:rPr>
        <w:tab/>
      </w:r>
      <w:r w:rsidRPr="00305FE2">
        <w:rPr>
          <w:noProof/>
        </w:rPr>
        <w:t>equipment-payment</w:t>
      </w:r>
      <w:r w:rsidRPr="00305FE2">
        <w:rPr>
          <w:noProof/>
        </w:rPr>
        <w:tab/>
      </w:r>
      <w:r w:rsidRPr="00305FE2">
        <w:rPr>
          <w:noProof/>
        </w:rPr>
        <w:fldChar w:fldCharType="begin"/>
      </w:r>
      <w:r w:rsidRPr="00305FE2">
        <w:rPr>
          <w:noProof/>
        </w:rPr>
        <w:instrText xml:space="preserve"> PAGEREF _Toc303844524 \h </w:instrText>
      </w:r>
      <w:r w:rsidRPr="00305FE2">
        <w:rPr>
          <w:noProof/>
        </w:rPr>
      </w:r>
      <w:r w:rsidRPr="00305FE2">
        <w:rPr>
          <w:noProof/>
        </w:rPr>
        <w:fldChar w:fldCharType="separate"/>
      </w:r>
      <w:r w:rsidRPr="00305FE2">
        <w:rPr>
          <w:noProof/>
        </w:rPr>
        <w:t>18</w:t>
      </w:r>
      <w:r w:rsidRPr="00305FE2">
        <w:rPr>
          <w:noProof/>
        </w:rPr>
        <w:fldChar w:fldCharType="end"/>
      </w:r>
    </w:p>
    <w:p w:rsidR="007F5997" w:rsidRPr="00305FE2" w:rsidRDefault="007F5997">
      <w:pPr>
        <w:pStyle w:val="TOC6"/>
        <w:tabs>
          <w:tab w:val="left" w:pos="2110"/>
          <w:tab w:val="right" w:leader="dot" w:pos="9530"/>
        </w:tabs>
        <w:rPr>
          <w:rFonts w:ascii="Calibri" w:hAnsi="Calibri"/>
          <w:noProof/>
          <w:sz w:val="22"/>
          <w:szCs w:val="22"/>
        </w:rPr>
      </w:pPr>
      <w:r w:rsidRPr="00305FE2">
        <w:rPr>
          <w:noProof/>
        </w:rPr>
        <w:t>4.1.1.13.1</w:t>
      </w:r>
      <w:r w:rsidRPr="00305FE2">
        <w:rPr>
          <w:rFonts w:ascii="Calibri" w:hAnsi="Calibri"/>
          <w:noProof/>
          <w:sz w:val="22"/>
          <w:szCs w:val="22"/>
        </w:rPr>
        <w:tab/>
      </w:r>
      <w:r w:rsidRPr="00305FE2">
        <w:rPr>
          <w:noProof/>
        </w:rPr>
        <w:t>address</w:t>
      </w:r>
      <w:r w:rsidRPr="00305FE2">
        <w:rPr>
          <w:noProof/>
        </w:rPr>
        <w:tab/>
      </w:r>
      <w:r w:rsidRPr="00305FE2">
        <w:rPr>
          <w:noProof/>
        </w:rPr>
        <w:fldChar w:fldCharType="begin"/>
      </w:r>
      <w:r w:rsidRPr="00305FE2">
        <w:rPr>
          <w:noProof/>
        </w:rPr>
        <w:instrText xml:space="preserve"> PAGEREF _Toc303844525 \h </w:instrText>
      </w:r>
      <w:r w:rsidRPr="00305FE2">
        <w:rPr>
          <w:noProof/>
        </w:rPr>
      </w:r>
      <w:r w:rsidRPr="00305FE2">
        <w:rPr>
          <w:noProof/>
        </w:rPr>
        <w:fldChar w:fldCharType="separate"/>
      </w:r>
      <w:r w:rsidRPr="00305FE2">
        <w:rPr>
          <w:noProof/>
        </w:rPr>
        <w:t>19</w:t>
      </w:r>
      <w:r w:rsidRPr="00305FE2">
        <w:rPr>
          <w:noProof/>
        </w:rPr>
        <w:fldChar w:fldCharType="end"/>
      </w:r>
    </w:p>
    <w:p w:rsidR="007F5997" w:rsidRPr="00305FE2" w:rsidRDefault="007F5997">
      <w:pPr>
        <w:pStyle w:val="TOC5"/>
        <w:tabs>
          <w:tab w:val="left" w:pos="1760"/>
          <w:tab w:val="right" w:leader="dot" w:pos="9530"/>
        </w:tabs>
        <w:rPr>
          <w:rFonts w:ascii="Calibri" w:hAnsi="Calibri"/>
          <w:noProof/>
          <w:sz w:val="22"/>
          <w:szCs w:val="22"/>
        </w:rPr>
      </w:pPr>
      <w:r w:rsidRPr="00305FE2">
        <w:rPr>
          <w:noProof/>
        </w:rPr>
        <w:t>4.1.1.14</w:t>
      </w:r>
      <w:r w:rsidRPr="00305FE2">
        <w:rPr>
          <w:rFonts w:ascii="Calibri" w:hAnsi="Calibri"/>
          <w:noProof/>
          <w:sz w:val="22"/>
          <w:szCs w:val="22"/>
        </w:rPr>
        <w:tab/>
      </w:r>
      <w:r w:rsidRPr="00305FE2">
        <w:rPr>
          <w:noProof/>
        </w:rPr>
        <w:t>rccp-payment</w:t>
      </w:r>
      <w:r w:rsidRPr="00305FE2">
        <w:rPr>
          <w:noProof/>
        </w:rPr>
        <w:tab/>
      </w:r>
      <w:r w:rsidRPr="00305FE2">
        <w:rPr>
          <w:noProof/>
        </w:rPr>
        <w:fldChar w:fldCharType="begin"/>
      </w:r>
      <w:r w:rsidRPr="00305FE2">
        <w:rPr>
          <w:noProof/>
        </w:rPr>
        <w:instrText xml:space="preserve"> PAGEREF _Toc303844526 \h </w:instrText>
      </w:r>
      <w:r w:rsidRPr="00305FE2">
        <w:rPr>
          <w:noProof/>
        </w:rPr>
      </w:r>
      <w:r w:rsidRPr="00305FE2">
        <w:rPr>
          <w:noProof/>
        </w:rPr>
        <w:fldChar w:fldCharType="separate"/>
      </w:r>
      <w:r w:rsidRPr="00305FE2">
        <w:rPr>
          <w:noProof/>
        </w:rPr>
        <w:t>20</w:t>
      </w:r>
      <w:r w:rsidRPr="00305FE2">
        <w:rPr>
          <w:noProof/>
        </w:rPr>
        <w:fldChar w:fldCharType="end"/>
      </w:r>
    </w:p>
    <w:p w:rsidR="007F5997" w:rsidRPr="00305FE2" w:rsidRDefault="007F5997">
      <w:pPr>
        <w:pStyle w:val="TOC6"/>
        <w:tabs>
          <w:tab w:val="left" w:pos="2110"/>
          <w:tab w:val="right" w:leader="dot" w:pos="9530"/>
        </w:tabs>
        <w:rPr>
          <w:rFonts w:ascii="Calibri" w:hAnsi="Calibri"/>
          <w:noProof/>
          <w:sz w:val="22"/>
          <w:szCs w:val="22"/>
        </w:rPr>
      </w:pPr>
      <w:r w:rsidRPr="00305FE2">
        <w:rPr>
          <w:noProof/>
        </w:rPr>
        <w:lastRenderedPageBreak/>
        <w:t>4.1.1.14.1</w:t>
      </w:r>
      <w:r w:rsidRPr="00305FE2">
        <w:rPr>
          <w:rFonts w:ascii="Calibri" w:hAnsi="Calibri"/>
          <w:noProof/>
          <w:sz w:val="22"/>
          <w:szCs w:val="22"/>
        </w:rPr>
        <w:tab/>
      </w:r>
      <w:r w:rsidRPr="00305FE2">
        <w:rPr>
          <w:noProof/>
        </w:rPr>
        <w:t>address</w:t>
      </w:r>
      <w:r w:rsidRPr="00305FE2">
        <w:rPr>
          <w:noProof/>
        </w:rPr>
        <w:tab/>
      </w:r>
      <w:r w:rsidRPr="00305FE2">
        <w:rPr>
          <w:noProof/>
        </w:rPr>
        <w:fldChar w:fldCharType="begin"/>
      </w:r>
      <w:r w:rsidRPr="00305FE2">
        <w:rPr>
          <w:noProof/>
        </w:rPr>
        <w:instrText xml:space="preserve"> PAGEREF _Toc303844527 \h </w:instrText>
      </w:r>
      <w:r w:rsidRPr="00305FE2">
        <w:rPr>
          <w:noProof/>
        </w:rPr>
      </w:r>
      <w:r w:rsidRPr="00305FE2">
        <w:rPr>
          <w:noProof/>
        </w:rPr>
        <w:fldChar w:fldCharType="separate"/>
      </w:r>
      <w:r w:rsidRPr="00305FE2">
        <w:rPr>
          <w:noProof/>
        </w:rPr>
        <w:t>20</w:t>
      </w:r>
      <w:r w:rsidRPr="00305FE2">
        <w:rPr>
          <w:noProof/>
        </w:rPr>
        <w:fldChar w:fldCharType="end"/>
      </w:r>
    </w:p>
    <w:p w:rsidR="007F5997" w:rsidRPr="00305FE2" w:rsidRDefault="007F5997">
      <w:pPr>
        <w:pStyle w:val="TOC4"/>
        <w:rPr>
          <w:rFonts w:ascii="Calibri" w:hAnsi="Calibri" w:cs="Times New Roman"/>
          <w:noProof/>
          <w:sz w:val="22"/>
          <w:szCs w:val="22"/>
        </w:rPr>
      </w:pPr>
      <w:r w:rsidRPr="00305FE2">
        <w:rPr>
          <w:noProof/>
        </w:rPr>
        <w:t>service</w:t>
      </w:r>
      <w:r w:rsidRPr="00305FE2">
        <w:rPr>
          <w:noProof/>
        </w:rPr>
        <w:tab/>
      </w:r>
      <w:r w:rsidRPr="00305FE2">
        <w:rPr>
          <w:noProof/>
        </w:rPr>
        <w:fldChar w:fldCharType="begin"/>
      </w:r>
      <w:r w:rsidRPr="00305FE2">
        <w:rPr>
          <w:noProof/>
        </w:rPr>
        <w:instrText xml:space="preserve"> PAGEREF _Toc303844528 \h </w:instrText>
      </w:r>
      <w:r w:rsidRPr="00305FE2">
        <w:rPr>
          <w:noProof/>
        </w:rPr>
      </w:r>
      <w:r w:rsidRPr="00305FE2">
        <w:rPr>
          <w:noProof/>
        </w:rPr>
        <w:fldChar w:fldCharType="separate"/>
      </w:r>
      <w:r w:rsidRPr="00305FE2">
        <w:rPr>
          <w:noProof/>
        </w:rPr>
        <w:t>21</w:t>
      </w:r>
      <w:r w:rsidRPr="00305FE2">
        <w:rPr>
          <w:noProof/>
        </w:rPr>
        <w:fldChar w:fldCharType="end"/>
      </w:r>
    </w:p>
    <w:p w:rsidR="007F5997" w:rsidRPr="00305FE2" w:rsidRDefault="007F5997">
      <w:pPr>
        <w:pStyle w:val="TOC5"/>
        <w:tabs>
          <w:tab w:val="left" w:pos="1760"/>
          <w:tab w:val="right" w:leader="dot" w:pos="9530"/>
        </w:tabs>
        <w:rPr>
          <w:rFonts w:ascii="Calibri" w:hAnsi="Calibri"/>
          <w:noProof/>
          <w:sz w:val="22"/>
          <w:szCs w:val="22"/>
        </w:rPr>
      </w:pPr>
      <w:r w:rsidRPr="00305FE2">
        <w:rPr>
          <w:noProof/>
        </w:rPr>
        <w:t>4.1.1.15</w:t>
      </w:r>
      <w:r w:rsidRPr="00305FE2">
        <w:rPr>
          <w:rFonts w:ascii="Calibri" w:hAnsi="Calibri"/>
          <w:noProof/>
          <w:sz w:val="22"/>
          <w:szCs w:val="22"/>
        </w:rPr>
        <w:tab/>
      </w:r>
      <w:r w:rsidRPr="00305FE2">
        <w:rPr>
          <w:noProof/>
        </w:rPr>
        <w:t>plan</w:t>
      </w:r>
      <w:r w:rsidRPr="00305FE2">
        <w:rPr>
          <w:noProof/>
        </w:rPr>
        <w:tab/>
      </w:r>
      <w:r w:rsidRPr="00305FE2">
        <w:rPr>
          <w:noProof/>
        </w:rPr>
        <w:fldChar w:fldCharType="begin"/>
      </w:r>
      <w:r w:rsidRPr="00305FE2">
        <w:rPr>
          <w:noProof/>
        </w:rPr>
        <w:instrText xml:space="preserve"> PAGEREF _Toc303844529 \h </w:instrText>
      </w:r>
      <w:r w:rsidRPr="00305FE2">
        <w:rPr>
          <w:noProof/>
        </w:rPr>
      </w:r>
      <w:r w:rsidRPr="00305FE2">
        <w:rPr>
          <w:noProof/>
        </w:rPr>
        <w:fldChar w:fldCharType="separate"/>
      </w:r>
      <w:r w:rsidRPr="00305FE2">
        <w:rPr>
          <w:noProof/>
        </w:rPr>
        <w:t>21</w:t>
      </w:r>
      <w:r w:rsidRPr="00305FE2">
        <w:rPr>
          <w:noProof/>
        </w:rPr>
        <w:fldChar w:fldCharType="end"/>
      </w:r>
    </w:p>
    <w:p w:rsidR="007F5997" w:rsidRPr="00305FE2" w:rsidRDefault="007F5997">
      <w:pPr>
        <w:pStyle w:val="TOC6"/>
        <w:tabs>
          <w:tab w:val="left" w:pos="2110"/>
          <w:tab w:val="right" w:leader="dot" w:pos="9530"/>
        </w:tabs>
        <w:rPr>
          <w:rFonts w:ascii="Calibri" w:hAnsi="Calibri"/>
          <w:noProof/>
          <w:sz w:val="22"/>
          <w:szCs w:val="22"/>
        </w:rPr>
      </w:pPr>
      <w:r w:rsidRPr="00305FE2">
        <w:rPr>
          <w:noProof/>
        </w:rPr>
        <w:t>4.1.1.15.1</w:t>
      </w:r>
      <w:r w:rsidRPr="00305FE2">
        <w:rPr>
          <w:rFonts w:ascii="Calibri" w:hAnsi="Calibri"/>
          <w:noProof/>
          <w:sz w:val="22"/>
          <w:szCs w:val="22"/>
        </w:rPr>
        <w:tab/>
      </w:r>
      <w:r w:rsidRPr="00305FE2">
        <w:rPr>
          <w:noProof/>
        </w:rPr>
        <w:t>Discount-info</w:t>
      </w:r>
      <w:r w:rsidRPr="00305FE2">
        <w:rPr>
          <w:noProof/>
        </w:rPr>
        <w:tab/>
      </w:r>
      <w:r w:rsidRPr="00305FE2">
        <w:rPr>
          <w:noProof/>
        </w:rPr>
        <w:fldChar w:fldCharType="begin"/>
      </w:r>
      <w:r w:rsidRPr="00305FE2">
        <w:rPr>
          <w:noProof/>
        </w:rPr>
        <w:instrText xml:space="preserve"> PAGEREF _Toc303844530 \h </w:instrText>
      </w:r>
      <w:r w:rsidRPr="00305FE2">
        <w:rPr>
          <w:noProof/>
        </w:rPr>
      </w:r>
      <w:r w:rsidRPr="00305FE2">
        <w:rPr>
          <w:noProof/>
        </w:rPr>
        <w:fldChar w:fldCharType="separate"/>
      </w:r>
      <w:r w:rsidRPr="00305FE2">
        <w:rPr>
          <w:noProof/>
        </w:rPr>
        <w:t>23</w:t>
      </w:r>
      <w:r w:rsidRPr="00305FE2">
        <w:rPr>
          <w:noProof/>
        </w:rPr>
        <w:fldChar w:fldCharType="end"/>
      </w:r>
    </w:p>
    <w:p w:rsidR="007F5997" w:rsidRPr="00305FE2" w:rsidRDefault="007F5997">
      <w:pPr>
        <w:pStyle w:val="TOC6"/>
        <w:tabs>
          <w:tab w:val="left" w:pos="2110"/>
          <w:tab w:val="right" w:leader="dot" w:pos="9530"/>
        </w:tabs>
        <w:rPr>
          <w:rFonts w:ascii="Calibri" w:hAnsi="Calibri"/>
          <w:noProof/>
          <w:sz w:val="22"/>
          <w:szCs w:val="22"/>
        </w:rPr>
      </w:pPr>
      <w:r w:rsidRPr="00305FE2">
        <w:rPr>
          <w:noProof/>
        </w:rPr>
        <w:t>4.1.1.15.2</w:t>
      </w:r>
      <w:r w:rsidRPr="00305FE2">
        <w:rPr>
          <w:rFonts w:ascii="Calibri" w:hAnsi="Calibri"/>
          <w:noProof/>
          <w:sz w:val="22"/>
          <w:szCs w:val="22"/>
        </w:rPr>
        <w:tab/>
      </w:r>
      <w:r w:rsidRPr="00305FE2">
        <w:rPr>
          <w:noProof/>
        </w:rPr>
        <w:t>address</w:t>
      </w:r>
      <w:r w:rsidRPr="00305FE2">
        <w:rPr>
          <w:noProof/>
        </w:rPr>
        <w:tab/>
      </w:r>
      <w:r w:rsidRPr="00305FE2">
        <w:rPr>
          <w:noProof/>
        </w:rPr>
        <w:fldChar w:fldCharType="begin"/>
      </w:r>
      <w:r w:rsidRPr="00305FE2">
        <w:rPr>
          <w:noProof/>
        </w:rPr>
        <w:instrText xml:space="preserve"> PAGEREF _Toc303844531 \h </w:instrText>
      </w:r>
      <w:r w:rsidRPr="00305FE2">
        <w:rPr>
          <w:noProof/>
        </w:rPr>
      </w:r>
      <w:r w:rsidRPr="00305FE2">
        <w:rPr>
          <w:noProof/>
        </w:rPr>
        <w:fldChar w:fldCharType="separate"/>
      </w:r>
      <w:r w:rsidRPr="00305FE2">
        <w:rPr>
          <w:noProof/>
        </w:rPr>
        <w:t>23</w:t>
      </w:r>
      <w:r w:rsidRPr="00305FE2">
        <w:rPr>
          <w:noProof/>
        </w:rPr>
        <w:fldChar w:fldCharType="end"/>
      </w:r>
    </w:p>
    <w:p w:rsidR="007F5997" w:rsidRPr="00305FE2" w:rsidRDefault="007F5997">
      <w:pPr>
        <w:pStyle w:val="TOC6"/>
        <w:tabs>
          <w:tab w:val="left" w:pos="2110"/>
          <w:tab w:val="right" w:leader="dot" w:pos="9530"/>
        </w:tabs>
        <w:rPr>
          <w:rFonts w:ascii="Calibri" w:hAnsi="Calibri"/>
          <w:noProof/>
          <w:sz w:val="22"/>
          <w:szCs w:val="22"/>
        </w:rPr>
      </w:pPr>
      <w:r w:rsidRPr="00305FE2">
        <w:rPr>
          <w:noProof/>
        </w:rPr>
        <w:t>4.1.1.15.3</w:t>
      </w:r>
      <w:r w:rsidRPr="00305FE2">
        <w:rPr>
          <w:rFonts w:ascii="Calibri" w:hAnsi="Calibri"/>
          <w:noProof/>
          <w:sz w:val="22"/>
          <w:szCs w:val="22"/>
        </w:rPr>
        <w:tab/>
      </w:r>
      <w:r w:rsidRPr="00305FE2">
        <w:rPr>
          <w:noProof/>
        </w:rPr>
        <w:t>feature</w:t>
      </w:r>
      <w:r w:rsidRPr="00305FE2">
        <w:rPr>
          <w:noProof/>
        </w:rPr>
        <w:tab/>
      </w:r>
      <w:r w:rsidRPr="00305FE2">
        <w:rPr>
          <w:noProof/>
        </w:rPr>
        <w:fldChar w:fldCharType="begin"/>
      </w:r>
      <w:r w:rsidRPr="00305FE2">
        <w:rPr>
          <w:noProof/>
        </w:rPr>
        <w:instrText xml:space="preserve"> PAGEREF _Toc303844532 \h </w:instrText>
      </w:r>
      <w:r w:rsidRPr="00305FE2">
        <w:rPr>
          <w:noProof/>
        </w:rPr>
      </w:r>
      <w:r w:rsidRPr="00305FE2">
        <w:rPr>
          <w:noProof/>
        </w:rPr>
        <w:fldChar w:fldCharType="separate"/>
      </w:r>
      <w:r w:rsidRPr="00305FE2">
        <w:rPr>
          <w:noProof/>
        </w:rPr>
        <w:t>24</w:t>
      </w:r>
      <w:r w:rsidRPr="00305FE2">
        <w:rPr>
          <w:noProof/>
        </w:rPr>
        <w:fldChar w:fldCharType="end"/>
      </w:r>
    </w:p>
    <w:p w:rsidR="007F5997" w:rsidRPr="00305FE2" w:rsidRDefault="007F5997">
      <w:pPr>
        <w:pStyle w:val="TOC7"/>
        <w:tabs>
          <w:tab w:val="left" w:pos="1760"/>
          <w:tab w:val="right" w:leader="dot" w:pos="9530"/>
        </w:tabs>
        <w:rPr>
          <w:rFonts w:ascii="Calibri" w:hAnsi="Calibri"/>
          <w:noProof/>
          <w:sz w:val="22"/>
          <w:szCs w:val="22"/>
        </w:rPr>
      </w:pPr>
      <w:r w:rsidRPr="00305FE2">
        <w:rPr>
          <w:noProof/>
        </w:rPr>
        <w:t>4.1.1.15.3.1.1</w:t>
      </w:r>
      <w:r w:rsidRPr="00305FE2">
        <w:rPr>
          <w:rFonts w:ascii="Calibri" w:hAnsi="Calibri"/>
          <w:noProof/>
          <w:sz w:val="22"/>
          <w:szCs w:val="22"/>
        </w:rPr>
        <w:tab/>
      </w:r>
      <w:r w:rsidRPr="00305FE2">
        <w:rPr>
          <w:noProof/>
        </w:rPr>
        <w:t>affinity</w:t>
      </w:r>
      <w:r w:rsidRPr="00305FE2">
        <w:rPr>
          <w:noProof/>
        </w:rPr>
        <w:tab/>
      </w:r>
      <w:r w:rsidRPr="00305FE2">
        <w:rPr>
          <w:noProof/>
        </w:rPr>
        <w:fldChar w:fldCharType="begin"/>
      </w:r>
      <w:r w:rsidRPr="00305FE2">
        <w:rPr>
          <w:noProof/>
        </w:rPr>
        <w:instrText xml:space="preserve"> PAGEREF _Toc303844533 \h </w:instrText>
      </w:r>
      <w:r w:rsidRPr="00305FE2">
        <w:rPr>
          <w:noProof/>
        </w:rPr>
      </w:r>
      <w:r w:rsidRPr="00305FE2">
        <w:rPr>
          <w:noProof/>
        </w:rPr>
        <w:fldChar w:fldCharType="separate"/>
      </w:r>
      <w:r w:rsidRPr="00305FE2">
        <w:rPr>
          <w:noProof/>
        </w:rPr>
        <w:t>24</w:t>
      </w:r>
      <w:r w:rsidRPr="00305FE2">
        <w:rPr>
          <w:noProof/>
        </w:rPr>
        <w:fldChar w:fldCharType="end"/>
      </w:r>
    </w:p>
    <w:p w:rsidR="007F5997" w:rsidRPr="00305FE2" w:rsidRDefault="007F5997">
      <w:pPr>
        <w:pStyle w:val="TOC8"/>
        <w:tabs>
          <w:tab w:val="left" w:pos="3010"/>
          <w:tab w:val="right" w:leader="dot" w:pos="9530"/>
        </w:tabs>
        <w:rPr>
          <w:rFonts w:ascii="Calibri" w:hAnsi="Calibri"/>
          <w:noProof/>
          <w:sz w:val="22"/>
          <w:szCs w:val="22"/>
        </w:rPr>
      </w:pPr>
      <w:r w:rsidRPr="00305FE2">
        <w:rPr>
          <w:noProof/>
        </w:rPr>
        <w:t>4.1.1.15.3.1.1.1</w:t>
      </w:r>
      <w:r w:rsidRPr="00305FE2">
        <w:rPr>
          <w:rFonts w:ascii="Calibri" w:hAnsi="Calibri"/>
          <w:noProof/>
          <w:sz w:val="22"/>
          <w:szCs w:val="22"/>
        </w:rPr>
        <w:tab/>
      </w:r>
      <w:r w:rsidRPr="00305FE2">
        <w:rPr>
          <w:noProof/>
        </w:rPr>
        <w:t>affinity-attribute</w:t>
      </w:r>
      <w:r w:rsidRPr="00305FE2">
        <w:rPr>
          <w:noProof/>
        </w:rPr>
        <w:tab/>
      </w:r>
      <w:r w:rsidRPr="00305FE2">
        <w:rPr>
          <w:noProof/>
        </w:rPr>
        <w:fldChar w:fldCharType="begin"/>
      </w:r>
      <w:r w:rsidRPr="00305FE2">
        <w:rPr>
          <w:noProof/>
        </w:rPr>
        <w:instrText xml:space="preserve"> PAGEREF _Toc303844534 \h </w:instrText>
      </w:r>
      <w:r w:rsidRPr="00305FE2">
        <w:rPr>
          <w:noProof/>
        </w:rPr>
      </w:r>
      <w:r w:rsidRPr="00305FE2">
        <w:rPr>
          <w:noProof/>
        </w:rPr>
        <w:fldChar w:fldCharType="separate"/>
      </w:r>
      <w:r w:rsidRPr="00305FE2">
        <w:rPr>
          <w:noProof/>
        </w:rPr>
        <w:t>24</w:t>
      </w:r>
      <w:r w:rsidRPr="00305FE2">
        <w:rPr>
          <w:noProof/>
        </w:rPr>
        <w:fldChar w:fldCharType="end"/>
      </w:r>
    </w:p>
    <w:p w:rsidR="007F5997" w:rsidRPr="00305FE2" w:rsidRDefault="007F5997">
      <w:pPr>
        <w:pStyle w:val="TOC6"/>
        <w:tabs>
          <w:tab w:val="left" w:pos="2110"/>
          <w:tab w:val="right" w:leader="dot" w:pos="9530"/>
        </w:tabs>
        <w:rPr>
          <w:rFonts w:ascii="Calibri" w:hAnsi="Calibri"/>
          <w:noProof/>
          <w:sz w:val="22"/>
          <w:szCs w:val="22"/>
        </w:rPr>
      </w:pPr>
      <w:r w:rsidRPr="00305FE2">
        <w:rPr>
          <w:noProof/>
        </w:rPr>
        <w:t>4.1.1.15.4</w:t>
      </w:r>
      <w:r w:rsidRPr="00305FE2">
        <w:rPr>
          <w:rFonts w:ascii="Calibri" w:hAnsi="Calibri"/>
          <w:noProof/>
          <w:sz w:val="22"/>
          <w:szCs w:val="22"/>
        </w:rPr>
        <w:tab/>
      </w:r>
      <w:r w:rsidRPr="00305FE2">
        <w:rPr>
          <w:noProof/>
        </w:rPr>
        <w:t>Act-upg-fee</w:t>
      </w:r>
      <w:r w:rsidRPr="00305FE2">
        <w:rPr>
          <w:noProof/>
        </w:rPr>
        <w:tab/>
      </w:r>
      <w:r w:rsidRPr="00305FE2">
        <w:rPr>
          <w:noProof/>
        </w:rPr>
        <w:fldChar w:fldCharType="begin"/>
      </w:r>
      <w:r w:rsidRPr="00305FE2">
        <w:rPr>
          <w:noProof/>
        </w:rPr>
        <w:instrText xml:space="preserve"> PAGEREF _Toc303844535 \h </w:instrText>
      </w:r>
      <w:r w:rsidRPr="00305FE2">
        <w:rPr>
          <w:noProof/>
        </w:rPr>
      </w:r>
      <w:r w:rsidRPr="00305FE2">
        <w:rPr>
          <w:noProof/>
        </w:rPr>
        <w:fldChar w:fldCharType="separate"/>
      </w:r>
      <w:r w:rsidRPr="00305FE2">
        <w:rPr>
          <w:noProof/>
        </w:rPr>
        <w:t>28</w:t>
      </w:r>
      <w:r w:rsidRPr="00305FE2">
        <w:rPr>
          <w:noProof/>
        </w:rPr>
        <w:fldChar w:fldCharType="end"/>
      </w:r>
    </w:p>
    <w:p w:rsidR="007F5997" w:rsidRPr="00305FE2" w:rsidRDefault="007F5997">
      <w:pPr>
        <w:pStyle w:val="TOC5"/>
        <w:tabs>
          <w:tab w:val="left" w:pos="1760"/>
          <w:tab w:val="right" w:leader="dot" w:pos="9530"/>
        </w:tabs>
        <w:rPr>
          <w:rFonts w:ascii="Calibri" w:hAnsi="Calibri"/>
          <w:noProof/>
          <w:sz w:val="22"/>
          <w:szCs w:val="22"/>
        </w:rPr>
      </w:pPr>
      <w:r w:rsidRPr="00305FE2">
        <w:rPr>
          <w:noProof/>
        </w:rPr>
        <w:t>4.1.1.16</w:t>
      </w:r>
      <w:r w:rsidRPr="00305FE2">
        <w:rPr>
          <w:rFonts w:ascii="Calibri" w:hAnsi="Calibri"/>
          <w:noProof/>
          <w:sz w:val="22"/>
          <w:szCs w:val="22"/>
        </w:rPr>
        <w:tab/>
      </w:r>
      <w:r w:rsidRPr="00305FE2">
        <w:rPr>
          <w:noProof/>
        </w:rPr>
        <w:t>Accessory</w:t>
      </w:r>
      <w:r w:rsidRPr="00305FE2">
        <w:rPr>
          <w:noProof/>
        </w:rPr>
        <w:tab/>
      </w:r>
      <w:r w:rsidRPr="00305FE2">
        <w:rPr>
          <w:noProof/>
        </w:rPr>
        <w:fldChar w:fldCharType="begin"/>
      </w:r>
      <w:r w:rsidRPr="00305FE2">
        <w:rPr>
          <w:noProof/>
        </w:rPr>
        <w:instrText xml:space="preserve"> PAGEREF _Toc303844536 \h </w:instrText>
      </w:r>
      <w:r w:rsidRPr="00305FE2">
        <w:rPr>
          <w:noProof/>
        </w:rPr>
      </w:r>
      <w:r w:rsidRPr="00305FE2">
        <w:rPr>
          <w:noProof/>
        </w:rPr>
        <w:fldChar w:fldCharType="separate"/>
      </w:r>
      <w:r w:rsidRPr="00305FE2">
        <w:rPr>
          <w:noProof/>
        </w:rPr>
        <w:t>29</w:t>
      </w:r>
      <w:r w:rsidRPr="00305FE2">
        <w:rPr>
          <w:noProof/>
        </w:rPr>
        <w:fldChar w:fldCharType="end"/>
      </w:r>
    </w:p>
    <w:p w:rsidR="007F5997" w:rsidRPr="00305FE2" w:rsidRDefault="007F5997">
      <w:pPr>
        <w:pStyle w:val="TOC6"/>
        <w:tabs>
          <w:tab w:val="left" w:pos="2110"/>
          <w:tab w:val="right" w:leader="dot" w:pos="9530"/>
        </w:tabs>
        <w:rPr>
          <w:rFonts w:ascii="Calibri" w:hAnsi="Calibri"/>
          <w:noProof/>
          <w:sz w:val="22"/>
          <w:szCs w:val="22"/>
        </w:rPr>
      </w:pPr>
      <w:r w:rsidRPr="00305FE2">
        <w:rPr>
          <w:noProof/>
        </w:rPr>
        <w:t>4.1.1.16.1</w:t>
      </w:r>
      <w:r w:rsidRPr="00305FE2">
        <w:rPr>
          <w:rFonts w:ascii="Calibri" w:hAnsi="Calibri"/>
          <w:noProof/>
          <w:sz w:val="22"/>
          <w:szCs w:val="22"/>
        </w:rPr>
        <w:tab/>
      </w:r>
      <w:r w:rsidRPr="00305FE2">
        <w:rPr>
          <w:noProof/>
        </w:rPr>
        <w:t>Bogx-transaction-info</w:t>
      </w:r>
      <w:r w:rsidRPr="00305FE2">
        <w:rPr>
          <w:noProof/>
        </w:rPr>
        <w:tab/>
      </w:r>
      <w:r w:rsidRPr="00305FE2">
        <w:rPr>
          <w:noProof/>
        </w:rPr>
        <w:fldChar w:fldCharType="begin"/>
      </w:r>
      <w:r w:rsidRPr="00305FE2">
        <w:rPr>
          <w:noProof/>
        </w:rPr>
        <w:instrText xml:space="preserve"> PAGEREF _Toc303844537 \h </w:instrText>
      </w:r>
      <w:r w:rsidRPr="00305FE2">
        <w:rPr>
          <w:noProof/>
        </w:rPr>
      </w:r>
      <w:r w:rsidRPr="00305FE2">
        <w:rPr>
          <w:noProof/>
        </w:rPr>
        <w:fldChar w:fldCharType="separate"/>
      </w:r>
      <w:r w:rsidRPr="00305FE2">
        <w:rPr>
          <w:noProof/>
        </w:rPr>
        <w:t>29</w:t>
      </w:r>
      <w:r w:rsidRPr="00305FE2">
        <w:rPr>
          <w:noProof/>
        </w:rPr>
        <w:fldChar w:fldCharType="end"/>
      </w:r>
    </w:p>
    <w:p w:rsidR="007F5997" w:rsidRPr="00305FE2" w:rsidRDefault="007F5997">
      <w:pPr>
        <w:pStyle w:val="TOC4"/>
        <w:rPr>
          <w:rFonts w:ascii="Calibri" w:hAnsi="Calibri" w:cs="Times New Roman"/>
          <w:noProof/>
          <w:sz w:val="22"/>
          <w:szCs w:val="22"/>
        </w:rPr>
      </w:pPr>
      <w:r w:rsidRPr="00305FE2">
        <w:rPr>
          <w:noProof/>
        </w:rPr>
        <w:t>Table 47 – Fields in Bogx-transaction-info</w:t>
      </w:r>
      <w:r w:rsidRPr="00305FE2">
        <w:rPr>
          <w:noProof/>
        </w:rPr>
        <w:tab/>
      </w:r>
      <w:r w:rsidRPr="00305FE2">
        <w:rPr>
          <w:noProof/>
        </w:rPr>
        <w:fldChar w:fldCharType="begin"/>
      </w:r>
      <w:r w:rsidRPr="00305FE2">
        <w:rPr>
          <w:noProof/>
        </w:rPr>
        <w:instrText xml:space="preserve"> PAGEREF _Toc303844538 \h </w:instrText>
      </w:r>
      <w:r w:rsidRPr="00305FE2">
        <w:rPr>
          <w:noProof/>
        </w:rPr>
      </w:r>
      <w:r w:rsidRPr="00305FE2">
        <w:rPr>
          <w:noProof/>
        </w:rPr>
        <w:fldChar w:fldCharType="separate"/>
      </w:r>
      <w:r w:rsidRPr="00305FE2">
        <w:rPr>
          <w:noProof/>
        </w:rPr>
        <w:t>30</w:t>
      </w:r>
      <w:r w:rsidRPr="00305FE2">
        <w:rPr>
          <w:noProof/>
        </w:rPr>
        <w:fldChar w:fldCharType="end"/>
      </w:r>
    </w:p>
    <w:p w:rsidR="007F5997" w:rsidRPr="00305FE2" w:rsidRDefault="007F5997">
      <w:pPr>
        <w:pStyle w:val="TOC5"/>
        <w:tabs>
          <w:tab w:val="left" w:pos="1760"/>
          <w:tab w:val="right" w:leader="dot" w:pos="9530"/>
        </w:tabs>
        <w:rPr>
          <w:rFonts w:ascii="Calibri" w:hAnsi="Calibri"/>
          <w:noProof/>
          <w:sz w:val="22"/>
          <w:szCs w:val="22"/>
        </w:rPr>
      </w:pPr>
      <w:r w:rsidRPr="00305FE2">
        <w:rPr>
          <w:noProof/>
        </w:rPr>
        <w:t>4.1.1.17</w:t>
      </w:r>
      <w:r w:rsidRPr="00305FE2">
        <w:rPr>
          <w:rFonts w:ascii="Calibri" w:hAnsi="Calibri"/>
          <w:noProof/>
          <w:sz w:val="22"/>
          <w:szCs w:val="22"/>
        </w:rPr>
        <w:tab/>
      </w:r>
      <w:r w:rsidRPr="00305FE2">
        <w:rPr>
          <w:noProof/>
        </w:rPr>
        <w:t>Promotion-info</w:t>
      </w:r>
      <w:r w:rsidRPr="00305FE2">
        <w:rPr>
          <w:noProof/>
        </w:rPr>
        <w:tab/>
      </w:r>
      <w:r w:rsidRPr="00305FE2">
        <w:rPr>
          <w:noProof/>
        </w:rPr>
        <w:fldChar w:fldCharType="begin"/>
      </w:r>
      <w:r w:rsidRPr="00305FE2">
        <w:rPr>
          <w:noProof/>
        </w:rPr>
        <w:instrText xml:space="preserve"> PAGEREF _Toc303844539 \h </w:instrText>
      </w:r>
      <w:r w:rsidRPr="00305FE2">
        <w:rPr>
          <w:noProof/>
        </w:rPr>
      </w:r>
      <w:r w:rsidRPr="00305FE2">
        <w:rPr>
          <w:noProof/>
        </w:rPr>
        <w:fldChar w:fldCharType="separate"/>
      </w:r>
      <w:r w:rsidRPr="00305FE2">
        <w:rPr>
          <w:noProof/>
        </w:rPr>
        <w:t>30</w:t>
      </w:r>
      <w:r w:rsidRPr="00305FE2">
        <w:rPr>
          <w:noProof/>
        </w:rPr>
        <w:fldChar w:fldCharType="end"/>
      </w:r>
    </w:p>
    <w:p w:rsidR="007F5997" w:rsidRPr="00305FE2" w:rsidRDefault="007F5997">
      <w:pPr>
        <w:pStyle w:val="TOC4"/>
        <w:rPr>
          <w:rFonts w:ascii="Calibri" w:hAnsi="Calibri" w:cs="Times New Roman"/>
          <w:noProof/>
          <w:sz w:val="22"/>
          <w:szCs w:val="22"/>
        </w:rPr>
      </w:pPr>
      <w:r w:rsidRPr="00305FE2">
        <w:rPr>
          <w:noProof/>
        </w:rPr>
        <w:t>Table 48 – Fields in promotion-info</w:t>
      </w:r>
      <w:r w:rsidRPr="00305FE2">
        <w:rPr>
          <w:noProof/>
        </w:rPr>
        <w:tab/>
      </w:r>
      <w:r w:rsidRPr="00305FE2">
        <w:rPr>
          <w:noProof/>
        </w:rPr>
        <w:fldChar w:fldCharType="begin"/>
      </w:r>
      <w:r w:rsidRPr="00305FE2">
        <w:rPr>
          <w:noProof/>
        </w:rPr>
        <w:instrText xml:space="preserve"> PAGEREF _Toc303844540 \h </w:instrText>
      </w:r>
      <w:r w:rsidRPr="00305FE2">
        <w:rPr>
          <w:noProof/>
        </w:rPr>
      </w:r>
      <w:r w:rsidRPr="00305FE2">
        <w:rPr>
          <w:noProof/>
        </w:rPr>
        <w:fldChar w:fldCharType="separate"/>
      </w:r>
      <w:r w:rsidRPr="00305FE2">
        <w:rPr>
          <w:noProof/>
        </w:rPr>
        <w:t>30</w:t>
      </w:r>
      <w:r w:rsidRPr="00305FE2">
        <w:rPr>
          <w:noProof/>
        </w:rPr>
        <w:fldChar w:fldCharType="end"/>
      </w:r>
    </w:p>
    <w:p w:rsidR="007F5997" w:rsidRPr="00305FE2" w:rsidRDefault="007F5997">
      <w:pPr>
        <w:pStyle w:val="TOC5"/>
        <w:tabs>
          <w:tab w:val="left" w:pos="1760"/>
          <w:tab w:val="right" w:leader="dot" w:pos="9530"/>
        </w:tabs>
        <w:rPr>
          <w:rFonts w:ascii="Calibri" w:hAnsi="Calibri"/>
          <w:noProof/>
          <w:sz w:val="22"/>
          <w:szCs w:val="22"/>
        </w:rPr>
      </w:pPr>
      <w:r w:rsidRPr="00305FE2">
        <w:rPr>
          <w:noProof/>
        </w:rPr>
        <w:t>4.1.1.18</w:t>
      </w:r>
      <w:r w:rsidRPr="00305FE2">
        <w:rPr>
          <w:rFonts w:ascii="Calibri" w:hAnsi="Calibri"/>
          <w:noProof/>
          <w:sz w:val="22"/>
          <w:szCs w:val="22"/>
        </w:rPr>
        <w:tab/>
      </w:r>
      <w:r w:rsidRPr="00305FE2">
        <w:rPr>
          <w:noProof/>
        </w:rPr>
        <w:t>Service-area</w:t>
      </w:r>
      <w:r w:rsidRPr="00305FE2">
        <w:rPr>
          <w:noProof/>
        </w:rPr>
        <w:tab/>
      </w:r>
      <w:r w:rsidRPr="00305FE2">
        <w:rPr>
          <w:noProof/>
        </w:rPr>
        <w:fldChar w:fldCharType="begin"/>
      </w:r>
      <w:r w:rsidRPr="00305FE2">
        <w:rPr>
          <w:noProof/>
        </w:rPr>
        <w:instrText xml:space="preserve"> PAGEREF _Toc303844541 \h </w:instrText>
      </w:r>
      <w:r w:rsidRPr="00305FE2">
        <w:rPr>
          <w:noProof/>
        </w:rPr>
      </w:r>
      <w:r w:rsidRPr="00305FE2">
        <w:rPr>
          <w:noProof/>
        </w:rPr>
        <w:fldChar w:fldCharType="separate"/>
      </w:r>
      <w:r w:rsidRPr="00305FE2">
        <w:rPr>
          <w:noProof/>
        </w:rPr>
        <w:t>30</w:t>
      </w:r>
      <w:r w:rsidRPr="00305FE2">
        <w:rPr>
          <w:noProof/>
        </w:rPr>
        <w:fldChar w:fldCharType="end"/>
      </w:r>
    </w:p>
    <w:p w:rsidR="007F5997" w:rsidRPr="00305FE2" w:rsidRDefault="007F5997">
      <w:pPr>
        <w:pStyle w:val="TOC4"/>
        <w:rPr>
          <w:rFonts w:ascii="Calibri" w:hAnsi="Calibri" w:cs="Times New Roman"/>
          <w:noProof/>
          <w:sz w:val="22"/>
          <w:szCs w:val="22"/>
        </w:rPr>
      </w:pPr>
      <w:r w:rsidRPr="00305FE2">
        <w:rPr>
          <w:noProof/>
        </w:rPr>
        <w:t>Table 49 – Fields in service-area</w:t>
      </w:r>
      <w:r w:rsidRPr="00305FE2">
        <w:rPr>
          <w:noProof/>
        </w:rPr>
        <w:tab/>
      </w:r>
      <w:r w:rsidRPr="00305FE2">
        <w:rPr>
          <w:noProof/>
        </w:rPr>
        <w:fldChar w:fldCharType="begin"/>
      </w:r>
      <w:r w:rsidRPr="00305FE2">
        <w:rPr>
          <w:noProof/>
        </w:rPr>
        <w:instrText xml:space="preserve"> PAGEREF _Toc303844542 \h </w:instrText>
      </w:r>
      <w:r w:rsidRPr="00305FE2">
        <w:rPr>
          <w:noProof/>
        </w:rPr>
      </w:r>
      <w:r w:rsidRPr="00305FE2">
        <w:rPr>
          <w:noProof/>
        </w:rPr>
        <w:fldChar w:fldCharType="separate"/>
      </w:r>
      <w:r w:rsidRPr="00305FE2">
        <w:rPr>
          <w:noProof/>
        </w:rPr>
        <w:t>30</w:t>
      </w:r>
      <w:r w:rsidRPr="00305FE2">
        <w:rPr>
          <w:noProof/>
        </w:rPr>
        <w:fldChar w:fldCharType="end"/>
      </w:r>
    </w:p>
    <w:p w:rsidR="007F5997" w:rsidRPr="00305FE2" w:rsidRDefault="007F5997">
      <w:pPr>
        <w:pStyle w:val="TOC5"/>
        <w:tabs>
          <w:tab w:val="left" w:pos="1760"/>
          <w:tab w:val="right" w:leader="dot" w:pos="9530"/>
        </w:tabs>
        <w:rPr>
          <w:rFonts w:ascii="Calibri" w:hAnsi="Calibri"/>
          <w:noProof/>
          <w:sz w:val="22"/>
          <w:szCs w:val="22"/>
        </w:rPr>
      </w:pPr>
      <w:r w:rsidRPr="00305FE2">
        <w:rPr>
          <w:noProof/>
        </w:rPr>
        <w:t>4.1.1.19</w:t>
      </w:r>
      <w:r w:rsidRPr="00305FE2">
        <w:rPr>
          <w:rFonts w:ascii="Calibri" w:hAnsi="Calibri"/>
          <w:noProof/>
          <w:sz w:val="22"/>
          <w:szCs w:val="22"/>
        </w:rPr>
        <w:tab/>
      </w:r>
      <w:r w:rsidRPr="00305FE2">
        <w:rPr>
          <w:noProof/>
        </w:rPr>
        <w:t>Discount-info</w:t>
      </w:r>
      <w:r w:rsidRPr="00305FE2">
        <w:rPr>
          <w:noProof/>
        </w:rPr>
        <w:tab/>
      </w:r>
      <w:r w:rsidRPr="00305FE2">
        <w:rPr>
          <w:noProof/>
        </w:rPr>
        <w:fldChar w:fldCharType="begin"/>
      </w:r>
      <w:r w:rsidRPr="00305FE2">
        <w:rPr>
          <w:noProof/>
        </w:rPr>
        <w:instrText xml:space="preserve"> PAGEREF _Toc303844543 \h </w:instrText>
      </w:r>
      <w:r w:rsidRPr="00305FE2">
        <w:rPr>
          <w:noProof/>
        </w:rPr>
      </w:r>
      <w:r w:rsidRPr="00305FE2">
        <w:rPr>
          <w:noProof/>
        </w:rPr>
        <w:fldChar w:fldCharType="separate"/>
      </w:r>
      <w:r w:rsidRPr="00305FE2">
        <w:rPr>
          <w:noProof/>
        </w:rPr>
        <w:t>30</w:t>
      </w:r>
      <w:r w:rsidRPr="00305FE2">
        <w:rPr>
          <w:noProof/>
        </w:rPr>
        <w:fldChar w:fldCharType="end"/>
      </w:r>
    </w:p>
    <w:p w:rsidR="007F5997" w:rsidRPr="00305FE2" w:rsidRDefault="007F5997">
      <w:pPr>
        <w:pStyle w:val="TOC4"/>
        <w:rPr>
          <w:rFonts w:ascii="Calibri" w:hAnsi="Calibri" w:cs="Times New Roman"/>
          <w:noProof/>
          <w:sz w:val="22"/>
          <w:szCs w:val="22"/>
        </w:rPr>
      </w:pPr>
      <w:r w:rsidRPr="00305FE2">
        <w:rPr>
          <w:noProof/>
        </w:rPr>
        <w:t>Table 50 – Fields in discount-info</w:t>
      </w:r>
      <w:r w:rsidRPr="00305FE2">
        <w:rPr>
          <w:noProof/>
        </w:rPr>
        <w:tab/>
      </w:r>
      <w:r w:rsidRPr="00305FE2">
        <w:rPr>
          <w:noProof/>
        </w:rPr>
        <w:fldChar w:fldCharType="begin"/>
      </w:r>
      <w:r w:rsidRPr="00305FE2">
        <w:rPr>
          <w:noProof/>
        </w:rPr>
        <w:instrText xml:space="preserve"> PAGEREF _Toc303844544 \h </w:instrText>
      </w:r>
      <w:r w:rsidRPr="00305FE2">
        <w:rPr>
          <w:noProof/>
        </w:rPr>
      </w:r>
      <w:r w:rsidRPr="00305FE2">
        <w:rPr>
          <w:noProof/>
        </w:rPr>
        <w:fldChar w:fldCharType="separate"/>
      </w:r>
      <w:r w:rsidRPr="00305FE2">
        <w:rPr>
          <w:noProof/>
        </w:rPr>
        <w:t>30</w:t>
      </w:r>
      <w:r w:rsidRPr="00305FE2">
        <w:rPr>
          <w:noProof/>
        </w:rPr>
        <w:fldChar w:fldCharType="end"/>
      </w:r>
    </w:p>
    <w:p w:rsidR="007F5997" w:rsidRPr="00305FE2" w:rsidRDefault="007F5997">
      <w:pPr>
        <w:pStyle w:val="TOC5"/>
        <w:tabs>
          <w:tab w:val="left" w:pos="1760"/>
          <w:tab w:val="right" w:leader="dot" w:pos="9530"/>
        </w:tabs>
        <w:rPr>
          <w:rFonts w:ascii="Calibri" w:hAnsi="Calibri"/>
          <w:noProof/>
          <w:sz w:val="22"/>
          <w:szCs w:val="22"/>
        </w:rPr>
      </w:pPr>
      <w:r w:rsidRPr="00305FE2">
        <w:rPr>
          <w:noProof/>
        </w:rPr>
        <w:t>4.1.1.20</w:t>
      </w:r>
      <w:r w:rsidRPr="00305FE2">
        <w:rPr>
          <w:rFonts w:ascii="Calibri" w:hAnsi="Calibri"/>
          <w:noProof/>
          <w:sz w:val="22"/>
          <w:szCs w:val="22"/>
        </w:rPr>
        <w:tab/>
      </w:r>
      <w:r w:rsidRPr="00305FE2">
        <w:rPr>
          <w:noProof/>
        </w:rPr>
        <w:t>Migration</w:t>
      </w:r>
      <w:r w:rsidRPr="00305FE2">
        <w:rPr>
          <w:noProof/>
        </w:rPr>
        <w:tab/>
      </w:r>
      <w:r w:rsidRPr="00305FE2">
        <w:rPr>
          <w:noProof/>
        </w:rPr>
        <w:fldChar w:fldCharType="begin"/>
      </w:r>
      <w:r w:rsidRPr="00305FE2">
        <w:rPr>
          <w:noProof/>
        </w:rPr>
        <w:instrText xml:space="preserve"> PAGEREF _Toc303844545 \h </w:instrText>
      </w:r>
      <w:r w:rsidRPr="00305FE2">
        <w:rPr>
          <w:noProof/>
        </w:rPr>
      </w:r>
      <w:r w:rsidRPr="00305FE2">
        <w:rPr>
          <w:noProof/>
        </w:rPr>
        <w:fldChar w:fldCharType="separate"/>
      </w:r>
      <w:r w:rsidRPr="00305FE2">
        <w:rPr>
          <w:noProof/>
        </w:rPr>
        <w:t>30</w:t>
      </w:r>
      <w:r w:rsidRPr="00305FE2">
        <w:rPr>
          <w:noProof/>
        </w:rPr>
        <w:fldChar w:fldCharType="end"/>
      </w:r>
    </w:p>
    <w:p w:rsidR="007F5997" w:rsidRPr="00305FE2" w:rsidRDefault="007F5997">
      <w:pPr>
        <w:pStyle w:val="TOC4"/>
        <w:rPr>
          <w:rFonts w:ascii="Calibri" w:hAnsi="Calibri" w:cs="Times New Roman"/>
          <w:noProof/>
          <w:sz w:val="22"/>
          <w:szCs w:val="22"/>
        </w:rPr>
      </w:pPr>
      <w:r w:rsidRPr="00305FE2">
        <w:rPr>
          <w:noProof/>
        </w:rPr>
        <w:t>Table 51 – Fields in discount-info</w:t>
      </w:r>
      <w:r w:rsidRPr="00305FE2">
        <w:rPr>
          <w:noProof/>
        </w:rPr>
        <w:tab/>
      </w:r>
      <w:r w:rsidRPr="00305FE2">
        <w:rPr>
          <w:noProof/>
        </w:rPr>
        <w:fldChar w:fldCharType="begin"/>
      </w:r>
      <w:r w:rsidRPr="00305FE2">
        <w:rPr>
          <w:noProof/>
        </w:rPr>
        <w:instrText xml:space="preserve"> PAGEREF _Toc303844546 \h </w:instrText>
      </w:r>
      <w:r w:rsidRPr="00305FE2">
        <w:rPr>
          <w:noProof/>
        </w:rPr>
      </w:r>
      <w:r w:rsidRPr="00305FE2">
        <w:rPr>
          <w:noProof/>
        </w:rPr>
        <w:fldChar w:fldCharType="separate"/>
      </w:r>
      <w:r w:rsidRPr="00305FE2">
        <w:rPr>
          <w:noProof/>
        </w:rPr>
        <w:t>31</w:t>
      </w:r>
      <w:r w:rsidRPr="00305FE2">
        <w:rPr>
          <w:noProof/>
        </w:rPr>
        <w:fldChar w:fldCharType="end"/>
      </w:r>
    </w:p>
    <w:p w:rsidR="007F5997" w:rsidRPr="00305FE2" w:rsidRDefault="007F5997">
      <w:pPr>
        <w:pStyle w:val="TOC5"/>
        <w:tabs>
          <w:tab w:val="left" w:pos="1760"/>
          <w:tab w:val="right" w:leader="dot" w:pos="9530"/>
        </w:tabs>
        <w:rPr>
          <w:rFonts w:ascii="Calibri" w:hAnsi="Calibri"/>
          <w:noProof/>
          <w:sz w:val="22"/>
          <w:szCs w:val="22"/>
        </w:rPr>
      </w:pPr>
      <w:r w:rsidRPr="00305FE2">
        <w:rPr>
          <w:noProof/>
        </w:rPr>
        <w:t>4.1.1.21</w:t>
      </w:r>
      <w:r w:rsidRPr="00305FE2">
        <w:rPr>
          <w:rFonts w:ascii="Calibri" w:hAnsi="Calibri"/>
          <w:noProof/>
          <w:sz w:val="22"/>
          <w:szCs w:val="22"/>
        </w:rPr>
        <w:tab/>
      </w:r>
      <w:r w:rsidRPr="00305FE2">
        <w:rPr>
          <w:noProof/>
        </w:rPr>
        <w:t>Order-shipping</w:t>
      </w:r>
      <w:r w:rsidRPr="00305FE2">
        <w:rPr>
          <w:noProof/>
        </w:rPr>
        <w:tab/>
      </w:r>
      <w:r w:rsidRPr="00305FE2">
        <w:rPr>
          <w:noProof/>
        </w:rPr>
        <w:fldChar w:fldCharType="begin"/>
      </w:r>
      <w:r w:rsidRPr="00305FE2">
        <w:rPr>
          <w:noProof/>
        </w:rPr>
        <w:instrText xml:space="preserve"> PAGEREF _Toc303844547 \h </w:instrText>
      </w:r>
      <w:r w:rsidRPr="00305FE2">
        <w:rPr>
          <w:noProof/>
        </w:rPr>
      </w:r>
      <w:r w:rsidRPr="00305FE2">
        <w:rPr>
          <w:noProof/>
        </w:rPr>
        <w:fldChar w:fldCharType="separate"/>
      </w:r>
      <w:r w:rsidRPr="00305FE2">
        <w:rPr>
          <w:noProof/>
        </w:rPr>
        <w:t>31</w:t>
      </w:r>
      <w:r w:rsidRPr="00305FE2">
        <w:rPr>
          <w:noProof/>
        </w:rPr>
        <w:fldChar w:fldCharType="end"/>
      </w:r>
    </w:p>
    <w:p w:rsidR="007F5997" w:rsidRPr="00305FE2" w:rsidRDefault="007F5997">
      <w:pPr>
        <w:pStyle w:val="TOC4"/>
        <w:rPr>
          <w:rFonts w:ascii="Calibri" w:hAnsi="Calibri" w:cs="Times New Roman"/>
          <w:noProof/>
          <w:sz w:val="22"/>
          <w:szCs w:val="22"/>
        </w:rPr>
      </w:pPr>
      <w:r w:rsidRPr="00305FE2">
        <w:rPr>
          <w:noProof/>
        </w:rPr>
        <w:t>Table 52 – Fields in order-shipping</w:t>
      </w:r>
      <w:r w:rsidRPr="00305FE2">
        <w:rPr>
          <w:noProof/>
        </w:rPr>
        <w:tab/>
      </w:r>
      <w:r w:rsidRPr="00305FE2">
        <w:rPr>
          <w:noProof/>
        </w:rPr>
        <w:fldChar w:fldCharType="begin"/>
      </w:r>
      <w:r w:rsidRPr="00305FE2">
        <w:rPr>
          <w:noProof/>
        </w:rPr>
        <w:instrText xml:space="preserve"> PAGEREF _Toc303844548 \h </w:instrText>
      </w:r>
      <w:r w:rsidRPr="00305FE2">
        <w:rPr>
          <w:noProof/>
        </w:rPr>
      </w:r>
      <w:r w:rsidRPr="00305FE2">
        <w:rPr>
          <w:noProof/>
        </w:rPr>
        <w:fldChar w:fldCharType="separate"/>
      </w:r>
      <w:r w:rsidRPr="00305FE2">
        <w:rPr>
          <w:noProof/>
        </w:rPr>
        <w:t>31</w:t>
      </w:r>
      <w:r w:rsidRPr="00305FE2">
        <w:rPr>
          <w:noProof/>
        </w:rPr>
        <w:fldChar w:fldCharType="end"/>
      </w:r>
    </w:p>
    <w:p w:rsidR="007F5997" w:rsidRPr="00305FE2" w:rsidRDefault="007F5997">
      <w:pPr>
        <w:pStyle w:val="TOC5"/>
        <w:tabs>
          <w:tab w:val="left" w:pos="1760"/>
          <w:tab w:val="right" w:leader="dot" w:pos="9530"/>
        </w:tabs>
        <w:rPr>
          <w:rFonts w:ascii="Calibri" w:hAnsi="Calibri"/>
          <w:noProof/>
          <w:sz w:val="22"/>
          <w:szCs w:val="22"/>
        </w:rPr>
      </w:pPr>
      <w:r w:rsidRPr="00305FE2">
        <w:rPr>
          <w:noProof/>
        </w:rPr>
        <w:t>4.1.1.22</w:t>
      </w:r>
      <w:r w:rsidRPr="00305FE2">
        <w:rPr>
          <w:rFonts w:ascii="Calibri" w:hAnsi="Calibri"/>
          <w:noProof/>
          <w:sz w:val="22"/>
          <w:szCs w:val="22"/>
        </w:rPr>
        <w:tab/>
      </w:r>
      <w:r w:rsidRPr="00305FE2">
        <w:rPr>
          <w:noProof/>
        </w:rPr>
        <w:t>Service-area-address</w:t>
      </w:r>
      <w:r w:rsidRPr="00305FE2">
        <w:rPr>
          <w:noProof/>
        </w:rPr>
        <w:tab/>
      </w:r>
      <w:r w:rsidRPr="00305FE2">
        <w:rPr>
          <w:noProof/>
        </w:rPr>
        <w:fldChar w:fldCharType="begin"/>
      </w:r>
      <w:r w:rsidRPr="00305FE2">
        <w:rPr>
          <w:noProof/>
        </w:rPr>
        <w:instrText xml:space="preserve"> PAGEREF _Toc303844549 \h </w:instrText>
      </w:r>
      <w:r w:rsidRPr="00305FE2">
        <w:rPr>
          <w:noProof/>
        </w:rPr>
      </w:r>
      <w:r w:rsidRPr="00305FE2">
        <w:rPr>
          <w:noProof/>
        </w:rPr>
        <w:fldChar w:fldCharType="separate"/>
      </w:r>
      <w:r w:rsidRPr="00305FE2">
        <w:rPr>
          <w:noProof/>
        </w:rPr>
        <w:t>31</w:t>
      </w:r>
      <w:r w:rsidRPr="00305FE2">
        <w:rPr>
          <w:noProof/>
        </w:rPr>
        <w:fldChar w:fldCharType="end"/>
      </w:r>
    </w:p>
    <w:p w:rsidR="007F5997" w:rsidRPr="00305FE2" w:rsidRDefault="007F5997">
      <w:pPr>
        <w:pStyle w:val="TOC4"/>
        <w:rPr>
          <w:rFonts w:ascii="Calibri" w:hAnsi="Calibri" w:cs="Times New Roman"/>
          <w:noProof/>
          <w:sz w:val="22"/>
          <w:szCs w:val="22"/>
        </w:rPr>
      </w:pPr>
      <w:r w:rsidRPr="00305FE2">
        <w:rPr>
          <w:noProof/>
        </w:rPr>
        <w:t>Table 53 – Fields in service-area-address</w:t>
      </w:r>
      <w:r w:rsidRPr="00305FE2">
        <w:rPr>
          <w:noProof/>
        </w:rPr>
        <w:tab/>
      </w:r>
      <w:r w:rsidRPr="00305FE2">
        <w:rPr>
          <w:noProof/>
        </w:rPr>
        <w:fldChar w:fldCharType="begin"/>
      </w:r>
      <w:r w:rsidRPr="00305FE2">
        <w:rPr>
          <w:noProof/>
        </w:rPr>
        <w:instrText xml:space="preserve"> PAGEREF _Toc303844550 \h </w:instrText>
      </w:r>
      <w:r w:rsidRPr="00305FE2">
        <w:rPr>
          <w:noProof/>
        </w:rPr>
      </w:r>
      <w:r w:rsidRPr="00305FE2">
        <w:rPr>
          <w:noProof/>
        </w:rPr>
        <w:fldChar w:fldCharType="separate"/>
      </w:r>
      <w:r w:rsidRPr="00305FE2">
        <w:rPr>
          <w:noProof/>
        </w:rPr>
        <w:t>32</w:t>
      </w:r>
      <w:r w:rsidRPr="00305FE2">
        <w:rPr>
          <w:noProof/>
        </w:rPr>
        <w:fldChar w:fldCharType="end"/>
      </w:r>
    </w:p>
    <w:p w:rsidR="007F5997" w:rsidRPr="00305FE2" w:rsidRDefault="007F5997">
      <w:pPr>
        <w:pStyle w:val="TOC5"/>
        <w:tabs>
          <w:tab w:val="left" w:pos="1760"/>
          <w:tab w:val="right" w:leader="dot" w:pos="9530"/>
        </w:tabs>
        <w:rPr>
          <w:rFonts w:ascii="Calibri" w:hAnsi="Calibri"/>
          <w:noProof/>
          <w:sz w:val="22"/>
          <w:szCs w:val="22"/>
        </w:rPr>
      </w:pPr>
      <w:r w:rsidRPr="00305FE2">
        <w:rPr>
          <w:noProof/>
        </w:rPr>
        <w:t>4.1.1.23</w:t>
      </w:r>
      <w:r w:rsidRPr="00305FE2">
        <w:rPr>
          <w:rFonts w:ascii="Calibri" w:hAnsi="Calibri"/>
          <w:noProof/>
          <w:sz w:val="22"/>
          <w:szCs w:val="22"/>
        </w:rPr>
        <w:tab/>
      </w:r>
      <w:r w:rsidRPr="00305FE2">
        <w:rPr>
          <w:noProof/>
        </w:rPr>
        <w:t>Bogx-transaction-info</w:t>
      </w:r>
      <w:r w:rsidRPr="00305FE2">
        <w:rPr>
          <w:noProof/>
        </w:rPr>
        <w:tab/>
      </w:r>
      <w:r w:rsidRPr="00305FE2">
        <w:rPr>
          <w:noProof/>
        </w:rPr>
        <w:fldChar w:fldCharType="begin"/>
      </w:r>
      <w:r w:rsidRPr="00305FE2">
        <w:rPr>
          <w:noProof/>
        </w:rPr>
        <w:instrText xml:space="preserve"> PAGEREF _Toc303844551 \h </w:instrText>
      </w:r>
      <w:r w:rsidRPr="00305FE2">
        <w:rPr>
          <w:noProof/>
        </w:rPr>
      </w:r>
      <w:r w:rsidRPr="00305FE2">
        <w:rPr>
          <w:noProof/>
        </w:rPr>
        <w:fldChar w:fldCharType="separate"/>
      </w:r>
      <w:r w:rsidRPr="00305FE2">
        <w:rPr>
          <w:noProof/>
        </w:rPr>
        <w:t>32</w:t>
      </w:r>
      <w:r w:rsidRPr="00305FE2">
        <w:rPr>
          <w:noProof/>
        </w:rPr>
        <w:fldChar w:fldCharType="end"/>
      </w:r>
    </w:p>
    <w:p w:rsidR="007F5997" w:rsidRPr="00305FE2" w:rsidRDefault="007F5997">
      <w:pPr>
        <w:pStyle w:val="TOC4"/>
        <w:rPr>
          <w:rFonts w:ascii="Calibri" w:hAnsi="Calibri" w:cs="Times New Roman"/>
          <w:noProof/>
          <w:sz w:val="22"/>
          <w:szCs w:val="22"/>
        </w:rPr>
      </w:pPr>
      <w:r w:rsidRPr="00305FE2">
        <w:rPr>
          <w:noProof/>
        </w:rPr>
        <w:t>Table 54 – Fields in bogx-transaction-info</w:t>
      </w:r>
      <w:r w:rsidRPr="00305FE2">
        <w:rPr>
          <w:noProof/>
        </w:rPr>
        <w:tab/>
      </w:r>
      <w:r w:rsidRPr="00305FE2">
        <w:rPr>
          <w:noProof/>
        </w:rPr>
        <w:fldChar w:fldCharType="begin"/>
      </w:r>
      <w:r w:rsidRPr="00305FE2">
        <w:rPr>
          <w:noProof/>
        </w:rPr>
        <w:instrText xml:space="preserve"> PAGEREF _Toc303844552 \h </w:instrText>
      </w:r>
      <w:r w:rsidRPr="00305FE2">
        <w:rPr>
          <w:noProof/>
        </w:rPr>
      </w:r>
      <w:r w:rsidRPr="00305FE2">
        <w:rPr>
          <w:noProof/>
        </w:rPr>
        <w:fldChar w:fldCharType="separate"/>
      </w:r>
      <w:r w:rsidRPr="00305FE2">
        <w:rPr>
          <w:noProof/>
        </w:rPr>
        <w:t>32</w:t>
      </w:r>
      <w:r w:rsidRPr="00305FE2">
        <w:rPr>
          <w:noProof/>
        </w:rPr>
        <w:fldChar w:fldCharType="end"/>
      </w:r>
    </w:p>
    <w:p w:rsidR="007F5997" w:rsidRPr="00305FE2" w:rsidRDefault="007F5997">
      <w:pPr>
        <w:pStyle w:val="TOC2"/>
        <w:tabs>
          <w:tab w:val="left" w:pos="800"/>
        </w:tabs>
        <w:rPr>
          <w:rFonts w:ascii="Calibri" w:hAnsi="Calibri"/>
          <w:sz w:val="22"/>
          <w:szCs w:val="22"/>
        </w:rPr>
      </w:pPr>
      <w:r w:rsidRPr="00305FE2">
        <w:t>4.2</w:t>
      </w:r>
      <w:r w:rsidRPr="00305FE2">
        <w:rPr>
          <w:rFonts w:ascii="Calibri" w:hAnsi="Calibri"/>
          <w:sz w:val="22"/>
          <w:szCs w:val="22"/>
        </w:rPr>
        <w:tab/>
      </w:r>
      <w:r w:rsidRPr="00305FE2">
        <w:t>Response Message</w:t>
      </w:r>
      <w:r w:rsidRPr="00305FE2">
        <w:tab/>
      </w:r>
      <w:r w:rsidRPr="00305FE2">
        <w:fldChar w:fldCharType="begin"/>
      </w:r>
      <w:r w:rsidRPr="00305FE2">
        <w:instrText xml:space="preserve"> PAGEREF _Toc303844553 \h </w:instrText>
      </w:r>
      <w:r w:rsidRPr="00305FE2">
        <w:fldChar w:fldCharType="separate"/>
      </w:r>
      <w:r w:rsidRPr="00305FE2">
        <w:t>32</w:t>
      </w:r>
      <w:r w:rsidRPr="00305FE2">
        <w:fldChar w:fldCharType="end"/>
      </w:r>
    </w:p>
    <w:p w:rsidR="007F5997" w:rsidRPr="00305FE2" w:rsidRDefault="007F5997">
      <w:pPr>
        <w:pStyle w:val="TOC3"/>
        <w:tabs>
          <w:tab w:val="left" w:pos="1400"/>
        </w:tabs>
        <w:rPr>
          <w:rFonts w:ascii="Calibri" w:hAnsi="Calibri" w:cs="Times New Roman"/>
          <w:i w:val="0"/>
          <w:iCs w:val="0"/>
          <w:sz w:val="22"/>
          <w:szCs w:val="22"/>
        </w:rPr>
      </w:pPr>
      <w:r w:rsidRPr="00305FE2">
        <w:t>4.2.1</w:t>
      </w:r>
      <w:r w:rsidRPr="00305FE2">
        <w:rPr>
          <w:rFonts w:ascii="Calibri" w:hAnsi="Calibri" w:cs="Times New Roman"/>
          <w:i w:val="0"/>
          <w:iCs w:val="0"/>
          <w:sz w:val="22"/>
          <w:szCs w:val="22"/>
        </w:rPr>
        <w:tab/>
      </w:r>
      <w:r w:rsidRPr="00305FE2">
        <w:t>ActivationResponse</w:t>
      </w:r>
      <w:r w:rsidRPr="00305FE2">
        <w:tab/>
      </w:r>
      <w:r w:rsidRPr="00305FE2">
        <w:fldChar w:fldCharType="begin"/>
      </w:r>
      <w:r w:rsidRPr="00305FE2">
        <w:instrText xml:space="preserve"> PAGEREF _Toc303844554 \h </w:instrText>
      </w:r>
      <w:r w:rsidRPr="00305FE2">
        <w:fldChar w:fldCharType="separate"/>
      </w:r>
      <w:r w:rsidRPr="00305FE2">
        <w:t>32</w:t>
      </w:r>
      <w:r w:rsidRPr="00305FE2">
        <w:fldChar w:fldCharType="end"/>
      </w:r>
    </w:p>
    <w:p w:rsidR="007F5997" w:rsidRPr="00305FE2" w:rsidRDefault="007F5997">
      <w:pPr>
        <w:pStyle w:val="TOC5"/>
        <w:tabs>
          <w:tab w:val="left" w:pos="1760"/>
          <w:tab w:val="right" w:leader="dot" w:pos="9530"/>
        </w:tabs>
        <w:rPr>
          <w:rFonts w:ascii="Calibri" w:hAnsi="Calibri"/>
          <w:noProof/>
          <w:sz w:val="22"/>
          <w:szCs w:val="22"/>
        </w:rPr>
      </w:pPr>
      <w:r w:rsidRPr="00305FE2">
        <w:rPr>
          <w:noProof/>
        </w:rPr>
        <w:t>4.2.1.1</w:t>
      </w:r>
      <w:r w:rsidRPr="00305FE2">
        <w:rPr>
          <w:rFonts w:ascii="Calibri" w:hAnsi="Calibri"/>
          <w:noProof/>
          <w:sz w:val="22"/>
          <w:szCs w:val="22"/>
        </w:rPr>
        <w:tab/>
      </w:r>
      <w:r w:rsidRPr="00305FE2">
        <w:rPr>
          <w:noProof/>
        </w:rPr>
        <w:t>service</w:t>
      </w:r>
      <w:r w:rsidRPr="00305FE2">
        <w:rPr>
          <w:noProof/>
        </w:rPr>
        <w:tab/>
      </w:r>
      <w:r w:rsidRPr="00305FE2">
        <w:rPr>
          <w:noProof/>
        </w:rPr>
        <w:fldChar w:fldCharType="begin"/>
      </w:r>
      <w:r w:rsidRPr="00305FE2">
        <w:rPr>
          <w:noProof/>
        </w:rPr>
        <w:instrText xml:space="preserve"> PAGEREF _Toc303844555 \h </w:instrText>
      </w:r>
      <w:r w:rsidRPr="00305FE2">
        <w:rPr>
          <w:noProof/>
        </w:rPr>
      </w:r>
      <w:r w:rsidRPr="00305FE2">
        <w:rPr>
          <w:noProof/>
        </w:rPr>
        <w:fldChar w:fldCharType="separate"/>
      </w:r>
      <w:r w:rsidRPr="00305FE2">
        <w:rPr>
          <w:noProof/>
        </w:rPr>
        <w:t>33</w:t>
      </w:r>
      <w:r w:rsidRPr="00305FE2">
        <w:rPr>
          <w:noProof/>
        </w:rPr>
        <w:fldChar w:fldCharType="end"/>
      </w:r>
    </w:p>
    <w:p w:rsidR="007F5997" w:rsidRPr="00305FE2" w:rsidRDefault="007F5997">
      <w:pPr>
        <w:pStyle w:val="TOC6"/>
        <w:tabs>
          <w:tab w:val="left" w:pos="1998"/>
          <w:tab w:val="right" w:leader="dot" w:pos="9530"/>
        </w:tabs>
        <w:rPr>
          <w:rFonts w:ascii="Calibri" w:hAnsi="Calibri"/>
          <w:noProof/>
          <w:sz w:val="22"/>
          <w:szCs w:val="22"/>
        </w:rPr>
      </w:pPr>
      <w:r w:rsidRPr="00305FE2">
        <w:rPr>
          <w:noProof/>
        </w:rPr>
        <w:t>4.2.1.1.1</w:t>
      </w:r>
      <w:r w:rsidRPr="00305FE2">
        <w:rPr>
          <w:rFonts w:ascii="Calibri" w:hAnsi="Calibri"/>
          <w:noProof/>
          <w:sz w:val="22"/>
          <w:szCs w:val="22"/>
        </w:rPr>
        <w:tab/>
      </w:r>
      <w:r w:rsidRPr="00305FE2">
        <w:rPr>
          <w:noProof/>
        </w:rPr>
        <w:t>plan</w:t>
      </w:r>
      <w:r w:rsidRPr="00305FE2">
        <w:rPr>
          <w:noProof/>
        </w:rPr>
        <w:tab/>
      </w:r>
      <w:r w:rsidRPr="00305FE2">
        <w:rPr>
          <w:noProof/>
        </w:rPr>
        <w:fldChar w:fldCharType="begin"/>
      </w:r>
      <w:r w:rsidRPr="00305FE2">
        <w:rPr>
          <w:noProof/>
        </w:rPr>
        <w:instrText xml:space="preserve"> PAGEREF _Toc303844556 \h </w:instrText>
      </w:r>
      <w:r w:rsidRPr="00305FE2">
        <w:rPr>
          <w:noProof/>
        </w:rPr>
      </w:r>
      <w:r w:rsidRPr="00305FE2">
        <w:rPr>
          <w:noProof/>
        </w:rPr>
        <w:fldChar w:fldCharType="separate"/>
      </w:r>
      <w:r w:rsidRPr="00305FE2">
        <w:rPr>
          <w:noProof/>
        </w:rPr>
        <w:t>34</w:t>
      </w:r>
      <w:r w:rsidRPr="00305FE2">
        <w:rPr>
          <w:noProof/>
        </w:rPr>
        <w:fldChar w:fldCharType="end"/>
      </w:r>
    </w:p>
    <w:p w:rsidR="007F5997" w:rsidRPr="00305FE2" w:rsidRDefault="007F5997">
      <w:pPr>
        <w:pStyle w:val="TOC6"/>
        <w:tabs>
          <w:tab w:val="left" w:pos="1998"/>
          <w:tab w:val="right" w:leader="dot" w:pos="9530"/>
        </w:tabs>
        <w:rPr>
          <w:rFonts w:ascii="Calibri" w:hAnsi="Calibri"/>
          <w:noProof/>
          <w:sz w:val="22"/>
          <w:szCs w:val="22"/>
        </w:rPr>
      </w:pPr>
      <w:r w:rsidRPr="00305FE2">
        <w:rPr>
          <w:noProof/>
        </w:rPr>
        <w:t>4.2.1.1.2</w:t>
      </w:r>
      <w:r w:rsidRPr="00305FE2">
        <w:rPr>
          <w:rFonts w:ascii="Calibri" w:hAnsi="Calibri"/>
          <w:noProof/>
          <w:sz w:val="22"/>
          <w:szCs w:val="22"/>
        </w:rPr>
        <w:tab/>
      </w:r>
      <w:r w:rsidRPr="00305FE2">
        <w:rPr>
          <w:noProof/>
        </w:rPr>
        <w:t>phone</w:t>
      </w:r>
      <w:r w:rsidRPr="00305FE2">
        <w:rPr>
          <w:noProof/>
        </w:rPr>
        <w:tab/>
      </w:r>
      <w:r w:rsidRPr="00305FE2">
        <w:rPr>
          <w:noProof/>
        </w:rPr>
        <w:fldChar w:fldCharType="begin"/>
      </w:r>
      <w:r w:rsidRPr="00305FE2">
        <w:rPr>
          <w:noProof/>
        </w:rPr>
        <w:instrText xml:space="preserve"> PAGEREF _Toc303844557 \h </w:instrText>
      </w:r>
      <w:r w:rsidRPr="00305FE2">
        <w:rPr>
          <w:noProof/>
        </w:rPr>
      </w:r>
      <w:r w:rsidRPr="00305FE2">
        <w:rPr>
          <w:noProof/>
        </w:rPr>
        <w:fldChar w:fldCharType="separate"/>
      </w:r>
      <w:r w:rsidRPr="00305FE2">
        <w:rPr>
          <w:noProof/>
        </w:rPr>
        <w:t>34</w:t>
      </w:r>
      <w:r w:rsidRPr="00305FE2">
        <w:rPr>
          <w:noProof/>
        </w:rPr>
        <w:fldChar w:fldCharType="end"/>
      </w:r>
    </w:p>
    <w:p w:rsidR="007F5997" w:rsidRPr="00305FE2" w:rsidRDefault="007F5997">
      <w:pPr>
        <w:pStyle w:val="TOC7"/>
        <w:tabs>
          <w:tab w:val="left" w:pos="1400"/>
          <w:tab w:val="right" w:leader="dot" w:pos="9530"/>
        </w:tabs>
        <w:rPr>
          <w:rFonts w:ascii="Calibri" w:hAnsi="Calibri"/>
          <w:noProof/>
          <w:sz w:val="22"/>
          <w:szCs w:val="22"/>
        </w:rPr>
      </w:pPr>
      <w:r w:rsidRPr="00305FE2">
        <w:rPr>
          <w:noProof/>
        </w:rPr>
        <w:t>4.2.1.1.2.1.1</w:t>
      </w:r>
      <w:r w:rsidRPr="00305FE2">
        <w:rPr>
          <w:rFonts w:ascii="Calibri" w:hAnsi="Calibri"/>
          <w:noProof/>
          <w:sz w:val="22"/>
          <w:szCs w:val="22"/>
        </w:rPr>
        <w:tab/>
      </w:r>
      <w:r w:rsidRPr="00305FE2">
        <w:rPr>
          <w:noProof/>
        </w:rPr>
        <w:t>Activated-service</w:t>
      </w:r>
      <w:r w:rsidRPr="00305FE2">
        <w:rPr>
          <w:noProof/>
        </w:rPr>
        <w:tab/>
      </w:r>
      <w:r w:rsidRPr="00305FE2">
        <w:rPr>
          <w:noProof/>
        </w:rPr>
        <w:fldChar w:fldCharType="begin"/>
      </w:r>
      <w:r w:rsidRPr="00305FE2">
        <w:rPr>
          <w:noProof/>
        </w:rPr>
        <w:instrText xml:space="preserve"> PAGEREF _Toc303844558 \h </w:instrText>
      </w:r>
      <w:r w:rsidRPr="00305FE2">
        <w:rPr>
          <w:noProof/>
        </w:rPr>
      </w:r>
      <w:r w:rsidRPr="00305FE2">
        <w:rPr>
          <w:noProof/>
        </w:rPr>
        <w:fldChar w:fldCharType="separate"/>
      </w:r>
      <w:r w:rsidRPr="00305FE2">
        <w:rPr>
          <w:noProof/>
        </w:rPr>
        <w:t>36</w:t>
      </w:r>
      <w:r w:rsidRPr="00305FE2">
        <w:rPr>
          <w:noProof/>
        </w:rPr>
        <w:fldChar w:fldCharType="end"/>
      </w:r>
    </w:p>
    <w:p w:rsidR="007F5997" w:rsidRPr="00305FE2" w:rsidRDefault="007F5997">
      <w:pPr>
        <w:pStyle w:val="TOC8"/>
        <w:tabs>
          <w:tab w:val="left" w:pos="2899"/>
          <w:tab w:val="right" w:leader="dot" w:pos="9530"/>
        </w:tabs>
        <w:rPr>
          <w:rFonts w:ascii="Calibri" w:hAnsi="Calibri"/>
          <w:noProof/>
          <w:sz w:val="22"/>
          <w:szCs w:val="22"/>
        </w:rPr>
      </w:pPr>
      <w:r w:rsidRPr="00305FE2">
        <w:rPr>
          <w:noProof/>
        </w:rPr>
        <w:t>4.2.1.1.2.1.1.1</w:t>
      </w:r>
      <w:r w:rsidRPr="00305FE2">
        <w:rPr>
          <w:rFonts w:ascii="Calibri" w:hAnsi="Calibri"/>
          <w:noProof/>
          <w:sz w:val="22"/>
          <w:szCs w:val="22"/>
        </w:rPr>
        <w:tab/>
      </w:r>
      <w:r w:rsidRPr="00305FE2">
        <w:rPr>
          <w:noProof/>
        </w:rPr>
        <w:t>Activated-service</w:t>
      </w:r>
      <w:r w:rsidRPr="00305FE2">
        <w:rPr>
          <w:noProof/>
        </w:rPr>
        <w:tab/>
      </w:r>
      <w:r w:rsidRPr="00305FE2">
        <w:rPr>
          <w:noProof/>
        </w:rPr>
        <w:fldChar w:fldCharType="begin"/>
      </w:r>
      <w:r w:rsidRPr="00305FE2">
        <w:rPr>
          <w:noProof/>
        </w:rPr>
        <w:instrText xml:space="preserve"> PAGEREF _Toc303844559 \h </w:instrText>
      </w:r>
      <w:r w:rsidRPr="00305FE2">
        <w:rPr>
          <w:noProof/>
        </w:rPr>
      </w:r>
      <w:r w:rsidRPr="00305FE2">
        <w:rPr>
          <w:noProof/>
        </w:rPr>
        <w:fldChar w:fldCharType="separate"/>
      </w:r>
      <w:r w:rsidRPr="00305FE2">
        <w:rPr>
          <w:noProof/>
        </w:rPr>
        <w:t>36</w:t>
      </w:r>
      <w:r w:rsidRPr="00305FE2">
        <w:rPr>
          <w:noProof/>
        </w:rPr>
        <w:fldChar w:fldCharType="end"/>
      </w:r>
    </w:p>
    <w:p w:rsidR="007F5997" w:rsidRPr="00305FE2" w:rsidRDefault="007F5997">
      <w:pPr>
        <w:pStyle w:val="TOC5"/>
        <w:tabs>
          <w:tab w:val="left" w:pos="1760"/>
          <w:tab w:val="right" w:leader="dot" w:pos="9530"/>
        </w:tabs>
        <w:rPr>
          <w:rFonts w:ascii="Calibri" w:hAnsi="Calibri"/>
          <w:noProof/>
          <w:sz w:val="22"/>
          <w:szCs w:val="22"/>
        </w:rPr>
      </w:pPr>
      <w:r w:rsidRPr="00305FE2">
        <w:rPr>
          <w:noProof/>
        </w:rPr>
        <w:t>4.2.1.2</w:t>
      </w:r>
      <w:r w:rsidRPr="00305FE2">
        <w:rPr>
          <w:rFonts w:ascii="Calibri" w:hAnsi="Calibri"/>
          <w:noProof/>
          <w:sz w:val="22"/>
          <w:szCs w:val="22"/>
        </w:rPr>
        <w:tab/>
      </w:r>
      <w:r w:rsidRPr="00305FE2">
        <w:rPr>
          <w:noProof/>
        </w:rPr>
        <w:t>accessory</w:t>
      </w:r>
      <w:r w:rsidRPr="00305FE2">
        <w:rPr>
          <w:noProof/>
        </w:rPr>
        <w:tab/>
      </w:r>
      <w:r w:rsidRPr="00305FE2">
        <w:rPr>
          <w:noProof/>
        </w:rPr>
        <w:fldChar w:fldCharType="begin"/>
      </w:r>
      <w:r w:rsidRPr="00305FE2">
        <w:rPr>
          <w:noProof/>
        </w:rPr>
        <w:instrText xml:space="preserve"> PAGEREF _Toc303844560 \h </w:instrText>
      </w:r>
      <w:r w:rsidRPr="00305FE2">
        <w:rPr>
          <w:noProof/>
        </w:rPr>
      </w:r>
      <w:r w:rsidRPr="00305FE2">
        <w:rPr>
          <w:noProof/>
        </w:rPr>
        <w:fldChar w:fldCharType="separate"/>
      </w:r>
      <w:r w:rsidRPr="00305FE2">
        <w:rPr>
          <w:noProof/>
        </w:rPr>
        <w:t>36</w:t>
      </w:r>
      <w:r w:rsidRPr="00305FE2">
        <w:rPr>
          <w:noProof/>
        </w:rPr>
        <w:fldChar w:fldCharType="end"/>
      </w:r>
    </w:p>
    <w:p w:rsidR="007F5997" w:rsidRPr="00305FE2" w:rsidRDefault="007F5997">
      <w:pPr>
        <w:pStyle w:val="TOC3"/>
        <w:tabs>
          <w:tab w:val="left" w:pos="1400"/>
        </w:tabs>
        <w:rPr>
          <w:rFonts w:ascii="Calibri" w:hAnsi="Calibri" w:cs="Times New Roman"/>
          <w:i w:val="0"/>
          <w:iCs w:val="0"/>
          <w:sz w:val="22"/>
          <w:szCs w:val="22"/>
        </w:rPr>
      </w:pPr>
      <w:r w:rsidRPr="00305FE2">
        <w:t>4.2.2</w:t>
      </w:r>
      <w:r w:rsidRPr="00305FE2">
        <w:rPr>
          <w:rFonts w:ascii="Calibri" w:hAnsi="Calibri" w:cs="Times New Roman"/>
          <w:i w:val="0"/>
          <w:iCs w:val="0"/>
          <w:sz w:val="22"/>
          <w:szCs w:val="22"/>
        </w:rPr>
        <w:tab/>
      </w:r>
      <w:r w:rsidRPr="00305FE2">
        <w:t>order-fulfillment</w:t>
      </w:r>
      <w:r w:rsidRPr="00305FE2">
        <w:tab/>
      </w:r>
      <w:r w:rsidRPr="00305FE2">
        <w:fldChar w:fldCharType="begin"/>
      </w:r>
      <w:r w:rsidRPr="00305FE2">
        <w:instrText xml:space="preserve"> PAGEREF _Toc303844561 \h </w:instrText>
      </w:r>
      <w:r w:rsidRPr="00305FE2">
        <w:fldChar w:fldCharType="separate"/>
      </w:r>
      <w:r w:rsidRPr="00305FE2">
        <w:t>37</w:t>
      </w:r>
      <w:r w:rsidRPr="00305FE2">
        <w:fldChar w:fldCharType="end"/>
      </w:r>
    </w:p>
    <w:p w:rsidR="007F5997" w:rsidRPr="00305FE2" w:rsidRDefault="007F5997">
      <w:pPr>
        <w:pStyle w:val="TOC5"/>
        <w:tabs>
          <w:tab w:val="left" w:pos="1760"/>
          <w:tab w:val="right" w:leader="dot" w:pos="9530"/>
        </w:tabs>
        <w:rPr>
          <w:rFonts w:ascii="Calibri" w:hAnsi="Calibri"/>
          <w:noProof/>
          <w:sz w:val="22"/>
          <w:szCs w:val="22"/>
        </w:rPr>
      </w:pPr>
      <w:r w:rsidRPr="00305FE2">
        <w:rPr>
          <w:noProof/>
        </w:rPr>
        <w:t>4.2.2.1</w:t>
      </w:r>
      <w:r w:rsidRPr="00305FE2">
        <w:rPr>
          <w:rFonts w:ascii="Calibri" w:hAnsi="Calibri"/>
          <w:noProof/>
          <w:sz w:val="22"/>
          <w:szCs w:val="22"/>
        </w:rPr>
        <w:tab/>
      </w:r>
      <w:r w:rsidRPr="00305FE2">
        <w:rPr>
          <w:noProof/>
        </w:rPr>
        <w:t>fulfillment-cost</w:t>
      </w:r>
      <w:r w:rsidRPr="00305FE2">
        <w:rPr>
          <w:noProof/>
        </w:rPr>
        <w:tab/>
      </w:r>
      <w:r w:rsidRPr="00305FE2">
        <w:rPr>
          <w:noProof/>
        </w:rPr>
        <w:fldChar w:fldCharType="begin"/>
      </w:r>
      <w:r w:rsidRPr="00305FE2">
        <w:rPr>
          <w:noProof/>
        </w:rPr>
        <w:instrText xml:space="preserve"> PAGEREF _Toc303844562 \h </w:instrText>
      </w:r>
      <w:r w:rsidRPr="00305FE2">
        <w:rPr>
          <w:noProof/>
        </w:rPr>
      </w:r>
      <w:r w:rsidRPr="00305FE2">
        <w:rPr>
          <w:noProof/>
        </w:rPr>
        <w:fldChar w:fldCharType="separate"/>
      </w:r>
      <w:r w:rsidRPr="00305FE2">
        <w:rPr>
          <w:noProof/>
        </w:rPr>
        <w:t>37</w:t>
      </w:r>
      <w:r w:rsidRPr="00305FE2">
        <w:rPr>
          <w:noProof/>
        </w:rPr>
        <w:fldChar w:fldCharType="end"/>
      </w:r>
    </w:p>
    <w:p w:rsidR="007F5997" w:rsidRPr="00305FE2" w:rsidRDefault="007F5997">
      <w:pPr>
        <w:pStyle w:val="TOC5"/>
        <w:tabs>
          <w:tab w:val="left" w:pos="1760"/>
          <w:tab w:val="right" w:leader="dot" w:pos="9530"/>
        </w:tabs>
        <w:rPr>
          <w:rFonts w:ascii="Calibri" w:hAnsi="Calibri"/>
          <w:noProof/>
          <w:sz w:val="22"/>
          <w:szCs w:val="22"/>
        </w:rPr>
      </w:pPr>
      <w:r w:rsidRPr="00305FE2">
        <w:rPr>
          <w:noProof/>
        </w:rPr>
        <w:t>4.2.2.2</w:t>
      </w:r>
      <w:r w:rsidRPr="00305FE2">
        <w:rPr>
          <w:rFonts w:ascii="Calibri" w:hAnsi="Calibri"/>
          <w:noProof/>
          <w:sz w:val="22"/>
          <w:szCs w:val="22"/>
        </w:rPr>
        <w:tab/>
      </w:r>
      <w:r w:rsidRPr="00305FE2">
        <w:rPr>
          <w:noProof/>
        </w:rPr>
        <w:t>fulfillment-shipping</w:t>
      </w:r>
      <w:r w:rsidRPr="00305FE2">
        <w:rPr>
          <w:noProof/>
        </w:rPr>
        <w:tab/>
      </w:r>
      <w:r w:rsidRPr="00305FE2">
        <w:rPr>
          <w:noProof/>
        </w:rPr>
        <w:fldChar w:fldCharType="begin"/>
      </w:r>
      <w:r w:rsidRPr="00305FE2">
        <w:rPr>
          <w:noProof/>
        </w:rPr>
        <w:instrText xml:space="preserve"> PAGEREF _Toc303844563 \h </w:instrText>
      </w:r>
      <w:r w:rsidRPr="00305FE2">
        <w:rPr>
          <w:noProof/>
        </w:rPr>
      </w:r>
      <w:r w:rsidRPr="00305FE2">
        <w:rPr>
          <w:noProof/>
        </w:rPr>
        <w:fldChar w:fldCharType="separate"/>
      </w:r>
      <w:r w:rsidRPr="00305FE2">
        <w:rPr>
          <w:noProof/>
        </w:rPr>
        <w:t>37</w:t>
      </w:r>
      <w:r w:rsidRPr="00305FE2">
        <w:rPr>
          <w:noProof/>
        </w:rPr>
        <w:fldChar w:fldCharType="end"/>
      </w:r>
    </w:p>
    <w:p w:rsidR="007F5997" w:rsidRPr="00305FE2" w:rsidRDefault="007F5997">
      <w:pPr>
        <w:pStyle w:val="TOC5"/>
        <w:tabs>
          <w:tab w:val="left" w:pos="1760"/>
          <w:tab w:val="right" w:leader="dot" w:pos="9530"/>
        </w:tabs>
        <w:rPr>
          <w:rFonts w:ascii="Calibri" w:hAnsi="Calibri"/>
          <w:noProof/>
          <w:sz w:val="22"/>
          <w:szCs w:val="22"/>
        </w:rPr>
      </w:pPr>
      <w:r w:rsidRPr="00305FE2">
        <w:rPr>
          <w:noProof/>
        </w:rPr>
        <w:t>4.2.2.3</w:t>
      </w:r>
      <w:r w:rsidRPr="00305FE2">
        <w:rPr>
          <w:rFonts w:ascii="Calibri" w:hAnsi="Calibri"/>
          <w:noProof/>
          <w:sz w:val="22"/>
          <w:szCs w:val="22"/>
        </w:rPr>
        <w:tab/>
      </w:r>
      <w:r w:rsidRPr="00305FE2">
        <w:rPr>
          <w:noProof/>
        </w:rPr>
        <w:t>applied-promo</w:t>
      </w:r>
      <w:r w:rsidRPr="00305FE2">
        <w:rPr>
          <w:noProof/>
        </w:rPr>
        <w:tab/>
      </w:r>
      <w:r w:rsidRPr="00305FE2">
        <w:rPr>
          <w:noProof/>
        </w:rPr>
        <w:fldChar w:fldCharType="begin"/>
      </w:r>
      <w:r w:rsidRPr="00305FE2">
        <w:rPr>
          <w:noProof/>
        </w:rPr>
        <w:instrText xml:space="preserve"> PAGEREF _Toc303844564 \h </w:instrText>
      </w:r>
      <w:r w:rsidRPr="00305FE2">
        <w:rPr>
          <w:noProof/>
        </w:rPr>
      </w:r>
      <w:r w:rsidRPr="00305FE2">
        <w:rPr>
          <w:noProof/>
        </w:rPr>
        <w:fldChar w:fldCharType="separate"/>
      </w:r>
      <w:r w:rsidRPr="00305FE2">
        <w:rPr>
          <w:noProof/>
        </w:rPr>
        <w:t>38</w:t>
      </w:r>
      <w:r w:rsidRPr="00305FE2">
        <w:rPr>
          <w:noProof/>
        </w:rPr>
        <w:fldChar w:fldCharType="end"/>
      </w:r>
    </w:p>
    <w:p w:rsidR="007F5997" w:rsidRPr="00305FE2" w:rsidRDefault="007F5997">
      <w:pPr>
        <w:pStyle w:val="TOC6"/>
        <w:tabs>
          <w:tab w:val="left" w:pos="1998"/>
          <w:tab w:val="right" w:leader="dot" w:pos="9530"/>
        </w:tabs>
        <w:rPr>
          <w:rFonts w:ascii="Calibri" w:hAnsi="Calibri"/>
          <w:noProof/>
          <w:sz w:val="22"/>
          <w:szCs w:val="22"/>
        </w:rPr>
      </w:pPr>
      <w:r w:rsidRPr="00305FE2">
        <w:rPr>
          <w:noProof/>
        </w:rPr>
        <w:t>4.2.2.3.1</w:t>
      </w:r>
      <w:r w:rsidRPr="00305FE2">
        <w:rPr>
          <w:rFonts w:ascii="Calibri" w:hAnsi="Calibri"/>
          <w:noProof/>
          <w:sz w:val="22"/>
          <w:szCs w:val="22"/>
        </w:rPr>
        <w:tab/>
      </w:r>
      <w:r w:rsidRPr="00305FE2">
        <w:rPr>
          <w:noProof/>
        </w:rPr>
        <w:t>promo</w:t>
      </w:r>
      <w:r w:rsidRPr="00305FE2">
        <w:rPr>
          <w:noProof/>
        </w:rPr>
        <w:tab/>
      </w:r>
      <w:r w:rsidRPr="00305FE2">
        <w:rPr>
          <w:noProof/>
        </w:rPr>
        <w:fldChar w:fldCharType="begin"/>
      </w:r>
      <w:r w:rsidRPr="00305FE2">
        <w:rPr>
          <w:noProof/>
        </w:rPr>
        <w:instrText xml:space="preserve"> PAGEREF _Toc303844565 \h </w:instrText>
      </w:r>
      <w:r w:rsidRPr="00305FE2">
        <w:rPr>
          <w:noProof/>
        </w:rPr>
      </w:r>
      <w:r w:rsidRPr="00305FE2">
        <w:rPr>
          <w:noProof/>
        </w:rPr>
        <w:fldChar w:fldCharType="separate"/>
      </w:r>
      <w:r w:rsidRPr="00305FE2">
        <w:rPr>
          <w:noProof/>
        </w:rPr>
        <w:t>38</w:t>
      </w:r>
      <w:r w:rsidRPr="00305FE2">
        <w:rPr>
          <w:noProof/>
        </w:rPr>
        <w:fldChar w:fldCharType="end"/>
      </w:r>
    </w:p>
    <w:p w:rsidR="007F5997" w:rsidRPr="00305FE2" w:rsidRDefault="007F5997">
      <w:pPr>
        <w:pStyle w:val="TOC2"/>
        <w:tabs>
          <w:tab w:val="left" w:pos="800"/>
        </w:tabs>
        <w:rPr>
          <w:rFonts w:ascii="Calibri" w:hAnsi="Calibri"/>
          <w:sz w:val="22"/>
          <w:szCs w:val="22"/>
        </w:rPr>
      </w:pPr>
      <w:r w:rsidRPr="00305FE2">
        <w:t>4.3</w:t>
      </w:r>
      <w:r w:rsidRPr="00305FE2">
        <w:rPr>
          <w:rFonts w:ascii="Calibri" w:hAnsi="Calibri"/>
          <w:sz w:val="22"/>
          <w:szCs w:val="22"/>
        </w:rPr>
        <w:tab/>
      </w:r>
      <w:r w:rsidRPr="00305FE2">
        <w:t>XML/HTTP</w:t>
      </w:r>
      <w:r w:rsidRPr="00305FE2">
        <w:tab/>
      </w:r>
      <w:r w:rsidRPr="00305FE2">
        <w:fldChar w:fldCharType="begin"/>
      </w:r>
      <w:r w:rsidRPr="00305FE2">
        <w:instrText xml:space="preserve"> PAGEREF _Toc303844566 \h </w:instrText>
      </w:r>
      <w:r w:rsidRPr="00305FE2">
        <w:fldChar w:fldCharType="separate"/>
      </w:r>
      <w:r w:rsidRPr="00305FE2">
        <w:t>39</w:t>
      </w:r>
      <w:r w:rsidRPr="00305FE2">
        <w:fldChar w:fldCharType="end"/>
      </w:r>
    </w:p>
    <w:p w:rsidR="007F5997" w:rsidRPr="00305FE2" w:rsidRDefault="007F5997">
      <w:pPr>
        <w:pStyle w:val="TOC3"/>
        <w:tabs>
          <w:tab w:val="left" w:pos="1400"/>
        </w:tabs>
        <w:rPr>
          <w:rFonts w:ascii="Calibri" w:hAnsi="Calibri" w:cs="Times New Roman"/>
          <w:i w:val="0"/>
          <w:iCs w:val="0"/>
          <w:sz w:val="22"/>
          <w:szCs w:val="22"/>
        </w:rPr>
      </w:pPr>
      <w:r w:rsidRPr="00305FE2">
        <w:t>4.3.1</w:t>
      </w:r>
      <w:r w:rsidRPr="00305FE2">
        <w:rPr>
          <w:rFonts w:ascii="Calibri" w:hAnsi="Calibri" w:cs="Times New Roman"/>
          <w:i w:val="0"/>
          <w:iCs w:val="0"/>
          <w:sz w:val="22"/>
          <w:szCs w:val="22"/>
        </w:rPr>
        <w:tab/>
      </w:r>
      <w:r w:rsidRPr="00305FE2">
        <w:t>HTTP Configuration Settings</w:t>
      </w:r>
      <w:r w:rsidRPr="00305FE2">
        <w:tab/>
      </w:r>
      <w:r w:rsidRPr="00305FE2">
        <w:fldChar w:fldCharType="begin"/>
      </w:r>
      <w:r w:rsidRPr="00305FE2">
        <w:instrText xml:space="preserve"> PAGEREF _Toc303844567 \h </w:instrText>
      </w:r>
      <w:r w:rsidRPr="00305FE2">
        <w:fldChar w:fldCharType="separate"/>
      </w:r>
      <w:r w:rsidRPr="00305FE2">
        <w:t>39</w:t>
      </w:r>
      <w:r w:rsidRPr="00305FE2">
        <w:fldChar w:fldCharType="end"/>
      </w:r>
    </w:p>
    <w:p w:rsidR="007F5997" w:rsidRPr="00305FE2" w:rsidRDefault="007F5997">
      <w:pPr>
        <w:pStyle w:val="TOC3"/>
        <w:tabs>
          <w:tab w:val="left" w:pos="1400"/>
        </w:tabs>
        <w:rPr>
          <w:rFonts w:ascii="Calibri" w:hAnsi="Calibri" w:cs="Times New Roman"/>
          <w:i w:val="0"/>
          <w:iCs w:val="0"/>
          <w:sz w:val="22"/>
          <w:szCs w:val="22"/>
        </w:rPr>
      </w:pPr>
      <w:r w:rsidRPr="00305FE2">
        <w:t>4.3.2</w:t>
      </w:r>
      <w:r w:rsidRPr="00305FE2">
        <w:rPr>
          <w:rFonts w:ascii="Calibri" w:hAnsi="Calibri" w:cs="Times New Roman"/>
          <w:i w:val="0"/>
          <w:iCs w:val="0"/>
          <w:sz w:val="22"/>
          <w:szCs w:val="22"/>
        </w:rPr>
        <w:tab/>
      </w:r>
      <w:r w:rsidRPr="00305FE2">
        <w:t>Security</w:t>
      </w:r>
      <w:r w:rsidRPr="00305FE2">
        <w:tab/>
      </w:r>
      <w:r w:rsidRPr="00305FE2">
        <w:fldChar w:fldCharType="begin"/>
      </w:r>
      <w:r w:rsidRPr="00305FE2">
        <w:instrText xml:space="preserve"> PAGEREF _Toc303844568 \h </w:instrText>
      </w:r>
      <w:r w:rsidRPr="00305FE2">
        <w:fldChar w:fldCharType="separate"/>
      </w:r>
      <w:r w:rsidRPr="00305FE2">
        <w:t>39</w:t>
      </w:r>
      <w:r w:rsidRPr="00305FE2">
        <w:fldChar w:fldCharType="end"/>
      </w:r>
    </w:p>
    <w:p w:rsidR="007F5997" w:rsidRPr="00305FE2" w:rsidRDefault="007F5997">
      <w:pPr>
        <w:pStyle w:val="TOC4"/>
        <w:rPr>
          <w:rFonts w:ascii="Calibri" w:hAnsi="Calibri" w:cs="Times New Roman"/>
          <w:noProof/>
          <w:sz w:val="22"/>
          <w:szCs w:val="22"/>
        </w:rPr>
      </w:pPr>
      <w:r w:rsidRPr="00305FE2">
        <w:rPr>
          <w:noProof/>
        </w:rPr>
        <w:t>Encryption</w:t>
      </w:r>
      <w:r w:rsidRPr="00305FE2">
        <w:rPr>
          <w:noProof/>
        </w:rPr>
        <w:tab/>
      </w:r>
      <w:r w:rsidRPr="00305FE2">
        <w:rPr>
          <w:noProof/>
        </w:rPr>
        <w:fldChar w:fldCharType="begin"/>
      </w:r>
      <w:r w:rsidRPr="00305FE2">
        <w:rPr>
          <w:noProof/>
        </w:rPr>
        <w:instrText xml:space="preserve"> PAGEREF _Toc303844569 \h </w:instrText>
      </w:r>
      <w:r w:rsidRPr="00305FE2">
        <w:rPr>
          <w:noProof/>
        </w:rPr>
      </w:r>
      <w:r w:rsidRPr="00305FE2">
        <w:rPr>
          <w:noProof/>
        </w:rPr>
        <w:fldChar w:fldCharType="separate"/>
      </w:r>
      <w:r w:rsidRPr="00305FE2">
        <w:rPr>
          <w:noProof/>
        </w:rPr>
        <w:t>39</w:t>
      </w:r>
      <w:r w:rsidRPr="00305FE2">
        <w:rPr>
          <w:noProof/>
        </w:rPr>
        <w:fldChar w:fldCharType="end"/>
      </w:r>
    </w:p>
    <w:p w:rsidR="007F5997" w:rsidRPr="00305FE2" w:rsidRDefault="007F5997">
      <w:pPr>
        <w:pStyle w:val="TOC4"/>
        <w:rPr>
          <w:rFonts w:ascii="Calibri" w:hAnsi="Calibri" w:cs="Times New Roman"/>
          <w:noProof/>
          <w:sz w:val="22"/>
          <w:szCs w:val="22"/>
        </w:rPr>
      </w:pPr>
      <w:r w:rsidRPr="00305FE2">
        <w:rPr>
          <w:noProof/>
        </w:rPr>
        <w:t>Authentication</w:t>
      </w:r>
      <w:r w:rsidRPr="00305FE2">
        <w:rPr>
          <w:noProof/>
        </w:rPr>
        <w:tab/>
      </w:r>
      <w:r w:rsidRPr="00305FE2">
        <w:rPr>
          <w:noProof/>
        </w:rPr>
        <w:fldChar w:fldCharType="begin"/>
      </w:r>
      <w:r w:rsidRPr="00305FE2">
        <w:rPr>
          <w:noProof/>
        </w:rPr>
        <w:instrText xml:space="preserve"> PAGEREF _Toc303844570 \h </w:instrText>
      </w:r>
      <w:r w:rsidRPr="00305FE2">
        <w:rPr>
          <w:noProof/>
        </w:rPr>
      </w:r>
      <w:r w:rsidRPr="00305FE2">
        <w:rPr>
          <w:noProof/>
        </w:rPr>
        <w:fldChar w:fldCharType="separate"/>
      </w:r>
      <w:r w:rsidRPr="00305FE2">
        <w:rPr>
          <w:noProof/>
        </w:rPr>
        <w:t>39</w:t>
      </w:r>
      <w:r w:rsidRPr="00305FE2">
        <w:rPr>
          <w:noProof/>
        </w:rPr>
        <w:fldChar w:fldCharType="end"/>
      </w:r>
    </w:p>
    <w:p w:rsidR="007F5997" w:rsidRPr="00305FE2" w:rsidRDefault="007F5997">
      <w:pPr>
        <w:pStyle w:val="TOC3"/>
        <w:tabs>
          <w:tab w:val="left" w:pos="1400"/>
        </w:tabs>
        <w:rPr>
          <w:rFonts w:ascii="Calibri" w:hAnsi="Calibri" w:cs="Times New Roman"/>
          <w:i w:val="0"/>
          <w:iCs w:val="0"/>
          <w:sz w:val="22"/>
          <w:szCs w:val="22"/>
        </w:rPr>
      </w:pPr>
      <w:r w:rsidRPr="00305FE2">
        <w:lastRenderedPageBreak/>
        <w:t>4.3.3</w:t>
      </w:r>
      <w:r w:rsidRPr="00305FE2">
        <w:rPr>
          <w:rFonts w:ascii="Calibri" w:hAnsi="Calibri" w:cs="Times New Roman"/>
          <w:i w:val="0"/>
          <w:iCs w:val="0"/>
          <w:sz w:val="22"/>
          <w:szCs w:val="22"/>
        </w:rPr>
        <w:tab/>
      </w:r>
      <w:r w:rsidRPr="00305FE2">
        <w:t>Schema &amp; WSDL</w:t>
      </w:r>
      <w:r w:rsidRPr="00305FE2">
        <w:tab/>
      </w:r>
      <w:r w:rsidRPr="00305FE2">
        <w:fldChar w:fldCharType="begin"/>
      </w:r>
      <w:r w:rsidRPr="00305FE2">
        <w:instrText xml:space="preserve"> PAGEREF _Toc303844571 \h </w:instrText>
      </w:r>
      <w:r w:rsidRPr="00305FE2">
        <w:fldChar w:fldCharType="separate"/>
      </w:r>
      <w:r w:rsidRPr="00305FE2">
        <w:t>39</w:t>
      </w:r>
      <w:r w:rsidRPr="00305FE2">
        <w:fldChar w:fldCharType="end"/>
      </w:r>
    </w:p>
    <w:p w:rsidR="007F5997" w:rsidRPr="00305FE2" w:rsidRDefault="007F5997">
      <w:pPr>
        <w:pStyle w:val="TOC3"/>
        <w:tabs>
          <w:tab w:val="left" w:pos="1400"/>
        </w:tabs>
        <w:rPr>
          <w:rFonts w:ascii="Calibri" w:hAnsi="Calibri" w:cs="Times New Roman"/>
          <w:i w:val="0"/>
          <w:iCs w:val="0"/>
          <w:sz w:val="22"/>
          <w:szCs w:val="22"/>
        </w:rPr>
      </w:pPr>
      <w:r w:rsidRPr="00305FE2">
        <w:t>4.3.4</w:t>
      </w:r>
      <w:r w:rsidRPr="00305FE2">
        <w:rPr>
          <w:rFonts w:ascii="Calibri" w:hAnsi="Calibri" w:cs="Times New Roman"/>
          <w:i w:val="0"/>
          <w:iCs w:val="0"/>
          <w:sz w:val="22"/>
          <w:szCs w:val="22"/>
        </w:rPr>
        <w:tab/>
      </w:r>
      <w:r w:rsidRPr="00305FE2">
        <w:t>EAI Web Service User Guide</w:t>
      </w:r>
      <w:r w:rsidRPr="00305FE2">
        <w:tab/>
      </w:r>
      <w:r w:rsidRPr="00305FE2">
        <w:fldChar w:fldCharType="begin"/>
      </w:r>
      <w:r w:rsidRPr="00305FE2">
        <w:instrText xml:space="preserve"> PAGEREF _Toc303844572 \h </w:instrText>
      </w:r>
      <w:r w:rsidRPr="00305FE2">
        <w:fldChar w:fldCharType="separate"/>
      </w:r>
      <w:r w:rsidRPr="00305FE2">
        <w:t>39</w:t>
      </w:r>
      <w:r w:rsidRPr="00305FE2">
        <w:fldChar w:fldCharType="end"/>
      </w:r>
    </w:p>
    <w:p w:rsidR="007F5997" w:rsidRPr="00305FE2" w:rsidRDefault="007F5997">
      <w:pPr>
        <w:pStyle w:val="TOC3"/>
        <w:tabs>
          <w:tab w:val="left" w:pos="1400"/>
        </w:tabs>
        <w:rPr>
          <w:rFonts w:ascii="Calibri" w:hAnsi="Calibri" w:cs="Times New Roman"/>
          <w:i w:val="0"/>
          <w:iCs w:val="0"/>
          <w:sz w:val="22"/>
          <w:szCs w:val="22"/>
        </w:rPr>
      </w:pPr>
      <w:r w:rsidRPr="00305FE2">
        <w:t>4.3.5</w:t>
      </w:r>
      <w:r w:rsidRPr="00305FE2">
        <w:rPr>
          <w:rFonts w:ascii="Calibri" w:hAnsi="Calibri" w:cs="Times New Roman"/>
          <w:i w:val="0"/>
          <w:iCs w:val="0"/>
          <w:sz w:val="22"/>
          <w:szCs w:val="22"/>
        </w:rPr>
        <w:tab/>
      </w:r>
      <w:r w:rsidRPr="00305FE2">
        <w:t>Web Service Header XSD</w:t>
      </w:r>
      <w:r w:rsidRPr="00305FE2">
        <w:tab/>
      </w:r>
      <w:r w:rsidRPr="00305FE2">
        <w:fldChar w:fldCharType="begin"/>
      </w:r>
      <w:r w:rsidRPr="00305FE2">
        <w:instrText xml:space="preserve"> PAGEREF _Toc303844573 \h </w:instrText>
      </w:r>
      <w:r w:rsidRPr="00305FE2">
        <w:fldChar w:fldCharType="separate"/>
      </w:r>
      <w:r w:rsidRPr="00305FE2">
        <w:t>39</w:t>
      </w:r>
      <w:r w:rsidRPr="00305FE2">
        <w:fldChar w:fldCharType="end"/>
      </w:r>
    </w:p>
    <w:p w:rsidR="007F5997" w:rsidRPr="00305FE2" w:rsidRDefault="007F5997">
      <w:pPr>
        <w:pStyle w:val="TOC3"/>
        <w:tabs>
          <w:tab w:val="left" w:pos="1400"/>
        </w:tabs>
        <w:rPr>
          <w:rFonts w:ascii="Calibri" w:hAnsi="Calibri" w:cs="Times New Roman"/>
          <w:i w:val="0"/>
          <w:iCs w:val="0"/>
          <w:sz w:val="22"/>
          <w:szCs w:val="22"/>
        </w:rPr>
      </w:pPr>
      <w:r w:rsidRPr="00305FE2">
        <w:t>4.3.6</w:t>
      </w:r>
      <w:r w:rsidRPr="00305FE2">
        <w:rPr>
          <w:rFonts w:ascii="Calibri" w:hAnsi="Calibri" w:cs="Times New Roman"/>
          <w:i w:val="0"/>
          <w:iCs w:val="0"/>
          <w:sz w:val="22"/>
          <w:szCs w:val="22"/>
        </w:rPr>
        <w:tab/>
      </w:r>
      <w:r w:rsidRPr="00305FE2">
        <w:t>Error Conditions</w:t>
      </w:r>
      <w:r w:rsidRPr="00305FE2">
        <w:tab/>
      </w:r>
      <w:r w:rsidRPr="00305FE2">
        <w:fldChar w:fldCharType="begin"/>
      </w:r>
      <w:r w:rsidRPr="00305FE2">
        <w:instrText xml:space="preserve"> PAGEREF _Toc303844574 \h </w:instrText>
      </w:r>
      <w:r w:rsidRPr="00305FE2">
        <w:fldChar w:fldCharType="separate"/>
      </w:r>
      <w:r w:rsidRPr="00305FE2">
        <w:t>39</w:t>
      </w:r>
      <w:r w:rsidRPr="00305FE2">
        <w:fldChar w:fldCharType="end"/>
      </w:r>
    </w:p>
    <w:p w:rsidR="007F5997" w:rsidRPr="00305FE2" w:rsidRDefault="007F5997">
      <w:pPr>
        <w:pStyle w:val="TOC4"/>
        <w:rPr>
          <w:rFonts w:ascii="Calibri" w:hAnsi="Calibri" w:cs="Times New Roman"/>
          <w:noProof/>
          <w:sz w:val="22"/>
          <w:szCs w:val="22"/>
        </w:rPr>
      </w:pPr>
      <w:r w:rsidRPr="00305FE2">
        <w:rPr>
          <w:noProof/>
        </w:rPr>
        <w:t>API Specific Error Conditions</w:t>
      </w:r>
      <w:r w:rsidRPr="00305FE2">
        <w:rPr>
          <w:noProof/>
        </w:rPr>
        <w:tab/>
      </w:r>
      <w:r w:rsidRPr="00305FE2">
        <w:rPr>
          <w:noProof/>
        </w:rPr>
        <w:fldChar w:fldCharType="begin"/>
      </w:r>
      <w:r w:rsidRPr="00305FE2">
        <w:rPr>
          <w:noProof/>
        </w:rPr>
        <w:instrText xml:space="preserve"> PAGEREF _Toc303844575 \h </w:instrText>
      </w:r>
      <w:r w:rsidRPr="00305FE2">
        <w:rPr>
          <w:noProof/>
        </w:rPr>
      </w:r>
      <w:r w:rsidRPr="00305FE2">
        <w:rPr>
          <w:noProof/>
        </w:rPr>
        <w:fldChar w:fldCharType="separate"/>
      </w:r>
      <w:r w:rsidRPr="00305FE2">
        <w:rPr>
          <w:noProof/>
        </w:rPr>
        <w:t>40</w:t>
      </w:r>
      <w:r w:rsidRPr="00305FE2">
        <w:rPr>
          <w:noProof/>
        </w:rPr>
        <w:fldChar w:fldCharType="end"/>
      </w:r>
    </w:p>
    <w:p w:rsidR="007F5997" w:rsidRPr="00305FE2" w:rsidRDefault="007F5997" w:rsidP="00EA26B4">
      <w:pPr>
        <w:pStyle w:val="TableofFigures"/>
        <w:ind w:left="0" w:firstLine="0"/>
        <w:rPr>
          <w:lang w:val="fr-FR"/>
        </w:rPr>
      </w:pPr>
      <w:r w:rsidRPr="00305FE2">
        <w:fldChar w:fldCharType="end"/>
      </w:r>
    </w:p>
    <w:p w:rsidR="007F5997" w:rsidRPr="00305FE2" w:rsidRDefault="007F5997" w:rsidP="00D0611E">
      <w:pPr>
        <w:rPr>
          <w:rFonts w:ascii="Times New Roman" w:hAnsi="Times New Roman"/>
          <w:lang w:val="fr-FR"/>
        </w:rPr>
        <w:sectPr w:rsidR="007F5997" w:rsidRPr="00305FE2" w:rsidSect="001606B5">
          <w:headerReference w:type="first" r:id="rId10"/>
          <w:footerReference w:type="first" r:id="rId11"/>
          <w:type w:val="nextColumn"/>
          <w:pgSz w:w="12240" w:h="15840" w:code="1"/>
          <w:pgMar w:top="1440" w:right="1260" w:bottom="1440" w:left="1440" w:header="720" w:footer="720" w:gutter="0"/>
          <w:pgNumType w:fmt="lowerRoman" w:start="1"/>
          <w:cols w:space="720"/>
          <w:docGrid w:linePitch="360"/>
        </w:sectPr>
      </w:pPr>
    </w:p>
    <w:p w:rsidR="007F5997" w:rsidRPr="00305FE2" w:rsidRDefault="007F5997" w:rsidP="003713A2">
      <w:pPr>
        <w:pStyle w:val="Heading1"/>
        <w:rPr>
          <w:lang w:val="fr-FR"/>
        </w:rPr>
      </w:pPr>
      <w:bookmarkStart w:id="0" w:name="_Toc522498146"/>
      <w:bookmarkStart w:id="1" w:name="_Ref15118731"/>
      <w:bookmarkStart w:id="2" w:name="_Ref15118794"/>
      <w:bookmarkStart w:id="3" w:name="_Toc288658502"/>
      <w:bookmarkStart w:id="4" w:name="_Toc303844486"/>
      <w:r w:rsidRPr="00305FE2">
        <w:rPr>
          <w:lang w:val="fr-FR"/>
        </w:rPr>
        <w:lastRenderedPageBreak/>
        <w:t>Document Control</w:t>
      </w:r>
      <w:bookmarkEnd w:id="0"/>
      <w:bookmarkEnd w:id="1"/>
      <w:bookmarkEnd w:id="2"/>
      <w:bookmarkEnd w:id="3"/>
      <w:bookmarkEnd w:id="4"/>
    </w:p>
    <w:p w:rsidR="007F5997" w:rsidRPr="00305FE2" w:rsidRDefault="007F5997" w:rsidP="00B011C0">
      <w:pPr>
        <w:pStyle w:val="Heading2"/>
        <w:rPr>
          <w:lang w:val="fr-FR"/>
        </w:rPr>
      </w:pPr>
      <w:bookmarkStart w:id="5" w:name="_Toc288658470"/>
      <w:bookmarkStart w:id="6" w:name="_Toc288658503"/>
      <w:bookmarkStart w:id="7" w:name="_Toc303844487"/>
      <w:r w:rsidRPr="00305FE2">
        <w:rPr>
          <w:lang w:val="fr-FR"/>
        </w:rPr>
        <w:t>Template Change Record</w:t>
      </w:r>
      <w:bookmarkEnd w:id="5"/>
      <w:bookmarkEnd w:id="6"/>
      <w:bookmarkEnd w:id="7"/>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2"/>
        <w:gridCol w:w="1986"/>
        <w:gridCol w:w="1800"/>
        <w:gridCol w:w="4320"/>
      </w:tblGrid>
      <w:tr w:rsidR="007F5997" w:rsidRPr="00305FE2" w:rsidTr="009F1DBF">
        <w:trPr>
          <w:tblHeader/>
        </w:trPr>
        <w:tc>
          <w:tcPr>
            <w:tcW w:w="1362" w:type="dxa"/>
            <w:shd w:val="clear" w:color="auto" w:fill="E6E6E6"/>
            <w:vAlign w:val="center"/>
          </w:tcPr>
          <w:p w:rsidR="007F5997" w:rsidRPr="00305FE2" w:rsidRDefault="007F5997" w:rsidP="009F1DBF">
            <w:pPr>
              <w:pStyle w:val="TableHeader"/>
              <w:jc w:val="left"/>
              <w:rPr>
                <w:rFonts w:ascii="Times New Roman" w:hAnsi="Times New Roman"/>
                <w:sz w:val="20"/>
              </w:rPr>
            </w:pPr>
            <w:r w:rsidRPr="00305FE2">
              <w:rPr>
                <w:rFonts w:ascii="Times New Roman" w:hAnsi="Times New Roman"/>
                <w:sz w:val="20"/>
              </w:rPr>
              <w:t>Date</w:t>
            </w:r>
          </w:p>
        </w:tc>
        <w:tc>
          <w:tcPr>
            <w:tcW w:w="1986" w:type="dxa"/>
            <w:shd w:val="clear" w:color="auto" w:fill="E6E6E6"/>
            <w:vAlign w:val="center"/>
          </w:tcPr>
          <w:p w:rsidR="007F5997" w:rsidRPr="00305FE2" w:rsidRDefault="007F5997" w:rsidP="009F1DBF">
            <w:pPr>
              <w:pStyle w:val="TableHeader"/>
              <w:jc w:val="left"/>
              <w:rPr>
                <w:rFonts w:ascii="Times New Roman" w:hAnsi="Times New Roman"/>
                <w:sz w:val="20"/>
              </w:rPr>
            </w:pPr>
            <w:r w:rsidRPr="00305FE2">
              <w:rPr>
                <w:rFonts w:ascii="Times New Roman" w:hAnsi="Times New Roman"/>
                <w:sz w:val="20"/>
              </w:rPr>
              <w:t>Author</w:t>
            </w:r>
          </w:p>
        </w:tc>
        <w:tc>
          <w:tcPr>
            <w:tcW w:w="1800" w:type="dxa"/>
            <w:shd w:val="clear" w:color="auto" w:fill="E6E6E6"/>
            <w:vAlign w:val="center"/>
          </w:tcPr>
          <w:p w:rsidR="007F5997" w:rsidRPr="00305FE2" w:rsidRDefault="007F5997" w:rsidP="009F1DBF">
            <w:pPr>
              <w:pStyle w:val="TableHeader"/>
              <w:jc w:val="left"/>
              <w:rPr>
                <w:rFonts w:ascii="Times New Roman" w:hAnsi="Times New Roman"/>
                <w:sz w:val="20"/>
              </w:rPr>
            </w:pPr>
            <w:r w:rsidRPr="00305FE2">
              <w:rPr>
                <w:rFonts w:ascii="Times New Roman" w:hAnsi="Times New Roman"/>
                <w:sz w:val="20"/>
              </w:rPr>
              <w:t>Revision</w:t>
            </w:r>
          </w:p>
        </w:tc>
        <w:tc>
          <w:tcPr>
            <w:tcW w:w="4320" w:type="dxa"/>
            <w:shd w:val="clear" w:color="auto" w:fill="E6E6E6"/>
            <w:vAlign w:val="center"/>
          </w:tcPr>
          <w:p w:rsidR="007F5997" w:rsidRPr="00305FE2" w:rsidRDefault="007F5997" w:rsidP="009F1DBF">
            <w:pPr>
              <w:pStyle w:val="TableHeader"/>
              <w:jc w:val="left"/>
              <w:rPr>
                <w:rFonts w:ascii="Times New Roman" w:hAnsi="Times New Roman"/>
                <w:sz w:val="20"/>
              </w:rPr>
            </w:pPr>
            <w:r w:rsidRPr="00305FE2">
              <w:rPr>
                <w:rFonts w:ascii="Times New Roman" w:hAnsi="Times New Roman"/>
                <w:sz w:val="20"/>
              </w:rPr>
              <w:t>Change Reference</w:t>
            </w:r>
          </w:p>
        </w:tc>
      </w:tr>
      <w:tr w:rsidR="007F5997" w:rsidRPr="00305FE2" w:rsidTr="009F1DBF">
        <w:tc>
          <w:tcPr>
            <w:tcW w:w="1362" w:type="dxa"/>
          </w:tcPr>
          <w:p w:rsidR="007F5997" w:rsidRPr="00305FE2" w:rsidRDefault="007F5997" w:rsidP="009F1DBF">
            <w:pPr>
              <w:pStyle w:val="TableText"/>
              <w:rPr>
                <w:rFonts w:ascii="Times New Roman" w:hAnsi="Times New Roman"/>
                <w:sz w:val="20"/>
              </w:rPr>
            </w:pPr>
            <w:r w:rsidRPr="00305FE2">
              <w:rPr>
                <w:rFonts w:ascii="Times New Roman" w:hAnsi="Times New Roman"/>
                <w:sz w:val="20"/>
              </w:rPr>
              <w:t>5/20/2010</w:t>
            </w:r>
          </w:p>
        </w:tc>
        <w:tc>
          <w:tcPr>
            <w:tcW w:w="1986" w:type="dxa"/>
          </w:tcPr>
          <w:p w:rsidR="007F5997" w:rsidRPr="00305FE2" w:rsidRDefault="007F5997" w:rsidP="009F1DBF">
            <w:pPr>
              <w:pStyle w:val="TableText"/>
              <w:rPr>
                <w:rFonts w:ascii="Times New Roman" w:hAnsi="Times New Roman"/>
                <w:sz w:val="20"/>
              </w:rPr>
            </w:pPr>
            <w:r w:rsidRPr="00305FE2">
              <w:rPr>
                <w:rFonts w:ascii="Times New Roman" w:hAnsi="Times New Roman"/>
                <w:sz w:val="20"/>
              </w:rPr>
              <w:t>Yvonne Winsor</w:t>
            </w:r>
          </w:p>
        </w:tc>
        <w:tc>
          <w:tcPr>
            <w:tcW w:w="1800" w:type="dxa"/>
          </w:tcPr>
          <w:p w:rsidR="007F5997" w:rsidRPr="00305FE2" w:rsidRDefault="007F5997" w:rsidP="009F1DBF">
            <w:pPr>
              <w:pStyle w:val="TableText"/>
              <w:rPr>
                <w:rFonts w:ascii="Times New Roman" w:hAnsi="Times New Roman"/>
                <w:sz w:val="20"/>
              </w:rPr>
            </w:pPr>
            <w:r w:rsidRPr="00305FE2">
              <w:rPr>
                <w:rFonts w:ascii="Times New Roman" w:hAnsi="Times New Roman"/>
                <w:sz w:val="20"/>
              </w:rPr>
              <w:t xml:space="preserve"> </w:t>
            </w:r>
          </w:p>
        </w:tc>
        <w:tc>
          <w:tcPr>
            <w:tcW w:w="4320" w:type="dxa"/>
          </w:tcPr>
          <w:p w:rsidR="007F5997" w:rsidRPr="00305FE2" w:rsidRDefault="007F5997" w:rsidP="00707199">
            <w:pPr>
              <w:pStyle w:val="TableText"/>
              <w:rPr>
                <w:rFonts w:ascii="Times New Roman" w:hAnsi="Times New Roman"/>
                <w:sz w:val="20"/>
              </w:rPr>
            </w:pPr>
            <w:r w:rsidRPr="00305FE2">
              <w:rPr>
                <w:rFonts w:ascii="Times New Roman" w:hAnsi="Times New Roman"/>
                <w:sz w:val="20"/>
              </w:rPr>
              <w:t>Template change, removed sprint logo and cleaned document</w:t>
            </w:r>
          </w:p>
        </w:tc>
      </w:tr>
      <w:tr w:rsidR="007F5997" w:rsidRPr="00305FE2" w:rsidTr="00024080">
        <w:tc>
          <w:tcPr>
            <w:tcW w:w="1362" w:type="dxa"/>
          </w:tcPr>
          <w:p w:rsidR="007F5997" w:rsidRPr="00305FE2" w:rsidRDefault="007F5997" w:rsidP="00024080">
            <w:pPr>
              <w:pStyle w:val="TableText"/>
              <w:rPr>
                <w:rFonts w:ascii="Times New Roman" w:hAnsi="Times New Roman"/>
                <w:sz w:val="20"/>
              </w:rPr>
            </w:pPr>
            <w:r w:rsidRPr="00305FE2">
              <w:rPr>
                <w:rFonts w:ascii="Times New Roman" w:hAnsi="Times New Roman"/>
                <w:sz w:val="20"/>
              </w:rPr>
              <w:t>6/23/2010</w:t>
            </w:r>
          </w:p>
        </w:tc>
        <w:tc>
          <w:tcPr>
            <w:tcW w:w="1986" w:type="dxa"/>
          </w:tcPr>
          <w:p w:rsidR="007F5997" w:rsidRPr="00305FE2" w:rsidRDefault="007F5997" w:rsidP="00024080">
            <w:pPr>
              <w:pStyle w:val="TableText"/>
              <w:rPr>
                <w:rFonts w:ascii="Times New Roman" w:hAnsi="Times New Roman"/>
                <w:sz w:val="20"/>
              </w:rPr>
            </w:pPr>
            <w:r w:rsidRPr="00305FE2">
              <w:rPr>
                <w:rFonts w:ascii="Times New Roman" w:hAnsi="Times New Roman"/>
                <w:sz w:val="20"/>
              </w:rPr>
              <w:t>David Fultz</w:t>
            </w:r>
          </w:p>
        </w:tc>
        <w:tc>
          <w:tcPr>
            <w:tcW w:w="1800" w:type="dxa"/>
          </w:tcPr>
          <w:p w:rsidR="007F5997" w:rsidRPr="00305FE2" w:rsidRDefault="007F5997" w:rsidP="00024080">
            <w:pPr>
              <w:pStyle w:val="TableText"/>
              <w:rPr>
                <w:rFonts w:ascii="Times New Roman" w:hAnsi="Times New Roman"/>
                <w:sz w:val="20"/>
              </w:rPr>
            </w:pPr>
            <w:r w:rsidRPr="00305FE2">
              <w:rPr>
                <w:rFonts w:ascii="Times New Roman" w:hAnsi="Times New Roman"/>
                <w:sz w:val="20"/>
              </w:rPr>
              <w:t>1.1</w:t>
            </w:r>
          </w:p>
        </w:tc>
        <w:tc>
          <w:tcPr>
            <w:tcW w:w="4320" w:type="dxa"/>
          </w:tcPr>
          <w:p w:rsidR="007F5997" w:rsidRPr="00305FE2" w:rsidRDefault="007F5997" w:rsidP="00B4667E">
            <w:pPr>
              <w:pStyle w:val="TableText"/>
              <w:numPr>
                <w:ilvl w:val="0"/>
                <w:numId w:val="40"/>
              </w:numPr>
              <w:rPr>
                <w:rFonts w:ascii="Times New Roman" w:hAnsi="Times New Roman"/>
                <w:sz w:val="20"/>
              </w:rPr>
            </w:pPr>
            <w:r w:rsidRPr="00305FE2">
              <w:rPr>
                <w:rFonts w:ascii="Times New Roman" w:hAnsi="Times New Roman"/>
                <w:sz w:val="20"/>
              </w:rPr>
              <w:t>Changed file name convention for consistency with the design document file name</w:t>
            </w:r>
          </w:p>
          <w:p w:rsidR="007F5997" w:rsidRPr="00305FE2" w:rsidRDefault="007F5997" w:rsidP="00B4667E">
            <w:pPr>
              <w:pStyle w:val="TableText"/>
              <w:numPr>
                <w:ilvl w:val="0"/>
                <w:numId w:val="40"/>
              </w:numPr>
              <w:rPr>
                <w:rFonts w:ascii="Times New Roman" w:hAnsi="Times New Roman"/>
                <w:sz w:val="20"/>
              </w:rPr>
            </w:pPr>
            <w:r w:rsidRPr="00305FE2">
              <w:rPr>
                <w:rFonts w:ascii="Times New Roman" w:hAnsi="Times New Roman"/>
                <w:sz w:val="20"/>
              </w:rPr>
              <w:t>Added links for User Guides, etc.</w:t>
            </w:r>
          </w:p>
          <w:p w:rsidR="007F5997" w:rsidRPr="00305FE2" w:rsidRDefault="007F5997" w:rsidP="00B4667E">
            <w:pPr>
              <w:pStyle w:val="TableText"/>
              <w:numPr>
                <w:ilvl w:val="0"/>
                <w:numId w:val="40"/>
              </w:numPr>
              <w:rPr>
                <w:rFonts w:ascii="Times New Roman" w:hAnsi="Times New Roman"/>
                <w:sz w:val="20"/>
              </w:rPr>
            </w:pPr>
            <w:r w:rsidRPr="00305FE2">
              <w:rPr>
                <w:rFonts w:ascii="Times New Roman" w:hAnsi="Times New Roman"/>
                <w:sz w:val="20"/>
              </w:rPr>
              <w:t>Set all text to ‘Times Roman’</w:t>
            </w:r>
          </w:p>
          <w:p w:rsidR="007F5997" w:rsidRPr="00305FE2" w:rsidRDefault="007F5997" w:rsidP="00B4667E">
            <w:pPr>
              <w:pStyle w:val="TableText"/>
              <w:numPr>
                <w:ilvl w:val="0"/>
                <w:numId w:val="40"/>
              </w:numPr>
              <w:rPr>
                <w:rFonts w:ascii="Times New Roman" w:hAnsi="Times New Roman"/>
                <w:sz w:val="20"/>
              </w:rPr>
            </w:pPr>
            <w:r w:rsidRPr="00305FE2">
              <w:rPr>
                <w:rFonts w:ascii="Times New Roman" w:hAnsi="Times New Roman"/>
                <w:sz w:val="20"/>
              </w:rPr>
              <w:t>Created different change control tables for template updates vs. what should be used for the interface document itself.</w:t>
            </w:r>
          </w:p>
          <w:p w:rsidR="007F5997" w:rsidRPr="00305FE2" w:rsidRDefault="007F5997" w:rsidP="00B4667E">
            <w:pPr>
              <w:pStyle w:val="TableText"/>
              <w:numPr>
                <w:ilvl w:val="0"/>
                <w:numId w:val="40"/>
              </w:numPr>
              <w:rPr>
                <w:rFonts w:ascii="Times New Roman" w:hAnsi="Times New Roman"/>
                <w:sz w:val="20"/>
              </w:rPr>
            </w:pPr>
            <w:r w:rsidRPr="00305FE2">
              <w:rPr>
                <w:rFonts w:ascii="Times New Roman" w:hAnsi="Times New Roman"/>
                <w:sz w:val="20"/>
              </w:rPr>
              <w:t>Changed references to the Web Service Design Standards document to the Web Service User Guide document.</w:t>
            </w:r>
          </w:p>
        </w:tc>
      </w:tr>
      <w:tr w:rsidR="007F5997" w:rsidRPr="00305FE2" w:rsidTr="00024080">
        <w:tc>
          <w:tcPr>
            <w:tcW w:w="1362" w:type="dxa"/>
          </w:tcPr>
          <w:p w:rsidR="007F5997" w:rsidRPr="00305FE2" w:rsidRDefault="007F5997" w:rsidP="00024080">
            <w:pPr>
              <w:pStyle w:val="TableText"/>
              <w:rPr>
                <w:rFonts w:ascii="Times New Roman" w:hAnsi="Times New Roman"/>
                <w:sz w:val="20"/>
              </w:rPr>
            </w:pPr>
            <w:r w:rsidRPr="00305FE2">
              <w:rPr>
                <w:rFonts w:ascii="Times New Roman" w:hAnsi="Times New Roman"/>
                <w:sz w:val="20"/>
              </w:rPr>
              <w:t>07/26/2010</w:t>
            </w:r>
          </w:p>
        </w:tc>
        <w:tc>
          <w:tcPr>
            <w:tcW w:w="1986" w:type="dxa"/>
          </w:tcPr>
          <w:p w:rsidR="007F5997" w:rsidRPr="00305FE2" w:rsidRDefault="007F5997" w:rsidP="00024080">
            <w:pPr>
              <w:pStyle w:val="TableText"/>
              <w:rPr>
                <w:rFonts w:ascii="Times New Roman" w:hAnsi="Times New Roman"/>
                <w:sz w:val="20"/>
              </w:rPr>
            </w:pPr>
            <w:r w:rsidRPr="00305FE2">
              <w:rPr>
                <w:rFonts w:ascii="Times New Roman" w:hAnsi="Times New Roman"/>
                <w:sz w:val="20"/>
              </w:rPr>
              <w:t>David Fultz</w:t>
            </w:r>
          </w:p>
        </w:tc>
        <w:tc>
          <w:tcPr>
            <w:tcW w:w="1800" w:type="dxa"/>
          </w:tcPr>
          <w:p w:rsidR="007F5997" w:rsidRPr="00305FE2" w:rsidRDefault="007F5997" w:rsidP="00024080">
            <w:pPr>
              <w:pStyle w:val="TableText"/>
              <w:rPr>
                <w:rFonts w:ascii="Times New Roman" w:hAnsi="Times New Roman"/>
                <w:sz w:val="20"/>
              </w:rPr>
            </w:pPr>
            <w:r w:rsidRPr="00305FE2">
              <w:rPr>
                <w:rFonts w:ascii="Times New Roman" w:hAnsi="Times New Roman"/>
                <w:sz w:val="20"/>
              </w:rPr>
              <w:t>1.2</w:t>
            </w:r>
          </w:p>
        </w:tc>
        <w:tc>
          <w:tcPr>
            <w:tcW w:w="4320" w:type="dxa"/>
          </w:tcPr>
          <w:p w:rsidR="007F5997" w:rsidRPr="00305FE2" w:rsidRDefault="007F5997" w:rsidP="00B4667E">
            <w:pPr>
              <w:pStyle w:val="TableText"/>
              <w:numPr>
                <w:ilvl w:val="0"/>
                <w:numId w:val="40"/>
              </w:numPr>
              <w:rPr>
                <w:rFonts w:ascii="Times New Roman" w:hAnsi="Times New Roman"/>
                <w:sz w:val="20"/>
              </w:rPr>
            </w:pPr>
            <w:r w:rsidRPr="00305FE2">
              <w:rPr>
                <w:rFonts w:ascii="Times New Roman" w:hAnsi="Times New Roman"/>
                <w:sz w:val="20"/>
              </w:rPr>
              <w:t>Added a standard fault code and exception table to coincide with the design template when specific error conditions are called out in the design.</w:t>
            </w:r>
          </w:p>
        </w:tc>
      </w:tr>
      <w:tr w:rsidR="007F5997" w:rsidRPr="00305FE2" w:rsidTr="00024080">
        <w:tc>
          <w:tcPr>
            <w:tcW w:w="1362" w:type="dxa"/>
          </w:tcPr>
          <w:p w:rsidR="007F5997" w:rsidRPr="00305FE2" w:rsidRDefault="007F5997" w:rsidP="00024080">
            <w:pPr>
              <w:pStyle w:val="TableText"/>
              <w:rPr>
                <w:rFonts w:ascii="Times New Roman" w:hAnsi="Times New Roman"/>
                <w:sz w:val="20"/>
              </w:rPr>
            </w:pPr>
            <w:r w:rsidRPr="00305FE2">
              <w:rPr>
                <w:rFonts w:ascii="Times New Roman" w:hAnsi="Times New Roman"/>
                <w:sz w:val="20"/>
              </w:rPr>
              <w:t>08/27/2010</w:t>
            </w:r>
          </w:p>
        </w:tc>
        <w:tc>
          <w:tcPr>
            <w:tcW w:w="1986" w:type="dxa"/>
          </w:tcPr>
          <w:p w:rsidR="007F5997" w:rsidRPr="00305FE2" w:rsidRDefault="007F5997" w:rsidP="00024080">
            <w:pPr>
              <w:pStyle w:val="TableText"/>
              <w:rPr>
                <w:rFonts w:ascii="Times New Roman" w:hAnsi="Times New Roman"/>
                <w:sz w:val="20"/>
              </w:rPr>
            </w:pPr>
            <w:r w:rsidRPr="00305FE2">
              <w:rPr>
                <w:rFonts w:ascii="Times New Roman" w:hAnsi="Times New Roman"/>
                <w:sz w:val="20"/>
              </w:rPr>
              <w:t>David Fultz</w:t>
            </w:r>
          </w:p>
        </w:tc>
        <w:tc>
          <w:tcPr>
            <w:tcW w:w="1800" w:type="dxa"/>
          </w:tcPr>
          <w:p w:rsidR="007F5997" w:rsidRPr="00305FE2" w:rsidRDefault="007F5997" w:rsidP="00024080">
            <w:pPr>
              <w:pStyle w:val="TableText"/>
              <w:rPr>
                <w:rFonts w:ascii="Times New Roman" w:hAnsi="Times New Roman"/>
                <w:sz w:val="20"/>
              </w:rPr>
            </w:pPr>
            <w:r w:rsidRPr="00305FE2">
              <w:rPr>
                <w:rFonts w:ascii="Times New Roman" w:hAnsi="Times New Roman"/>
                <w:sz w:val="20"/>
              </w:rPr>
              <w:t>1.3</w:t>
            </w:r>
          </w:p>
        </w:tc>
        <w:tc>
          <w:tcPr>
            <w:tcW w:w="4320" w:type="dxa"/>
          </w:tcPr>
          <w:p w:rsidR="007F5997" w:rsidRPr="00305FE2" w:rsidRDefault="007F5997" w:rsidP="00B4667E">
            <w:pPr>
              <w:pStyle w:val="TableText"/>
              <w:numPr>
                <w:ilvl w:val="0"/>
                <w:numId w:val="40"/>
              </w:numPr>
              <w:rPr>
                <w:rFonts w:ascii="Times New Roman" w:hAnsi="Times New Roman"/>
                <w:sz w:val="20"/>
              </w:rPr>
            </w:pPr>
            <w:r w:rsidRPr="00305FE2">
              <w:rPr>
                <w:rFonts w:ascii="Times New Roman" w:hAnsi="Times New Roman"/>
                <w:sz w:val="20"/>
              </w:rPr>
              <w:t>Added a Security section for 76S consumers to address encryption and authentication if the interface requires either or both.</w:t>
            </w:r>
          </w:p>
        </w:tc>
      </w:tr>
      <w:tr w:rsidR="007F5997" w:rsidRPr="00305FE2" w:rsidTr="00024080">
        <w:tc>
          <w:tcPr>
            <w:tcW w:w="1362" w:type="dxa"/>
          </w:tcPr>
          <w:p w:rsidR="007F5997" w:rsidRPr="00305FE2" w:rsidRDefault="007F5997" w:rsidP="00024080">
            <w:pPr>
              <w:pStyle w:val="TableText"/>
              <w:rPr>
                <w:rFonts w:ascii="Times New Roman" w:hAnsi="Times New Roman"/>
                <w:sz w:val="20"/>
              </w:rPr>
            </w:pPr>
            <w:r w:rsidRPr="00305FE2">
              <w:rPr>
                <w:rFonts w:ascii="Times New Roman" w:hAnsi="Times New Roman"/>
                <w:sz w:val="20"/>
              </w:rPr>
              <w:t>09/09/2010</w:t>
            </w:r>
          </w:p>
        </w:tc>
        <w:tc>
          <w:tcPr>
            <w:tcW w:w="1986" w:type="dxa"/>
          </w:tcPr>
          <w:p w:rsidR="007F5997" w:rsidRPr="00305FE2" w:rsidRDefault="007F5997" w:rsidP="00024080">
            <w:pPr>
              <w:pStyle w:val="TableText"/>
              <w:rPr>
                <w:rFonts w:ascii="Times New Roman" w:hAnsi="Times New Roman"/>
                <w:sz w:val="20"/>
              </w:rPr>
            </w:pPr>
            <w:r w:rsidRPr="00305FE2">
              <w:rPr>
                <w:rFonts w:ascii="Times New Roman" w:hAnsi="Times New Roman"/>
                <w:sz w:val="20"/>
              </w:rPr>
              <w:t>David Fultz</w:t>
            </w:r>
          </w:p>
        </w:tc>
        <w:tc>
          <w:tcPr>
            <w:tcW w:w="1800" w:type="dxa"/>
          </w:tcPr>
          <w:p w:rsidR="007F5997" w:rsidRPr="00305FE2" w:rsidRDefault="007F5997" w:rsidP="00024080">
            <w:pPr>
              <w:pStyle w:val="TableText"/>
              <w:rPr>
                <w:rFonts w:ascii="Times New Roman" w:hAnsi="Times New Roman"/>
                <w:sz w:val="20"/>
              </w:rPr>
            </w:pPr>
            <w:r w:rsidRPr="00305FE2">
              <w:rPr>
                <w:rFonts w:ascii="Times New Roman" w:hAnsi="Times New Roman"/>
                <w:sz w:val="20"/>
              </w:rPr>
              <w:t>1.4</w:t>
            </w:r>
          </w:p>
        </w:tc>
        <w:tc>
          <w:tcPr>
            <w:tcW w:w="4320" w:type="dxa"/>
          </w:tcPr>
          <w:p w:rsidR="007F5997" w:rsidRPr="00305FE2" w:rsidRDefault="007F5997" w:rsidP="00B4667E">
            <w:pPr>
              <w:pStyle w:val="TableText"/>
              <w:numPr>
                <w:ilvl w:val="0"/>
                <w:numId w:val="40"/>
              </w:numPr>
              <w:rPr>
                <w:rFonts w:ascii="Times New Roman" w:hAnsi="Times New Roman"/>
                <w:sz w:val="20"/>
              </w:rPr>
            </w:pPr>
            <w:r w:rsidRPr="00305FE2">
              <w:rPr>
                <w:rFonts w:ascii="Times New Roman" w:hAnsi="Times New Roman"/>
                <w:sz w:val="20"/>
              </w:rPr>
              <w:t>Removed references to EAIMqMessageHeader.xsd &amp; MQMessageHeaderV1.xsd</w:t>
            </w:r>
          </w:p>
          <w:p w:rsidR="007F5997" w:rsidRPr="00305FE2" w:rsidRDefault="007F5997" w:rsidP="00B4667E">
            <w:pPr>
              <w:pStyle w:val="TableText"/>
              <w:numPr>
                <w:ilvl w:val="0"/>
                <w:numId w:val="40"/>
              </w:numPr>
              <w:rPr>
                <w:rFonts w:ascii="Times New Roman" w:hAnsi="Times New Roman"/>
                <w:sz w:val="20"/>
              </w:rPr>
            </w:pPr>
            <w:r w:rsidRPr="00305FE2">
              <w:rPr>
                <w:rFonts w:ascii="Times New Roman" w:hAnsi="Times New Roman"/>
                <w:sz w:val="20"/>
              </w:rPr>
              <w:t>Placed the references to WMQ CCSID in RED as a place holder for when the direction is set; it can be removed until then</w:t>
            </w:r>
          </w:p>
          <w:p w:rsidR="007F5997" w:rsidRPr="00305FE2" w:rsidRDefault="007F5997" w:rsidP="00B4667E">
            <w:pPr>
              <w:pStyle w:val="TableText"/>
              <w:numPr>
                <w:ilvl w:val="0"/>
                <w:numId w:val="40"/>
              </w:numPr>
              <w:rPr>
                <w:rFonts w:ascii="Times New Roman" w:hAnsi="Times New Roman"/>
                <w:sz w:val="20"/>
              </w:rPr>
            </w:pPr>
            <w:r w:rsidRPr="00305FE2">
              <w:rPr>
                <w:rFonts w:ascii="Times New Roman" w:hAnsi="Times New Roman"/>
                <w:sz w:val="20"/>
              </w:rPr>
              <w:t>Removed references to the ISO-8859-1 character set from the HTTP section</w:t>
            </w:r>
          </w:p>
        </w:tc>
      </w:tr>
      <w:tr w:rsidR="007F5997" w:rsidRPr="00305FE2" w:rsidTr="00024080">
        <w:tc>
          <w:tcPr>
            <w:tcW w:w="1362" w:type="dxa"/>
          </w:tcPr>
          <w:p w:rsidR="007F5997" w:rsidRPr="00305FE2" w:rsidRDefault="007F5997" w:rsidP="00024080">
            <w:pPr>
              <w:pStyle w:val="TableText"/>
              <w:rPr>
                <w:rFonts w:ascii="Times New Roman" w:hAnsi="Times New Roman"/>
                <w:sz w:val="20"/>
              </w:rPr>
            </w:pPr>
            <w:r w:rsidRPr="00305FE2">
              <w:rPr>
                <w:rFonts w:ascii="Times New Roman" w:hAnsi="Times New Roman"/>
                <w:sz w:val="20"/>
              </w:rPr>
              <w:t>09/15/2010</w:t>
            </w:r>
          </w:p>
        </w:tc>
        <w:tc>
          <w:tcPr>
            <w:tcW w:w="1986" w:type="dxa"/>
          </w:tcPr>
          <w:p w:rsidR="007F5997" w:rsidRPr="00305FE2" w:rsidRDefault="007F5997" w:rsidP="00024080">
            <w:pPr>
              <w:pStyle w:val="TableText"/>
              <w:rPr>
                <w:rFonts w:ascii="Times New Roman" w:hAnsi="Times New Roman"/>
                <w:sz w:val="20"/>
              </w:rPr>
            </w:pPr>
            <w:r w:rsidRPr="00305FE2">
              <w:rPr>
                <w:rFonts w:ascii="Times New Roman" w:hAnsi="Times New Roman"/>
                <w:sz w:val="20"/>
              </w:rPr>
              <w:t>David Fultz</w:t>
            </w:r>
          </w:p>
        </w:tc>
        <w:tc>
          <w:tcPr>
            <w:tcW w:w="1800" w:type="dxa"/>
          </w:tcPr>
          <w:p w:rsidR="007F5997" w:rsidRPr="00305FE2" w:rsidRDefault="007F5997" w:rsidP="00024080">
            <w:pPr>
              <w:pStyle w:val="TableText"/>
              <w:rPr>
                <w:rFonts w:ascii="Times New Roman" w:hAnsi="Times New Roman"/>
                <w:sz w:val="20"/>
              </w:rPr>
            </w:pPr>
            <w:r w:rsidRPr="00305FE2">
              <w:rPr>
                <w:rFonts w:ascii="Times New Roman" w:hAnsi="Times New Roman"/>
                <w:sz w:val="20"/>
              </w:rPr>
              <w:t>1.5</w:t>
            </w:r>
          </w:p>
        </w:tc>
        <w:tc>
          <w:tcPr>
            <w:tcW w:w="4320" w:type="dxa"/>
          </w:tcPr>
          <w:p w:rsidR="007F5997" w:rsidRPr="00305FE2" w:rsidRDefault="007F5997" w:rsidP="00B4667E">
            <w:pPr>
              <w:pStyle w:val="TableText"/>
              <w:numPr>
                <w:ilvl w:val="0"/>
                <w:numId w:val="40"/>
              </w:numPr>
              <w:rPr>
                <w:rFonts w:ascii="Times New Roman" w:hAnsi="Times New Roman"/>
                <w:sz w:val="20"/>
              </w:rPr>
            </w:pPr>
            <w:r w:rsidRPr="00305FE2">
              <w:rPr>
                <w:rFonts w:ascii="Times New Roman" w:hAnsi="Times New Roman"/>
                <w:sz w:val="20"/>
              </w:rPr>
              <w:t xml:space="preserve">Further clarifications to the Security section including the crosscheck validation between the security token and the </w:t>
            </w:r>
            <w:proofErr w:type="spellStart"/>
            <w:r w:rsidRPr="00305FE2">
              <w:rPr>
                <w:rFonts w:ascii="Times New Roman" w:hAnsi="Times New Roman"/>
                <w:sz w:val="20"/>
              </w:rPr>
              <w:t>consumerId</w:t>
            </w:r>
            <w:proofErr w:type="spellEnd"/>
            <w:r w:rsidRPr="00305FE2">
              <w:rPr>
                <w:rFonts w:ascii="Times New Roman" w:hAnsi="Times New Roman"/>
                <w:sz w:val="20"/>
              </w:rPr>
              <w:t>/</w:t>
            </w:r>
            <w:proofErr w:type="spellStart"/>
            <w:r w:rsidRPr="00305FE2">
              <w:rPr>
                <w:rFonts w:ascii="Times New Roman" w:hAnsi="Times New Roman"/>
                <w:sz w:val="20"/>
              </w:rPr>
              <w:t>applicationId</w:t>
            </w:r>
            <w:proofErr w:type="spellEnd"/>
          </w:p>
          <w:p w:rsidR="007F5997" w:rsidRPr="00305FE2" w:rsidRDefault="007F5997" w:rsidP="00B4667E">
            <w:pPr>
              <w:pStyle w:val="TableText"/>
              <w:numPr>
                <w:ilvl w:val="0"/>
                <w:numId w:val="40"/>
              </w:numPr>
              <w:rPr>
                <w:rFonts w:ascii="Times New Roman" w:hAnsi="Times New Roman"/>
                <w:sz w:val="20"/>
              </w:rPr>
            </w:pPr>
            <w:r w:rsidRPr="00305FE2">
              <w:rPr>
                <w:rFonts w:ascii="Times New Roman" w:hAnsi="Times New Roman"/>
                <w:sz w:val="20"/>
              </w:rPr>
              <w:t>Added 2 more conditions for receiving a Client.707, security validation error.</w:t>
            </w:r>
          </w:p>
        </w:tc>
      </w:tr>
      <w:tr w:rsidR="007F5997" w:rsidRPr="00305FE2" w:rsidTr="00024080">
        <w:tc>
          <w:tcPr>
            <w:tcW w:w="1362" w:type="dxa"/>
          </w:tcPr>
          <w:p w:rsidR="007F5997" w:rsidRPr="00305FE2" w:rsidRDefault="007F5997" w:rsidP="009F3424">
            <w:pPr>
              <w:pStyle w:val="TableText"/>
              <w:rPr>
                <w:rFonts w:ascii="Times New Roman" w:hAnsi="Times New Roman"/>
                <w:sz w:val="20"/>
              </w:rPr>
            </w:pPr>
            <w:r w:rsidRPr="00305FE2">
              <w:rPr>
                <w:rFonts w:ascii="Times New Roman" w:hAnsi="Times New Roman"/>
                <w:sz w:val="20"/>
              </w:rPr>
              <w:t>09/17/2010</w:t>
            </w:r>
          </w:p>
        </w:tc>
        <w:tc>
          <w:tcPr>
            <w:tcW w:w="1986" w:type="dxa"/>
          </w:tcPr>
          <w:p w:rsidR="007F5997" w:rsidRPr="00305FE2" w:rsidRDefault="007F5997" w:rsidP="00024080">
            <w:pPr>
              <w:pStyle w:val="TableText"/>
              <w:rPr>
                <w:rFonts w:ascii="Times New Roman" w:hAnsi="Times New Roman"/>
                <w:sz w:val="20"/>
              </w:rPr>
            </w:pPr>
            <w:r w:rsidRPr="00305FE2">
              <w:rPr>
                <w:rFonts w:ascii="Times New Roman" w:hAnsi="Times New Roman"/>
                <w:sz w:val="20"/>
              </w:rPr>
              <w:t>David Fultz</w:t>
            </w:r>
          </w:p>
        </w:tc>
        <w:tc>
          <w:tcPr>
            <w:tcW w:w="1800" w:type="dxa"/>
          </w:tcPr>
          <w:p w:rsidR="007F5997" w:rsidRPr="00305FE2" w:rsidRDefault="007F5997" w:rsidP="00024080">
            <w:pPr>
              <w:pStyle w:val="TableText"/>
              <w:rPr>
                <w:rFonts w:ascii="Times New Roman" w:hAnsi="Times New Roman"/>
                <w:sz w:val="20"/>
              </w:rPr>
            </w:pPr>
            <w:r w:rsidRPr="00305FE2">
              <w:rPr>
                <w:rFonts w:ascii="Times New Roman" w:hAnsi="Times New Roman"/>
                <w:sz w:val="20"/>
              </w:rPr>
              <w:t>1.6</w:t>
            </w:r>
          </w:p>
        </w:tc>
        <w:tc>
          <w:tcPr>
            <w:tcW w:w="4320" w:type="dxa"/>
          </w:tcPr>
          <w:p w:rsidR="007F5997" w:rsidRPr="00305FE2" w:rsidRDefault="007F5997" w:rsidP="00B4667E">
            <w:pPr>
              <w:pStyle w:val="TableText"/>
              <w:numPr>
                <w:ilvl w:val="0"/>
                <w:numId w:val="40"/>
              </w:numPr>
              <w:rPr>
                <w:rFonts w:ascii="Times New Roman" w:hAnsi="Times New Roman"/>
                <w:sz w:val="20"/>
              </w:rPr>
            </w:pPr>
            <w:r w:rsidRPr="00305FE2">
              <w:rPr>
                <w:rFonts w:ascii="Times New Roman" w:hAnsi="Times New Roman"/>
                <w:sz w:val="20"/>
              </w:rPr>
              <w:t>Further clarifications to the Security section</w:t>
            </w:r>
          </w:p>
        </w:tc>
      </w:tr>
      <w:tr w:rsidR="007F5997" w:rsidRPr="00305FE2" w:rsidTr="00024080">
        <w:tc>
          <w:tcPr>
            <w:tcW w:w="1362" w:type="dxa"/>
          </w:tcPr>
          <w:p w:rsidR="007F5997" w:rsidRPr="00305FE2" w:rsidRDefault="007F5997" w:rsidP="009F3424">
            <w:pPr>
              <w:pStyle w:val="TableText"/>
              <w:rPr>
                <w:rFonts w:ascii="Times New Roman" w:hAnsi="Times New Roman"/>
                <w:sz w:val="20"/>
              </w:rPr>
            </w:pPr>
            <w:r w:rsidRPr="00305FE2">
              <w:rPr>
                <w:rFonts w:ascii="Times New Roman" w:hAnsi="Times New Roman"/>
                <w:sz w:val="20"/>
              </w:rPr>
              <w:t>11/19/2010</w:t>
            </w:r>
          </w:p>
        </w:tc>
        <w:tc>
          <w:tcPr>
            <w:tcW w:w="1986" w:type="dxa"/>
          </w:tcPr>
          <w:p w:rsidR="007F5997" w:rsidRPr="00305FE2" w:rsidRDefault="007F5997" w:rsidP="00024080">
            <w:pPr>
              <w:pStyle w:val="TableText"/>
              <w:rPr>
                <w:rFonts w:ascii="Times New Roman" w:hAnsi="Times New Roman"/>
                <w:sz w:val="20"/>
              </w:rPr>
            </w:pPr>
            <w:r w:rsidRPr="00305FE2">
              <w:rPr>
                <w:rFonts w:ascii="Times New Roman" w:hAnsi="Times New Roman"/>
                <w:sz w:val="20"/>
              </w:rPr>
              <w:t>David Fultz</w:t>
            </w:r>
          </w:p>
        </w:tc>
        <w:tc>
          <w:tcPr>
            <w:tcW w:w="1800" w:type="dxa"/>
          </w:tcPr>
          <w:p w:rsidR="007F5997" w:rsidRPr="00305FE2" w:rsidRDefault="007F5997" w:rsidP="00024080">
            <w:pPr>
              <w:pStyle w:val="TableText"/>
              <w:rPr>
                <w:rFonts w:ascii="Times New Roman" w:hAnsi="Times New Roman"/>
                <w:sz w:val="20"/>
              </w:rPr>
            </w:pPr>
            <w:r w:rsidRPr="00305FE2">
              <w:rPr>
                <w:rFonts w:ascii="Times New Roman" w:hAnsi="Times New Roman"/>
                <w:sz w:val="20"/>
              </w:rPr>
              <w:t>1.7</w:t>
            </w:r>
          </w:p>
        </w:tc>
        <w:tc>
          <w:tcPr>
            <w:tcW w:w="4320" w:type="dxa"/>
          </w:tcPr>
          <w:p w:rsidR="007F5997" w:rsidRPr="00305FE2" w:rsidRDefault="007F5997" w:rsidP="00B4667E">
            <w:pPr>
              <w:pStyle w:val="TableText"/>
              <w:numPr>
                <w:ilvl w:val="0"/>
                <w:numId w:val="40"/>
              </w:numPr>
              <w:rPr>
                <w:rFonts w:ascii="Times New Roman" w:hAnsi="Times New Roman"/>
                <w:sz w:val="20"/>
              </w:rPr>
            </w:pPr>
            <w:r w:rsidRPr="00305FE2">
              <w:rPr>
                <w:rFonts w:ascii="Times New Roman" w:hAnsi="Times New Roman"/>
                <w:sz w:val="20"/>
              </w:rPr>
              <w:t>Added CCSID &amp; Encoding information</w:t>
            </w:r>
          </w:p>
          <w:p w:rsidR="007F5997" w:rsidRPr="00305FE2" w:rsidRDefault="007F5997" w:rsidP="00236865">
            <w:pPr>
              <w:pStyle w:val="TableText"/>
              <w:numPr>
                <w:ilvl w:val="0"/>
                <w:numId w:val="40"/>
              </w:numPr>
              <w:rPr>
                <w:rFonts w:ascii="Times New Roman" w:hAnsi="Times New Roman"/>
                <w:sz w:val="20"/>
              </w:rPr>
            </w:pPr>
            <w:r w:rsidRPr="00305FE2">
              <w:rPr>
                <w:rFonts w:ascii="Times New Roman" w:hAnsi="Times New Roman"/>
                <w:sz w:val="20"/>
              </w:rPr>
              <w:t>Added the application id prefix to the queue name per the latest standards</w:t>
            </w:r>
          </w:p>
        </w:tc>
      </w:tr>
    </w:tbl>
    <w:p w:rsidR="007F5997" w:rsidRPr="00305FE2" w:rsidRDefault="007F5997" w:rsidP="00B011C0">
      <w:pPr>
        <w:pStyle w:val="Heading2"/>
        <w:numPr>
          <w:ilvl w:val="0"/>
          <w:numId w:val="0"/>
        </w:numPr>
      </w:pPr>
      <w:bookmarkStart w:id="8" w:name="_Toc288658471"/>
      <w:bookmarkStart w:id="9" w:name="_Toc288658504"/>
      <w:r w:rsidRPr="00305FE2">
        <w:br w:type="page"/>
      </w:r>
    </w:p>
    <w:p w:rsidR="007F5997" w:rsidRPr="00305FE2" w:rsidRDefault="007F5997" w:rsidP="00B011C0">
      <w:pPr>
        <w:pStyle w:val="Heading2"/>
      </w:pPr>
      <w:bookmarkStart w:id="10" w:name="_Toc303844488"/>
      <w:r w:rsidRPr="00305FE2">
        <w:lastRenderedPageBreak/>
        <w:t>Change Record</w:t>
      </w:r>
      <w:bookmarkEnd w:id="8"/>
      <w:bookmarkEnd w:id="9"/>
      <w:bookmarkEnd w:id="10"/>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2"/>
        <w:gridCol w:w="1986"/>
        <w:gridCol w:w="1800"/>
        <w:gridCol w:w="4320"/>
      </w:tblGrid>
      <w:tr w:rsidR="007F5997" w:rsidRPr="00305FE2" w:rsidTr="00B01BDD">
        <w:trPr>
          <w:tblHeader/>
        </w:trPr>
        <w:tc>
          <w:tcPr>
            <w:tcW w:w="1362" w:type="dxa"/>
            <w:shd w:val="clear" w:color="auto" w:fill="E6E6E6"/>
            <w:vAlign w:val="center"/>
          </w:tcPr>
          <w:p w:rsidR="007F5997" w:rsidRPr="00305FE2" w:rsidRDefault="007F5997" w:rsidP="00B01BDD">
            <w:pPr>
              <w:pStyle w:val="TableHeader"/>
              <w:jc w:val="left"/>
              <w:rPr>
                <w:rFonts w:ascii="Times New Roman" w:hAnsi="Times New Roman"/>
                <w:sz w:val="20"/>
              </w:rPr>
            </w:pPr>
            <w:r w:rsidRPr="00305FE2">
              <w:rPr>
                <w:rFonts w:ascii="Times New Roman" w:hAnsi="Times New Roman"/>
                <w:sz w:val="20"/>
              </w:rPr>
              <w:t>Date</w:t>
            </w:r>
          </w:p>
        </w:tc>
        <w:tc>
          <w:tcPr>
            <w:tcW w:w="1986" w:type="dxa"/>
            <w:shd w:val="clear" w:color="auto" w:fill="E6E6E6"/>
            <w:vAlign w:val="center"/>
          </w:tcPr>
          <w:p w:rsidR="007F5997" w:rsidRPr="00305FE2" w:rsidRDefault="007F5997" w:rsidP="00B01BDD">
            <w:pPr>
              <w:pStyle w:val="TableHeader"/>
              <w:jc w:val="left"/>
              <w:rPr>
                <w:rFonts w:ascii="Times New Roman" w:hAnsi="Times New Roman"/>
                <w:sz w:val="20"/>
              </w:rPr>
            </w:pPr>
            <w:r w:rsidRPr="00305FE2">
              <w:rPr>
                <w:rFonts w:ascii="Times New Roman" w:hAnsi="Times New Roman"/>
                <w:sz w:val="20"/>
              </w:rPr>
              <w:t>Author</w:t>
            </w:r>
          </w:p>
        </w:tc>
        <w:tc>
          <w:tcPr>
            <w:tcW w:w="1800" w:type="dxa"/>
            <w:shd w:val="clear" w:color="auto" w:fill="E6E6E6"/>
            <w:vAlign w:val="center"/>
          </w:tcPr>
          <w:p w:rsidR="007F5997" w:rsidRPr="00305FE2" w:rsidRDefault="007F5997" w:rsidP="00B01BDD">
            <w:pPr>
              <w:pStyle w:val="TableHeader"/>
              <w:jc w:val="left"/>
              <w:rPr>
                <w:rFonts w:ascii="Times New Roman" w:hAnsi="Times New Roman"/>
                <w:sz w:val="20"/>
              </w:rPr>
            </w:pPr>
            <w:r w:rsidRPr="00305FE2">
              <w:rPr>
                <w:rFonts w:ascii="Times New Roman" w:hAnsi="Times New Roman"/>
                <w:sz w:val="20"/>
              </w:rPr>
              <w:t>Revision</w:t>
            </w:r>
          </w:p>
        </w:tc>
        <w:tc>
          <w:tcPr>
            <w:tcW w:w="4320" w:type="dxa"/>
            <w:shd w:val="clear" w:color="auto" w:fill="E6E6E6"/>
            <w:vAlign w:val="center"/>
          </w:tcPr>
          <w:p w:rsidR="007F5997" w:rsidRPr="00305FE2" w:rsidRDefault="007F5997" w:rsidP="00B01BDD">
            <w:pPr>
              <w:pStyle w:val="TableHeader"/>
              <w:jc w:val="left"/>
              <w:rPr>
                <w:rFonts w:ascii="Times New Roman" w:hAnsi="Times New Roman"/>
                <w:sz w:val="20"/>
              </w:rPr>
            </w:pPr>
            <w:r w:rsidRPr="00305FE2">
              <w:rPr>
                <w:rFonts w:ascii="Times New Roman" w:hAnsi="Times New Roman"/>
                <w:sz w:val="20"/>
              </w:rPr>
              <w:t>Change Reference</w:t>
            </w:r>
          </w:p>
        </w:tc>
      </w:tr>
      <w:tr w:rsidR="007F5997" w:rsidRPr="00305FE2" w:rsidTr="00B01BDD">
        <w:tc>
          <w:tcPr>
            <w:tcW w:w="1362" w:type="dxa"/>
          </w:tcPr>
          <w:p w:rsidR="007F5997" w:rsidRPr="00305FE2" w:rsidRDefault="009110D4" w:rsidP="003345AA">
            <w:pPr>
              <w:pStyle w:val="TableText"/>
              <w:rPr>
                <w:rFonts w:ascii="Times New Roman" w:hAnsi="Times New Roman"/>
                <w:sz w:val="20"/>
              </w:rPr>
            </w:pPr>
            <w:r>
              <w:rPr>
                <w:rFonts w:ascii="Times New Roman" w:hAnsi="Times New Roman"/>
                <w:sz w:val="20"/>
              </w:rPr>
              <w:t>01/28/2012</w:t>
            </w:r>
          </w:p>
        </w:tc>
        <w:tc>
          <w:tcPr>
            <w:tcW w:w="1986" w:type="dxa"/>
          </w:tcPr>
          <w:p w:rsidR="007F5997" w:rsidRPr="00305FE2" w:rsidRDefault="009110D4" w:rsidP="003345AA">
            <w:pPr>
              <w:pStyle w:val="TableText"/>
              <w:rPr>
                <w:rFonts w:ascii="Times New Roman" w:hAnsi="Times New Roman"/>
                <w:sz w:val="20"/>
              </w:rPr>
            </w:pPr>
            <w:r>
              <w:rPr>
                <w:rFonts w:ascii="Times New Roman" w:hAnsi="Times New Roman"/>
                <w:sz w:val="20"/>
              </w:rPr>
              <w:t>Saritha Guduputi</w:t>
            </w:r>
          </w:p>
        </w:tc>
        <w:tc>
          <w:tcPr>
            <w:tcW w:w="1800" w:type="dxa"/>
          </w:tcPr>
          <w:p w:rsidR="007F5997" w:rsidRPr="00305FE2" w:rsidRDefault="007F5997" w:rsidP="003345AA">
            <w:pPr>
              <w:pStyle w:val="TableText"/>
              <w:rPr>
                <w:rFonts w:ascii="Times New Roman" w:hAnsi="Times New Roman"/>
                <w:sz w:val="20"/>
              </w:rPr>
            </w:pPr>
            <w:r w:rsidRPr="00305FE2">
              <w:rPr>
                <w:rFonts w:ascii="Times New Roman" w:hAnsi="Times New Roman"/>
                <w:sz w:val="20"/>
              </w:rPr>
              <w:t>1.0</w:t>
            </w:r>
          </w:p>
        </w:tc>
        <w:tc>
          <w:tcPr>
            <w:tcW w:w="4320" w:type="dxa"/>
          </w:tcPr>
          <w:p w:rsidR="007F5997" w:rsidRPr="00305FE2" w:rsidRDefault="007F5997" w:rsidP="003345AA">
            <w:pPr>
              <w:pStyle w:val="TableText"/>
              <w:rPr>
                <w:rFonts w:ascii="Times New Roman" w:hAnsi="Times New Roman"/>
                <w:sz w:val="20"/>
              </w:rPr>
            </w:pPr>
            <w:r w:rsidRPr="00305FE2">
              <w:rPr>
                <w:rFonts w:ascii="Times New Roman" w:hAnsi="Times New Roman"/>
                <w:sz w:val="20"/>
              </w:rPr>
              <w:t>Initial Version</w:t>
            </w:r>
          </w:p>
        </w:tc>
      </w:tr>
      <w:tr w:rsidR="0039028C" w:rsidRPr="00305FE2" w:rsidTr="00B01BDD">
        <w:tc>
          <w:tcPr>
            <w:tcW w:w="1362" w:type="dxa"/>
          </w:tcPr>
          <w:p w:rsidR="0039028C" w:rsidRPr="00305FE2" w:rsidRDefault="0039028C" w:rsidP="003345AA">
            <w:pPr>
              <w:pStyle w:val="TableText"/>
              <w:rPr>
                <w:rFonts w:ascii="Times New Roman" w:hAnsi="Times New Roman"/>
                <w:sz w:val="20"/>
              </w:rPr>
            </w:pPr>
            <w:ins w:id="11" w:author="sgudup01" w:date="2012-02-09T23:16:00Z">
              <w:r>
                <w:rPr>
                  <w:rFonts w:ascii="Times New Roman" w:hAnsi="Times New Roman"/>
                  <w:sz w:val="20"/>
                </w:rPr>
                <w:t>01/28/2012</w:t>
              </w:r>
            </w:ins>
          </w:p>
        </w:tc>
        <w:tc>
          <w:tcPr>
            <w:tcW w:w="1986" w:type="dxa"/>
          </w:tcPr>
          <w:p w:rsidR="0039028C" w:rsidRPr="00305FE2" w:rsidRDefault="0039028C" w:rsidP="003345AA">
            <w:pPr>
              <w:pStyle w:val="TableText"/>
              <w:rPr>
                <w:rFonts w:ascii="Times New Roman" w:hAnsi="Times New Roman"/>
                <w:sz w:val="20"/>
              </w:rPr>
            </w:pPr>
            <w:ins w:id="12" w:author="sgudup01" w:date="2012-02-09T23:16:00Z">
              <w:r>
                <w:rPr>
                  <w:rFonts w:ascii="Times New Roman" w:hAnsi="Times New Roman"/>
                  <w:sz w:val="20"/>
                </w:rPr>
                <w:t>Saritha Guduputi</w:t>
              </w:r>
            </w:ins>
          </w:p>
        </w:tc>
        <w:tc>
          <w:tcPr>
            <w:tcW w:w="1800" w:type="dxa"/>
          </w:tcPr>
          <w:p w:rsidR="0039028C" w:rsidRPr="00305FE2" w:rsidRDefault="0039028C" w:rsidP="003345AA">
            <w:pPr>
              <w:pStyle w:val="TableText"/>
              <w:rPr>
                <w:rFonts w:ascii="Times New Roman" w:hAnsi="Times New Roman"/>
                <w:sz w:val="20"/>
              </w:rPr>
            </w:pPr>
            <w:ins w:id="13" w:author="sgudup01" w:date="2012-02-09T23:16:00Z">
              <w:r>
                <w:rPr>
                  <w:rFonts w:ascii="Times New Roman" w:hAnsi="Times New Roman"/>
                  <w:sz w:val="20"/>
                </w:rPr>
                <w:t>1.1</w:t>
              </w:r>
            </w:ins>
          </w:p>
        </w:tc>
        <w:tc>
          <w:tcPr>
            <w:tcW w:w="4320" w:type="dxa"/>
          </w:tcPr>
          <w:p w:rsidR="0039028C" w:rsidRPr="00305FE2" w:rsidRDefault="0039028C" w:rsidP="009110D4">
            <w:pPr>
              <w:pStyle w:val="TableText"/>
              <w:rPr>
                <w:rFonts w:ascii="Times New Roman" w:hAnsi="Times New Roman"/>
                <w:sz w:val="20"/>
              </w:rPr>
            </w:pPr>
            <w:ins w:id="14" w:author="sgudup01" w:date="2012-02-09T23:16:00Z">
              <w:r>
                <w:rPr>
                  <w:rFonts w:ascii="Times New Roman" w:hAnsi="Times New Roman"/>
                  <w:sz w:val="20"/>
                </w:rPr>
                <w:t xml:space="preserve">PJ006784 updates – added ICCID to the </w:t>
              </w:r>
              <w:proofErr w:type="spellStart"/>
              <w:r>
                <w:rPr>
                  <w:rFonts w:ascii="Times New Roman" w:hAnsi="Times New Roman"/>
                  <w:sz w:val="20"/>
                </w:rPr>
                <w:t>activateReservedDevice</w:t>
              </w:r>
              <w:proofErr w:type="spellEnd"/>
              <w:r>
                <w:rPr>
                  <w:rFonts w:ascii="Times New Roman" w:hAnsi="Times New Roman"/>
                  <w:sz w:val="20"/>
                </w:rPr>
                <w:t xml:space="preserve"> Response</w:t>
              </w:r>
            </w:ins>
          </w:p>
        </w:tc>
      </w:tr>
    </w:tbl>
    <w:p w:rsidR="007F5997" w:rsidRPr="00305FE2" w:rsidRDefault="007F5997" w:rsidP="00A83644">
      <w:pPr>
        <w:pStyle w:val="Caption"/>
        <w:ind w:left="540"/>
        <w:rPr>
          <w:rFonts w:ascii="Times New Roman" w:hAnsi="Times New Roman"/>
        </w:rPr>
      </w:pPr>
      <w:r w:rsidRPr="00305FE2">
        <w:rPr>
          <w:rFonts w:ascii="Times New Roman" w:hAnsi="Times New Roman"/>
        </w:rPr>
        <w:tab/>
      </w:r>
      <w:r w:rsidRPr="00305FE2">
        <w:rPr>
          <w:rFonts w:ascii="Times New Roman" w:hAnsi="Times New Roman"/>
        </w:rPr>
        <w:tab/>
      </w:r>
      <w:r w:rsidRPr="00305FE2">
        <w:rPr>
          <w:rFonts w:ascii="Times New Roman" w:hAnsi="Times New Roman"/>
        </w:rPr>
        <w:tab/>
      </w:r>
      <w:r w:rsidRPr="00305FE2">
        <w:rPr>
          <w:rFonts w:ascii="Times New Roman" w:hAnsi="Times New Roman"/>
        </w:rPr>
        <w:tab/>
      </w:r>
      <w:r w:rsidRPr="00305FE2">
        <w:rPr>
          <w:rFonts w:ascii="Times New Roman" w:hAnsi="Times New Roman"/>
        </w:rPr>
        <w:tab/>
      </w:r>
      <w:r w:rsidRPr="00305FE2">
        <w:rPr>
          <w:rFonts w:ascii="Times New Roman" w:hAnsi="Times New Roman"/>
        </w:rPr>
        <w:tab/>
      </w:r>
      <w:r w:rsidRPr="00305FE2">
        <w:rPr>
          <w:rFonts w:ascii="Times New Roman" w:hAnsi="Times New Roman"/>
        </w:rPr>
        <w:tab/>
      </w:r>
    </w:p>
    <w:p w:rsidR="007F5997" w:rsidRPr="00305FE2" w:rsidRDefault="007F5997" w:rsidP="00A83644">
      <w:pPr>
        <w:pStyle w:val="Caption"/>
        <w:ind w:left="540"/>
        <w:rPr>
          <w:rFonts w:ascii="Times New Roman" w:hAnsi="Times New Roman"/>
        </w:rPr>
      </w:pPr>
      <w:r w:rsidRPr="00305FE2">
        <w:br w:type="page"/>
      </w:r>
    </w:p>
    <w:p w:rsidR="007F5997" w:rsidRPr="00305FE2" w:rsidRDefault="007F5997" w:rsidP="00810CE4">
      <w:pPr>
        <w:pStyle w:val="Heading1"/>
      </w:pPr>
      <w:bookmarkStart w:id="15" w:name="_Toc288658505"/>
      <w:bookmarkStart w:id="16" w:name="_Toc303844489"/>
      <w:r w:rsidRPr="00305FE2">
        <w:lastRenderedPageBreak/>
        <w:t>Functionality</w:t>
      </w:r>
      <w:bookmarkEnd w:id="15"/>
      <w:bookmarkEnd w:id="16"/>
    </w:p>
    <w:p w:rsidR="007F5997" w:rsidRPr="00305FE2" w:rsidRDefault="007F5997" w:rsidP="00D00A6D">
      <w:pPr>
        <w:pStyle w:val="BodyText"/>
        <w:rPr>
          <w:szCs w:val="20"/>
        </w:rPr>
      </w:pPr>
    </w:p>
    <w:p w:rsidR="007F5997" w:rsidRDefault="00C8719E" w:rsidP="00F60F02">
      <w:pPr>
        <w:rPr>
          <w:rFonts w:ascii="Times New Roman" w:hAnsi="Times New Roman"/>
          <w:sz w:val="22"/>
          <w:szCs w:val="22"/>
        </w:rPr>
      </w:pPr>
      <w:r w:rsidRPr="00273A73">
        <w:rPr>
          <w:rFonts w:ascii="Times New Roman" w:hAnsi="Times New Roman"/>
          <w:sz w:val="22"/>
          <w:szCs w:val="22"/>
        </w:rPr>
        <w:t xml:space="preserve">OVM’s </w:t>
      </w:r>
      <w:proofErr w:type="spellStart"/>
      <w:r w:rsidRPr="00273A73">
        <w:rPr>
          <w:rFonts w:ascii="Times New Roman" w:hAnsi="Times New Roman"/>
          <w:sz w:val="22"/>
          <w:szCs w:val="22"/>
        </w:rPr>
        <w:t>Activate</w:t>
      </w:r>
      <w:r>
        <w:rPr>
          <w:rFonts w:ascii="Times New Roman" w:hAnsi="Times New Roman"/>
          <w:sz w:val="22"/>
          <w:szCs w:val="22"/>
        </w:rPr>
        <w:t>ReservedDevice</w:t>
      </w:r>
      <w:proofErr w:type="spellEnd"/>
      <w:r>
        <w:rPr>
          <w:rFonts w:ascii="Times New Roman" w:hAnsi="Times New Roman"/>
          <w:sz w:val="22"/>
          <w:szCs w:val="22"/>
        </w:rPr>
        <w:t xml:space="preserve"> </w:t>
      </w:r>
      <w:r w:rsidRPr="00273A73">
        <w:rPr>
          <w:rFonts w:ascii="Times New Roman" w:hAnsi="Times New Roman"/>
          <w:sz w:val="22"/>
          <w:szCs w:val="22"/>
        </w:rPr>
        <w:t xml:space="preserve">Service provides functionality of activating </w:t>
      </w:r>
      <w:r w:rsidRPr="00C8719E">
        <w:rPr>
          <w:rFonts w:ascii="Times New Roman" w:hAnsi="Times New Roman"/>
          <w:sz w:val="22"/>
          <w:szCs w:val="22"/>
        </w:rPr>
        <w:t>devices that were previously reserved via a successfully completed OVM upgrade-later transaction</w:t>
      </w:r>
    </w:p>
    <w:p w:rsidR="007F5997" w:rsidRPr="00305FE2" w:rsidRDefault="007F5997" w:rsidP="00D00A6D">
      <w:pPr>
        <w:jc w:val="both"/>
      </w:pPr>
    </w:p>
    <w:p w:rsidR="007F5997" w:rsidRPr="00305FE2" w:rsidRDefault="007F5997" w:rsidP="00B4537F">
      <w:pPr>
        <w:rPr>
          <w:i/>
          <w:color w:val="FF0000"/>
        </w:rPr>
      </w:pPr>
    </w:p>
    <w:p w:rsidR="007F5997" w:rsidRPr="00305FE2" w:rsidRDefault="007F5997" w:rsidP="00D86139">
      <w:pPr>
        <w:pStyle w:val="Heading1"/>
        <w:numPr>
          <w:ilvl w:val="0"/>
          <w:numId w:val="1"/>
        </w:numPr>
      </w:pPr>
      <w:bookmarkStart w:id="17" w:name="_Interface_Specifications"/>
      <w:bookmarkStart w:id="18" w:name="_Toc204658737"/>
      <w:bookmarkEnd w:id="17"/>
      <w:r w:rsidRPr="00305FE2">
        <w:rPr>
          <w:rFonts w:ascii="Arial" w:hAnsi="Arial" w:cs="Arial"/>
        </w:rPr>
        <w:br w:type="page"/>
      </w:r>
      <w:bookmarkStart w:id="19" w:name="_Toc288658506"/>
      <w:bookmarkStart w:id="20" w:name="_Toc303844491"/>
      <w:r w:rsidRPr="00305FE2">
        <w:lastRenderedPageBreak/>
        <w:t>Related Documents</w:t>
      </w:r>
      <w:bookmarkEnd w:id="18"/>
      <w:bookmarkEnd w:id="19"/>
      <w:bookmarkEnd w:id="20"/>
    </w:p>
    <w:p w:rsidR="007F5997" w:rsidRPr="00305FE2" w:rsidRDefault="007F5997" w:rsidP="00B011C0">
      <w:pPr>
        <w:pStyle w:val="Heading2"/>
      </w:pPr>
      <w:bookmarkStart w:id="21" w:name="_Toc204658738"/>
      <w:bookmarkStart w:id="22" w:name="_Toc288658472"/>
      <w:bookmarkStart w:id="23" w:name="_Toc288658507"/>
      <w:bookmarkStart w:id="24" w:name="_Toc303844492"/>
      <w:r w:rsidRPr="00305FE2">
        <w:t>Link to EAI Design Specification document</w:t>
      </w:r>
      <w:bookmarkEnd w:id="21"/>
      <w:bookmarkEnd w:id="22"/>
      <w:bookmarkEnd w:id="23"/>
      <w:bookmarkEnd w:id="24"/>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7740"/>
      </w:tblGrid>
      <w:tr w:rsidR="007F5997" w:rsidRPr="00964088" w:rsidTr="009F1DBF">
        <w:trPr>
          <w:trHeight w:val="345"/>
        </w:trPr>
        <w:tc>
          <w:tcPr>
            <w:tcW w:w="1080" w:type="dxa"/>
            <w:vAlign w:val="center"/>
          </w:tcPr>
          <w:p w:rsidR="007F5997" w:rsidRPr="00964088" w:rsidRDefault="007F5997" w:rsidP="00707199">
            <w:pPr>
              <w:pStyle w:val="BodyText"/>
              <w:spacing w:before="60" w:after="60"/>
              <w:rPr>
                <w:rFonts w:ascii="Times New Roman" w:hAnsi="Times New Roman"/>
                <w:szCs w:val="20"/>
              </w:rPr>
            </w:pPr>
            <w:r w:rsidRPr="00964088">
              <w:rPr>
                <w:rFonts w:ascii="Times New Roman" w:hAnsi="Times New Roman"/>
                <w:szCs w:val="20"/>
              </w:rPr>
              <w:t xml:space="preserve">Draft </w:t>
            </w:r>
          </w:p>
        </w:tc>
        <w:tc>
          <w:tcPr>
            <w:tcW w:w="7740" w:type="dxa"/>
          </w:tcPr>
          <w:p w:rsidR="000D0588" w:rsidRPr="00772E01" w:rsidRDefault="000D0588" w:rsidP="000D0588">
            <w:pPr>
              <w:rPr>
                <w:ins w:id="25" w:author="sgudup01" w:date="2012-02-13T13:47:00Z"/>
              </w:rPr>
            </w:pPr>
            <w:ins w:id="26" w:author="sgudup01" w:date="2012-02-13T13:47:00Z">
              <w:r>
                <w:fldChar w:fldCharType="begin"/>
              </w:r>
              <w:r>
                <w:instrText xml:space="preserve"> HYPERLINK "https://doc-share.corp.sprint.com/livelink/llisapi.dll?func=ll&amp;objId=54794511&amp;objAction=browse&amp;viewType=1" </w:instrText>
              </w:r>
              <w:r>
                <w:fldChar w:fldCharType="separate"/>
              </w:r>
              <w:r w:rsidRPr="00772E01">
                <w:rPr>
                  <w:rStyle w:val="Hyperlink"/>
                </w:rPr>
                <w:t>Design Draft Folder</w:t>
              </w:r>
              <w:r>
                <w:fldChar w:fldCharType="end"/>
              </w:r>
            </w:ins>
          </w:p>
          <w:p w:rsidR="007F5997" w:rsidRPr="00964088" w:rsidRDefault="00D158B8" w:rsidP="00707199">
            <w:pPr>
              <w:pStyle w:val="BodyText"/>
              <w:spacing w:before="60" w:after="60"/>
              <w:rPr>
                <w:rFonts w:ascii="Times New Roman" w:hAnsi="Times New Roman"/>
                <w:color w:val="FF0000"/>
                <w:szCs w:val="20"/>
              </w:rPr>
            </w:pPr>
            <w:del w:id="27" w:author="sgudup01" w:date="2012-02-13T13:47:00Z">
              <w:r w:rsidDel="000D0588">
                <w:fldChar w:fldCharType="begin"/>
              </w:r>
              <w:r w:rsidDel="000D0588">
                <w:delInstrText xml:space="preserve"> HYPERLINK "https://doc-share.corp.sprint.com/livelink/llisapi.dll?func=ll&amp;objId=54794511&amp;objAction=browse&amp;viewType=1" </w:delInstrText>
              </w:r>
              <w:r w:rsidDel="000D0588">
                <w:fldChar w:fldCharType="separate"/>
              </w:r>
              <w:r w:rsidR="00964088" w:rsidRPr="00964088" w:rsidDel="000D0588">
                <w:rPr>
                  <w:rStyle w:val="Hyperlink"/>
                  <w:rFonts w:ascii="Times New Roman" w:hAnsi="Times New Roman"/>
                </w:rPr>
                <w:delText>https://doc-share.corp.sprint.com/livelink/llisapi.dll?func=ll&amp;objId=54794511&amp;objAction=browse&amp;viewType=1</w:delText>
              </w:r>
              <w:r w:rsidDel="000D0588">
                <w:rPr>
                  <w:rStyle w:val="Hyperlink"/>
                  <w:rFonts w:ascii="Times New Roman" w:hAnsi="Times New Roman"/>
                </w:rPr>
                <w:fldChar w:fldCharType="end"/>
              </w:r>
              <w:r w:rsidR="007F5997" w:rsidRPr="00964088" w:rsidDel="000D0588">
                <w:rPr>
                  <w:rFonts w:ascii="Times New Roman" w:hAnsi="Times New Roman"/>
                  <w:color w:val="FF0000"/>
                  <w:szCs w:val="20"/>
                </w:rPr>
                <w:delText xml:space="preserve"> </w:delText>
              </w:r>
            </w:del>
          </w:p>
        </w:tc>
      </w:tr>
      <w:tr w:rsidR="007F5997" w:rsidRPr="00305FE2" w:rsidTr="009F1DBF">
        <w:trPr>
          <w:trHeight w:val="360"/>
        </w:trPr>
        <w:tc>
          <w:tcPr>
            <w:tcW w:w="1080" w:type="dxa"/>
            <w:vAlign w:val="center"/>
          </w:tcPr>
          <w:p w:rsidR="007F5997" w:rsidRPr="00305FE2" w:rsidRDefault="007F5997" w:rsidP="00707199">
            <w:pPr>
              <w:pStyle w:val="BodyText"/>
              <w:spacing w:before="60" w:after="60"/>
              <w:rPr>
                <w:rFonts w:ascii="Times New Roman" w:hAnsi="Times New Roman"/>
                <w:szCs w:val="20"/>
              </w:rPr>
            </w:pPr>
            <w:r w:rsidRPr="00305FE2">
              <w:rPr>
                <w:rFonts w:ascii="Times New Roman" w:hAnsi="Times New Roman"/>
                <w:szCs w:val="20"/>
              </w:rPr>
              <w:t>Prod</w:t>
            </w:r>
          </w:p>
        </w:tc>
        <w:tc>
          <w:tcPr>
            <w:tcW w:w="7740" w:type="dxa"/>
          </w:tcPr>
          <w:p w:rsidR="007F5997" w:rsidRPr="00305FE2" w:rsidRDefault="00D158B8" w:rsidP="00707199">
            <w:pPr>
              <w:pStyle w:val="BodyText"/>
              <w:spacing w:before="60" w:after="60"/>
              <w:rPr>
                <w:rFonts w:ascii="Times New Roman" w:hAnsi="Times New Roman"/>
                <w:szCs w:val="20"/>
              </w:rPr>
            </w:pPr>
            <w:hyperlink r:id="rId12" w:history="1">
              <w:r w:rsidR="007F5997" w:rsidRPr="00305FE2">
                <w:rPr>
                  <w:rStyle w:val="Hyperlink"/>
                  <w:rFonts w:ascii="Times New Roman" w:hAnsi="Times New Roman"/>
                  <w:szCs w:val="20"/>
                </w:rPr>
                <w:t>Link to Production Folder</w:t>
              </w:r>
            </w:hyperlink>
          </w:p>
        </w:tc>
      </w:tr>
    </w:tbl>
    <w:p w:rsidR="007F5997" w:rsidRPr="00305FE2" w:rsidRDefault="007F5997" w:rsidP="00B011C0">
      <w:pPr>
        <w:pStyle w:val="Heading2"/>
      </w:pPr>
      <w:bookmarkStart w:id="28" w:name="_Toc204658739"/>
      <w:bookmarkStart w:id="29" w:name="_Toc288658473"/>
      <w:bookmarkStart w:id="30" w:name="_Toc288658508"/>
      <w:bookmarkStart w:id="31" w:name="_Toc303844493"/>
      <w:r w:rsidRPr="00305FE2">
        <w:t>Link to Web Service document</w:t>
      </w:r>
      <w:bookmarkEnd w:id="28"/>
      <w:bookmarkEnd w:id="29"/>
      <w:bookmarkEnd w:id="30"/>
      <w:bookmarkEnd w:id="31"/>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3"/>
        <w:gridCol w:w="8295"/>
      </w:tblGrid>
      <w:tr w:rsidR="007F5997" w:rsidRPr="00305FE2" w:rsidTr="00C92B44">
        <w:trPr>
          <w:trHeight w:val="345"/>
        </w:trPr>
        <w:tc>
          <w:tcPr>
            <w:tcW w:w="1080" w:type="dxa"/>
            <w:vAlign w:val="center"/>
          </w:tcPr>
          <w:p w:rsidR="007F5997" w:rsidRPr="00305FE2" w:rsidRDefault="007F5997" w:rsidP="00707199">
            <w:pPr>
              <w:pStyle w:val="BodyText"/>
              <w:spacing w:before="60" w:after="60"/>
              <w:rPr>
                <w:rFonts w:ascii="Times New Roman" w:hAnsi="Times New Roman"/>
              </w:rPr>
            </w:pPr>
            <w:r w:rsidRPr="00305FE2">
              <w:rPr>
                <w:rFonts w:ascii="Times New Roman" w:hAnsi="Times New Roman"/>
              </w:rPr>
              <w:t xml:space="preserve">Draft </w:t>
            </w:r>
          </w:p>
        </w:tc>
        <w:tc>
          <w:tcPr>
            <w:tcW w:w="7740" w:type="dxa"/>
          </w:tcPr>
          <w:p w:rsidR="007F5997" w:rsidRPr="00305FE2" w:rsidRDefault="00D158B8" w:rsidP="00707199">
            <w:pPr>
              <w:pStyle w:val="BodyText"/>
              <w:spacing w:before="60" w:after="60"/>
              <w:rPr>
                <w:rFonts w:ascii="Times New Roman" w:hAnsi="Times New Roman"/>
                <w:color w:val="FF0000"/>
              </w:rPr>
            </w:pPr>
            <w:hyperlink r:id="rId13" w:history="1">
              <w:r w:rsidR="007F5997" w:rsidRPr="00305FE2">
                <w:rPr>
                  <w:rStyle w:val="Hyperlink"/>
                  <w:rFonts w:ascii="Times New Roman" w:hAnsi="Times New Roman"/>
                </w:rPr>
                <w:t>https://doc-share.corp.sprint.com/livelink/llisapi.dll?func=ll&amp;objId=49619827&amp;objAction=browse&amp;viewType=1</w:t>
              </w:r>
            </w:hyperlink>
          </w:p>
        </w:tc>
      </w:tr>
      <w:tr w:rsidR="007F5997" w:rsidRPr="00305FE2" w:rsidTr="00C92B44">
        <w:trPr>
          <w:trHeight w:val="360"/>
        </w:trPr>
        <w:tc>
          <w:tcPr>
            <w:tcW w:w="1080" w:type="dxa"/>
            <w:vAlign w:val="center"/>
          </w:tcPr>
          <w:p w:rsidR="007F5997" w:rsidRPr="00305FE2" w:rsidRDefault="007F5997" w:rsidP="00707199">
            <w:pPr>
              <w:pStyle w:val="BodyText"/>
              <w:spacing w:before="60" w:after="60"/>
              <w:rPr>
                <w:rFonts w:ascii="Times New Roman" w:hAnsi="Times New Roman"/>
              </w:rPr>
            </w:pPr>
            <w:r w:rsidRPr="00305FE2">
              <w:rPr>
                <w:rFonts w:ascii="Times New Roman" w:hAnsi="Times New Roman"/>
              </w:rPr>
              <w:t>Prod</w:t>
            </w:r>
          </w:p>
        </w:tc>
        <w:tc>
          <w:tcPr>
            <w:tcW w:w="7740" w:type="dxa"/>
          </w:tcPr>
          <w:p w:rsidR="007F5997" w:rsidRPr="00305FE2" w:rsidRDefault="00D158B8" w:rsidP="00707199">
            <w:pPr>
              <w:pStyle w:val="BodyText"/>
              <w:spacing w:before="60" w:after="60"/>
              <w:rPr>
                <w:rFonts w:ascii="Times New Roman" w:hAnsi="Times New Roman"/>
              </w:rPr>
            </w:pPr>
            <w:hyperlink r:id="rId14" w:history="1">
              <w:r w:rsidR="007F5997" w:rsidRPr="00305FE2">
                <w:rPr>
                  <w:rStyle w:val="Hyperlink"/>
                  <w:rFonts w:ascii="Times New Roman" w:hAnsi="Times New Roman"/>
                  <w:szCs w:val="20"/>
                </w:rPr>
                <w:t>Link to Production Folder</w:t>
              </w:r>
            </w:hyperlink>
          </w:p>
        </w:tc>
      </w:tr>
    </w:tbl>
    <w:p w:rsidR="007F5997" w:rsidRPr="00305FE2" w:rsidRDefault="007F5997" w:rsidP="00B011C0">
      <w:pPr>
        <w:pStyle w:val="Heading2"/>
      </w:pPr>
      <w:bookmarkStart w:id="32" w:name="_Toc204658752"/>
      <w:bookmarkStart w:id="33" w:name="_Ref265053242"/>
      <w:bookmarkStart w:id="34" w:name="_Toc288658474"/>
      <w:bookmarkStart w:id="35" w:name="_Toc288658509"/>
      <w:bookmarkStart w:id="36" w:name="_Toc303844494"/>
      <w:r w:rsidRPr="00305FE2">
        <w:t>Link to XSDs</w:t>
      </w:r>
      <w:bookmarkEnd w:id="32"/>
      <w:r w:rsidRPr="00305FE2">
        <w:t xml:space="preserve"> / WSDLs</w:t>
      </w:r>
      <w:bookmarkEnd w:id="33"/>
      <w:bookmarkEnd w:id="34"/>
      <w:bookmarkEnd w:id="35"/>
      <w:bookmarkEnd w:id="36"/>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7740"/>
      </w:tblGrid>
      <w:tr w:rsidR="007F5997" w:rsidRPr="00305FE2" w:rsidTr="00F3550F">
        <w:trPr>
          <w:trHeight w:val="345"/>
        </w:trPr>
        <w:tc>
          <w:tcPr>
            <w:tcW w:w="1080" w:type="dxa"/>
            <w:vAlign w:val="center"/>
          </w:tcPr>
          <w:p w:rsidR="007F5997" w:rsidRPr="00305FE2" w:rsidRDefault="007F5997" w:rsidP="00707199">
            <w:pPr>
              <w:pStyle w:val="BodyText"/>
              <w:spacing w:before="60" w:after="60"/>
              <w:rPr>
                <w:rFonts w:ascii="Times New Roman" w:hAnsi="Times New Roman"/>
                <w:szCs w:val="20"/>
              </w:rPr>
            </w:pPr>
            <w:r w:rsidRPr="00305FE2">
              <w:rPr>
                <w:rFonts w:ascii="Times New Roman" w:hAnsi="Times New Roman"/>
                <w:szCs w:val="20"/>
              </w:rPr>
              <w:t xml:space="preserve">Draft </w:t>
            </w:r>
          </w:p>
        </w:tc>
        <w:tc>
          <w:tcPr>
            <w:tcW w:w="7740" w:type="dxa"/>
          </w:tcPr>
          <w:p w:rsidR="000D0588" w:rsidRDefault="000D0588" w:rsidP="000D0588">
            <w:pPr>
              <w:rPr>
                <w:ins w:id="37" w:author="sgudup01" w:date="2012-02-13T13:47:00Z"/>
              </w:rPr>
            </w:pPr>
            <w:ins w:id="38" w:author="sgudup01" w:date="2012-02-13T13:47:00Z">
              <w:r>
                <w:fldChar w:fldCharType="begin"/>
              </w:r>
              <w:r>
                <w:instrText xml:space="preserve"> HYPERLINK "https://doc-share.corp.sprint.com/livelink/llisapi.dll?func=ll&amp;objId=54795320&amp;objAction=browse&amp;viewType=1" </w:instrText>
              </w:r>
              <w:r>
                <w:fldChar w:fldCharType="separate"/>
              </w:r>
              <w:r w:rsidRPr="00772E01">
                <w:rPr>
                  <w:rStyle w:val="Hyperlink"/>
                </w:rPr>
                <w:t>Schema Draft folder</w:t>
              </w:r>
              <w:r>
                <w:fldChar w:fldCharType="end"/>
              </w:r>
            </w:ins>
          </w:p>
          <w:p w:rsidR="007F5997" w:rsidRPr="00305FE2" w:rsidRDefault="00964088" w:rsidP="00707199">
            <w:pPr>
              <w:pStyle w:val="BodyText"/>
              <w:spacing w:before="60" w:after="60"/>
              <w:rPr>
                <w:rFonts w:ascii="Times New Roman" w:hAnsi="Times New Roman"/>
                <w:color w:val="FF0000"/>
                <w:szCs w:val="20"/>
              </w:rPr>
            </w:pPr>
            <w:del w:id="39" w:author="sgudup01" w:date="2012-02-13T13:47:00Z">
              <w:r w:rsidRPr="00964088" w:rsidDel="000D0588">
                <w:rPr>
                  <w:rStyle w:val="Hyperlink"/>
                  <w:rFonts w:ascii="Times New Roman" w:hAnsi="Times New Roman"/>
                  <w:szCs w:val="20"/>
                </w:rPr>
                <w:delText>https://doc-share.corp.sprint.com/livelink/llisapi.dll?func=ll&amp;objId=54795320&amp;objAction=browse&amp;viewType=1</w:delText>
              </w:r>
            </w:del>
          </w:p>
        </w:tc>
      </w:tr>
      <w:tr w:rsidR="007F5997" w:rsidRPr="00305FE2" w:rsidTr="00F3550F">
        <w:trPr>
          <w:trHeight w:val="360"/>
        </w:trPr>
        <w:tc>
          <w:tcPr>
            <w:tcW w:w="1080" w:type="dxa"/>
            <w:vAlign w:val="center"/>
          </w:tcPr>
          <w:p w:rsidR="007F5997" w:rsidRPr="00305FE2" w:rsidRDefault="007F5997" w:rsidP="00707199">
            <w:pPr>
              <w:pStyle w:val="BodyText"/>
              <w:spacing w:before="60" w:after="60"/>
              <w:rPr>
                <w:rFonts w:ascii="Times New Roman" w:hAnsi="Times New Roman"/>
                <w:szCs w:val="20"/>
              </w:rPr>
            </w:pPr>
            <w:r w:rsidRPr="00305FE2">
              <w:rPr>
                <w:rFonts w:ascii="Times New Roman" w:hAnsi="Times New Roman"/>
                <w:szCs w:val="20"/>
              </w:rPr>
              <w:t>Prod</w:t>
            </w:r>
          </w:p>
        </w:tc>
        <w:tc>
          <w:tcPr>
            <w:tcW w:w="7740" w:type="dxa"/>
          </w:tcPr>
          <w:p w:rsidR="007F5997" w:rsidRPr="00305FE2" w:rsidRDefault="00D158B8" w:rsidP="00707199">
            <w:pPr>
              <w:pStyle w:val="BodyText"/>
              <w:spacing w:before="60" w:after="60"/>
              <w:rPr>
                <w:rFonts w:ascii="Times New Roman" w:hAnsi="Times New Roman"/>
                <w:szCs w:val="20"/>
              </w:rPr>
            </w:pPr>
            <w:hyperlink r:id="rId15" w:history="1">
              <w:r w:rsidR="007F5997" w:rsidRPr="00305FE2">
                <w:rPr>
                  <w:rStyle w:val="Hyperlink"/>
                  <w:rFonts w:ascii="Times New Roman" w:hAnsi="Times New Roman"/>
                  <w:szCs w:val="20"/>
                </w:rPr>
                <w:t>Link to Production Folder</w:t>
              </w:r>
            </w:hyperlink>
          </w:p>
        </w:tc>
      </w:tr>
    </w:tbl>
    <w:p w:rsidR="007F5997" w:rsidRPr="00305FE2" w:rsidRDefault="007F5997" w:rsidP="00B011C0">
      <w:pPr>
        <w:pStyle w:val="Heading2"/>
      </w:pPr>
      <w:bookmarkStart w:id="40" w:name="_Ref265053133"/>
      <w:bookmarkStart w:id="41" w:name="_Toc288658475"/>
      <w:bookmarkStart w:id="42" w:name="_Toc288658510"/>
      <w:bookmarkStart w:id="43" w:name="_Toc303844495"/>
      <w:r w:rsidRPr="00305FE2">
        <w:t>Link to EAI User Guides and Helps</w:t>
      </w:r>
      <w:bookmarkEnd w:id="40"/>
      <w:bookmarkEnd w:id="41"/>
      <w:bookmarkEnd w:id="42"/>
      <w:bookmarkEnd w:id="43"/>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7740"/>
      </w:tblGrid>
      <w:tr w:rsidR="007F5997" w:rsidRPr="00305FE2" w:rsidTr="00B01BDD">
        <w:trPr>
          <w:trHeight w:val="360"/>
        </w:trPr>
        <w:tc>
          <w:tcPr>
            <w:tcW w:w="1080" w:type="dxa"/>
            <w:vAlign w:val="center"/>
          </w:tcPr>
          <w:p w:rsidR="007F5997" w:rsidRPr="00305FE2" w:rsidRDefault="007F5997" w:rsidP="00B01BDD">
            <w:pPr>
              <w:pStyle w:val="BodyText"/>
              <w:spacing w:before="60" w:after="60"/>
              <w:rPr>
                <w:rFonts w:ascii="Times New Roman" w:hAnsi="Times New Roman"/>
                <w:szCs w:val="20"/>
              </w:rPr>
            </w:pPr>
            <w:r w:rsidRPr="00305FE2">
              <w:rPr>
                <w:rFonts w:ascii="Times New Roman" w:hAnsi="Times New Roman"/>
                <w:szCs w:val="20"/>
              </w:rPr>
              <w:t>Final</w:t>
            </w:r>
          </w:p>
        </w:tc>
        <w:tc>
          <w:tcPr>
            <w:tcW w:w="7740" w:type="dxa"/>
          </w:tcPr>
          <w:p w:rsidR="007F5997" w:rsidRPr="00305FE2" w:rsidRDefault="00D158B8" w:rsidP="00B01BDD">
            <w:pPr>
              <w:pStyle w:val="BodyText"/>
              <w:spacing w:before="60" w:after="60"/>
              <w:rPr>
                <w:rFonts w:ascii="Times New Roman" w:hAnsi="Times New Roman"/>
                <w:szCs w:val="20"/>
              </w:rPr>
            </w:pPr>
            <w:hyperlink r:id="rId16" w:history="1">
              <w:r w:rsidR="007F5997" w:rsidRPr="00305FE2">
                <w:rPr>
                  <w:rStyle w:val="Hyperlink"/>
                  <w:rFonts w:ascii="Times New Roman" w:hAnsi="Times New Roman"/>
                  <w:szCs w:val="20"/>
                </w:rPr>
                <w:t>Link to Folder</w:t>
              </w:r>
            </w:hyperlink>
            <w:r w:rsidR="007F5997" w:rsidRPr="00305FE2">
              <w:rPr>
                <w:rFonts w:ascii="Times New Roman" w:hAnsi="Times New Roman"/>
                <w:szCs w:val="20"/>
              </w:rPr>
              <w:t>; documents, folders and shortcuts include:</w:t>
            </w:r>
          </w:p>
          <w:p w:rsidR="007F5997" w:rsidRPr="00305FE2" w:rsidRDefault="007F5997" w:rsidP="00B4537F">
            <w:pPr>
              <w:pStyle w:val="BodyText"/>
              <w:numPr>
                <w:ilvl w:val="0"/>
                <w:numId w:val="38"/>
              </w:numPr>
              <w:spacing w:before="60" w:after="60"/>
              <w:rPr>
                <w:rFonts w:ascii="Times New Roman" w:hAnsi="Times New Roman"/>
                <w:szCs w:val="20"/>
              </w:rPr>
            </w:pPr>
            <w:r w:rsidRPr="00305FE2">
              <w:rPr>
                <w:rFonts w:ascii="Times New Roman" w:hAnsi="Times New Roman"/>
                <w:szCs w:val="20"/>
              </w:rPr>
              <w:t>EAI Web Service User Guide</w:t>
            </w:r>
          </w:p>
          <w:p w:rsidR="007F5997" w:rsidRPr="00305FE2" w:rsidRDefault="007F5997" w:rsidP="00B4537F">
            <w:pPr>
              <w:pStyle w:val="BodyText"/>
              <w:numPr>
                <w:ilvl w:val="0"/>
                <w:numId w:val="38"/>
              </w:numPr>
              <w:spacing w:before="60" w:after="60"/>
              <w:rPr>
                <w:rFonts w:ascii="Times New Roman" w:hAnsi="Times New Roman"/>
                <w:szCs w:val="20"/>
              </w:rPr>
            </w:pPr>
            <w:r w:rsidRPr="00305FE2">
              <w:rPr>
                <w:rFonts w:ascii="Times New Roman" w:hAnsi="Times New Roman"/>
                <w:szCs w:val="20"/>
              </w:rPr>
              <w:t>API URLs spreadsheet</w:t>
            </w:r>
          </w:p>
          <w:p w:rsidR="007F5997" w:rsidRPr="00305FE2" w:rsidRDefault="007F5997" w:rsidP="00B4537F">
            <w:pPr>
              <w:pStyle w:val="BodyText"/>
              <w:numPr>
                <w:ilvl w:val="0"/>
                <w:numId w:val="38"/>
              </w:numPr>
              <w:spacing w:before="60" w:after="60"/>
              <w:rPr>
                <w:rFonts w:ascii="Times New Roman" w:hAnsi="Times New Roman"/>
                <w:szCs w:val="20"/>
              </w:rPr>
            </w:pPr>
            <w:r w:rsidRPr="00305FE2">
              <w:rPr>
                <w:rFonts w:ascii="Times New Roman" w:hAnsi="Times New Roman"/>
                <w:szCs w:val="20"/>
              </w:rPr>
              <w:t>Production interface folder</w:t>
            </w:r>
          </w:p>
          <w:p w:rsidR="007F5997" w:rsidRPr="00305FE2" w:rsidRDefault="007F5997" w:rsidP="00B4537F">
            <w:pPr>
              <w:pStyle w:val="BodyText"/>
              <w:numPr>
                <w:ilvl w:val="0"/>
                <w:numId w:val="38"/>
              </w:numPr>
              <w:spacing w:before="60" w:after="60"/>
              <w:rPr>
                <w:rFonts w:ascii="Times New Roman" w:hAnsi="Times New Roman"/>
                <w:szCs w:val="20"/>
              </w:rPr>
            </w:pPr>
            <w:r w:rsidRPr="00305FE2">
              <w:rPr>
                <w:rFonts w:ascii="Times New Roman" w:hAnsi="Times New Roman"/>
                <w:szCs w:val="20"/>
              </w:rPr>
              <w:t>Production schema folder</w:t>
            </w:r>
          </w:p>
          <w:p w:rsidR="007F5997" w:rsidRPr="00305FE2" w:rsidRDefault="007F5997" w:rsidP="00B4537F">
            <w:pPr>
              <w:pStyle w:val="BodyText"/>
              <w:numPr>
                <w:ilvl w:val="0"/>
                <w:numId w:val="38"/>
              </w:numPr>
              <w:spacing w:before="60" w:after="60"/>
              <w:rPr>
                <w:rFonts w:ascii="Times New Roman" w:hAnsi="Times New Roman"/>
                <w:szCs w:val="20"/>
              </w:rPr>
            </w:pPr>
            <w:r w:rsidRPr="00305FE2">
              <w:rPr>
                <w:rFonts w:ascii="Times New Roman" w:hAnsi="Times New Roman"/>
                <w:szCs w:val="20"/>
              </w:rPr>
              <w:t>XML MQ Header Standards</w:t>
            </w:r>
          </w:p>
          <w:p w:rsidR="007F5997" w:rsidRPr="00305FE2" w:rsidRDefault="007F5997" w:rsidP="00B4537F">
            <w:pPr>
              <w:pStyle w:val="BodyText"/>
              <w:numPr>
                <w:ilvl w:val="0"/>
                <w:numId w:val="38"/>
              </w:numPr>
              <w:spacing w:before="60" w:after="60"/>
              <w:rPr>
                <w:rFonts w:ascii="Times New Roman" w:hAnsi="Times New Roman"/>
                <w:szCs w:val="20"/>
              </w:rPr>
            </w:pPr>
            <w:r w:rsidRPr="00305FE2">
              <w:rPr>
                <w:rFonts w:ascii="Times New Roman" w:hAnsi="Times New Roman"/>
                <w:szCs w:val="20"/>
              </w:rPr>
              <w:t xml:space="preserve">Web service and </w:t>
            </w:r>
            <w:proofErr w:type="spellStart"/>
            <w:r w:rsidRPr="00305FE2">
              <w:rPr>
                <w:rFonts w:ascii="Times New Roman" w:hAnsi="Times New Roman"/>
                <w:szCs w:val="20"/>
              </w:rPr>
              <w:t>WebSphere</w:t>
            </w:r>
            <w:proofErr w:type="spellEnd"/>
            <w:r w:rsidRPr="00305FE2">
              <w:rPr>
                <w:rFonts w:ascii="Times New Roman" w:hAnsi="Times New Roman"/>
                <w:szCs w:val="20"/>
              </w:rPr>
              <w:t xml:space="preserve"> MQ coding examples</w:t>
            </w:r>
          </w:p>
        </w:tc>
      </w:tr>
    </w:tbl>
    <w:p w:rsidR="007F5997" w:rsidRPr="00305FE2" w:rsidRDefault="007F5997" w:rsidP="00B4537F"/>
    <w:p w:rsidR="007F5997" w:rsidRPr="00305FE2" w:rsidRDefault="007F5997" w:rsidP="00B4537F">
      <w:pPr>
        <w:pStyle w:val="Heading1"/>
        <w:tabs>
          <w:tab w:val="clear" w:pos="432"/>
          <w:tab w:val="num" w:pos="0"/>
        </w:tabs>
        <w:ind w:left="0" w:firstLine="0"/>
        <w:sectPr w:rsidR="007F5997" w:rsidRPr="00305FE2" w:rsidSect="001606B5">
          <w:headerReference w:type="default" r:id="rId17"/>
          <w:footerReference w:type="default" r:id="rId18"/>
          <w:pgSz w:w="12240" w:h="15840" w:code="1"/>
          <w:pgMar w:top="1440" w:right="1260" w:bottom="1440" w:left="1620" w:header="720" w:footer="720" w:gutter="0"/>
          <w:pgNumType w:start="1"/>
          <w:cols w:space="720"/>
          <w:docGrid w:linePitch="360"/>
        </w:sectPr>
      </w:pPr>
    </w:p>
    <w:p w:rsidR="007F5997" w:rsidRPr="00305FE2" w:rsidRDefault="007F5997" w:rsidP="00B4537F">
      <w:pPr>
        <w:pStyle w:val="Heading1"/>
        <w:tabs>
          <w:tab w:val="clear" w:pos="432"/>
          <w:tab w:val="num" w:pos="0"/>
        </w:tabs>
        <w:ind w:left="0" w:firstLine="0"/>
      </w:pPr>
      <w:bookmarkStart w:id="44" w:name="_Toc288658511"/>
      <w:bookmarkStart w:id="45" w:name="_Toc303844496"/>
      <w:r w:rsidRPr="00305FE2">
        <w:lastRenderedPageBreak/>
        <w:t>Component Request/Reply/Structures</w:t>
      </w:r>
      <w:bookmarkEnd w:id="44"/>
      <w:bookmarkEnd w:id="45"/>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86"/>
        <w:gridCol w:w="3420"/>
      </w:tblGrid>
      <w:tr w:rsidR="007F5997" w:rsidRPr="00305FE2" w:rsidTr="005B2A74">
        <w:tc>
          <w:tcPr>
            <w:tcW w:w="2286" w:type="dxa"/>
            <w:shd w:val="clear" w:color="auto" w:fill="8DB3E2"/>
          </w:tcPr>
          <w:p w:rsidR="007F5997" w:rsidRPr="00305FE2" w:rsidRDefault="007F5997" w:rsidP="005B2A74">
            <w:pPr>
              <w:spacing w:before="60"/>
              <w:jc w:val="right"/>
              <w:rPr>
                <w:rFonts w:ascii="Times New Roman" w:hAnsi="Times New Roman"/>
                <w:b/>
                <w:szCs w:val="20"/>
              </w:rPr>
            </w:pPr>
            <w:r w:rsidRPr="00305FE2">
              <w:rPr>
                <w:rFonts w:ascii="Times New Roman" w:hAnsi="Times New Roman"/>
                <w:b/>
                <w:szCs w:val="20"/>
              </w:rPr>
              <w:t>Format / Transport</w:t>
            </w:r>
          </w:p>
        </w:tc>
        <w:tc>
          <w:tcPr>
            <w:tcW w:w="3420" w:type="dxa"/>
          </w:tcPr>
          <w:p w:rsidR="007F5997" w:rsidRPr="00305FE2" w:rsidRDefault="007F5997" w:rsidP="005B2A74">
            <w:pPr>
              <w:spacing w:before="60"/>
              <w:rPr>
                <w:rFonts w:ascii="Times New Roman" w:hAnsi="Times New Roman"/>
                <w:szCs w:val="20"/>
              </w:rPr>
            </w:pPr>
            <w:r w:rsidRPr="00305FE2">
              <w:rPr>
                <w:rFonts w:ascii="Times New Roman" w:hAnsi="Times New Roman"/>
                <w:color w:val="0000FF"/>
                <w:szCs w:val="20"/>
              </w:rPr>
              <w:t>XML / HTTP</w:t>
            </w:r>
          </w:p>
        </w:tc>
      </w:tr>
      <w:tr w:rsidR="007F5997" w:rsidRPr="00305FE2" w:rsidTr="005B2A74">
        <w:tc>
          <w:tcPr>
            <w:tcW w:w="2286" w:type="dxa"/>
            <w:shd w:val="clear" w:color="auto" w:fill="8DB3E2"/>
          </w:tcPr>
          <w:p w:rsidR="007F5997" w:rsidRPr="00305FE2" w:rsidRDefault="007F5997" w:rsidP="005B2A74">
            <w:pPr>
              <w:spacing w:before="60"/>
              <w:jc w:val="right"/>
              <w:rPr>
                <w:rFonts w:ascii="Times New Roman" w:hAnsi="Times New Roman"/>
                <w:b/>
                <w:szCs w:val="20"/>
              </w:rPr>
            </w:pPr>
            <w:r w:rsidRPr="00305FE2">
              <w:rPr>
                <w:rFonts w:ascii="Times New Roman" w:hAnsi="Times New Roman"/>
                <w:b/>
                <w:szCs w:val="20"/>
              </w:rPr>
              <w:t>Encoding</w:t>
            </w:r>
          </w:p>
        </w:tc>
        <w:tc>
          <w:tcPr>
            <w:tcW w:w="3420" w:type="dxa"/>
          </w:tcPr>
          <w:p w:rsidR="007F5997" w:rsidRPr="00305FE2" w:rsidRDefault="007F5997" w:rsidP="005B2A74">
            <w:pPr>
              <w:spacing w:before="60"/>
              <w:rPr>
                <w:rFonts w:ascii="Times New Roman" w:hAnsi="Times New Roman"/>
                <w:color w:val="0000FF"/>
                <w:szCs w:val="20"/>
              </w:rPr>
            </w:pPr>
            <w:r w:rsidRPr="00305FE2">
              <w:rPr>
                <w:rFonts w:ascii="Times New Roman" w:hAnsi="Times New Roman"/>
                <w:color w:val="0000FF"/>
                <w:szCs w:val="20"/>
              </w:rPr>
              <w:t>UTF-8</w:t>
            </w:r>
          </w:p>
        </w:tc>
      </w:tr>
    </w:tbl>
    <w:p w:rsidR="007F5997" w:rsidRPr="00305FE2" w:rsidRDefault="007F5997" w:rsidP="002C19FB">
      <w:pPr>
        <w:ind w:left="432"/>
        <w:rPr>
          <w:rFonts w:ascii="Times New Roman" w:hAnsi="Times New Roman"/>
          <w:color w:val="FF0000"/>
          <w:szCs w:val="20"/>
        </w:rPr>
      </w:pPr>
    </w:p>
    <w:p w:rsidR="007F5997" w:rsidRPr="00305FE2" w:rsidRDefault="007F5997" w:rsidP="00B011C0">
      <w:pPr>
        <w:pStyle w:val="Heading2"/>
      </w:pPr>
      <w:bookmarkStart w:id="46" w:name="_Request_Structure"/>
      <w:bookmarkStart w:id="47" w:name="_Toc288658476"/>
      <w:bookmarkStart w:id="48" w:name="_Toc288658512"/>
      <w:bookmarkStart w:id="49" w:name="_Toc303844497"/>
      <w:bookmarkEnd w:id="46"/>
      <w:r w:rsidRPr="00305FE2">
        <w:t>Request Message</w:t>
      </w:r>
      <w:bookmarkEnd w:id="47"/>
      <w:bookmarkEnd w:id="48"/>
      <w:bookmarkEnd w:id="49"/>
    </w:p>
    <w:p w:rsidR="007F5997" w:rsidRPr="00305FE2" w:rsidRDefault="007F5997" w:rsidP="0036727D">
      <w:pPr>
        <w:pStyle w:val="Heading3"/>
      </w:pPr>
      <w:bookmarkStart w:id="50" w:name="_Toc303844498"/>
      <w:proofErr w:type="spellStart"/>
      <w:r w:rsidRPr="00305FE2">
        <w:t>Activat</w:t>
      </w:r>
      <w:bookmarkEnd w:id="50"/>
      <w:r w:rsidR="00E20C24">
        <w:t>eReservedDevice</w:t>
      </w:r>
      <w:proofErr w:type="spellEnd"/>
      <w:r w:rsidR="00E20C24">
        <w:t xml:space="preserve"> </w:t>
      </w:r>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firstRow="0" w:lastRow="0" w:firstColumn="0" w:lastColumn="0" w:noHBand="0" w:noVBand="0"/>
      </w:tblPr>
      <w:tblGrid>
        <w:gridCol w:w="2790"/>
        <w:gridCol w:w="4410"/>
        <w:gridCol w:w="1080"/>
        <w:gridCol w:w="900"/>
        <w:gridCol w:w="1710"/>
        <w:gridCol w:w="1620"/>
      </w:tblGrid>
      <w:tr w:rsidR="007F5997" w:rsidRPr="00305FE2" w:rsidTr="00834ED1">
        <w:trPr>
          <w:trHeight w:val="209"/>
          <w:tblHeader/>
        </w:trPr>
        <w:tc>
          <w:tcPr>
            <w:tcW w:w="2790" w:type="dxa"/>
            <w:shd w:val="clear" w:color="auto" w:fill="8DB3E2"/>
          </w:tcPr>
          <w:p w:rsidR="007F5997" w:rsidRPr="00305FE2" w:rsidRDefault="007F5997" w:rsidP="00382D4C">
            <w:pPr>
              <w:pStyle w:val="BodyText"/>
              <w:rPr>
                <w:rFonts w:ascii="Times New Roman" w:hAnsi="Times New Roman"/>
                <w:b/>
                <w:szCs w:val="20"/>
              </w:rPr>
            </w:pPr>
            <w:r w:rsidRPr="00305FE2">
              <w:rPr>
                <w:rFonts w:ascii="Times New Roman" w:hAnsi="Times New Roman"/>
                <w:b/>
                <w:szCs w:val="20"/>
              </w:rPr>
              <w:t>XML Tag Name / Field Name</w:t>
            </w:r>
          </w:p>
        </w:tc>
        <w:tc>
          <w:tcPr>
            <w:tcW w:w="4410" w:type="dxa"/>
            <w:shd w:val="clear" w:color="auto" w:fill="8DB3E2"/>
          </w:tcPr>
          <w:p w:rsidR="007F5997" w:rsidRPr="00305FE2" w:rsidRDefault="007F5997" w:rsidP="00382D4C">
            <w:pPr>
              <w:pStyle w:val="BodyText"/>
              <w:rPr>
                <w:rFonts w:ascii="Times New Roman" w:hAnsi="Times New Roman"/>
                <w:b/>
                <w:szCs w:val="20"/>
                <w:lang w:val="fr-FR"/>
              </w:rPr>
            </w:pPr>
            <w:r w:rsidRPr="00305FE2">
              <w:rPr>
                <w:rFonts w:ascii="Times New Roman" w:hAnsi="Times New Roman"/>
                <w:b/>
                <w:szCs w:val="20"/>
                <w:lang w:val="fr-FR"/>
              </w:rPr>
              <w:t>Description / Notes</w:t>
            </w:r>
          </w:p>
        </w:tc>
        <w:tc>
          <w:tcPr>
            <w:tcW w:w="1080" w:type="dxa"/>
            <w:shd w:val="clear" w:color="auto" w:fill="8DB3E2"/>
          </w:tcPr>
          <w:p w:rsidR="007F5997" w:rsidRPr="00305FE2" w:rsidRDefault="007F5997" w:rsidP="00382D4C">
            <w:pPr>
              <w:pStyle w:val="BodyText"/>
              <w:rPr>
                <w:rFonts w:ascii="Times New Roman" w:hAnsi="Times New Roman"/>
                <w:b/>
                <w:szCs w:val="20"/>
                <w:lang w:val="fr-FR"/>
              </w:rPr>
            </w:pPr>
            <w:proofErr w:type="spellStart"/>
            <w:r w:rsidRPr="00305FE2">
              <w:rPr>
                <w:rFonts w:ascii="Times New Roman" w:hAnsi="Times New Roman"/>
                <w:b/>
                <w:szCs w:val="20"/>
                <w:lang w:val="fr-FR"/>
              </w:rPr>
              <w:t>Length</w:t>
            </w:r>
            <w:proofErr w:type="spellEnd"/>
          </w:p>
        </w:tc>
        <w:tc>
          <w:tcPr>
            <w:tcW w:w="900" w:type="dxa"/>
            <w:shd w:val="clear" w:color="auto" w:fill="8DB3E2"/>
          </w:tcPr>
          <w:p w:rsidR="007F5997" w:rsidRPr="00305FE2" w:rsidRDefault="007F5997" w:rsidP="00382D4C">
            <w:pPr>
              <w:pStyle w:val="BodyText"/>
              <w:rPr>
                <w:rFonts w:ascii="Times New Roman" w:hAnsi="Times New Roman"/>
                <w:b/>
                <w:szCs w:val="20"/>
                <w:lang w:val="fr-FR"/>
              </w:rPr>
            </w:pPr>
            <w:r w:rsidRPr="00305FE2">
              <w:rPr>
                <w:rFonts w:ascii="Times New Roman" w:hAnsi="Times New Roman"/>
                <w:b/>
                <w:szCs w:val="20"/>
                <w:lang w:val="fr-FR"/>
              </w:rPr>
              <w:t>Type</w:t>
            </w:r>
          </w:p>
        </w:tc>
        <w:tc>
          <w:tcPr>
            <w:tcW w:w="1710" w:type="dxa"/>
            <w:shd w:val="clear" w:color="auto" w:fill="8DB3E2"/>
          </w:tcPr>
          <w:p w:rsidR="007F5997" w:rsidRPr="00305FE2" w:rsidRDefault="007F5997" w:rsidP="00382D4C">
            <w:pPr>
              <w:pStyle w:val="BodyText"/>
              <w:rPr>
                <w:rFonts w:ascii="Times New Roman" w:hAnsi="Times New Roman"/>
                <w:b/>
                <w:szCs w:val="20"/>
                <w:lang w:val="fr-FR"/>
              </w:rPr>
            </w:pPr>
            <w:r w:rsidRPr="00305FE2">
              <w:rPr>
                <w:rFonts w:ascii="Times New Roman" w:hAnsi="Times New Roman"/>
                <w:b/>
                <w:szCs w:val="20"/>
                <w:lang w:val="fr-FR"/>
              </w:rPr>
              <w:t>Values</w:t>
            </w:r>
          </w:p>
        </w:tc>
        <w:tc>
          <w:tcPr>
            <w:tcW w:w="1620" w:type="dxa"/>
            <w:shd w:val="clear" w:color="auto" w:fill="8DB3E2"/>
          </w:tcPr>
          <w:p w:rsidR="007F5997" w:rsidRPr="00305FE2" w:rsidRDefault="007F5997" w:rsidP="00382D4C">
            <w:pPr>
              <w:pStyle w:val="BodyText"/>
              <w:rPr>
                <w:rFonts w:ascii="Times New Roman" w:hAnsi="Times New Roman"/>
                <w:b/>
                <w:szCs w:val="20"/>
                <w:lang w:val="fr-FR"/>
              </w:rPr>
            </w:pPr>
            <w:proofErr w:type="spellStart"/>
            <w:r w:rsidRPr="00305FE2">
              <w:rPr>
                <w:rFonts w:ascii="Times New Roman" w:hAnsi="Times New Roman"/>
                <w:b/>
                <w:szCs w:val="20"/>
                <w:lang w:val="fr-FR"/>
              </w:rPr>
              <w:t>Req</w:t>
            </w:r>
            <w:proofErr w:type="spellEnd"/>
            <w:r w:rsidRPr="00305FE2">
              <w:rPr>
                <w:rFonts w:ascii="Times New Roman" w:hAnsi="Times New Roman"/>
                <w:b/>
                <w:szCs w:val="20"/>
                <w:lang w:val="fr-FR"/>
              </w:rPr>
              <w:t>/</w:t>
            </w:r>
            <w:proofErr w:type="spellStart"/>
            <w:r w:rsidRPr="00305FE2">
              <w:rPr>
                <w:rFonts w:ascii="Times New Roman" w:hAnsi="Times New Roman"/>
                <w:b/>
                <w:szCs w:val="20"/>
                <w:lang w:val="fr-FR"/>
              </w:rPr>
              <w:t>Opt</w:t>
            </w:r>
            <w:proofErr w:type="spellEnd"/>
            <w:r w:rsidRPr="00305FE2">
              <w:rPr>
                <w:rFonts w:ascii="Times New Roman" w:hAnsi="Times New Roman"/>
                <w:b/>
                <w:szCs w:val="20"/>
                <w:lang w:val="fr-FR"/>
              </w:rPr>
              <w:t>/</w:t>
            </w:r>
            <w:proofErr w:type="spellStart"/>
            <w:r w:rsidRPr="00305FE2">
              <w:rPr>
                <w:rFonts w:ascii="Times New Roman" w:hAnsi="Times New Roman"/>
                <w:b/>
                <w:szCs w:val="20"/>
                <w:lang w:val="fr-FR"/>
              </w:rPr>
              <w:t>Choice</w:t>
            </w:r>
            <w:proofErr w:type="spellEnd"/>
          </w:p>
        </w:tc>
      </w:tr>
      <w:tr w:rsidR="007F5997" w:rsidRPr="00305FE2" w:rsidTr="00197C84">
        <w:trPr>
          <w:trHeight w:val="283"/>
        </w:trPr>
        <w:tc>
          <w:tcPr>
            <w:tcW w:w="2790" w:type="dxa"/>
            <w:vAlign w:val="center"/>
          </w:tcPr>
          <w:p w:rsidR="007F5997" w:rsidRPr="00305FE2" w:rsidRDefault="00C8719E" w:rsidP="00197C84">
            <w:pPr>
              <w:rPr>
                <w:rFonts w:ascii="Times New Roman" w:hAnsi="Times New Roman"/>
                <w:bCs/>
                <w:szCs w:val="20"/>
              </w:rPr>
            </w:pPr>
            <w:r>
              <w:rPr>
                <w:rFonts w:ascii="Times New Roman" w:hAnsi="Times New Roman"/>
                <w:bCs/>
                <w:szCs w:val="20"/>
              </w:rPr>
              <w:t>o</w:t>
            </w:r>
            <w:r w:rsidR="007F5997" w:rsidRPr="00305FE2">
              <w:rPr>
                <w:rFonts w:ascii="Times New Roman" w:hAnsi="Times New Roman"/>
                <w:bCs/>
                <w:szCs w:val="20"/>
              </w:rPr>
              <w:t>rder</w:t>
            </w:r>
          </w:p>
        </w:tc>
        <w:tc>
          <w:tcPr>
            <w:tcW w:w="4410" w:type="dxa"/>
            <w:vAlign w:val="center"/>
          </w:tcPr>
          <w:p w:rsidR="007F5997" w:rsidRPr="00305FE2" w:rsidRDefault="00C8719E" w:rsidP="00C8719E">
            <w:pPr>
              <w:rPr>
                <w:rFonts w:ascii="Times New Roman" w:hAnsi="Times New Roman"/>
                <w:bCs/>
                <w:szCs w:val="20"/>
              </w:rPr>
            </w:pPr>
            <w:r>
              <w:rPr>
                <w:szCs w:val="20"/>
              </w:rPr>
              <w:t>Unique order identifier provided and generated by the partner, choice between sprint-order-id</w:t>
            </w:r>
          </w:p>
        </w:tc>
        <w:tc>
          <w:tcPr>
            <w:tcW w:w="1080" w:type="dxa"/>
            <w:vAlign w:val="center"/>
          </w:tcPr>
          <w:p w:rsidR="007F5997" w:rsidRPr="00305FE2" w:rsidRDefault="007F5997" w:rsidP="00197C84">
            <w:pPr>
              <w:rPr>
                <w:rFonts w:ascii="Times New Roman" w:hAnsi="Times New Roman"/>
                <w:bCs/>
                <w:szCs w:val="20"/>
              </w:rPr>
            </w:pPr>
            <w:r w:rsidRPr="00305FE2">
              <w:rPr>
                <w:rFonts w:ascii="Times New Roman" w:hAnsi="Times New Roman"/>
                <w:bCs/>
                <w:szCs w:val="20"/>
              </w:rPr>
              <w:t>N/A</w:t>
            </w:r>
          </w:p>
        </w:tc>
        <w:tc>
          <w:tcPr>
            <w:tcW w:w="900" w:type="dxa"/>
            <w:vAlign w:val="center"/>
          </w:tcPr>
          <w:p w:rsidR="007F5997" w:rsidRPr="00305FE2" w:rsidRDefault="00E20C24" w:rsidP="00197C84">
            <w:pPr>
              <w:rPr>
                <w:rFonts w:ascii="Times New Roman" w:hAnsi="Times New Roman"/>
                <w:bCs/>
                <w:szCs w:val="20"/>
              </w:rPr>
            </w:pPr>
            <w:r>
              <w:rPr>
                <w:rFonts w:ascii="Times New Roman" w:hAnsi="Times New Roman"/>
                <w:bCs/>
                <w:szCs w:val="20"/>
              </w:rPr>
              <w:t>String</w:t>
            </w:r>
          </w:p>
        </w:tc>
        <w:tc>
          <w:tcPr>
            <w:tcW w:w="1710" w:type="dxa"/>
          </w:tcPr>
          <w:p w:rsidR="007F5997" w:rsidRPr="00305FE2" w:rsidRDefault="007F5997" w:rsidP="00197C84">
            <w:pPr>
              <w:pStyle w:val="BodyText"/>
              <w:rPr>
                <w:rFonts w:ascii="Times New Roman" w:hAnsi="Times New Roman"/>
                <w:szCs w:val="20"/>
              </w:rPr>
            </w:pPr>
          </w:p>
        </w:tc>
        <w:tc>
          <w:tcPr>
            <w:tcW w:w="1620" w:type="dxa"/>
          </w:tcPr>
          <w:p w:rsidR="007F5997" w:rsidRPr="00305FE2" w:rsidRDefault="00E20C24" w:rsidP="00197C84">
            <w:pPr>
              <w:pStyle w:val="BodyText"/>
              <w:rPr>
                <w:rFonts w:ascii="Times New Roman" w:hAnsi="Times New Roman"/>
                <w:snapToGrid w:val="0"/>
                <w:szCs w:val="20"/>
              </w:rPr>
            </w:pPr>
            <w:r>
              <w:rPr>
                <w:rFonts w:ascii="Times New Roman" w:hAnsi="Times New Roman"/>
                <w:snapToGrid w:val="0"/>
                <w:szCs w:val="20"/>
              </w:rPr>
              <w:t>choice</w:t>
            </w:r>
          </w:p>
        </w:tc>
      </w:tr>
      <w:tr w:rsidR="00E20C24" w:rsidRPr="00305FE2" w:rsidTr="00E20C24">
        <w:trPr>
          <w:trHeight w:val="283"/>
        </w:trPr>
        <w:tc>
          <w:tcPr>
            <w:tcW w:w="2790" w:type="dxa"/>
            <w:tcBorders>
              <w:top w:val="single" w:sz="6" w:space="0" w:color="auto"/>
              <w:left w:val="single" w:sz="6" w:space="0" w:color="auto"/>
              <w:bottom w:val="single" w:sz="6" w:space="0" w:color="auto"/>
              <w:right w:val="single" w:sz="6" w:space="0" w:color="auto"/>
            </w:tcBorders>
            <w:vAlign w:val="center"/>
          </w:tcPr>
          <w:p w:rsidR="00E20C24" w:rsidRPr="00305FE2" w:rsidRDefault="00E20C24" w:rsidP="00DF73A8">
            <w:pPr>
              <w:rPr>
                <w:rFonts w:ascii="Times New Roman" w:hAnsi="Times New Roman"/>
                <w:bCs/>
                <w:szCs w:val="20"/>
              </w:rPr>
            </w:pPr>
            <w:r>
              <w:rPr>
                <w:szCs w:val="20"/>
              </w:rPr>
              <w:t>sprint-order-id</w:t>
            </w:r>
          </w:p>
        </w:tc>
        <w:tc>
          <w:tcPr>
            <w:tcW w:w="4410" w:type="dxa"/>
            <w:tcBorders>
              <w:top w:val="single" w:sz="6" w:space="0" w:color="auto"/>
              <w:left w:val="single" w:sz="6" w:space="0" w:color="auto"/>
              <w:bottom w:val="single" w:sz="6" w:space="0" w:color="auto"/>
              <w:right w:val="single" w:sz="6" w:space="0" w:color="auto"/>
            </w:tcBorders>
            <w:vAlign w:val="center"/>
          </w:tcPr>
          <w:p w:rsidR="00E20C24" w:rsidRPr="00E20C24" w:rsidRDefault="00E20C24" w:rsidP="00E20C24">
            <w:pPr>
              <w:rPr>
                <w:szCs w:val="20"/>
              </w:rPr>
            </w:pPr>
            <w:r>
              <w:rPr>
                <w:szCs w:val="20"/>
              </w:rPr>
              <w:t>Unique sprint order identifier provided and generated for upgrade order</w:t>
            </w:r>
          </w:p>
        </w:tc>
        <w:tc>
          <w:tcPr>
            <w:tcW w:w="1080" w:type="dxa"/>
            <w:tcBorders>
              <w:top w:val="single" w:sz="6" w:space="0" w:color="auto"/>
              <w:left w:val="single" w:sz="6" w:space="0" w:color="auto"/>
              <w:bottom w:val="single" w:sz="6" w:space="0" w:color="auto"/>
              <w:right w:val="single" w:sz="6" w:space="0" w:color="auto"/>
            </w:tcBorders>
            <w:vAlign w:val="center"/>
          </w:tcPr>
          <w:p w:rsidR="00E20C24" w:rsidRPr="00305FE2" w:rsidRDefault="00E20C24" w:rsidP="00DF73A8">
            <w:pPr>
              <w:rPr>
                <w:rFonts w:ascii="Times New Roman" w:hAnsi="Times New Roman"/>
                <w:bCs/>
                <w:szCs w:val="20"/>
              </w:rPr>
            </w:pPr>
            <w:r w:rsidRPr="00305FE2">
              <w:rPr>
                <w:rFonts w:ascii="Times New Roman" w:hAnsi="Times New Roman"/>
                <w:bCs/>
                <w:szCs w:val="20"/>
              </w:rPr>
              <w:t>N/A</w:t>
            </w:r>
          </w:p>
        </w:tc>
        <w:tc>
          <w:tcPr>
            <w:tcW w:w="900" w:type="dxa"/>
            <w:tcBorders>
              <w:top w:val="single" w:sz="6" w:space="0" w:color="auto"/>
              <w:left w:val="single" w:sz="6" w:space="0" w:color="auto"/>
              <w:bottom w:val="single" w:sz="6" w:space="0" w:color="auto"/>
              <w:right w:val="single" w:sz="6" w:space="0" w:color="auto"/>
            </w:tcBorders>
            <w:vAlign w:val="center"/>
          </w:tcPr>
          <w:p w:rsidR="00E20C24" w:rsidRPr="00305FE2" w:rsidRDefault="00E20C24" w:rsidP="00DF73A8">
            <w:pPr>
              <w:rPr>
                <w:rFonts w:ascii="Times New Roman" w:hAnsi="Times New Roman"/>
                <w:bCs/>
                <w:szCs w:val="20"/>
              </w:rPr>
            </w:pPr>
            <w:r>
              <w:rPr>
                <w:rFonts w:ascii="Times New Roman" w:hAnsi="Times New Roman"/>
                <w:bCs/>
                <w:szCs w:val="20"/>
              </w:rPr>
              <w:t>String</w:t>
            </w:r>
          </w:p>
        </w:tc>
        <w:tc>
          <w:tcPr>
            <w:tcW w:w="1710" w:type="dxa"/>
            <w:tcBorders>
              <w:top w:val="single" w:sz="6" w:space="0" w:color="auto"/>
              <w:left w:val="single" w:sz="6" w:space="0" w:color="auto"/>
              <w:bottom w:val="single" w:sz="6" w:space="0" w:color="auto"/>
              <w:right w:val="single" w:sz="6" w:space="0" w:color="auto"/>
            </w:tcBorders>
          </w:tcPr>
          <w:p w:rsidR="00E20C24" w:rsidRPr="00305FE2" w:rsidRDefault="00E20C24" w:rsidP="00DF73A8">
            <w:pPr>
              <w:pStyle w:val="BodyText"/>
              <w:rPr>
                <w:rFonts w:ascii="Times New Roman" w:hAnsi="Times New Roman"/>
                <w:szCs w:val="20"/>
              </w:rPr>
            </w:pPr>
          </w:p>
        </w:tc>
        <w:tc>
          <w:tcPr>
            <w:tcW w:w="1620" w:type="dxa"/>
            <w:tcBorders>
              <w:top w:val="single" w:sz="6" w:space="0" w:color="auto"/>
              <w:left w:val="single" w:sz="6" w:space="0" w:color="auto"/>
              <w:bottom w:val="single" w:sz="6" w:space="0" w:color="auto"/>
              <w:right w:val="single" w:sz="6" w:space="0" w:color="auto"/>
            </w:tcBorders>
          </w:tcPr>
          <w:p w:rsidR="00E20C24" w:rsidRPr="00305FE2" w:rsidRDefault="00E20C24" w:rsidP="00DF73A8">
            <w:pPr>
              <w:pStyle w:val="BodyText"/>
              <w:rPr>
                <w:rFonts w:ascii="Times New Roman" w:hAnsi="Times New Roman"/>
                <w:snapToGrid w:val="0"/>
                <w:szCs w:val="20"/>
              </w:rPr>
            </w:pPr>
            <w:r>
              <w:rPr>
                <w:rFonts w:ascii="Times New Roman" w:hAnsi="Times New Roman"/>
                <w:snapToGrid w:val="0"/>
                <w:szCs w:val="20"/>
              </w:rPr>
              <w:t>choice</w:t>
            </w:r>
          </w:p>
        </w:tc>
      </w:tr>
      <w:tr w:rsidR="007F5997" w:rsidRPr="00305FE2" w:rsidTr="00197C84">
        <w:trPr>
          <w:trHeight w:val="283"/>
        </w:trPr>
        <w:tc>
          <w:tcPr>
            <w:tcW w:w="2790" w:type="dxa"/>
            <w:vAlign w:val="center"/>
          </w:tcPr>
          <w:p w:rsidR="007F5997" w:rsidRPr="00305FE2" w:rsidRDefault="00E20C24" w:rsidP="00197C84">
            <w:pPr>
              <w:rPr>
                <w:rFonts w:ascii="Times New Roman" w:hAnsi="Times New Roman"/>
                <w:bCs/>
                <w:szCs w:val="20"/>
              </w:rPr>
            </w:pPr>
            <w:proofErr w:type="spellStart"/>
            <w:r>
              <w:rPr>
                <w:szCs w:val="20"/>
              </w:rPr>
              <w:t>ptn</w:t>
            </w:r>
            <w:proofErr w:type="spellEnd"/>
            <w:r>
              <w:rPr>
                <w:szCs w:val="20"/>
              </w:rPr>
              <w:t>-list</w:t>
            </w:r>
          </w:p>
        </w:tc>
        <w:tc>
          <w:tcPr>
            <w:tcW w:w="4410" w:type="dxa"/>
            <w:vAlign w:val="center"/>
          </w:tcPr>
          <w:p w:rsidR="007F5997" w:rsidRPr="00305FE2" w:rsidRDefault="00E20C24" w:rsidP="00197C84">
            <w:pPr>
              <w:rPr>
                <w:rFonts w:ascii="Times New Roman" w:hAnsi="Times New Roman"/>
                <w:bCs/>
                <w:szCs w:val="20"/>
              </w:rPr>
            </w:pPr>
            <w:r>
              <w:rPr>
                <w:szCs w:val="20"/>
              </w:rPr>
              <w:t>Optional list of one or more phone numbers if the activation of reserved devices from completed upgrade later needs to be split because of backorder, customer request</w:t>
            </w:r>
          </w:p>
        </w:tc>
        <w:tc>
          <w:tcPr>
            <w:tcW w:w="1080" w:type="dxa"/>
            <w:vAlign w:val="center"/>
          </w:tcPr>
          <w:p w:rsidR="00E20C24" w:rsidRDefault="00E20C24" w:rsidP="00E20C24">
            <w:pPr>
              <w:rPr>
                <w:szCs w:val="20"/>
              </w:rPr>
            </w:pPr>
            <w:r>
              <w:rPr>
                <w:szCs w:val="20"/>
              </w:rPr>
              <w:t>Min: 1</w:t>
            </w:r>
          </w:p>
          <w:p w:rsidR="007F5997" w:rsidRPr="00305FE2" w:rsidRDefault="00E20C24" w:rsidP="00E20C24">
            <w:pPr>
              <w:rPr>
                <w:rFonts w:ascii="Times New Roman" w:hAnsi="Times New Roman"/>
                <w:bCs/>
                <w:szCs w:val="20"/>
              </w:rPr>
            </w:pPr>
            <w:r>
              <w:rPr>
                <w:szCs w:val="20"/>
              </w:rPr>
              <w:t>Max: 50</w:t>
            </w:r>
          </w:p>
        </w:tc>
        <w:tc>
          <w:tcPr>
            <w:tcW w:w="900" w:type="dxa"/>
            <w:vAlign w:val="center"/>
          </w:tcPr>
          <w:p w:rsidR="007F5997" w:rsidRPr="00305FE2" w:rsidRDefault="00E20C24" w:rsidP="00197C84">
            <w:pPr>
              <w:rPr>
                <w:rFonts w:ascii="Times New Roman" w:hAnsi="Times New Roman"/>
                <w:bCs/>
                <w:szCs w:val="20"/>
              </w:rPr>
            </w:pPr>
            <w:r>
              <w:rPr>
                <w:szCs w:val="20"/>
              </w:rPr>
              <w:t>Structure</w:t>
            </w:r>
          </w:p>
        </w:tc>
        <w:tc>
          <w:tcPr>
            <w:tcW w:w="1710" w:type="dxa"/>
          </w:tcPr>
          <w:p w:rsidR="007F5997" w:rsidRPr="00305FE2" w:rsidRDefault="007F5997" w:rsidP="00197C84">
            <w:pPr>
              <w:pStyle w:val="BodyText"/>
              <w:rPr>
                <w:rFonts w:ascii="Times New Roman" w:hAnsi="Times New Roman"/>
                <w:szCs w:val="20"/>
              </w:rPr>
            </w:pPr>
          </w:p>
        </w:tc>
        <w:tc>
          <w:tcPr>
            <w:tcW w:w="1620" w:type="dxa"/>
          </w:tcPr>
          <w:p w:rsidR="007F5997" w:rsidRPr="00305FE2" w:rsidRDefault="007F5997" w:rsidP="00197C84">
            <w:pPr>
              <w:pStyle w:val="BodyText"/>
              <w:rPr>
                <w:rFonts w:ascii="Times New Roman" w:hAnsi="Times New Roman"/>
                <w:snapToGrid w:val="0"/>
                <w:szCs w:val="20"/>
              </w:rPr>
            </w:pPr>
            <w:r w:rsidRPr="00305FE2">
              <w:rPr>
                <w:rFonts w:ascii="Times New Roman" w:hAnsi="Times New Roman"/>
                <w:snapToGrid w:val="0"/>
                <w:szCs w:val="20"/>
              </w:rPr>
              <w:t>Optional</w:t>
            </w:r>
          </w:p>
        </w:tc>
      </w:tr>
    </w:tbl>
    <w:p w:rsidR="007F5997" w:rsidRPr="00305FE2" w:rsidRDefault="007F5997" w:rsidP="002364BC">
      <w:pPr>
        <w:pStyle w:val="Caption"/>
        <w:ind w:left="540"/>
        <w:rPr>
          <w:rFonts w:ascii="Times New Roman" w:hAnsi="Times New Roman"/>
          <w:sz w:val="22"/>
          <w:szCs w:val="24"/>
        </w:rPr>
      </w:pPr>
      <w:bookmarkStart w:id="51" w:name="_Toc213058828"/>
      <w:r w:rsidRPr="00305FE2">
        <w:rPr>
          <w:rFonts w:ascii="Times New Roman" w:hAnsi="Times New Roman"/>
          <w:sz w:val="22"/>
          <w:szCs w:val="24"/>
        </w:rPr>
        <w:t xml:space="preserve">Table </w:t>
      </w:r>
      <w:r w:rsidRPr="00305FE2">
        <w:rPr>
          <w:rFonts w:ascii="Times New Roman" w:hAnsi="Times New Roman"/>
          <w:sz w:val="22"/>
          <w:szCs w:val="24"/>
        </w:rPr>
        <w:fldChar w:fldCharType="begin"/>
      </w:r>
      <w:r w:rsidRPr="00305FE2">
        <w:rPr>
          <w:rFonts w:ascii="Times New Roman" w:hAnsi="Times New Roman"/>
          <w:sz w:val="22"/>
          <w:szCs w:val="24"/>
        </w:rPr>
        <w:instrText xml:space="preserve"> SEQ Table \* ARABIC </w:instrText>
      </w:r>
      <w:r w:rsidRPr="00305FE2">
        <w:rPr>
          <w:rFonts w:ascii="Times New Roman" w:hAnsi="Times New Roman"/>
          <w:sz w:val="22"/>
          <w:szCs w:val="24"/>
        </w:rPr>
        <w:fldChar w:fldCharType="separate"/>
      </w:r>
      <w:r w:rsidRPr="00305FE2">
        <w:rPr>
          <w:rFonts w:ascii="Times New Roman" w:hAnsi="Times New Roman"/>
          <w:noProof/>
          <w:sz w:val="22"/>
          <w:szCs w:val="24"/>
        </w:rPr>
        <w:t>1</w:t>
      </w:r>
      <w:r w:rsidRPr="00305FE2">
        <w:rPr>
          <w:rFonts w:ascii="Times New Roman" w:hAnsi="Times New Roman"/>
          <w:sz w:val="22"/>
          <w:szCs w:val="24"/>
        </w:rPr>
        <w:fldChar w:fldCharType="end"/>
      </w:r>
      <w:r w:rsidRPr="00305FE2">
        <w:rPr>
          <w:rFonts w:ascii="Times New Roman" w:hAnsi="Times New Roman"/>
          <w:sz w:val="22"/>
          <w:szCs w:val="24"/>
        </w:rPr>
        <w:t xml:space="preserve"> – Fields i</w:t>
      </w:r>
      <w:bookmarkEnd w:id="51"/>
      <w:r w:rsidR="00E20C24">
        <w:rPr>
          <w:rFonts w:ascii="Times New Roman" w:hAnsi="Times New Roman"/>
          <w:sz w:val="22"/>
          <w:szCs w:val="24"/>
        </w:rPr>
        <w:t xml:space="preserve">n </w:t>
      </w:r>
      <w:proofErr w:type="spellStart"/>
      <w:r w:rsidR="00E20C24">
        <w:rPr>
          <w:rFonts w:ascii="Times New Roman" w:hAnsi="Times New Roman"/>
          <w:sz w:val="22"/>
          <w:szCs w:val="24"/>
        </w:rPr>
        <w:t>ActivateReservedDevice</w:t>
      </w:r>
      <w:proofErr w:type="spellEnd"/>
    </w:p>
    <w:p w:rsidR="007F5997" w:rsidRPr="00305FE2" w:rsidRDefault="00E20C24" w:rsidP="00987644">
      <w:pPr>
        <w:pStyle w:val="Heading5"/>
      </w:pPr>
      <w:proofErr w:type="spellStart"/>
      <w:r>
        <w:t>Ptn</w:t>
      </w:r>
      <w:proofErr w:type="spellEnd"/>
      <w:r>
        <w:t>-list</w:t>
      </w:r>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firstRow="0" w:lastRow="0" w:firstColumn="0" w:lastColumn="0" w:noHBand="0" w:noVBand="0"/>
      </w:tblPr>
      <w:tblGrid>
        <w:gridCol w:w="2790"/>
        <w:gridCol w:w="4410"/>
        <w:gridCol w:w="1080"/>
        <w:gridCol w:w="900"/>
        <w:gridCol w:w="1710"/>
        <w:gridCol w:w="1620"/>
      </w:tblGrid>
      <w:tr w:rsidR="007F5997" w:rsidRPr="00305FE2" w:rsidTr="00D42060">
        <w:trPr>
          <w:trHeight w:val="209"/>
          <w:tblHeader/>
        </w:trPr>
        <w:tc>
          <w:tcPr>
            <w:tcW w:w="2790" w:type="dxa"/>
            <w:shd w:val="clear" w:color="auto" w:fill="8DB3E2"/>
          </w:tcPr>
          <w:p w:rsidR="007F5997" w:rsidRPr="00305FE2" w:rsidRDefault="007F5997" w:rsidP="00D42060">
            <w:pPr>
              <w:pStyle w:val="BodyText"/>
              <w:rPr>
                <w:rFonts w:ascii="Times New Roman" w:hAnsi="Times New Roman"/>
                <w:b/>
                <w:szCs w:val="20"/>
              </w:rPr>
            </w:pPr>
            <w:r w:rsidRPr="00305FE2">
              <w:rPr>
                <w:rFonts w:ascii="Times New Roman" w:hAnsi="Times New Roman"/>
                <w:b/>
                <w:szCs w:val="20"/>
              </w:rPr>
              <w:t>XML Tag Name / Field Name</w:t>
            </w:r>
          </w:p>
        </w:tc>
        <w:tc>
          <w:tcPr>
            <w:tcW w:w="4410" w:type="dxa"/>
            <w:shd w:val="clear" w:color="auto" w:fill="8DB3E2"/>
          </w:tcPr>
          <w:p w:rsidR="007F5997" w:rsidRPr="00305FE2" w:rsidRDefault="007F5997" w:rsidP="00D42060">
            <w:pPr>
              <w:pStyle w:val="BodyText"/>
              <w:rPr>
                <w:rFonts w:ascii="Times New Roman" w:hAnsi="Times New Roman"/>
                <w:b/>
                <w:szCs w:val="20"/>
                <w:lang w:val="fr-FR"/>
              </w:rPr>
            </w:pPr>
            <w:r w:rsidRPr="00305FE2">
              <w:rPr>
                <w:rFonts w:ascii="Times New Roman" w:hAnsi="Times New Roman"/>
                <w:b/>
                <w:szCs w:val="20"/>
                <w:lang w:val="fr-FR"/>
              </w:rPr>
              <w:t>Description / Notes</w:t>
            </w:r>
          </w:p>
        </w:tc>
        <w:tc>
          <w:tcPr>
            <w:tcW w:w="1080" w:type="dxa"/>
            <w:shd w:val="clear" w:color="auto" w:fill="8DB3E2"/>
          </w:tcPr>
          <w:p w:rsidR="007F5997" w:rsidRPr="00305FE2" w:rsidRDefault="007F5997" w:rsidP="00D42060">
            <w:pPr>
              <w:pStyle w:val="BodyText"/>
              <w:rPr>
                <w:rFonts w:ascii="Times New Roman" w:hAnsi="Times New Roman"/>
                <w:b/>
                <w:szCs w:val="20"/>
                <w:lang w:val="fr-FR"/>
              </w:rPr>
            </w:pPr>
            <w:proofErr w:type="spellStart"/>
            <w:r w:rsidRPr="00305FE2">
              <w:rPr>
                <w:rFonts w:ascii="Times New Roman" w:hAnsi="Times New Roman"/>
                <w:b/>
                <w:szCs w:val="20"/>
                <w:lang w:val="fr-FR"/>
              </w:rPr>
              <w:t>Length</w:t>
            </w:r>
            <w:proofErr w:type="spellEnd"/>
          </w:p>
        </w:tc>
        <w:tc>
          <w:tcPr>
            <w:tcW w:w="900" w:type="dxa"/>
            <w:shd w:val="clear" w:color="auto" w:fill="8DB3E2"/>
          </w:tcPr>
          <w:p w:rsidR="007F5997" w:rsidRPr="00305FE2" w:rsidRDefault="007F5997" w:rsidP="00D42060">
            <w:pPr>
              <w:pStyle w:val="BodyText"/>
              <w:rPr>
                <w:rFonts w:ascii="Times New Roman" w:hAnsi="Times New Roman"/>
                <w:b/>
                <w:szCs w:val="20"/>
                <w:lang w:val="fr-FR"/>
              </w:rPr>
            </w:pPr>
            <w:r w:rsidRPr="00305FE2">
              <w:rPr>
                <w:rFonts w:ascii="Times New Roman" w:hAnsi="Times New Roman"/>
                <w:b/>
                <w:szCs w:val="20"/>
                <w:lang w:val="fr-FR"/>
              </w:rPr>
              <w:t>Type</w:t>
            </w:r>
          </w:p>
        </w:tc>
        <w:tc>
          <w:tcPr>
            <w:tcW w:w="1710" w:type="dxa"/>
            <w:shd w:val="clear" w:color="auto" w:fill="8DB3E2"/>
          </w:tcPr>
          <w:p w:rsidR="007F5997" w:rsidRPr="00305FE2" w:rsidRDefault="007F5997" w:rsidP="00D42060">
            <w:pPr>
              <w:pStyle w:val="BodyText"/>
              <w:rPr>
                <w:rFonts w:ascii="Times New Roman" w:hAnsi="Times New Roman"/>
                <w:b/>
                <w:szCs w:val="20"/>
                <w:lang w:val="fr-FR"/>
              </w:rPr>
            </w:pPr>
            <w:r w:rsidRPr="00305FE2">
              <w:rPr>
                <w:rFonts w:ascii="Times New Roman" w:hAnsi="Times New Roman"/>
                <w:b/>
                <w:szCs w:val="20"/>
                <w:lang w:val="fr-FR"/>
              </w:rPr>
              <w:t>Values</w:t>
            </w:r>
          </w:p>
        </w:tc>
        <w:tc>
          <w:tcPr>
            <w:tcW w:w="1620" w:type="dxa"/>
            <w:shd w:val="clear" w:color="auto" w:fill="8DB3E2"/>
          </w:tcPr>
          <w:p w:rsidR="007F5997" w:rsidRPr="00305FE2" w:rsidRDefault="007F5997" w:rsidP="00D42060">
            <w:pPr>
              <w:pStyle w:val="BodyText"/>
              <w:rPr>
                <w:rFonts w:ascii="Times New Roman" w:hAnsi="Times New Roman"/>
                <w:b/>
                <w:szCs w:val="20"/>
                <w:lang w:val="fr-FR"/>
              </w:rPr>
            </w:pPr>
            <w:proofErr w:type="spellStart"/>
            <w:r w:rsidRPr="00305FE2">
              <w:rPr>
                <w:rFonts w:ascii="Times New Roman" w:hAnsi="Times New Roman"/>
                <w:b/>
                <w:szCs w:val="20"/>
                <w:lang w:val="fr-FR"/>
              </w:rPr>
              <w:t>Req</w:t>
            </w:r>
            <w:proofErr w:type="spellEnd"/>
            <w:r w:rsidRPr="00305FE2">
              <w:rPr>
                <w:rFonts w:ascii="Times New Roman" w:hAnsi="Times New Roman"/>
                <w:b/>
                <w:szCs w:val="20"/>
                <w:lang w:val="fr-FR"/>
              </w:rPr>
              <w:t>/</w:t>
            </w:r>
            <w:proofErr w:type="spellStart"/>
            <w:r w:rsidRPr="00305FE2">
              <w:rPr>
                <w:rFonts w:ascii="Times New Roman" w:hAnsi="Times New Roman"/>
                <w:b/>
                <w:szCs w:val="20"/>
                <w:lang w:val="fr-FR"/>
              </w:rPr>
              <w:t>Opt</w:t>
            </w:r>
            <w:proofErr w:type="spellEnd"/>
            <w:r w:rsidRPr="00305FE2">
              <w:rPr>
                <w:rFonts w:ascii="Times New Roman" w:hAnsi="Times New Roman"/>
                <w:b/>
                <w:szCs w:val="20"/>
                <w:lang w:val="fr-FR"/>
              </w:rPr>
              <w:t>/</w:t>
            </w:r>
            <w:proofErr w:type="spellStart"/>
            <w:r w:rsidRPr="00305FE2">
              <w:rPr>
                <w:rFonts w:ascii="Times New Roman" w:hAnsi="Times New Roman"/>
                <w:b/>
                <w:szCs w:val="20"/>
                <w:lang w:val="fr-FR"/>
              </w:rPr>
              <w:t>Choice</w:t>
            </w:r>
            <w:proofErr w:type="spellEnd"/>
          </w:p>
        </w:tc>
      </w:tr>
      <w:tr w:rsidR="007F5997" w:rsidRPr="00305FE2" w:rsidTr="00F21E97">
        <w:trPr>
          <w:trHeight w:val="283"/>
        </w:trPr>
        <w:tc>
          <w:tcPr>
            <w:tcW w:w="2790" w:type="dxa"/>
            <w:vAlign w:val="center"/>
          </w:tcPr>
          <w:p w:rsidR="007F5997" w:rsidRPr="00305FE2" w:rsidRDefault="00E20C24" w:rsidP="00F21E97">
            <w:pPr>
              <w:rPr>
                <w:rFonts w:ascii="Times New Roman" w:hAnsi="Times New Roman"/>
                <w:bCs/>
                <w:szCs w:val="20"/>
              </w:rPr>
            </w:pPr>
            <w:r>
              <w:rPr>
                <w:szCs w:val="20"/>
              </w:rPr>
              <w:t>reference-</w:t>
            </w:r>
            <w:proofErr w:type="spellStart"/>
            <w:r>
              <w:rPr>
                <w:szCs w:val="20"/>
              </w:rPr>
              <w:t>ptn</w:t>
            </w:r>
            <w:proofErr w:type="spellEnd"/>
          </w:p>
        </w:tc>
        <w:tc>
          <w:tcPr>
            <w:tcW w:w="4410" w:type="dxa"/>
            <w:vAlign w:val="center"/>
          </w:tcPr>
          <w:p w:rsidR="007F5997" w:rsidRPr="00305FE2" w:rsidRDefault="00E20C24" w:rsidP="00F21E97">
            <w:pPr>
              <w:rPr>
                <w:rFonts w:ascii="Times New Roman" w:hAnsi="Times New Roman"/>
                <w:bCs/>
                <w:szCs w:val="20"/>
              </w:rPr>
            </w:pPr>
            <w:r>
              <w:rPr>
                <w:szCs w:val="20"/>
              </w:rPr>
              <w:t>Phone number from completed upgrade later transaction</w:t>
            </w:r>
          </w:p>
        </w:tc>
        <w:tc>
          <w:tcPr>
            <w:tcW w:w="1080" w:type="dxa"/>
            <w:vAlign w:val="center"/>
          </w:tcPr>
          <w:p w:rsidR="007F5997" w:rsidRPr="00305FE2" w:rsidRDefault="00E20C24" w:rsidP="00F21E97">
            <w:pPr>
              <w:jc w:val="center"/>
              <w:rPr>
                <w:rFonts w:ascii="Times New Roman" w:hAnsi="Times New Roman"/>
                <w:bCs/>
                <w:szCs w:val="20"/>
              </w:rPr>
            </w:pPr>
            <w:r>
              <w:rPr>
                <w:rFonts w:ascii="Times New Roman" w:hAnsi="Times New Roman"/>
                <w:bCs/>
                <w:szCs w:val="20"/>
              </w:rPr>
              <w:t>10</w:t>
            </w:r>
          </w:p>
        </w:tc>
        <w:tc>
          <w:tcPr>
            <w:tcW w:w="900" w:type="dxa"/>
            <w:vAlign w:val="center"/>
          </w:tcPr>
          <w:p w:rsidR="007F5997" w:rsidRPr="00305FE2" w:rsidRDefault="007F5997" w:rsidP="00F21E97">
            <w:pPr>
              <w:rPr>
                <w:rFonts w:ascii="Times New Roman" w:hAnsi="Times New Roman"/>
                <w:bCs/>
                <w:szCs w:val="20"/>
              </w:rPr>
            </w:pPr>
            <w:r w:rsidRPr="00305FE2">
              <w:rPr>
                <w:rFonts w:ascii="Times New Roman" w:hAnsi="Times New Roman"/>
                <w:bCs/>
                <w:szCs w:val="20"/>
              </w:rPr>
              <w:t>String</w:t>
            </w:r>
          </w:p>
          <w:p w:rsidR="007F5997" w:rsidRPr="00305FE2" w:rsidRDefault="007F5997" w:rsidP="00F21E97">
            <w:pPr>
              <w:rPr>
                <w:rFonts w:ascii="Times New Roman" w:hAnsi="Times New Roman"/>
                <w:bCs/>
                <w:szCs w:val="20"/>
              </w:rPr>
            </w:pPr>
          </w:p>
        </w:tc>
        <w:tc>
          <w:tcPr>
            <w:tcW w:w="1710" w:type="dxa"/>
            <w:vAlign w:val="center"/>
          </w:tcPr>
          <w:p w:rsidR="007F5997" w:rsidRPr="00305FE2" w:rsidRDefault="007F5997" w:rsidP="00F21E97">
            <w:pPr>
              <w:rPr>
                <w:rFonts w:ascii="Times New Roman" w:hAnsi="Times New Roman"/>
                <w:bCs/>
                <w:szCs w:val="20"/>
              </w:rPr>
            </w:pPr>
          </w:p>
        </w:tc>
        <w:tc>
          <w:tcPr>
            <w:tcW w:w="1620" w:type="dxa"/>
            <w:vAlign w:val="center"/>
          </w:tcPr>
          <w:p w:rsidR="007F5997" w:rsidRPr="00305FE2" w:rsidRDefault="007F5997" w:rsidP="00F21E97">
            <w:pPr>
              <w:jc w:val="center"/>
              <w:rPr>
                <w:rFonts w:ascii="Times New Roman" w:hAnsi="Times New Roman"/>
                <w:bCs/>
                <w:szCs w:val="20"/>
              </w:rPr>
            </w:pPr>
            <w:r w:rsidRPr="00305FE2">
              <w:rPr>
                <w:rFonts w:ascii="Times New Roman" w:hAnsi="Times New Roman"/>
                <w:bCs/>
                <w:szCs w:val="20"/>
              </w:rPr>
              <w:t>Required</w:t>
            </w:r>
          </w:p>
        </w:tc>
      </w:tr>
    </w:tbl>
    <w:p w:rsidR="007F5997" w:rsidRPr="00305FE2" w:rsidRDefault="007F5997" w:rsidP="00B011C0">
      <w:pPr>
        <w:pStyle w:val="Heading2"/>
      </w:pPr>
      <w:bookmarkStart w:id="52" w:name="_Toc288658483"/>
      <w:bookmarkStart w:id="53" w:name="_Toc288658519"/>
      <w:bookmarkStart w:id="54" w:name="_Toc303844553"/>
      <w:r w:rsidRPr="00305FE2">
        <w:t>Response Message</w:t>
      </w:r>
      <w:bookmarkEnd w:id="52"/>
      <w:bookmarkEnd w:id="53"/>
      <w:bookmarkEnd w:id="54"/>
    </w:p>
    <w:p w:rsidR="007F5997" w:rsidRPr="00305FE2" w:rsidRDefault="007F5997" w:rsidP="00B011C0">
      <w:bookmarkStart w:id="55" w:name="_GoBack"/>
      <w:bookmarkEnd w:id="55"/>
    </w:p>
    <w:p w:rsidR="007F5997" w:rsidRPr="00305FE2" w:rsidRDefault="007F5997" w:rsidP="0036727D">
      <w:pPr>
        <w:pStyle w:val="Heading3"/>
      </w:pPr>
      <w:bookmarkStart w:id="56" w:name="_Toc303844554"/>
      <w:bookmarkStart w:id="57" w:name="_Toc191116446"/>
      <w:proofErr w:type="spellStart"/>
      <w:r w:rsidRPr="00305FE2">
        <w:t>ActivationResponse</w:t>
      </w:r>
      <w:bookmarkEnd w:id="56"/>
      <w:proofErr w:type="spellEnd"/>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firstRow="0" w:lastRow="0" w:firstColumn="0" w:lastColumn="0" w:noHBand="0" w:noVBand="0"/>
      </w:tblPr>
      <w:tblGrid>
        <w:gridCol w:w="2790"/>
        <w:gridCol w:w="4050"/>
        <w:gridCol w:w="900"/>
        <w:gridCol w:w="1080"/>
        <w:gridCol w:w="2070"/>
        <w:gridCol w:w="1620"/>
      </w:tblGrid>
      <w:tr w:rsidR="007F5997" w:rsidRPr="00305FE2" w:rsidTr="00AA4F28">
        <w:trPr>
          <w:trHeight w:val="209"/>
          <w:tblHeader/>
        </w:trPr>
        <w:tc>
          <w:tcPr>
            <w:tcW w:w="2790" w:type="dxa"/>
            <w:shd w:val="clear" w:color="auto" w:fill="8DB3E2"/>
          </w:tcPr>
          <w:p w:rsidR="007F5997" w:rsidRPr="00305FE2" w:rsidRDefault="007F5997" w:rsidP="002B59BB">
            <w:pPr>
              <w:pStyle w:val="BodyText"/>
              <w:rPr>
                <w:rFonts w:ascii="Times New Roman" w:hAnsi="Times New Roman"/>
                <w:b/>
                <w:szCs w:val="20"/>
              </w:rPr>
            </w:pPr>
            <w:r w:rsidRPr="00305FE2">
              <w:rPr>
                <w:rFonts w:ascii="Times New Roman" w:hAnsi="Times New Roman"/>
                <w:b/>
                <w:szCs w:val="20"/>
              </w:rPr>
              <w:t>XML Tag Name / Field Name</w:t>
            </w:r>
          </w:p>
        </w:tc>
        <w:tc>
          <w:tcPr>
            <w:tcW w:w="4050" w:type="dxa"/>
            <w:shd w:val="clear" w:color="auto" w:fill="8DB3E2"/>
          </w:tcPr>
          <w:p w:rsidR="007F5997" w:rsidRPr="00305FE2" w:rsidRDefault="007F5997" w:rsidP="002B59BB">
            <w:pPr>
              <w:pStyle w:val="BodyText"/>
              <w:rPr>
                <w:rFonts w:ascii="Times New Roman" w:hAnsi="Times New Roman"/>
                <w:b/>
                <w:szCs w:val="20"/>
                <w:lang w:val="fr-FR"/>
              </w:rPr>
            </w:pPr>
            <w:r w:rsidRPr="00305FE2">
              <w:rPr>
                <w:rFonts w:ascii="Times New Roman" w:hAnsi="Times New Roman"/>
                <w:b/>
                <w:szCs w:val="20"/>
                <w:lang w:val="fr-FR"/>
              </w:rPr>
              <w:t>Description / Notes</w:t>
            </w:r>
          </w:p>
        </w:tc>
        <w:tc>
          <w:tcPr>
            <w:tcW w:w="900" w:type="dxa"/>
            <w:shd w:val="clear" w:color="auto" w:fill="8DB3E2"/>
          </w:tcPr>
          <w:p w:rsidR="007F5997" w:rsidRPr="00305FE2" w:rsidRDefault="007F5997" w:rsidP="002B59BB">
            <w:pPr>
              <w:pStyle w:val="BodyText"/>
              <w:rPr>
                <w:rFonts w:ascii="Times New Roman" w:hAnsi="Times New Roman"/>
                <w:b/>
                <w:szCs w:val="20"/>
                <w:lang w:val="fr-FR"/>
              </w:rPr>
            </w:pPr>
            <w:proofErr w:type="spellStart"/>
            <w:r w:rsidRPr="00305FE2">
              <w:rPr>
                <w:rFonts w:ascii="Times New Roman" w:hAnsi="Times New Roman"/>
                <w:b/>
                <w:szCs w:val="20"/>
                <w:lang w:val="fr-FR"/>
              </w:rPr>
              <w:t>Length</w:t>
            </w:r>
            <w:proofErr w:type="spellEnd"/>
          </w:p>
        </w:tc>
        <w:tc>
          <w:tcPr>
            <w:tcW w:w="1080" w:type="dxa"/>
            <w:shd w:val="clear" w:color="auto" w:fill="8DB3E2"/>
          </w:tcPr>
          <w:p w:rsidR="007F5997" w:rsidRPr="00305FE2" w:rsidRDefault="007F5997" w:rsidP="002B59BB">
            <w:pPr>
              <w:pStyle w:val="BodyText"/>
              <w:rPr>
                <w:rFonts w:ascii="Times New Roman" w:hAnsi="Times New Roman"/>
                <w:b/>
                <w:szCs w:val="20"/>
                <w:lang w:val="fr-FR"/>
              </w:rPr>
            </w:pPr>
            <w:r w:rsidRPr="00305FE2">
              <w:rPr>
                <w:rFonts w:ascii="Times New Roman" w:hAnsi="Times New Roman"/>
                <w:b/>
                <w:szCs w:val="20"/>
                <w:lang w:val="fr-FR"/>
              </w:rPr>
              <w:t>Type</w:t>
            </w:r>
          </w:p>
        </w:tc>
        <w:tc>
          <w:tcPr>
            <w:tcW w:w="2070" w:type="dxa"/>
            <w:shd w:val="clear" w:color="auto" w:fill="8DB3E2"/>
          </w:tcPr>
          <w:p w:rsidR="007F5997" w:rsidRPr="00305FE2" w:rsidRDefault="007F5997" w:rsidP="002B59BB">
            <w:pPr>
              <w:pStyle w:val="BodyText"/>
              <w:rPr>
                <w:rFonts w:ascii="Times New Roman" w:hAnsi="Times New Roman"/>
                <w:b/>
                <w:szCs w:val="20"/>
                <w:lang w:val="fr-FR"/>
              </w:rPr>
            </w:pPr>
            <w:r w:rsidRPr="00305FE2">
              <w:rPr>
                <w:rFonts w:ascii="Times New Roman" w:hAnsi="Times New Roman"/>
                <w:b/>
                <w:szCs w:val="20"/>
                <w:lang w:val="fr-FR"/>
              </w:rPr>
              <w:t>Values</w:t>
            </w:r>
          </w:p>
        </w:tc>
        <w:tc>
          <w:tcPr>
            <w:tcW w:w="1620" w:type="dxa"/>
            <w:shd w:val="clear" w:color="auto" w:fill="8DB3E2"/>
          </w:tcPr>
          <w:p w:rsidR="007F5997" w:rsidRPr="00305FE2" w:rsidRDefault="007F5997" w:rsidP="002B59BB">
            <w:pPr>
              <w:pStyle w:val="BodyText"/>
              <w:rPr>
                <w:rFonts w:ascii="Times New Roman" w:hAnsi="Times New Roman"/>
                <w:b/>
                <w:szCs w:val="20"/>
                <w:lang w:val="fr-FR"/>
              </w:rPr>
            </w:pPr>
            <w:proofErr w:type="spellStart"/>
            <w:r w:rsidRPr="00305FE2">
              <w:rPr>
                <w:rFonts w:ascii="Times New Roman" w:hAnsi="Times New Roman"/>
                <w:b/>
                <w:szCs w:val="20"/>
                <w:lang w:val="fr-FR"/>
              </w:rPr>
              <w:t>Req</w:t>
            </w:r>
            <w:proofErr w:type="spellEnd"/>
            <w:r w:rsidRPr="00305FE2">
              <w:rPr>
                <w:rFonts w:ascii="Times New Roman" w:hAnsi="Times New Roman"/>
                <w:b/>
                <w:szCs w:val="20"/>
                <w:lang w:val="fr-FR"/>
              </w:rPr>
              <w:t>/</w:t>
            </w:r>
            <w:proofErr w:type="spellStart"/>
            <w:r w:rsidRPr="00305FE2">
              <w:rPr>
                <w:rFonts w:ascii="Times New Roman" w:hAnsi="Times New Roman"/>
                <w:b/>
                <w:szCs w:val="20"/>
                <w:lang w:val="fr-FR"/>
              </w:rPr>
              <w:t>Opt</w:t>
            </w:r>
            <w:proofErr w:type="spellEnd"/>
            <w:r w:rsidRPr="00305FE2">
              <w:rPr>
                <w:rFonts w:ascii="Times New Roman" w:hAnsi="Times New Roman"/>
                <w:b/>
                <w:szCs w:val="20"/>
                <w:lang w:val="fr-FR"/>
              </w:rPr>
              <w:t>/</w:t>
            </w:r>
            <w:proofErr w:type="spellStart"/>
            <w:r w:rsidRPr="00305FE2">
              <w:rPr>
                <w:rFonts w:ascii="Times New Roman" w:hAnsi="Times New Roman"/>
                <w:b/>
                <w:szCs w:val="20"/>
                <w:lang w:val="fr-FR"/>
              </w:rPr>
              <w:t>Choice</w:t>
            </w:r>
            <w:proofErr w:type="spellEnd"/>
          </w:p>
        </w:tc>
      </w:tr>
      <w:tr w:rsidR="007F5997" w:rsidRPr="00305FE2" w:rsidTr="00675627">
        <w:trPr>
          <w:trHeight w:val="278"/>
        </w:trPr>
        <w:tc>
          <w:tcPr>
            <w:tcW w:w="2790" w:type="dxa"/>
            <w:vAlign w:val="center"/>
          </w:tcPr>
          <w:p w:rsidR="007F5997" w:rsidRPr="00305FE2" w:rsidRDefault="0062267C" w:rsidP="00675627">
            <w:pPr>
              <w:rPr>
                <w:rFonts w:ascii="Times New Roman" w:hAnsi="Times New Roman"/>
                <w:bCs/>
                <w:szCs w:val="20"/>
              </w:rPr>
            </w:pPr>
            <w:r>
              <w:rPr>
                <w:rFonts w:ascii="Times New Roman" w:hAnsi="Times New Roman"/>
                <w:bCs/>
                <w:szCs w:val="20"/>
              </w:rPr>
              <w:t>s</w:t>
            </w:r>
            <w:r w:rsidR="007F5997" w:rsidRPr="00305FE2">
              <w:rPr>
                <w:rFonts w:ascii="Times New Roman" w:hAnsi="Times New Roman"/>
                <w:bCs/>
                <w:szCs w:val="20"/>
              </w:rPr>
              <w:t>ervice</w:t>
            </w:r>
          </w:p>
        </w:tc>
        <w:tc>
          <w:tcPr>
            <w:tcW w:w="4050" w:type="dxa"/>
            <w:vAlign w:val="center"/>
          </w:tcPr>
          <w:p w:rsidR="007F5997" w:rsidRPr="00305FE2" w:rsidRDefault="007F5997" w:rsidP="00675627">
            <w:pPr>
              <w:rPr>
                <w:rFonts w:ascii="Times New Roman" w:hAnsi="Times New Roman"/>
                <w:bCs/>
                <w:szCs w:val="20"/>
              </w:rPr>
            </w:pPr>
            <w:r w:rsidRPr="00305FE2">
              <w:rPr>
                <w:rFonts w:ascii="Times New Roman" w:hAnsi="Times New Roman"/>
                <w:bCs/>
                <w:szCs w:val="20"/>
              </w:rPr>
              <w:t>Structure of Service Record</w:t>
            </w:r>
          </w:p>
        </w:tc>
        <w:tc>
          <w:tcPr>
            <w:tcW w:w="900" w:type="dxa"/>
            <w:vAlign w:val="center"/>
          </w:tcPr>
          <w:p w:rsidR="007F5997" w:rsidRPr="00305FE2" w:rsidRDefault="007F5997" w:rsidP="00675627">
            <w:pPr>
              <w:rPr>
                <w:rFonts w:ascii="Times New Roman" w:hAnsi="Times New Roman"/>
                <w:bCs/>
                <w:szCs w:val="20"/>
              </w:rPr>
            </w:pPr>
            <w:r w:rsidRPr="00305FE2">
              <w:rPr>
                <w:rFonts w:ascii="Times New Roman" w:hAnsi="Times New Roman"/>
                <w:bCs/>
                <w:szCs w:val="20"/>
              </w:rPr>
              <w:t>N/A</w:t>
            </w:r>
          </w:p>
        </w:tc>
        <w:tc>
          <w:tcPr>
            <w:tcW w:w="1080" w:type="dxa"/>
            <w:vAlign w:val="center"/>
          </w:tcPr>
          <w:p w:rsidR="007F5997" w:rsidRPr="00305FE2" w:rsidRDefault="007F5997" w:rsidP="00675627">
            <w:pPr>
              <w:rPr>
                <w:rFonts w:ascii="Times New Roman" w:hAnsi="Times New Roman"/>
                <w:bCs/>
                <w:szCs w:val="20"/>
              </w:rPr>
            </w:pPr>
            <w:r w:rsidRPr="00305FE2">
              <w:rPr>
                <w:rFonts w:ascii="Times New Roman" w:hAnsi="Times New Roman"/>
                <w:bCs/>
                <w:szCs w:val="20"/>
              </w:rPr>
              <w:t>Structure</w:t>
            </w:r>
          </w:p>
        </w:tc>
        <w:tc>
          <w:tcPr>
            <w:tcW w:w="2070" w:type="dxa"/>
          </w:tcPr>
          <w:p w:rsidR="007F5997" w:rsidRPr="00305FE2" w:rsidRDefault="007F5997" w:rsidP="00675627">
            <w:pPr>
              <w:pStyle w:val="BodyText"/>
              <w:rPr>
                <w:rFonts w:ascii="Times New Roman" w:hAnsi="Times New Roman"/>
                <w:szCs w:val="20"/>
              </w:rPr>
            </w:pPr>
          </w:p>
        </w:tc>
        <w:tc>
          <w:tcPr>
            <w:tcW w:w="1620" w:type="dxa"/>
          </w:tcPr>
          <w:p w:rsidR="007F5997" w:rsidRPr="00305FE2" w:rsidRDefault="007F5997" w:rsidP="000F3A91">
            <w:pPr>
              <w:pStyle w:val="BodyText"/>
              <w:jc w:val="center"/>
              <w:rPr>
                <w:rFonts w:ascii="Times New Roman" w:hAnsi="Times New Roman"/>
                <w:snapToGrid w:val="0"/>
                <w:szCs w:val="20"/>
              </w:rPr>
            </w:pPr>
            <w:r w:rsidRPr="00305FE2">
              <w:rPr>
                <w:rFonts w:ascii="Times New Roman" w:hAnsi="Times New Roman"/>
                <w:snapToGrid w:val="0"/>
                <w:szCs w:val="20"/>
              </w:rPr>
              <w:t>Required</w:t>
            </w:r>
          </w:p>
        </w:tc>
      </w:tr>
      <w:tr w:rsidR="007F5997" w:rsidRPr="00305FE2" w:rsidTr="00675627">
        <w:trPr>
          <w:trHeight w:val="278"/>
        </w:trPr>
        <w:tc>
          <w:tcPr>
            <w:tcW w:w="2790" w:type="dxa"/>
            <w:vAlign w:val="center"/>
          </w:tcPr>
          <w:p w:rsidR="007F5997" w:rsidRPr="00305FE2" w:rsidRDefault="0062267C" w:rsidP="00675627">
            <w:pPr>
              <w:rPr>
                <w:rFonts w:ascii="Times New Roman" w:hAnsi="Times New Roman"/>
                <w:bCs/>
                <w:szCs w:val="20"/>
              </w:rPr>
            </w:pPr>
            <w:r>
              <w:rPr>
                <w:rFonts w:ascii="Times New Roman" w:hAnsi="Times New Roman"/>
                <w:bCs/>
                <w:szCs w:val="20"/>
              </w:rPr>
              <w:t>a</w:t>
            </w:r>
            <w:r w:rsidR="007F5997" w:rsidRPr="00305FE2">
              <w:rPr>
                <w:rFonts w:ascii="Times New Roman" w:hAnsi="Times New Roman"/>
                <w:bCs/>
                <w:szCs w:val="20"/>
              </w:rPr>
              <w:t>ctivation-fee</w:t>
            </w:r>
          </w:p>
        </w:tc>
        <w:tc>
          <w:tcPr>
            <w:tcW w:w="4050" w:type="dxa"/>
            <w:vAlign w:val="center"/>
          </w:tcPr>
          <w:p w:rsidR="007F5997" w:rsidRPr="00305FE2" w:rsidRDefault="007F5997" w:rsidP="00675627">
            <w:pPr>
              <w:rPr>
                <w:rFonts w:ascii="Times New Roman" w:hAnsi="Times New Roman"/>
                <w:bCs/>
                <w:szCs w:val="20"/>
              </w:rPr>
            </w:pPr>
            <w:r w:rsidRPr="00305FE2">
              <w:rPr>
                <w:rFonts w:ascii="Times New Roman" w:hAnsi="Times New Roman"/>
                <w:szCs w:val="20"/>
              </w:rPr>
              <w:t>Amount required for activation</w:t>
            </w:r>
          </w:p>
        </w:tc>
        <w:tc>
          <w:tcPr>
            <w:tcW w:w="900" w:type="dxa"/>
            <w:vAlign w:val="center"/>
          </w:tcPr>
          <w:p w:rsidR="007F5997" w:rsidRPr="00305FE2" w:rsidRDefault="007F5997" w:rsidP="00675627">
            <w:pPr>
              <w:rPr>
                <w:rFonts w:ascii="Times New Roman" w:hAnsi="Times New Roman"/>
                <w:bCs/>
                <w:szCs w:val="20"/>
              </w:rPr>
            </w:pPr>
          </w:p>
        </w:tc>
        <w:tc>
          <w:tcPr>
            <w:tcW w:w="1080" w:type="dxa"/>
            <w:vAlign w:val="center"/>
          </w:tcPr>
          <w:p w:rsidR="007F5997" w:rsidRPr="00305FE2" w:rsidRDefault="007F5997" w:rsidP="00675627">
            <w:pPr>
              <w:rPr>
                <w:rFonts w:ascii="Times New Roman" w:hAnsi="Times New Roman"/>
                <w:bCs/>
                <w:szCs w:val="20"/>
              </w:rPr>
            </w:pPr>
            <w:r w:rsidRPr="00305FE2">
              <w:rPr>
                <w:rFonts w:ascii="Times New Roman" w:hAnsi="Times New Roman"/>
                <w:bCs/>
                <w:szCs w:val="20"/>
              </w:rPr>
              <w:t>Decimal</w:t>
            </w:r>
          </w:p>
        </w:tc>
        <w:tc>
          <w:tcPr>
            <w:tcW w:w="2070" w:type="dxa"/>
          </w:tcPr>
          <w:p w:rsidR="007F5997" w:rsidRPr="00305FE2" w:rsidRDefault="007F5997" w:rsidP="00675627">
            <w:pPr>
              <w:pStyle w:val="BodyText"/>
              <w:rPr>
                <w:rFonts w:ascii="Times New Roman" w:hAnsi="Times New Roman"/>
                <w:szCs w:val="20"/>
              </w:rPr>
            </w:pPr>
          </w:p>
        </w:tc>
        <w:tc>
          <w:tcPr>
            <w:tcW w:w="1620" w:type="dxa"/>
          </w:tcPr>
          <w:p w:rsidR="007F5997" w:rsidRPr="00305FE2" w:rsidRDefault="007F5997" w:rsidP="000F3A91">
            <w:pPr>
              <w:pStyle w:val="BodyText"/>
              <w:jc w:val="center"/>
              <w:rPr>
                <w:rFonts w:ascii="Times New Roman" w:hAnsi="Times New Roman"/>
                <w:snapToGrid w:val="0"/>
                <w:szCs w:val="20"/>
              </w:rPr>
            </w:pPr>
            <w:r w:rsidRPr="00305FE2">
              <w:rPr>
                <w:rFonts w:ascii="Times New Roman" w:hAnsi="Times New Roman"/>
                <w:snapToGrid w:val="0"/>
                <w:szCs w:val="20"/>
              </w:rPr>
              <w:t>Optional</w:t>
            </w:r>
          </w:p>
        </w:tc>
      </w:tr>
      <w:tr w:rsidR="007F5997" w:rsidRPr="00305FE2" w:rsidTr="00675627">
        <w:trPr>
          <w:trHeight w:val="278"/>
        </w:trPr>
        <w:tc>
          <w:tcPr>
            <w:tcW w:w="2790" w:type="dxa"/>
            <w:vAlign w:val="center"/>
          </w:tcPr>
          <w:p w:rsidR="007F5997" w:rsidRPr="00305FE2" w:rsidRDefault="0062267C" w:rsidP="00675627">
            <w:pPr>
              <w:rPr>
                <w:rFonts w:ascii="Times New Roman" w:hAnsi="Times New Roman"/>
                <w:bCs/>
                <w:szCs w:val="20"/>
              </w:rPr>
            </w:pPr>
            <w:r>
              <w:rPr>
                <w:rFonts w:ascii="Times New Roman" w:hAnsi="Times New Roman"/>
                <w:bCs/>
                <w:szCs w:val="20"/>
              </w:rPr>
              <w:t>a</w:t>
            </w:r>
            <w:r w:rsidR="007F5997" w:rsidRPr="00305FE2">
              <w:rPr>
                <w:rFonts w:ascii="Times New Roman" w:hAnsi="Times New Roman"/>
                <w:bCs/>
                <w:szCs w:val="20"/>
              </w:rPr>
              <w:t>ccount-number</w:t>
            </w:r>
          </w:p>
        </w:tc>
        <w:tc>
          <w:tcPr>
            <w:tcW w:w="4050" w:type="dxa"/>
            <w:vAlign w:val="center"/>
          </w:tcPr>
          <w:p w:rsidR="007F5997" w:rsidRPr="00305FE2" w:rsidRDefault="007F5997" w:rsidP="00675627">
            <w:pPr>
              <w:rPr>
                <w:rFonts w:ascii="Times New Roman" w:hAnsi="Times New Roman"/>
                <w:bCs/>
                <w:szCs w:val="20"/>
              </w:rPr>
            </w:pPr>
            <w:r w:rsidRPr="00305FE2">
              <w:rPr>
                <w:rFonts w:ascii="Times New Roman" w:hAnsi="Times New Roman"/>
                <w:szCs w:val="20"/>
              </w:rPr>
              <w:t>OVM will not send back account # to the FE’s for pre-paid.</w:t>
            </w:r>
          </w:p>
        </w:tc>
        <w:tc>
          <w:tcPr>
            <w:tcW w:w="900" w:type="dxa"/>
            <w:vAlign w:val="center"/>
          </w:tcPr>
          <w:p w:rsidR="007F5997" w:rsidRPr="00305FE2" w:rsidRDefault="007F5997" w:rsidP="00675627">
            <w:pPr>
              <w:rPr>
                <w:rFonts w:ascii="Times New Roman" w:hAnsi="Times New Roman"/>
                <w:bCs/>
                <w:szCs w:val="20"/>
              </w:rPr>
            </w:pPr>
            <w:r w:rsidRPr="00305FE2">
              <w:rPr>
                <w:rFonts w:ascii="Times New Roman" w:hAnsi="Times New Roman"/>
                <w:bCs/>
                <w:szCs w:val="20"/>
              </w:rPr>
              <w:t>10</w:t>
            </w:r>
          </w:p>
        </w:tc>
        <w:tc>
          <w:tcPr>
            <w:tcW w:w="1080" w:type="dxa"/>
            <w:vAlign w:val="center"/>
          </w:tcPr>
          <w:p w:rsidR="007F5997" w:rsidRPr="00305FE2" w:rsidRDefault="007F5997" w:rsidP="00675627">
            <w:pPr>
              <w:rPr>
                <w:rFonts w:ascii="Times New Roman" w:hAnsi="Times New Roman"/>
                <w:bCs/>
                <w:szCs w:val="20"/>
              </w:rPr>
            </w:pPr>
            <w:r w:rsidRPr="00305FE2">
              <w:rPr>
                <w:rFonts w:ascii="Times New Roman" w:hAnsi="Times New Roman"/>
                <w:bCs/>
                <w:szCs w:val="20"/>
              </w:rPr>
              <w:t>String</w:t>
            </w:r>
          </w:p>
        </w:tc>
        <w:tc>
          <w:tcPr>
            <w:tcW w:w="2070" w:type="dxa"/>
          </w:tcPr>
          <w:p w:rsidR="007F5997" w:rsidRPr="00305FE2" w:rsidRDefault="007F5997" w:rsidP="00675627">
            <w:pPr>
              <w:pStyle w:val="BodyText"/>
              <w:rPr>
                <w:rFonts w:ascii="Times New Roman" w:hAnsi="Times New Roman"/>
                <w:szCs w:val="20"/>
              </w:rPr>
            </w:pPr>
          </w:p>
        </w:tc>
        <w:tc>
          <w:tcPr>
            <w:tcW w:w="1620" w:type="dxa"/>
          </w:tcPr>
          <w:p w:rsidR="007F5997" w:rsidRPr="00305FE2" w:rsidRDefault="007F5997" w:rsidP="000F3A91">
            <w:pPr>
              <w:pStyle w:val="BodyText"/>
              <w:jc w:val="center"/>
              <w:rPr>
                <w:rFonts w:ascii="Times New Roman" w:hAnsi="Times New Roman"/>
                <w:snapToGrid w:val="0"/>
                <w:szCs w:val="20"/>
              </w:rPr>
            </w:pPr>
            <w:r w:rsidRPr="00305FE2">
              <w:rPr>
                <w:rFonts w:ascii="Times New Roman" w:hAnsi="Times New Roman"/>
                <w:snapToGrid w:val="0"/>
                <w:szCs w:val="20"/>
              </w:rPr>
              <w:t>Optional</w:t>
            </w:r>
          </w:p>
        </w:tc>
      </w:tr>
      <w:tr w:rsidR="007F5997" w:rsidRPr="00305FE2" w:rsidTr="00675627">
        <w:trPr>
          <w:trHeight w:val="278"/>
        </w:trPr>
        <w:tc>
          <w:tcPr>
            <w:tcW w:w="2790" w:type="dxa"/>
            <w:vAlign w:val="center"/>
          </w:tcPr>
          <w:p w:rsidR="007F5997" w:rsidRPr="00305FE2" w:rsidRDefault="0062267C" w:rsidP="00675627">
            <w:pPr>
              <w:rPr>
                <w:rFonts w:ascii="Times New Roman" w:hAnsi="Times New Roman"/>
                <w:szCs w:val="20"/>
              </w:rPr>
            </w:pPr>
            <w:r>
              <w:rPr>
                <w:rFonts w:ascii="Times New Roman" w:hAnsi="Times New Roman"/>
                <w:szCs w:val="20"/>
              </w:rPr>
              <w:t>c</w:t>
            </w:r>
            <w:r w:rsidR="007F5997" w:rsidRPr="00305FE2">
              <w:rPr>
                <w:rFonts w:ascii="Times New Roman" w:hAnsi="Times New Roman"/>
                <w:szCs w:val="20"/>
              </w:rPr>
              <w:t>omment</w:t>
            </w:r>
          </w:p>
        </w:tc>
        <w:tc>
          <w:tcPr>
            <w:tcW w:w="4050" w:type="dxa"/>
            <w:vAlign w:val="center"/>
          </w:tcPr>
          <w:p w:rsidR="007F5997" w:rsidRPr="00305FE2" w:rsidRDefault="007F5997" w:rsidP="00675627">
            <w:pPr>
              <w:rPr>
                <w:rFonts w:ascii="Times New Roman" w:hAnsi="Times New Roman"/>
                <w:szCs w:val="20"/>
              </w:rPr>
            </w:pPr>
          </w:p>
        </w:tc>
        <w:tc>
          <w:tcPr>
            <w:tcW w:w="900" w:type="dxa"/>
            <w:vAlign w:val="center"/>
          </w:tcPr>
          <w:p w:rsidR="007F5997" w:rsidRPr="00305FE2" w:rsidRDefault="007F5997" w:rsidP="00675627">
            <w:pPr>
              <w:jc w:val="center"/>
              <w:rPr>
                <w:rFonts w:ascii="Times New Roman" w:hAnsi="Times New Roman"/>
                <w:szCs w:val="20"/>
              </w:rPr>
            </w:pPr>
          </w:p>
        </w:tc>
        <w:tc>
          <w:tcPr>
            <w:tcW w:w="1080" w:type="dxa"/>
            <w:vAlign w:val="center"/>
          </w:tcPr>
          <w:p w:rsidR="007F5997" w:rsidRPr="00305FE2" w:rsidRDefault="007F5997" w:rsidP="00675627">
            <w:pPr>
              <w:rPr>
                <w:rFonts w:ascii="Times New Roman" w:hAnsi="Times New Roman"/>
                <w:szCs w:val="20"/>
              </w:rPr>
            </w:pPr>
            <w:r w:rsidRPr="00305FE2">
              <w:rPr>
                <w:rFonts w:ascii="Times New Roman" w:hAnsi="Times New Roman"/>
                <w:szCs w:val="20"/>
              </w:rPr>
              <w:t>String</w:t>
            </w:r>
          </w:p>
        </w:tc>
        <w:tc>
          <w:tcPr>
            <w:tcW w:w="2070" w:type="dxa"/>
          </w:tcPr>
          <w:p w:rsidR="007F5997" w:rsidRPr="00305FE2" w:rsidRDefault="007F5997" w:rsidP="00675627">
            <w:pPr>
              <w:pStyle w:val="BodyText"/>
              <w:rPr>
                <w:rFonts w:ascii="Times New Roman" w:hAnsi="Times New Roman"/>
                <w:szCs w:val="20"/>
              </w:rPr>
            </w:pPr>
          </w:p>
        </w:tc>
        <w:tc>
          <w:tcPr>
            <w:tcW w:w="1620" w:type="dxa"/>
          </w:tcPr>
          <w:p w:rsidR="007F5997" w:rsidRPr="00305FE2" w:rsidRDefault="007F5997" w:rsidP="000F3A91">
            <w:pPr>
              <w:jc w:val="center"/>
              <w:rPr>
                <w:rFonts w:ascii="Times New Roman" w:hAnsi="Times New Roman"/>
              </w:rPr>
            </w:pPr>
            <w:r w:rsidRPr="00305FE2">
              <w:rPr>
                <w:rFonts w:ascii="Times New Roman" w:hAnsi="Times New Roman"/>
                <w:szCs w:val="20"/>
              </w:rPr>
              <w:t>Optional</w:t>
            </w:r>
          </w:p>
        </w:tc>
      </w:tr>
    </w:tbl>
    <w:p w:rsidR="007F5997" w:rsidRPr="00305FE2" w:rsidRDefault="007F5997" w:rsidP="005F7EF9">
      <w:pPr>
        <w:pStyle w:val="Caption"/>
        <w:ind w:left="540"/>
        <w:rPr>
          <w:rFonts w:ascii="Times New Roman" w:hAnsi="Times New Roman"/>
          <w:sz w:val="22"/>
          <w:szCs w:val="24"/>
        </w:rPr>
      </w:pPr>
      <w:r w:rsidRPr="00305FE2">
        <w:rPr>
          <w:rFonts w:ascii="Times New Roman" w:hAnsi="Times New Roman"/>
          <w:sz w:val="22"/>
          <w:szCs w:val="24"/>
        </w:rPr>
        <w:t xml:space="preserve">Table </w:t>
      </w:r>
      <w:r w:rsidRPr="00305FE2">
        <w:rPr>
          <w:rFonts w:ascii="Times New Roman" w:hAnsi="Times New Roman"/>
          <w:sz w:val="22"/>
          <w:szCs w:val="24"/>
        </w:rPr>
        <w:fldChar w:fldCharType="begin"/>
      </w:r>
      <w:r w:rsidRPr="00305FE2">
        <w:rPr>
          <w:rFonts w:ascii="Times New Roman" w:hAnsi="Times New Roman"/>
          <w:sz w:val="22"/>
          <w:szCs w:val="24"/>
        </w:rPr>
        <w:instrText xml:space="preserve"> SEQ Table \* ARABIC </w:instrText>
      </w:r>
      <w:r w:rsidRPr="00305FE2">
        <w:rPr>
          <w:rFonts w:ascii="Times New Roman" w:hAnsi="Times New Roman"/>
          <w:sz w:val="22"/>
          <w:szCs w:val="24"/>
        </w:rPr>
        <w:fldChar w:fldCharType="separate"/>
      </w:r>
      <w:r w:rsidRPr="00305FE2">
        <w:rPr>
          <w:rFonts w:ascii="Times New Roman" w:hAnsi="Times New Roman"/>
          <w:noProof/>
          <w:sz w:val="22"/>
          <w:szCs w:val="24"/>
        </w:rPr>
        <w:t>55</w:t>
      </w:r>
      <w:r w:rsidRPr="00305FE2">
        <w:rPr>
          <w:rFonts w:ascii="Times New Roman" w:hAnsi="Times New Roman"/>
          <w:sz w:val="22"/>
          <w:szCs w:val="24"/>
        </w:rPr>
        <w:fldChar w:fldCharType="end"/>
      </w:r>
      <w:r w:rsidRPr="00305FE2">
        <w:rPr>
          <w:rFonts w:ascii="Times New Roman" w:hAnsi="Times New Roman"/>
          <w:sz w:val="22"/>
          <w:szCs w:val="24"/>
        </w:rPr>
        <w:t xml:space="preserve"> – Fields in </w:t>
      </w:r>
      <w:proofErr w:type="spellStart"/>
      <w:r w:rsidRPr="00305FE2">
        <w:rPr>
          <w:rFonts w:ascii="Times New Roman" w:hAnsi="Times New Roman"/>
          <w:sz w:val="22"/>
          <w:szCs w:val="24"/>
        </w:rPr>
        <w:t>ActivationResponse</w:t>
      </w:r>
      <w:bookmarkStart w:id="58" w:name="_Toc280870006"/>
      <w:proofErr w:type="spellEnd"/>
    </w:p>
    <w:p w:rsidR="007F5997" w:rsidRPr="00305FE2" w:rsidRDefault="007F5997" w:rsidP="00B13E67"/>
    <w:bookmarkEnd w:id="58"/>
    <w:p w:rsidR="007F5997" w:rsidRPr="00305FE2" w:rsidRDefault="007F5997" w:rsidP="00987644">
      <w:pPr>
        <w:pStyle w:val="Heading5"/>
      </w:pPr>
      <w:r w:rsidRPr="00305FE2">
        <w:t xml:space="preserve"> </w:t>
      </w:r>
      <w:bookmarkStart w:id="59" w:name="_Toc303844555"/>
      <w:r w:rsidRPr="00305FE2">
        <w:t>service</w:t>
      </w:r>
      <w:bookmarkEnd w:id="59"/>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firstRow="0" w:lastRow="0" w:firstColumn="0" w:lastColumn="0" w:noHBand="0" w:noVBand="0"/>
      </w:tblPr>
      <w:tblGrid>
        <w:gridCol w:w="2790"/>
        <w:gridCol w:w="4410"/>
        <w:gridCol w:w="1080"/>
        <w:gridCol w:w="1170"/>
        <w:gridCol w:w="1440"/>
        <w:gridCol w:w="1620"/>
      </w:tblGrid>
      <w:tr w:rsidR="007F5997" w:rsidRPr="00305FE2" w:rsidTr="00EF107E">
        <w:trPr>
          <w:trHeight w:val="209"/>
          <w:tblHeader/>
        </w:trPr>
        <w:tc>
          <w:tcPr>
            <w:tcW w:w="2790" w:type="dxa"/>
            <w:shd w:val="clear" w:color="auto" w:fill="8DB3E2"/>
          </w:tcPr>
          <w:p w:rsidR="007F5997" w:rsidRPr="00305FE2" w:rsidRDefault="007F5997" w:rsidP="00EF107E">
            <w:pPr>
              <w:pStyle w:val="BodyText"/>
              <w:rPr>
                <w:rFonts w:ascii="Times New Roman" w:hAnsi="Times New Roman"/>
                <w:b/>
                <w:szCs w:val="20"/>
              </w:rPr>
            </w:pPr>
            <w:r w:rsidRPr="00305FE2">
              <w:rPr>
                <w:rFonts w:ascii="Times New Roman" w:hAnsi="Times New Roman"/>
                <w:b/>
                <w:szCs w:val="20"/>
              </w:rPr>
              <w:t>XML Tag Name / Field Name</w:t>
            </w:r>
          </w:p>
        </w:tc>
        <w:tc>
          <w:tcPr>
            <w:tcW w:w="4410" w:type="dxa"/>
            <w:shd w:val="clear" w:color="auto" w:fill="8DB3E2"/>
          </w:tcPr>
          <w:p w:rsidR="007F5997" w:rsidRPr="00305FE2" w:rsidRDefault="007F5997" w:rsidP="00EF107E">
            <w:pPr>
              <w:pStyle w:val="BodyText"/>
              <w:rPr>
                <w:rFonts w:ascii="Times New Roman" w:hAnsi="Times New Roman"/>
                <w:b/>
                <w:szCs w:val="20"/>
                <w:lang w:val="fr-FR"/>
              </w:rPr>
            </w:pPr>
            <w:r w:rsidRPr="00305FE2">
              <w:rPr>
                <w:rFonts w:ascii="Times New Roman" w:hAnsi="Times New Roman"/>
                <w:b/>
                <w:szCs w:val="20"/>
                <w:lang w:val="fr-FR"/>
              </w:rPr>
              <w:t>Description / Notes</w:t>
            </w:r>
          </w:p>
        </w:tc>
        <w:tc>
          <w:tcPr>
            <w:tcW w:w="1080" w:type="dxa"/>
            <w:shd w:val="clear" w:color="auto" w:fill="8DB3E2"/>
          </w:tcPr>
          <w:p w:rsidR="007F5997" w:rsidRPr="00305FE2" w:rsidRDefault="007F5997" w:rsidP="00EF107E">
            <w:pPr>
              <w:pStyle w:val="BodyText"/>
              <w:rPr>
                <w:rFonts w:ascii="Times New Roman" w:hAnsi="Times New Roman"/>
                <w:b/>
                <w:szCs w:val="20"/>
                <w:lang w:val="fr-FR"/>
              </w:rPr>
            </w:pPr>
            <w:proofErr w:type="spellStart"/>
            <w:r w:rsidRPr="00305FE2">
              <w:rPr>
                <w:rFonts w:ascii="Times New Roman" w:hAnsi="Times New Roman"/>
                <w:b/>
                <w:szCs w:val="20"/>
                <w:lang w:val="fr-FR"/>
              </w:rPr>
              <w:t>Length</w:t>
            </w:r>
            <w:proofErr w:type="spellEnd"/>
          </w:p>
        </w:tc>
        <w:tc>
          <w:tcPr>
            <w:tcW w:w="1170" w:type="dxa"/>
            <w:shd w:val="clear" w:color="auto" w:fill="8DB3E2"/>
          </w:tcPr>
          <w:p w:rsidR="007F5997" w:rsidRPr="00305FE2" w:rsidRDefault="007F5997" w:rsidP="00EF107E">
            <w:pPr>
              <w:pStyle w:val="BodyText"/>
              <w:rPr>
                <w:rFonts w:ascii="Times New Roman" w:hAnsi="Times New Roman"/>
                <w:b/>
                <w:szCs w:val="20"/>
                <w:lang w:val="fr-FR"/>
              </w:rPr>
            </w:pPr>
            <w:r w:rsidRPr="00305FE2">
              <w:rPr>
                <w:rFonts w:ascii="Times New Roman" w:hAnsi="Times New Roman"/>
                <w:b/>
                <w:szCs w:val="20"/>
                <w:lang w:val="fr-FR"/>
              </w:rPr>
              <w:t>Type</w:t>
            </w:r>
          </w:p>
        </w:tc>
        <w:tc>
          <w:tcPr>
            <w:tcW w:w="1440" w:type="dxa"/>
            <w:shd w:val="clear" w:color="auto" w:fill="8DB3E2"/>
          </w:tcPr>
          <w:p w:rsidR="007F5997" w:rsidRPr="00305FE2" w:rsidRDefault="007F5997" w:rsidP="00EF107E">
            <w:pPr>
              <w:pStyle w:val="BodyText"/>
              <w:rPr>
                <w:rFonts w:ascii="Times New Roman" w:hAnsi="Times New Roman"/>
                <w:b/>
                <w:szCs w:val="20"/>
                <w:lang w:val="fr-FR"/>
              </w:rPr>
            </w:pPr>
            <w:r w:rsidRPr="00305FE2">
              <w:rPr>
                <w:rFonts w:ascii="Times New Roman" w:hAnsi="Times New Roman"/>
                <w:b/>
                <w:szCs w:val="20"/>
                <w:lang w:val="fr-FR"/>
              </w:rPr>
              <w:t>Values</w:t>
            </w:r>
          </w:p>
        </w:tc>
        <w:tc>
          <w:tcPr>
            <w:tcW w:w="1620" w:type="dxa"/>
            <w:shd w:val="clear" w:color="auto" w:fill="8DB3E2"/>
          </w:tcPr>
          <w:p w:rsidR="007F5997" w:rsidRPr="00305FE2" w:rsidRDefault="007F5997" w:rsidP="00EF107E">
            <w:pPr>
              <w:pStyle w:val="BodyText"/>
              <w:rPr>
                <w:rFonts w:ascii="Times New Roman" w:hAnsi="Times New Roman"/>
                <w:b/>
                <w:szCs w:val="20"/>
                <w:lang w:val="fr-FR"/>
              </w:rPr>
            </w:pPr>
            <w:proofErr w:type="spellStart"/>
            <w:r w:rsidRPr="00305FE2">
              <w:rPr>
                <w:rFonts w:ascii="Times New Roman" w:hAnsi="Times New Roman"/>
                <w:b/>
                <w:szCs w:val="20"/>
                <w:lang w:val="fr-FR"/>
              </w:rPr>
              <w:t>Req</w:t>
            </w:r>
            <w:proofErr w:type="spellEnd"/>
            <w:r w:rsidRPr="00305FE2">
              <w:rPr>
                <w:rFonts w:ascii="Times New Roman" w:hAnsi="Times New Roman"/>
                <w:b/>
                <w:szCs w:val="20"/>
                <w:lang w:val="fr-FR"/>
              </w:rPr>
              <w:t>/</w:t>
            </w:r>
            <w:proofErr w:type="spellStart"/>
            <w:r w:rsidRPr="00305FE2">
              <w:rPr>
                <w:rFonts w:ascii="Times New Roman" w:hAnsi="Times New Roman"/>
                <w:b/>
                <w:szCs w:val="20"/>
                <w:lang w:val="fr-FR"/>
              </w:rPr>
              <w:t>Opt</w:t>
            </w:r>
            <w:proofErr w:type="spellEnd"/>
            <w:r w:rsidRPr="00305FE2">
              <w:rPr>
                <w:rFonts w:ascii="Times New Roman" w:hAnsi="Times New Roman"/>
                <w:b/>
                <w:szCs w:val="20"/>
                <w:lang w:val="fr-FR"/>
              </w:rPr>
              <w:t>/</w:t>
            </w:r>
            <w:proofErr w:type="spellStart"/>
            <w:r w:rsidRPr="00305FE2">
              <w:rPr>
                <w:rFonts w:ascii="Times New Roman" w:hAnsi="Times New Roman"/>
                <w:b/>
                <w:szCs w:val="20"/>
                <w:lang w:val="fr-FR"/>
              </w:rPr>
              <w:t>Choice</w:t>
            </w:r>
            <w:proofErr w:type="spellEnd"/>
          </w:p>
        </w:tc>
      </w:tr>
      <w:tr w:rsidR="007F5997" w:rsidRPr="00305FE2" w:rsidTr="00526F7C">
        <w:trPr>
          <w:trHeight w:val="278"/>
        </w:trPr>
        <w:tc>
          <w:tcPr>
            <w:tcW w:w="2790" w:type="dxa"/>
            <w:vAlign w:val="center"/>
          </w:tcPr>
          <w:p w:rsidR="007F5997" w:rsidRPr="00305FE2" w:rsidRDefault="0062267C" w:rsidP="00526F7C">
            <w:pPr>
              <w:rPr>
                <w:rFonts w:ascii="Times New Roman" w:hAnsi="Times New Roman"/>
                <w:bCs/>
                <w:szCs w:val="20"/>
              </w:rPr>
            </w:pPr>
            <w:r>
              <w:rPr>
                <w:rFonts w:ascii="Times New Roman" w:hAnsi="Times New Roman"/>
                <w:bCs/>
                <w:szCs w:val="20"/>
              </w:rPr>
              <w:t>p</w:t>
            </w:r>
            <w:r w:rsidR="007F5997" w:rsidRPr="00305FE2">
              <w:rPr>
                <w:rFonts w:ascii="Times New Roman" w:hAnsi="Times New Roman"/>
                <w:bCs/>
                <w:szCs w:val="20"/>
              </w:rPr>
              <w:t>lan</w:t>
            </w:r>
          </w:p>
        </w:tc>
        <w:tc>
          <w:tcPr>
            <w:tcW w:w="441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Plan structure</w:t>
            </w:r>
          </w:p>
        </w:tc>
        <w:tc>
          <w:tcPr>
            <w:tcW w:w="1080" w:type="dxa"/>
            <w:vAlign w:val="center"/>
          </w:tcPr>
          <w:p w:rsidR="007F5997" w:rsidRPr="00305FE2" w:rsidRDefault="007F5997" w:rsidP="00526F7C">
            <w:pPr>
              <w:jc w:val="center"/>
              <w:rPr>
                <w:rFonts w:ascii="Times New Roman" w:hAnsi="Times New Roman"/>
                <w:bCs/>
                <w:szCs w:val="20"/>
              </w:rPr>
            </w:pPr>
            <w:r w:rsidRPr="00305FE2">
              <w:rPr>
                <w:rFonts w:ascii="Times New Roman" w:hAnsi="Times New Roman"/>
                <w:bCs/>
                <w:szCs w:val="20"/>
              </w:rPr>
              <w:t>N/A</w:t>
            </w:r>
          </w:p>
        </w:tc>
        <w:tc>
          <w:tcPr>
            <w:tcW w:w="117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Structure</w:t>
            </w:r>
          </w:p>
        </w:tc>
        <w:tc>
          <w:tcPr>
            <w:tcW w:w="1440" w:type="dxa"/>
          </w:tcPr>
          <w:p w:rsidR="007F5997" w:rsidRPr="00305FE2" w:rsidRDefault="007F5997" w:rsidP="00526F7C">
            <w:pPr>
              <w:pStyle w:val="BodyText"/>
              <w:rPr>
                <w:rFonts w:ascii="Times New Roman" w:hAnsi="Times New Roman"/>
                <w:szCs w:val="20"/>
              </w:rPr>
            </w:pPr>
          </w:p>
        </w:tc>
        <w:tc>
          <w:tcPr>
            <w:tcW w:w="1620" w:type="dxa"/>
          </w:tcPr>
          <w:p w:rsidR="007F5997" w:rsidRPr="00305FE2" w:rsidRDefault="007F5997" w:rsidP="000F3A91">
            <w:pPr>
              <w:pStyle w:val="BodyText"/>
              <w:jc w:val="center"/>
              <w:rPr>
                <w:rFonts w:ascii="Times New Roman" w:hAnsi="Times New Roman"/>
                <w:snapToGrid w:val="0"/>
                <w:szCs w:val="20"/>
              </w:rPr>
            </w:pPr>
            <w:r w:rsidRPr="00305FE2">
              <w:rPr>
                <w:rFonts w:ascii="Times New Roman" w:hAnsi="Times New Roman"/>
                <w:snapToGrid w:val="0"/>
                <w:szCs w:val="20"/>
              </w:rPr>
              <w:t>Optional</w:t>
            </w:r>
          </w:p>
        </w:tc>
      </w:tr>
      <w:tr w:rsidR="007F5997" w:rsidRPr="00305FE2" w:rsidTr="00526F7C">
        <w:trPr>
          <w:trHeight w:val="278"/>
        </w:trPr>
        <w:tc>
          <w:tcPr>
            <w:tcW w:w="2790" w:type="dxa"/>
            <w:vAlign w:val="center"/>
          </w:tcPr>
          <w:p w:rsidR="007F5997" w:rsidRPr="00305FE2" w:rsidRDefault="0062267C" w:rsidP="00526F7C">
            <w:pPr>
              <w:rPr>
                <w:rFonts w:ascii="Times New Roman" w:hAnsi="Times New Roman"/>
                <w:bCs/>
                <w:szCs w:val="20"/>
              </w:rPr>
            </w:pPr>
            <w:r>
              <w:rPr>
                <w:rFonts w:ascii="Times New Roman" w:hAnsi="Times New Roman"/>
                <w:bCs/>
                <w:szCs w:val="20"/>
              </w:rPr>
              <w:lastRenderedPageBreak/>
              <w:t>a</w:t>
            </w:r>
            <w:r w:rsidR="007F5997" w:rsidRPr="00305FE2">
              <w:rPr>
                <w:rFonts w:ascii="Times New Roman" w:hAnsi="Times New Roman"/>
                <w:bCs/>
                <w:szCs w:val="20"/>
              </w:rPr>
              <w:t>ccessory</w:t>
            </w:r>
          </w:p>
        </w:tc>
        <w:tc>
          <w:tcPr>
            <w:tcW w:w="441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Accessory structure</w:t>
            </w:r>
          </w:p>
        </w:tc>
        <w:tc>
          <w:tcPr>
            <w:tcW w:w="1080" w:type="dxa"/>
            <w:vAlign w:val="center"/>
          </w:tcPr>
          <w:p w:rsidR="007F5997" w:rsidRPr="00305FE2" w:rsidRDefault="007F5997" w:rsidP="00526F7C">
            <w:pPr>
              <w:jc w:val="center"/>
              <w:rPr>
                <w:rFonts w:ascii="Times New Roman" w:hAnsi="Times New Roman"/>
                <w:bCs/>
                <w:szCs w:val="20"/>
              </w:rPr>
            </w:pPr>
            <w:r w:rsidRPr="00305FE2">
              <w:rPr>
                <w:rFonts w:ascii="Times New Roman" w:hAnsi="Times New Roman"/>
                <w:bCs/>
                <w:szCs w:val="20"/>
              </w:rPr>
              <w:t>N/A</w:t>
            </w:r>
          </w:p>
        </w:tc>
        <w:tc>
          <w:tcPr>
            <w:tcW w:w="117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Structure</w:t>
            </w:r>
          </w:p>
        </w:tc>
        <w:tc>
          <w:tcPr>
            <w:tcW w:w="1440" w:type="dxa"/>
          </w:tcPr>
          <w:p w:rsidR="007F5997" w:rsidRPr="00305FE2" w:rsidRDefault="007F5997" w:rsidP="00526F7C">
            <w:pPr>
              <w:pStyle w:val="BodyText"/>
              <w:rPr>
                <w:rFonts w:ascii="Times New Roman" w:hAnsi="Times New Roman"/>
                <w:szCs w:val="20"/>
              </w:rPr>
            </w:pPr>
          </w:p>
        </w:tc>
        <w:tc>
          <w:tcPr>
            <w:tcW w:w="1620" w:type="dxa"/>
          </w:tcPr>
          <w:p w:rsidR="007F5997" w:rsidRPr="00305FE2" w:rsidRDefault="007F5997" w:rsidP="000F3A91">
            <w:pPr>
              <w:pStyle w:val="BodyText"/>
              <w:jc w:val="center"/>
              <w:rPr>
                <w:rFonts w:ascii="Times New Roman" w:hAnsi="Times New Roman"/>
                <w:snapToGrid w:val="0"/>
                <w:szCs w:val="20"/>
              </w:rPr>
            </w:pPr>
            <w:r w:rsidRPr="00305FE2">
              <w:rPr>
                <w:rFonts w:ascii="Times New Roman" w:hAnsi="Times New Roman"/>
                <w:snapToGrid w:val="0"/>
                <w:szCs w:val="20"/>
              </w:rPr>
              <w:t>Required</w:t>
            </w:r>
          </w:p>
        </w:tc>
      </w:tr>
    </w:tbl>
    <w:p w:rsidR="007F5997" w:rsidRPr="00305FE2" w:rsidRDefault="007F5997" w:rsidP="002225C4">
      <w:pPr>
        <w:pStyle w:val="Caption"/>
        <w:ind w:left="540"/>
        <w:rPr>
          <w:rFonts w:ascii="Times New Roman" w:hAnsi="Times New Roman"/>
          <w:sz w:val="22"/>
          <w:szCs w:val="24"/>
        </w:rPr>
      </w:pPr>
      <w:r w:rsidRPr="00305FE2">
        <w:rPr>
          <w:rFonts w:ascii="Times New Roman" w:hAnsi="Times New Roman"/>
          <w:sz w:val="22"/>
          <w:szCs w:val="24"/>
        </w:rPr>
        <w:t xml:space="preserve">Table </w:t>
      </w:r>
      <w:r w:rsidRPr="00305FE2">
        <w:rPr>
          <w:rFonts w:ascii="Times New Roman" w:hAnsi="Times New Roman"/>
          <w:sz w:val="22"/>
          <w:szCs w:val="24"/>
        </w:rPr>
        <w:fldChar w:fldCharType="begin"/>
      </w:r>
      <w:r w:rsidRPr="00305FE2">
        <w:rPr>
          <w:rFonts w:ascii="Times New Roman" w:hAnsi="Times New Roman"/>
          <w:sz w:val="22"/>
          <w:szCs w:val="24"/>
        </w:rPr>
        <w:instrText xml:space="preserve"> SEQ Table \* ARABIC </w:instrText>
      </w:r>
      <w:r w:rsidRPr="00305FE2">
        <w:rPr>
          <w:rFonts w:ascii="Times New Roman" w:hAnsi="Times New Roman"/>
          <w:sz w:val="22"/>
          <w:szCs w:val="24"/>
        </w:rPr>
        <w:fldChar w:fldCharType="separate"/>
      </w:r>
      <w:r w:rsidRPr="00305FE2">
        <w:rPr>
          <w:rFonts w:ascii="Times New Roman" w:hAnsi="Times New Roman"/>
          <w:noProof/>
          <w:sz w:val="22"/>
          <w:szCs w:val="24"/>
        </w:rPr>
        <w:t>56</w:t>
      </w:r>
      <w:r w:rsidRPr="00305FE2">
        <w:rPr>
          <w:rFonts w:ascii="Times New Roman" w:hAnsi="Times New Roman"/>
          <w:sz w:val="22"/>
          <w:szCs w:val="24"/>
        </w:rPr>
        <w:fldChar w:fldCharType="end"/>
      </w:r>
      <w:r w:rsidRPr="00305FE2">
        <w:rPr>
          <w:rFonts w:ascii="Times New Roman" w:hAnsi="Times New Roman"/>
          <w:sz w:val="22"/>
          <w:szCs w:val="24"/>
        </w:rPr>
        <w:t xml:space="preserve"> – Fields in service</w:t>
      </w:r>
    </w:p>
    <w:p w:rsidR="007F5997" w:rsidRPr="00305FE2" w:rsidRDefault="007F5997" w:rsidP="00B13E67"/>
    <w:p w:rsidR="007F5997" w:rsidRPr="00305FE2" w:rsidRDefault="007F5997" w:rsidP="00987644">
      <w:pPr>
        <w:pStyle w:val="Heading6"/>
      </w:pPr>
      <w:r w:rsidRPr="00305FE2">
        <w:t xml:space="preserve"> </w:t>
      </w:r>
      <w:bookmarkStart w:id="60" w:name="_Toc303844556"/>
      <w:r w:rsidRPr="00305FE2">
        <w:t>plan</w:t>
      </w:r>
      <w:bookmarkEnd w:id="60"/>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firstRow="0" w:lastRow="0" w:firstColumn="0" w:lastColumn="0" w:noHBand="0" w:noVBand="0"/>
      </w:tblPr>
      <w:tblGrid>
        <w:gridCol w:w="2790"/>
        <w:gridCol w:w="4410"/>
        <w:gridCol w:w="1080"/>
        <w:gridCol w:w="1350"/>
        <w:gridCol w:w="1260"/>
        <w:gridCol w:w="1620"/>
      </w:tblGrid>
      <w:tr w:rsidR="007F5997" w:rsidRPr="00305FE2" w:rsidTr="002225C4">
        <w:trPr>
          <w:trHeight w:val="209"/>
          <w:tblHeader/>
        </w:trPr>
        <w:tc>
          <w:tcPr>
            <w:tcW w:w="2790" w:type="dxa"/>
            <w:shd w:val="clear" w:color="auto" w:fill="8DB3E2"/>
          </w:tcPr>
          <w:p w:rsidR="007F5997" w:rsidRPr="00305FE2" w:rsidRDefault="007F5997" w:rsidP="00EF107E">
            <w:pPr>
              <w:pStyle w:val="BodyText"/>
              <w:rPr>
                <w:rFonts w:ascii="Times New Roman" w:hAnsi="Times New Roman"/>
                <w:b/>
                <w:szCs w:val="20"/>
              </w:rPr>
            </w:pPr>
            <w:r w:rsidRPr="00305FE2">
              <w:rPr>
                <w:rFonts w:ascii="Times New Roman" w:hAnsi="Times New Roman"/>
                <w:b/>
                <w:szCs w:val="20"/>
              </w:rPr>
              <w:t>XML Tag Name / Field Name</w:t>
            </w:r>
          </w:p>
        </w:tc>
        <w:tc>
          <w:tcPr>
            <w:tcW w:w="4410" w:type="dxa"/>
            <w:shd w:val="clear" w:color="auto" w:fill="8DB3E2"/>
          </w:tcPr>
          <w:p w:rsidR="007F5997" w:rsidRPr="00305FE2" w:rsidRDefault="007F5997" w:rsidP="00EF107E">
            <w:pPr>
              <w:pStyle w:val="BodyText"/>
              <w:rPr>
                <w:rFonts w:ascii="Times New Roman" w:hAnsi="Times New Roman"/>
                <w:b/>
                <w:szCs w:val="20"/>
                <w:lang w:val="fr-FR"/>
              </w:rPr>
            </w:pPr>
            <w:r w:rsidRPr="00305FE2">
              <w:rPr>
                <w:rFonts w:ascii="Times New Roman" w:hAnsi="Times New Roman"/>
                <w:b/>
                <w:szCs w:val="20"/>
                <w:lang w:val="fr-FR"/>
              </w:rPr>
              <w:t>Description / Notes</w:t>
            </w:r>
          </w:p>
        </w:tc>
        <w:tc>
          <w:tcPr>
            <w:tcW w:w="1080" w:type="dxa"/>
            <w:shd w:val="clear" w:color="auto" w:fill="8DB3E2"/>
          </w:tcPr>
          <w:p w:rsidR="007F5997" w:rsidRPr="00305FE2" w:rsidRDefault="007F5997" w:rsidP="00EF107E">
            <w:pPr>
              <w:pStyle w:val="BodyText"/>
              <w:rPr>
                <w:rFonts w:ascii="Times New Roman" w:hAnsi="Times New Roman"/>
                <w:b/>
                <w:szCs w:val="20"/>
                <w:lang w:val="fr-FR"/>
              </w:rPr>
            </w:pPr>
            <w:proofErr w:type="spellStart"/>
            <w:r w:rsidRPr="00305FE2">
              <w:rPr>
                <w:rFonts w:ascii="Times New Roman" w:hAnsi="Times New Roman"/>
                <w:b/>
                <w:szCs w:val="20"/>
                <w:lang w:val="fr-FR"/>
              </w:rPr>
              <w:t>Length</w:t>
            </w:r>
            <w:proofErr w:type="spellEnd"/>
          </w:p>
        </w:tc>
        <w:tc>
          <w:tcPr>
            <w:tcW w:w="1350" w:type="dxa"/>
            <w:shd w:val="clear" w:color="auto" w:fill="8DB3E2"/>
          </w:tcPr>
          <w:p w:rsidR="007F5997" w:rsidRPr="00305FE2" w:rsidRDefault="007F5997" w:rsidP="00EF107E">
            <w:pPr>
              <w:pStyle w:val="BodyText"/>
              <w:rPr>
                <w:rFonts w:ascii="Times New Roman" w:hAnsi="Times New Roman"/>
                <w:b/>
                <w:szCs w:val="20"/>
                <w:lang w:val="fr-FR"/>
              </w:rPr>
            </w:pPr>
            <w:r w:rsidRPr="00305FE2">
              <w:rPr>
                <w:rFonts w:ascii="Times New Roman" w:hAnsi="Times New Roman"/>
                <w:b/>
                <w:szCs w:val="20"/>
                <w:lang w:val="fr-FR"/>
              </w:rPr>
              <w:t>Type</w:t>
            </w:r>
          </w:p>
        </w:tc>
        <w:tc>
          <w:tcPr>
            <w:tcW w:w="1260" w:type="dxa"/>
            <w:shd w:val="clear" w:color="auto" w:fill="8DB3E2"/>
          </w:tcPr>
          <w:p w:rsidR="007F5997" w:rsidRPr="00305FE2" w:rsidRDefault="007F5997" w:rsidP="00EF107E">
            <w:pPr>
              <w:pStyle w:val="BodyText"/>
              <w:rPr>
                <w:rFonts w:ascii="Times New Roman" w:hAnsi="Times New Roman"/>
                <w:b/>
                <w:szCs w:val="20"/>
                <w:lang w:val="fr-FR"/>
              </w:rPr>
            </w:pPr>
            <w:r w:rsidRPr="00305FE2">
              <w:rPr>
                <w:rFonts w:ascii="Times New Roman" w:hAnsi="Times New Roman"/>
                <w:b/>
                <w:szCs w:val="20"/>
                <w:lang w:val="fr-FR"/>
              </w:rPr>
              <w:t>Values</w:t>
            </w:r>
          </w:p>
        </w:tc>
        <w:tc>
          <w:tcPr>
            <w:tcW w:w="1620" w:type="dxa"/>
            <w:shd w:val="clear" w:color="auto" w:fill="8DB3E2"/>
          </w:tcPr>
          <w:p w:rsidR="007F5997" w:rsidRPr="00305FE2" w:rsidRDefault="007F5997" w:rsidP="00EF107E">
            <w:pPr>
              <w:pStyle w:val="BodyText"/>
              <w:rPr>
                <w:rFonts w:ascii="Times New Roman" w:hAnsi="Times New Roman"/>
                <w:b/>
                <w:szCs w:val="20"/>
                <w:lang w:val="fr-FR"/>
              </w:rPr>
            </w:pPr>
            <w:proofErr w:type="spellStart"/>
            <w:r w:rsidRPr="00305FE2">
              <w:rPr>
                <w:rFonts w:ascii="Times New Roman" w:hAnsi="Times New Roman"/>
                <w:b/>
                <w:szCs w:val="20"/>
                <w:lang w:val="fr-FR"/>
              </w:rPr>
              <w:t>Req</w:t>
            </w:r>
            <w:proofErr w:type="spellEnd"/>
            <w:r w:rsidRPr="00305FE2">
              <w:rPr>
                <w:rFonts w:ascii="Times New Roman" w:hAnsi="Times New Roman"/>
                <w:b/>
                <w:szCs w:val="20"/>
                <w:lang w:val="fr-FR"/>
              </w:rPr>
              <w:t>/</w:t>
            </w:r>
            <w:proofErr w:type="spellStart"/>
            <w:r w:rsidRPr="00305FE2">
              <w:rPr>
                <w:rFonts w:ascii="Times New Roman" w:hAnsi="Times New Roman"/>
                <w:b/>
                <w:szCs w:val="20"/>
                <w:lang w:val="fr-FR"/>
              </w:rPr>
              <w:t>Opt</w:t>
            </w:r>
            <w:proofErr w:type="spellEnd"/>
            <w:r w:rsidRPr="00305FE2">
              <w:rPr>
                <w:rFonts w:ascii="Times New Roman" w:hAnsi="Times New Roman"/>
                <w:b/>
                <w:szCs w:val="20"/>
                <w:lang w:val="fr-FR"/>
              </w:rPr>
              <w:t>/</w:t>
            </w:r>
            <w:proofErr w:type="spellStart"/>
            <w:r w:rsidRPr="00305FE2">
              <w:rPr>
                <w:rFonts w:ascii="Times New Roman" w:hAnsi="Times New Roman"/>
                <w:b/>
                <w:szCs w:val="20"/>
                <w:lang w:val="fr-FR"/>
              </w:rPr>
              <w:t>Choice</w:t>
            </w:r>
            <w:proofErr w:type="spellEnd"/>
          </w:p>
        </w:tc>
      </w:tr>
      <w:tr w:rsidR="007F5997" w:rsidRPr="00305FE2" w:rsidTr="00526F7C">
        <w:trPr>
          <w:trHeight w:val="278"/>
        </w:trPr>
        <w:tc>
          <w:tcPr>
            <w:tcW w:w="279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ATTRIBUTE: id</w:t>
            </w:r>
          </w:p>
        </w:tc>
        <w:tc>
          <w:tcPr>
            <w:tcW w:w="4410" w:type="dxa"/>
            <w:vAlign w:val="center"/>
          </w:tcPr>
          <w:p w:rsidR="007F5997" w:rsidRPr="00305FE2" w:rsidRDefault="007F5997" w:rsidP="00526F7C">
            <w:pPr>
              <w:rPr>
                <w:rFonts w:ascii="Times New Roman" w:hAnsi="Times New Roman"/>
                <w:bCs/>
                <w:szCs w:val="20"/>
              </w:rPr>
            </w:pPr>
          </w:p>
        </w:tc>
        <w:tc>
          <w:tcPr>
            <w:tcW w:w="1080" w:type="dxa"/>
            <w:vAlign w:val="center"/>
          </w:tcPr>
          <w:p w:rsidR="007F5997" w:rsidRPr="00305FE2" w:rsidRDefault="007F5997" w:rsidP="00526F7C">
            <w:pPr>
              <w:rPr>
                <w:rFonts w:ascii="Times New Roman" w:hAnsi="Times New Roman"/>
                <w:bCs/>
                <w:szCs w:val="20"/>
              </w:rPr>
            </w:pPr>
          </w:p>
        </w:tc>
        <w:tc>
          <w:tcPr>
            <w:tcW w:w="135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String</w:t>
            </w:r>
          </w:p>
        </w:tc>
        <w:tc>
          <w:tcPr>
            <w:tcW w:w="1260" w:type="dxa"/>
            <w:vAlign w:val="center"/>
          </w:tcPr>
          <w:p w:rsidR="007F5997" w:rsidRPr="00305FE2" w:rsidRDefault="007F5997" w:rsidP="00526F7C">
            <w:pPr>
              <w:rPr>
                <w:rFonts w:ascii="Times New Roman" w:hAnsi="Times New Roman"/>
                <w:bCs/>
                <w:szCs w:val="20"/>
              </w:rPr>
            </w:pPr>
          </w:p>
        </w:tc>
        <w:tc>
          <w:tcPr>
            <w:tcW w:w="1620" w:type="dxa"/>
          </w:tcPr>
          <w:p w:rsidR="007F5997" w:rsidRPr="00305FE2" w:rsidRDefault="007F5997" w:rsidP="000F3A91">
            <w:pPr>
              <w:jc w:val="center"/>
              <w:rPr>
                <w:rFonts w:ascii="Times New Roman" w:hAnsi="Times New Roman"/>
                <w:bCs/>
                <w:szCs w:val="20"/>
              </w:rPr>
            </w:pPr>
            <w:r w:rsidRPr="00305FE2">
              <w:rPr>
                <w:rFonts w:ascii="Times New Roman" w:hAnsi="Times New Roman"/>
                <w:bCs/>
                <w:szCs w:val="20"/>
              </w:rPr>
              <w:t>Required</w:t>
            </w:r>
          </w:p>
        </w:tc>
      </w:tr>
      <w:tr w:rsidR="007F5997" w:rsidRPr="00305FE2" w:rsidTr="00526F7C">
        <w:trPr>
          <w:trHeight w:val="278"/>
        </w:trPr>
        <w:tc>
          <w:tcPr>
            <w:tcW w:w="2790" w:type="dxa"/>
            <w:vAlign w:val="center"/>
          </w:tcPr>
          <w:p w:rsidR="007F5997" w:rsidRPr="00305FE2" w:rsidRDefault="0062267C" w:rsidP="00526F7C">
            <w:pPr>
              <w:rPr>
                <w:rFonts w:ascii="Times New Roman" w:hAnsi="Times New Roman"/>
                <w:bCs/>
                <w:szCs w:val="20"/>
              </w:rPr>
            </w:pPr>
            <w:r>
              <w:rPr>
                <w:rFonts w:ascii="Times New Roman" w:hAnsi="Times New Roman"/>
                <w:bCs/>
                <w:szCs w:val="20"/>
              </w:rPr>
              <w:t>p</w:t>
            </w:r>
            <w:r w:rsidR="007F5997" w:rsidRPr="00305FE2">
              <w:rPr>
                <w:rFonts w:ascii="Times New Roman" w:hAnsi="Times New Roman"/>
                <w:bCs/>
                <w:szCs w:val="20"/>
              </w:rPr>
              <w:t>hone</w:t>
            </w:r>
          </w:p>
        </w:tc>
        <w:tc>
          <w:tcPr>
            <w:tcW w:w="441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List of 0 to many Phone structure</w:t>
            </w:r>
          </w:p>
        </w:tc>
        <w:tc>
          <w:tcPr>
            <w:tcW w:w="1080" w:type="dxa"/>
            <w:vAlign w:val="center"/>
          </w:tcPr>
          <w:p w:rsidR="007F5997" w:rsidRPr="00305FE2" w:rsidRDefault="007F5997" w:rsidP="00526F7C">
            <w:pPr>
              <w:rPr>
                <w:rFonts w:ascii="Times New Roman" w:hAnsi="Times New Roman"/>
                <w:bCs/>
                <w:szCs w:val="20"/>
              </w:rPr>
            </w:pPr>
          </w:p>
        </w:tc>
        <w:tc>
          <w:tcPr>
            <w:tcW w:w="135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Structure</w:t>
            </w:r>
          </w:p>
        </w:tc>
        <w:tc>
          <w:tcPr>
            <w:tcW w:w="1260" w:type="dxa"/>
            <w:vAlign w:val="center"/>
          </w:tcPr>
          <w:p w:rsidR="007F5997" w:rsidRPr="00305FE2" w:rsidRDefault="007F5997" w:rsidP="00526F7C">
            <w:pPr>
              <w:rPr>
                <w:rFonts w:ascii="Times New Roman" w:hAnsi="Times New Roman"/>
                <w:bCs/>
                <w:szCs w:val="20"/>
              </w:rPr>
            </w:pPr>
          </w:p>
        </w:tc>
        <w:tc>
          <w:tcPr>
            <w:tcW w:w="1620" w:type="dxa"/>
          </w:tcPr>
          <w:p w:rsidR="007F5997" w:rsidRPr="00305FE2" w:rsidRDefault="007F5997" w:rsidP="000F3A91">
            <w:pPr>
              <w:jc w:val="center"/>
              <w:rPr>
                <w:rFonts w:ascii="Times New Roman" w:hAnsi="Times New Roman"/>
                <w:bCs/>
                <w:szCs w:val="20"/>
              </w:rPr>
            </w:pPr>
            <w:r w:rsidRPr="00305FE2">
              <w:rPr>
                <w:rFonts w:ascii="Times New Roman" w:hAnsi="Times New Roman"/>
                <w:bCs/>
                <w:szCs w:val="20"/>
              </w:rPr>
              <w:t>Optional</w:t>
            </w:r>
          </w:p>
        </w:tc>
      </w:tr>
      <w:tr w:rsidR="007F5997" w:rsidRPr="00305FE2" w:rsidTr="00526F7C">
        <w:trPr>
          <w:trHeight w:val="278"/>
        </w:trPr>
        <w:tc>
          <w:tcPr>
            <w:tcW w:w="2790" w:type="dxa"/>
            <w:vAlign w:val="center"/>
          </w:tcPr>
          <w:p w:rsidR="007F5997" w:rsidRPr="00305FE2" w:rsidRDefault="0062267C" w:rsidP="00526F7C">
            <w:pPr>
              <w:rPr>
                <w:rFonts w:ascii="Times New Roman" w:hAnsi="Times New Roman"/>
                <w:bCs/>
                <w:szCs w:val="20"/>
              </w:rPr>
            </w:pPr>
            <w:r>
              <w:rPr>
                <w:rFonts w:ascii="Times New Roman" w:hAnsi="Times New Roman"/>
                <w:bCs/>
                <w:szCs w:val="20"/>
              </w:rPr>
              <w:t>r</w:t>
            </w:r>
            <w:r w:rsidR="007F5997" w:rsidRPr="00305FE2">
              <w:rPr>
                <w:rFonts w:ascii="Times New Roman" w:hAnsi="Times New Roman"/>
                <w:bCs/>
                <w:szCs w:val="20"/>
              </w:rPr>
              <w:t>esult-details</w:t>
            </w:r>
          </w:p>
        </w:tc>
        <w:tc>
          <w:tcPr>
            <w:tcW w:w="441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Details or an explanation in more detail of the result</w:t>
            </w:r>
          </w:p>
        </w:tc>
        <w:tc>
          <w:tcPr>
            <w:tcW w:w="1080" w:type="dxa"/>
            <w:vAlign w:val="center"/>
          </w:tcPr>
          <w:p w:rsidR="007F5997" w:rsidRPr="00305FE2" w:rsidRDefault="007F5997" w:rsidP="00526F7C">
            <w:pPr>
              <w:rPr>
                <w:rFonts w:ascii="Times New Roman" w:hAnsi="Times New Roman"/>
                <w:bCs/>
                <w:szCs w:val="20"/>
              </w:rPr>
            </w:pPr>
          </w:p>
        </w:tc>
        <w:tc>
          <w:tcPr>
            <w:tcW w:w="135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String</w:t>
            </w:r>
          </w:p>
        </w:tc>
        <w:tc>
          <w:tcPr>
            <w:tcW w:w="1260" w:type="dxa"/>
            <w:vAlign w:val="center"/>
          </w:tcPr>
          <w:p w:rsidR="007F5997" w:rsidRPr="00305FE2" w:rsidRDefault="007F5997" w:rsidP="00526F7C">
            <w:pPr>
              <w:rPr>
                <w:rFonts w:ascii="Times New Roman" w:hAnsi="Times New Roman"/>
                <w:bCs/>
                <w:szCs w:val="20"/>
              </w:rPr>
            </w:pPr>
          </w:p>
        </w:tc>
        <w:tc>
          <w:tcPr>
            <w:tcW w:w="1620" w:type="dxa"/>
          </w:tcPr>
          <w:p w:rsidR="007F5997" w:rsidRPr="00305FE2" w:rsidRDefault="007F5997" w:rsidP="000F3A91">
            <w:pPr>
              <w:jc w:val="center"/>
              <w:rPr>
                <w:rFonts w:ascii="Times New Roman" w:hAnsi="Times New Roman"/>
                <w:bCs/>
                <w:szCs w:val="20"/>
              </w:rPr>
            </w:pPr>
            <w:r w:rsidRPr="00305FE2">
              <w:rPr>
                <w:rFonts w:ascii="Times New Roman" w:hAnsi="Times New Roman"/>
                <w:bCs/>
                <w:szCs w:val="20"/>
              </w:rPr>
              <w:t>Optional</w:t>
            </w:r>
          </w:p>
        </w:tc>
      </w:tr>
    </w:tbl>
    <w:p w:rsidR="007F5997" w:rsidRPr="00305FE2" w:rsidRDefault="007F5997" w:rsidP="002225C4">
      <w:pPr>
        <w:pStyle w:val="Caption"/>
        <w:ind w:left="540"/>
        <w:rPr>
          <w:rFonts w:ascii="Times New Roman" w:hAnsi="Times New Roman"/>
          <w:sz w:val="22"/>
          <w:szCs w:val="24"/>
        </w:rPr>
      </w:pPr>
      <w:r w:rsidRPr="00305FE2">
        <w:rPr>
          <w:rFonts w:ascii="Times New Roman" w:hAnsi="Times New Roman"/>
          <w:sz w:val="22"/>
          <w:szCs w:val="24"/>
        </w:rPr>
        <w:t xml:space="preserve">Table </w:t>
      </w:r>
      <w:r w:rsidRPr="00305FE2">
        <w:rPr>
          <w:rFonts w:ascii="Times New Roman" w:hAnsi="Times New Roman"/>
          <w:sz w:val="22"/>
          <w:szCs w:val="24"/>
        </w:rPr>
        <w:fldChar w:fldCharType="begin"/>
      </w:r>
      <w:r w:rsidRPr="00305FE2">
        <w:rPr>
          <w:rFonts w:ascii="Times New Roman" w:hAnsi="Times New Roman"/>
          <w:sz w:val="22"/>
          <w:szCs w:val="24"/>
        </w:rPr>
        <w:instrText xml:space="preserve"> SEQ Table \* ARABIC </w:instrText>
      </w:r>
      <w:r w:rsidRPr="00305FE2">
        <w:rPr>
          <w:rFonts w:ascii="Times New Roman" w:hAnsi="Times New Roman"/>
          <w:sz w:val="22"/>
          <w:szCs w:val="24"/>
        </w:rPr>
        <w:fldChar w:fldCharType="separate"/>
      </w:r>
      <w:r w:rsidRPr="00305FE2">
        <w:rPr>
          <w:rFonts w:ascii="Times New Roman" w:hAnsi="Times New Roman"/>
          <w:noProof/>
          <w:sz w:val="22"/>
          <w:szCs w:val="24"/>
        </w:rPr>
        <w:t>57</w:t>
      </w:r>
      <w:r w:rsidRPr="00305FE2">
        <w:rPr>
          <w:rFonts w:ascii="Times New Roman" w:hAnsi="Times New Roman"/>
          <w:sz w:val="22"/>
          <w:szCs w:val="24"/>
        </w:rPr>
        <w:fldChar w:fldCharType="end"/>
      </w:r>
      <w:r w:rsidRPr="00305FE2">
        <w:rPr>
          <w:rFonts w:ascii="Times New Roman" w:hAnsi="Times New Roman"/>
          <w:sz w:val="22"/>
          <w:szCs w:val="24"/>
        </w:rPr>
        <w:t xml:space="preserve"> – Fields in plan</w:t>
      </w:r>
    </w:p>
    <w:p w:rsidR="007F5997" w:rsidRPr="00305FE2" w:rsidRDefault="007F5997" w:rsidP="00B13E67"/>
    <w:p w:rsidR="007F5997" w:rsidRPr="00305FE2" w:rsidRDefault="007F5997" w:rsidP="00987644">
      <w:pPr>
        <w:pStyle w:val="Heading6"/>
      </w:pPr>
      <w:r w:rsidRPr="00305FE2">
        <w:t xml:space="preserve"> </w:t>
      </w:r>
      <w:bookmarkStart w:id="61" w:name="_Toc303844557"/>
      <w:r w:rsidRPr="00305FE2">
        <w:t>phone</w:t>
      </w:r>
      <w:bookmarkEnd w:id="61"/>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firstRow="0" w:lastRow="0" w:firstColumn="0" w:lastColumn="0" w:noHBand="0" w:noVBand="0"/>
      </w:tblPr>
      <w:tblGrid>
        <w:gridCol w:w="1620"/>
        <w:gridCol w:w="5580"/>
        <w:gridCol w:w="1080"/>
        <w:gridCol w:w="1170"/>
        <w:gridCol w:w="1440"/>
        <w:gridCol w:w="1620"/>
      </w:tblGrid>
      <w:tr w:rsidR="007F5997" w:rsidRPr="00305FE2" w:rsidTr="00152AE3">
        <w:trPr>
          <w:trHeight w:val="209"/>
          <w:tblHeader/>
        </w:trPr>
        <w:tc>
          <w:tcPr>
            <w:tcW w:w="1620" w:type="dxa"/>
            <w:shd w:val="clear" w:color="auto" w:fill="8DB3E2"/>
          </w:tcPr>
          <w:p w:rsidR="007F5997" w:rsidRPr="00305FE2" w:rsidRDefault="007F5997" w:rsidP="00EF107E">
            <w:pPr>
              <w:pStyle w:val="BodyText"/>
              <w:rPr>
                <w:rFonts w:ascii="Times New Roman" w:hAnsi="Times New Roman"/>
                <w:b/>
                <w:szCs w:val="20"/>
              </w:rPr>
            </w:pPr>
            <w:r w:rsidRPr="00305FE2">
              <w:rPr>
                <w:rFonts w:ascii="Times New Roman" w:hAnsi="Times New Roman"/>
                <w:b/>
                <w:szCs w:val="20"/>
              </w:rPr>
              <w:t>XML Tag Name / Field Name</w:t>
            </w:r>
          </w:p>
        </w:tc>
        <w:tc>
          <w:tcPr>
            <w:tcW w:w="5580" w:type="dxa"/>
            <w:shd w:val="clear" w:color="auto" w:fill="8DB3E2"/>
          </w:tcPr>
          <w:p w:rsidR="007F5997" w:rsidRPr="00305FE2" w:rsidRDefault="007F5997" w:rsidP="00EF107E">
            <w:pPr>
              <w:pStyle w:val="BodyText"/>
              <w:rPr>
                <w:rFonts w:ascii="Times New Roman" w:hAnsi="Times New Roman"/>
                <w:b/>
                <w:szCs w:val="20"/>
                <w:lang w:val="fr-FR"/>
              </w:rPr>
            </w:pPr>
            <w:r w:rsidRPr="00305FE2">
              <w:rPr>
                <w:rFonts w:ascii="Times New Roman" w:hAnsi="Times New Roman"/>
                <w:b/>
                <w:szCs w:val="20"/>
                <w:lang w:val="fr-FR"/>
              </w:rPr>
              <w:t>Description / Notes</w:t>
            </w:r>
          </w:p>
        </w:tc>
        <w:tc>
          <w:tcPr>
            <w:tcW w:w="1080" w:type="dxa"/>
            <w:shd w:val="clear" w:color="auto" w:fill="8DB3E2"/>
          </w:tcPr>
          <w:p w:rsidR="007F5997" w:rsidRPr="00305FE2" w:rsidRDefault="007F5997" w:rsidP="00EF107E">
            <w:pPr>
              <w:pStyle w:val="BodyText"/>
              <w:rPr>
                <w:rFonts w:ascii="Times New Roman" w:hAnsi="Times New Roman"/>
                <w:b/>
                <w:szCs w:val="20"/>
                <w:lang w:val="fr-FR"/>
              </w:rPr>
            </w:pPr>
            <w:proofErr w:type="spellStart"/>
            <w:r w:rsidRPr="00305FE2">
              <w:rPr>
                <w:rFonts w:ascii="Times New Roman" w:hAnsi="Times New Roman"/>
                <w:b/>
                <w:szCs w:val="20"/>
                <w:lang w:val="fr-FR"/>
              </w:rPr>
              <w:t>Length</w:t>
            </w:r>
            <w:proofErr w:type="spellEnd"/>
          </w:p>
        </w:tc>
        <w:tc>
          <w:tcPr>
            <w:tcW w:w="1170" w:type="dxa"/>
            <w:shd w:val="clear" w:color="auto" w:fill="8DB3E2"/>
          </w:tcPr>
          <w:p w:rsidR="007F5997" w:rsidRPr="00305FE2" w:rsidRDefault="007F5997" w:rsidP="00EF107E">
            <w:pPr>
              <w:pStyle w:val="BodyText"/>
              <w:rPr>
                <w:rFonts w:ascii="Times New Roman" w:hAnsi="Times New Roman"/>
                <w:b/>
                <w:szCs w:val="20"/>
                <w:lang w:val="fr-FR"/>
              </w:rPr>
            </w:pPr>
            <w:r w:rsidRPr="00305FE2">
              <w:rPr>
                <w:rFonts w:ascii="Times New Roman" w:hAnsi="Times New Roman"/>
                <w:b/>
                <w:szCs w:val="20"/>
                <w:lang w:val="fr-FR"/>
              </w:rPr>
              <w:t>Type</w:t>
            </w:r>
          </w:p>
        </w:tc>
        <w:tc>
          <w:tcPr>
            <w:tcW w:w="1440" w:type="dxa"/>
            <w:shd w:val="clear" w:color="auto" w:fill="8DB3E2"/>
          </w:tcPr>
          <w:p w:rsidR="007F5997" w:rsidRPr="00305FE2" w:rsidRDefault="007F5997" w:rsidP="00EF107E">
            <w:pPr>
              <w:pStyle w:val="BodyText"/>
              <w:rPr>
                <w:rFonts w:ascii="Times New Roman" w:hAnsi="Times New Roman"/>
                <w:b/>
                <w:szCs w:val="20"/>
                <w:lang w:val="fr-FR"/>
              </w:rPr>
            </w:pPr>
            <w:r w:rsidRPr="00305FE2">
              <w:rPr>
                <w:rFonts w:ascii="Times New Roman" w:hAnsi="Times New Roman"/>
                <w:b/>
                <w:szCs w:val="20"/>
                <w:lang w:val="fr-FR"/>
              </w:rPr>
              <w:t>Values</w:t>
            </w:r>
          </w:p>
        </w:tc>
        <w:tc>
          <w:tcPr>
            <w:tcW w:w="1620" w:type="dxa"/>
            <w:shd w:val="clear" w:color="auto" w:fill="8DB3E2"/>
          </w:tcPr>
          <w:p w:rsidR="007F5997" w:rsidRPr="00305FE2" w:rsidRDefault="007F5997" w:rsidP="00EF107E">
            <w:pPr>
              <w:pStyle w:val="BodyText"/>
              <w:rPr>
                <w:rFonts w:ascii="Times New Roman" w:hAnsi="Times New Roman"/>
                <w:b/>
                <w:szCs w:val="20"/>
                <w:lang w:val="fr-FR"/>
              </w:rPr>
            </w:pPr>
            <w:proofErr w:type="spellStart"/>
            <w:r w:rsidRPr="00305FE2">
              <w:rPr>
                <w:rFonts w:ascii="Times New Roman" w:hAnsi="Times New Roman"/>
                <w:b/>
                <w:szCs w:val="20"/>
                <w:lang w:val="fr-FR"/>
              </w:rPr>
              <w:t>Req</w:t>
            </w:r>
            <w:proofErr w:type="spellEnd"/>
            <w:r w:rsidRPr="00305FE2">
              <w:rPr>
                <w:rFonts w:ascii="Times New Roman" w:hAnsi="Times New Roman"/>
                <w:b/>
                <w:szCs w:val="20"/>
                <w:lang w:val="fr-FR"/>
              </w:rPr>
              <w:t>/</w:t>
            </w:r>
            <w:proofErr w:type="spellStart"/>
            <w:r w:rsidRPr="00305FE2">
              <w:rPr>
                <w:rFonts w:ascii="Times New Roman" w:hAnsi="Times New Roman"/>
                <w:b/>
                <w:szCs w:val="20"/>
                <w:lang w:val="fr-FR"/>
              </w:rPr>
              <w:t>Opt</w:t>
            </w:r>
            <w:proofErr w:type="spellEnd"/>
            <w:r w:rsidRPr="00305FE2">
              <w:rPr>
                <w:rFonts w:ascii="Times New Roman" w:hAnsi="Times New Roman"/>
                <w:b/>
                <w:szCs w:val="20"/>
                <w:lang w:val="fr-FR"/>
              </w:rPr>
              <w:t>/</w:t>
            </w:r>
            <w:proofErr w:type="spellStart"/>
            <w:r w:rsidRPr="00305FE2">
              <w:rPr>
                <w:rFonts w:ascii="Times New Roman" w:hAnsi="Times New Roman"/>
                <w:b/>
                <w:szCs w:val="20"/>
                <w:lang w:val="fr-FR"/>
              </w:rPr>
              <w:t>Choice</w:t>
            </w:r>
            <w:proofErr w:type="spellEnd"/>
          </w:p>
        </w:tc>
      </w:tr>
      <w:tr w:rsidR="007F5997" w:rsidRPr="00305FE2" w:rsidTr="00152AE3">
        <w:trPr>
          <w:trHeight w:val="278"/>
        </w:trPr>
        <w:tc>
          <w:tcPr>
            <w:tcW w:w="162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Attribute: id</w:t>
            </w:r>
          </w:p>
        </w:tc>
        <w:tc>
          <w:tcPr>
            <w:tcW w:w="5580" w:type="dxa"/>
            <w:vAlign w:val="center"/>
          </w:tcPr>
          <w:p w:rsidR="007F5997" w:rsidRPr="00305FE2" w:rsidRDefault="007F5997" w:rsidP="00526F7C">
            <w:pPr>
              <w:rPr>
                <w:rFonts w:ascii="Times New Roman" w:hAnsi="Times New Roman"/>
                <w:bCs/>
                <w:szCs w:val="20"/>
              </w:rPr>
            </w:pPr>
          </w:p>
        </w:tc>
        <w:tc>
          <w:tcPr>
            <w:tcW w:w="1080" w:type="dxa"/>
            <w:vAlign w:val="center"/>
          </w:tcPr>
          <w:p w:rsidR="007F5997" w:rsidRPr="00305FE2" w:rsidRDefault="007F5997" w:rsidP="00526F7C">
            <w:pPr>
              <w:rPr>
                <w:rFonts w:ascii="Times New Roman" w:hAnsi="Times New Roman"/>
                <w:bCs/>
                <w:szCs w:val="20"/>
              </w:rPr>
            </w:pPr>
          </w:p>
        </w:tc>
        <w:tc>
          <w:tcPr>
            <w:tcW w:w="117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Integer</w:t>
            </w:r>
          </w:p>
        </w:tc>
        <w:tc>
          <w:tcPr>
            <w:tcW w:w="1440" w:type="dxa"/>
            <w:vAlign w:val="center"/>
          </w:tcPr>
          <w:p w:rsidR="007F5997" w:rsidRPr="00305FE2" w:rsidRDefault="007F5997" w:rsidP="00526F7C">
            <w:pPr>
              <w:rPr>
                <w:rFonts w:ascii="Times New Roman" w:hAnsi="Times New Roman"/>
                <w:bCs/>
                <w:szCs w:val="20"/>
              </w:rPr>
            </w:pPr>
          </w:p>
        </w:tc>
        <w:tc>
          <w:tcPr>
            <w:tcW w:w="1620" w:type="dxa"/>
            <w:vAlign w:val="center"/>
          </w:tcPr>
          <w:p w:rsidR="007F5997" w:rsidRPr="00305FE2" w:rsidRDefault="007F5997" w:rsidP="000F3A91">
            <w:pPr>
              <w:jc w:val="center"/>
              <w:rPr>
                <w:rFonts w:ascii="Times New Roman" w:hAnsi="Times New Roman"/>
                <w:bCs/>
                <w:szCs w:val="20"/>
              </w:rPr>
            </w:pPr>
            <w:r w:rsidRPr="00305FE2">
              <w:rPr>
                <w:rFonts w:ascii="Times New Roman" w:hAnsi="Times New Roman"/>
                <w:bCs/>
                <w:szCs w:val="20"/>
              </w:rPr>
              <w:t>Required</w:t>
            </w:r>
          </w:p>
        </w:tc>
      </w:tr>
      <w:tr w:rsidR="007F5997" w:rsidRPr="00305FE2" w:rsidTr="00152AE3">
        <w:trPr>
          <w:trHeight w:val="278"/>
        </w:trPr>
        <w:tc>
          <w:tcPr>
            <w:tcW w:w="162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Subscriber-id</w:t>
            </w:r>
          </w:p>
        </w:tc>
        <w:tc>
          <w:tcPr>
            <w:tcW w:w="5580" w:type="dxa"/>
            <w:vAlign w:val="center"/>
          </w:tcPr>
          <w:p w:rsidR="007F5997" w:rsidRPr="00305FE2" w:rsidRDefault="007F5997" w:rsidP="00526F7C">
            <w:pPr>
              <w:rPr>
                <w:rFonts w:ascii="Times New Roman" w:hAnsi="Times New Roman"/>
                <w:bCs/>
                <w:szCs w:val="20"/>
              </w:rPr>
            </w:pPr>
          </w:p>
        </w:tc>
        <w:tc>
          <w:tcPr>
            <w:tcW w:w="108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20</w:t>
            </w:r>
          </w:p>
        </w:tc>
        <w:tc>
          <w:tcPr>
            <w:tcW w:w="117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String</w:t>
            </w:r>
          </w:p>
        </w:tc>
        <w:tc>
          <w:tcPr>
            <w:tcW w:w="1440" w:type="dxa"/>
            <w:vAlign w:val="center"/>
          </w:tcPr>
          <w:p w:rsidR="007F5997" w:rsidRPr="00305FE2" w:rsidRDefault="007F5997" w:rsidP="00526F7C">
            <w:pPr>
              <w:rPr>
                <w:rFonts w:ascii="Times New Roman" w:hAnsi="Times New Roman"/>
                <w:bCs/>
                <w:szCs w:val="20"/>
              </w:rPr>
            </w:pPr>
          </w:p>
        </w:tc>
        <w:tc>
          <w:tcPr>
            <w:tcW w:w="1620" w:type="dxa"/>
            <w:vAlign w:val="center"/>
          </w:tcPr>
          <w:p w:rsidR="007F5997" w:rsidRPr="00305FE2" w:rsidRDefault="007F5997" w:rsidP="000F3A91">
            <w:pPr>
              <w:jc w:val="center"/>
              <w:rPr>
                <w:rFonts w:ascii="Times New Roman" w:hAnsi="Times New Roman"/>
                <w:bCs/>
                <w:szCs w:val="20"/>
              </w:rPr>
            </w:pPr>
            <w:r w:rsidRPr="00305FE2">
              <w:rPr>
                <w:rFonts w:ascii="Times New Roman" w:hAnsi="Times New Roman"/>
                <w:bCs/>
                <w:szCs w:val="20"/>
              </w:rPr>
              <w:t>Optional</w:t>
            </w:r>
          </w:p>
        </w:tc>
      </w:tr>
      <w:tr w:rsidR="007F5997" w:rsidRPr="00305FE2" w:rsidTr="00152AE3">
        <w:trPr>
          <w:trHeight w:val="278"/>
        </w:trPr>
        <w:tc>
          <w:tcPr>
            <w:tcW w:w="1620" w:type="dxa"/>
            <w:vAlign w:val="center"/>
          </w:tcPr>
          <w:p w:rsidR="007F5997" w:rsidRPr="00305FE2" w:rsidRDefault="007F5997" w:rsidP="00526F7C">
            <w:pPr>
              <w:rPr>
                <w:rFonts w:ascii="Times New Roman" w:hAnsi="Times New Roman"/>
                <w:bCs/>
                <w:szCs w:val="20"/>
              </w:rPr>
            </w:pPr>
            <w:proofErr w:type="spellStart"/>
            <w:r w:rsidRPr="00305FE2">
              <w:rPr>
                <w:rFonts w:ascii="Times New Roman" w:hAnsi="Times New Roman"/>
                <w:bCs/>
                <w:szCs w:val="20"/>
              </w:rPr>
              <w:t>Hsn</w:t>
            </w:r>
            <w:proofErr w:type="spellEnd"/>
          </w:p>
        </w:tc>
        <w:tc>
          <w:tcPr>
            <w:tcW w:w="558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 xml:space="preserve">Handset serial number sent in conjunction with SIM for PARTNER-Fulfilled orders.  Otherwise known as ESN or MSN for </w:t>
            </w:r>
            <w:proofErr w:type="spellStart"/>
            <w:r w:rsidRPr="00305FE2">
              <w:rPr>
                <w:rFonts w:ascii="Times New Roman" w:hAnsi="Times New Roman"/>
                <w:bCs/>
                <w:szCs w:val="20"/>
              </w:rPr>
              <w:t>iDEN</w:t>
            </w:r>
            <w:proofErr w:type="spellEnd"/>
            <w:r w:rsidRPr="00305FE2">
              <w:rPr>
                <w:rFonts w:ascii="Times New Roman" w:hAnsi="Times New Roman"/>
                <w:bCs/>
                <w:szCs w:val="20"/>
              </w:rPr>
              <w:t xml:space="preserve"> handsets.</w:t>
            </w:r>
          </w:p>
        </w:tc>
        <w:tc>
          <w:tcPr>
            <w:tcW w:w="1080" w:type="dxa"/>
            <w:vAlign w:val="center"/>
          </w:tcPr>
          <w:p w:rsidR="007F5997" w:rsidRPr="00305FE2" w:rsidRDefault="007F5997" w:rsidP="00526F7C">
            <w:pPr>
              <w:rPr>
                <w:rFonts w:ascii="Times New Roman" w:hAnsi="Times New Roman"/>
                <w:bCs/>
                <w:szCs w:val="20"/>
              </w:rPr>
            </w:pPr>
          </w:p>
        </w:tc>
        <w:tc>
          <w:tcPr>
            <w:tcW w:w="117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String</w:t>
            </w:r>
          </w:p>
        </w:tc>
        <w:tc>
          <w:tcPr>
            <w:tcW w:w="1440" w:type="dxa"/>
            <w:vAlign w:val="center"/>
          </w:tcPr>
          <w:p w:rsidR="007F5997" w:rsidRPr="00305FE2" w:rsidRDefault="007F5997" w:rsidP="00526F7C">
            <w:pPr>
              <w:rPr>
                <w:rFonts w:ascii="Times New Roman" w:hAnsi="Times New Roman"/>
                <w:bCs/>
                <w:szCs w:val="20"/>
              </w:rPr>
            </w:pPr>
          </w:p>
        </w:tc>
        <w:tc>
          <w:tcPr>
            <w:tcW w:w="1620" w:type="dxa"/>
            <w:vAlign w:val="center"/>
          </w:tcPr>
          <w:p w:rsidR="007F5997" w:rsidRPr="00305FE2" w:rsidRDefault="007F5997" w:rsidP="000F3A91">
            <w:pPr>
              <w:jc w:val="center"/>
              <w:rPr>
                <w:rFonts w:ascii="Times New Roman" w:hAnsi="Times New Roman"/>
                <w:bCs/>
                <w:szCs w:val="20"/>
              </w:rPr>
            </w:pPr>
            <w:r w:rsidRPr="00305FE2">
              <w:rPr>
                <w:rFonts w:ascii="Times New Roman" w:hAnsi="Times New Roman"/>
                <w:bCs/>
                <w:szCs w:val="20"/>
              </w:rPr>
              <w:t>Optional</w:t>
            </w:r>
          </w:p>
        </w:tc>
      </w:tr>
      <w:tr w:rsidR="007F5997" w:rsidRPr="00305FE2" w:rsidTr="00152AE3">
        <w:trPr>
          <w:trHeight w:val="278"/>
        </w:trPr>
        <w:tc>
          <w:tcPr>
            <w:tcW w:w="1620" w:type="dxa"/>
            <w:vAlign w:val="center"/>
          </w:tcPr>
          <w:p w:rsidR="007F5997" w:rsidRPr="00305FE2" w:rsidRDefault="007F5997" w:rsidP="00526F7C">
            <w:pPr>
              <w:rPr>
                <w:rFonts w:ascii="Times New Roman" w:hAnsi="Times New Roman"/>
                <w:bCs/>
                <w:szCs w:val="20"/>
              </w:rPr>
            </w:pPr>
            <w:proofErr w:type="spellStart"/>
            <w:r w:rsidRPr="00305FE2">
              <w:rPr>
                <w:rFonts w:ascii="Times New Roman" w:hAnsi="Times New Roman"/>
                <w:bCs/>
                <w:szCs w:val="20"/>
              </w:rPr>
              <w:t>Sim</w:t>
            </w:r>
            <w:proofErr w:type="spellEnd"/>
          </w:p>
        </w:tc>
        <w:tc>
          <w:tcPr>
            <w:tcW w:w="558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SIM card in phone, sent in conjunction with HSN for PARTNER-Fulfilled orders</w:t>
            </w:r>
          </w:p>
        </w:tc>
        <w:tc>
          <w:tcPr>
            <w:tcW w:w="108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20</w:t>
            </w:r>
          </w:p>
        </w:tc>
        <w:tc>
          <w:tcPr>
            <w:tcW w:w="1170" w:type="dxa"/>
          </w:tcPr>
          <w:p w:rsidR="007F5997" w:rsidRPr="00305FE2" w:rsidRDefault="007F5997" w:rsidP="00526F7C">
            <w:pPr>
              <w:rPr>
                <w:rFonts w:ascii="Times New Roman" w:hAnsi="Times New Roman"/>
                <w:szCs w:val="20"/>
              </w:rPr>
            </w:pPr>
            <w:r w:rsidRPr="00305FE2">
              <w:rPr>
                <w:rFonts w:ascii="Times New Roman" w:hAnsi="Times New Roman"/>
                <w:bCs/>
                <w:szCs w:val="20"/>
              </w:rPr>
              <w:t>String</w:t>
            </w:r>
          </w:p>
        </w:tc>
        <w:tc>
          <w:tcPr>
            <w:tcW w:w="1440" w:type="dxa"/>
            <w:vAlign w:val="center"/>
          </w:tcPr>
          <w:p w:rsidR="007F5997" w:rsidRPr="00305FE2" w:rsidRDefault="007F5997" w:rsidP="00526F7C">
            <w:pPr>
              <w:rPr>
                <w:rFonts w:ascii="Times New Roman" w:hAnsi="Times New Roman"/>
                <w:bCs/>
                <w:szCs w:val="20"/>
              </w:rPr>
            </w:pPr>
          </w:p>
        </w:tc>
        <w:tc>
          <w:tcPr>
            <w:tcW w:w="1620" w:type="dxa"/>
          </w:tcPr>
          <w:p w:rsidR="007F5997" w:rsidRPr="00305FE2" w:rsidRDefault="007F5997" w:rsidP="000F3A91">
            <w:pPr>
              <w:jc w:val="center"/>
              <w:rPr>
                <w:rFonts w:ascii="Times New Roman" w:hAnsi="Times New Roman"/>
                <w:szCs w:val="20"/>
              </w:rPr>
            </w:pPr>
            <w:r w:rsidRPr="00305FE2">
              <w:rPr>
                <w:rFonts w:ascii="Times New Roman" w:hAnsi="Times New Roman"/>
                <w:bCs/>
                <w:szCs w:val="20"/>
              </w:rPr>
              <w:t>Optional</w:t>
            </w:r>
          </w:p>
        </w:tc>
      </w:tr>
      <w:tr w:rsidR="007F5997" w:rsidRPr="00305FE2" w:rsidTr="00152AE3">
        <w:trPr>
          <w:trHeight w:val="278"/>
        </w:trPr>
        <w:tc>
          <w:tcPr>
            <w:tcW w:w="1620" w:type="dxa"/>
            <w:vAlign w:val="center"/>
          </w:tcPr>
          <w:p w:rsidR="007F5997" w:rsidRPr="00305FE2" w:rsidRDefault="007F5997" w:rsidP="00526F7C">
            <w:pPr>
              <w:rPr>
                <w:rFonts w:ascii="Times New Roman" w:hAnsi="Times New Roman"/>
                <w:bCs/>
                <w:szCs w:val="20"/>
              </w:rPr>
            </w:pPr>
            <w:proofErr w:type="spellStart"/>
            <w:r w:rsidRPr="00305FE2">
              <w:rPr>
                <w:rFonts w:ascii="Times New Roman" w:hAnsi="Times New Roman"/>
                <w:bCs/>
                <w:szCs w:val="20"/>
              </w:rPr>
              <w:t>Imei</w:t>
            </w:r>
            <w:proofErr w:type="spellEnd"/>
          </w:p>
        </w:tc>
        <w:tc>
          <w:tcPr>
            <w:tcW w:w="558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legacy phone identifier</w:t>
            </w:r>
          </w:p>
        </w:tc>
        <w:tc>
          <w:tcPr>
            <w:tcW w:w="108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20</w:t>
            </w:r>
          </w:p>
        </w:tc>
        <w:tc>
          <w:tcPr>
            <w:tcW w:w="1170" w:type="dxa"/>
          </w:tcPr>
          <w:p w:rsidR="007F5997" w:rsidRPr="00305FE2" w:rsidRDefault="007F5997" w:rsidP="00526F7C">
            <w:pPr>
              <w:rPr>
                <w:rFonts w:ascii="Times New Roman" w:hAnsi="Times New Roman"/>
                <w:szCs w:val="20"/>
              </w:rPr>
            </w:pPr>
            <w:r w:rsidRPr="00305FE2">
              <w:rPr>
                <w:rFonts w:ascii="Times New Roman" w:hAnsi="Times New Roman"/>
                <w:bCs/>
                <w:szCs w:val="20"/>
              </w:rPr>
              <w:t>String</w:t>
            </w:r>
          </w:p>
        </w:tc>
        <w:tc>
          <w:tcPr>
            <w:tcW w:w="1440" w:type="dxa"/>
            <w:vAlign w:val="center"/>
          </w:tcPr>
          <w:p w:rsidR="007F5997" w:rsidRPr="00305FE2" w:rsidRDefault="007F5997" w:rsidP="00526F7C">
            <w:pPr>
              <w:rPr>
                <w:rFonts w:ascii="Times New Roman" w:hAnsi="Times New Roman"/>
                <w:bCs/>
                <w:szCs w:val="20"/>
              </w:rPr>
            </w:pPr>
          </w:p>
        </w:tc>
        <w:tc>
          <w:tcPr>
            <w:tcW w:w="1620" w:type="dxa"/>
          </w:tcPr>
          <w:p w:rsidR="007F5997" w:rsidRPr="00305FE2" w:rsidRDefault="007F5997" w:rsidP="000F3A91">
            <w:pPr>
              <w:jc w:val="center"/>
              <w:rPr>
                <w:rFonts w:ascii="Times New Roman" w:hAnsi="Times New Roman"/>
                <w:szCs w:val="20"/>
              </w:rPr>
            </w:pPr>
            <w:r w:rsidRPr="00305FE2">
              <w:rPr>
                <w:rFonts w:ascii="Times New Roman" w:hAnsi="Times New Roman"/>
                <w:bCs/>
                <w:szCs w:val="20"/>
              </w:rPr>
              <w:t>Optional</w:t>
            </w:r>
          </w:p>
        </w:tc>
      </w:tr>
      <w:tr w:rsidR="007F5997" w:rsidRPr="00305FE2" w:rsidTr="00152AE3">
        <w:trPr>
          <w:trHeight w:val="278"/>
        </w:trPr>
        <w:tc>
          <w:tcPr>
            <w:tcW w:w="1620" w:type="dxa"/>
            <w:vAlign w:val="center"/>
          </w:tcPr>
          <w:p w:rsidR="007F5997" w:rsidRPr="00305FE2" w:rsidRDefault="007F5997" w:rsidP="00526F7C">
            <w:pPr>
              <w:rPr>
                <w:rFonts w:ascii="Times New Roman" w:hAnsi="Times New Roman"/>
                <w:bCs/>
                <w:szCs w:val="20"/>
              </w:rPr>
            </w:pPr>
            <w:proofErr w:type="spellStart"/>
            <w:r w:rsidRPr="00305FE2">
              <w:rPr>
                <w:rFonts w:ascii="Times New Roman" w:hAnsi="Times New Roman"/>
                <w:bCs/>
                <w:szCs w:val="20"/>
              </w:rPr>
              <w:t>Meid</w:t>
            </w:r>
            <w:proofErr w:type="spellEnd"/>
          </w:p>
        </w:tc>
        <w:tc>
          <w:tcPr>
            <w:tcW w:w="558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CDMA phone identifier, required only for PARTNER-Fulfilled orders.  This tag can handle both CDMA handset identifiers: MEID and ESN.</w:t>
            </w:r>
          </w:p>
        </w:tc>
        <w:tc>
          <w:tcPr>
            <w:tcW w:w="1080" w:type="dxa"/>
            <w:vAlign w:val="center"/>
          </w:tcPr>
          <w:p w:rsidR="007F5997" w:rsidRPr="00305FE2" w:rsidRDefault="007F5997" w:rsidP="00526F7C">
            <w:pPr>
              <w:rPr>
                <w:rFonts w:ascii="Times New Roman" w:hAnsi="Times New Roman"/>
                <w:bCs/>
                <w:szCs w:val="20"/>
              </w:rPr>
            </w:pPr>
          </w:p>
        </w:tc>
        <w:tc>
          <w:tcPr>
            <w:tcW w:w="1170" w:type="dxa"/>
          </w:tcPr>
          <w:p w:rsidR="007F5997" w:rsidRPr="00305FE2" w:rsidRDefault="007F5997" w:rsidP="00526F7C">
            <w:pPr>
              <w:rPr>
                <w:rFonts w:ascii="Times New Roman" w:hAnsi="Times New Roman"/>
                <w:szCs w:val="20"/>
              </w:rPr>
            </w:pPr>
            <w:r w:rsidRPr="00305FE2">
              <w:rPr>
                <w:rFonts w:ascii="Times New Roman" w:hAnsi="Times New Roman"/>
                <w:bCs/>
                <w:szCs w:val="20"/>
              </w:rPr>
              <w:t>String</w:t>
            </w:r>
          </w:p>
        </w:tc>
        <w:tc>
          <w:tcPr>
            <w:tcW w:w="1440" w:type="dxa"/>
            <w:vAlign w:val="center"/>
          </w:tcPr>
          <w:p w:rsidR="007F5997" w:rsidRPr="00305FE2" w:rsidRDefault="007F5997" w:rsidP="00526F7C">
            <w:pPr>
              <w:rPr>
                <w:rFonts w:ascii="Times New Roman" w:hAnsi="Times New Roman"/>
                <w:bCs/>
                <w:szCs w:val="20"/>
              </w:rPr>
            </w:pPr>
          </w:p>
        </w:tc>
        <w:tc>
          <w:tcPr>
            <w:tcW w:w="1620" w:type="dxa"/>
          </w:tcPr>
          <w:p w:rsidR="007F5997" w:rsidRPr="00305FE2" w:rsidRDefault="007F5997" w:rsidP="000F3A91">
            <w:pPr>
              <w:jc w:val="center"/>
              <w:rPr>
                <w:rFonts w:ascii="Times New Roman" w:hAnsi="Times New Roman"/>
                <w:szCs w:val="20"/>
              </w:rPr>
            </w:pPr>
            <w:r w:rsidRPr="00305FE2">
              <w:rPr>
                <w:rFonts w:ascii="Times New Roman" w:hAnsi="Times New Roman"/>
                <w:bCs/>
                <w:szCs w:val="20"/>
              </w:rPr>
              <w:t>Optional</w:t>
            </w:r>
          </w:p>
        </w:tc>
      </w:tr>
      <w:tr w:rsidR="00E46657" w:rsidRPr="00871803" w:rsidTr="00152AE3">
        <w:trPr>
          <w:trHeight w:val="278"/>
          <w:ins w:id="62" w:author="sgudup01" w:date="2012-02-09T23:12:00Z"/>
        </w:trPr>
        <w:tc>
          <w:tcPr>
            <w:tcW w:w="1620" w:type="dxa"/>
            <w:tcBorders>
              <w:top w:val="single" w:sz="6" w:space="0" w:color="auto"/>
              <w:left w:val="single" w:sz="6" w:space="0" w:color="auto"/>
              <w:bottom w:val="single" w:sz="6" w:space="0" w:color="auto"/>
              <w:right w:val="single" w:sz="6" w:space="0" w:color="auto"/>
            </w:tcBorders>
            <w:vAlign w:val="center"/>
          </w:tcPr>
          <w:p w:rsidR="00E46657" w:rsidRPr="00E46657" w:rsidRDefault="00E46657" w:rsidP="00DF73A8">
            <w:pPr>
              <w:rPr>
                <w:ins w:id="63" w:author="sgudup01" w:date="2012-02-09T23:12:00Z"/>
                <w:rFonts w:ascii="Times New Roman" w:hAnsi="Times New Roman"/>
                <w:bCs/>
                <w:szCs w:val="20"/>
              </w:rPr>
            </w:pPr>
            <w:proofErr w:type="spellStart"/>
            <w:ins w:id="64" w:author="sgudup01" w:date="2012-02-09T23:12:00Z">
              <w:r w:rsidRPr="00E46657">
                <w:rPr>
                  <w:rFonts w:ascii="Times New Roman" w:hAnsi="Times New Roman"/>
                  <w:bCs/>
                  <w:szCs w:val="20"/>
                </w:rPr>
                <w:t>icc</w:t>
              </w:r>
              <w:proofErr w:type="spellEnd"/>
              <w:r w:rsidRPr="00E46657">
                <w:rPr>
                  <w:rFonts w:ascii="Times New Roman" w:hAnsi="Times New Roman"/>
                  <w:bCs/>
                  <w:szCs w:val="20"/>
                </w:rPr>
                <w:t>-id</w:t>
              </w:r>
            </w:ins>
          </w:p>
        </w:tc>
        <w:tc>
          <w:tcPr>
            <w:tcW w:w="5580" w:type="dxa"/>
            <w:tcBorders>
              <w:top w:val="single" w:sz="6" w:space="0" w:color="auto"/>
              <w:left w:val="single" w:sz="6" w:space="0" w:color="auto"/>
              <w:bottom w:val="single" w:sz="6" w:space="0" w:color="auto"/>
              <w:right w:val="single" w:sz="6" w:space="0" w:color="auto"/>
            </w:tcBorders>
            <w:vAlign w:val="center"/>
          </w:tcPr>
          <w:p w:rsidR="00E46657" w:rsidRPr="00E46657" w:rsidRDefault="00E46657" w:rsidP="00DF73A8">
            <w:pPr>
              <w:rPr>
                <w:ins w:id="65" w:author="sgudup01" w:date="2012-02-09T23:12:00Z"/>
                <w:rFonts w:ascii="Times New Roman" w:hAnsi="Times New Roman"/>
                <w:bCs/>
                <w:szCs w:val="20"/>
              </w:rPr>
            </w:pPr>
            <w:ins w:id="66" w:author="sgudup01" w:date="2012-02-09T23:12:00Z">
              <w:r w:rsidRPr="00E46657">
                <w:rPr>
                  <w:rFonts w:ascii="Times New Roman" w:hAnsi="Times New Roman"/>
                  <w:bCs/>
                  <w:szCs w:val="20"/>
                </w:rPr>
                <w:t xml:space="preserve">Customer Integrated Circuit Card ID of the LTE device </w:t>
              </w:r>
            </w:ins>
          </w:p>
        </w:tc>
        <w:tc>
          <w:tcPr>
            <w:tcW w:w="1080" w:type="dxa"/>
            <w:tcBorders>
              <w:top w:val="single" w:sz="6" w:space="0" w:color="auto"/>
              <w:left w:val="single" w:sz="6" w:space="0" w:color="auto"/>
              <w:bottom w:val="single" w:sz="6" w:space="0" w:color="auto"/>
              <w:right w:val="single" w:sz="6" w:space="0" w:color="auto"/>
            </w:tcBorders>
            <w:vAlign w:val="center"/>
          </w:tcPr>
          <w:p w:rsidR="00E46657" w:rsidRPr="00E46657" w:rsidRDefault="00E46657" w:rsidP="00E46657">
            <w:pPr>
              <w:rPr>
                <w:ins w:id="67" w:author="sgudup01" w:date="2012-02-09T23:12:00Z"/>
                <w:rFonts w:ascii="Times New Roman" w:hAnsi="Times New Roman"/>
                <w:bCs/>
                <w:szCs w:val="20"/>
              </w:rPr>
            </w:pPr>
            <w:ins w:id="68" w:author="sgudup01" w:date="2012-02-09T23:12:00Z">
              <w:r w:rsidRPr="00E46657">
                <w:rPr>
                  <w:rFonts w:ascii="Times New Roman" w:hAnsi="Times New Roman"/>
                  <w:bCs/>
                  <w:szCs w:val="20"/>
                </w:rPr>
                <w:t>20</w:t>
              </w:r>
              <w:r w:rsidRPr="00E46657">
                <w:rPr>
                  <w:rFonts w:ascii="Times New Roman" w:hAnsi="Times New Roman"/>
                  <w:bCs/>
                  <w:szCs w:val="20"/>
                </w:rPr>
                <w:br/>
                <w:t>Pattern of a-zA-Z0-9]{1,20}</w:t>
              </w:r>
            </w:ins>
          </w:p>
        </w:tc>
        <w:tc>
          <w:tcPr>
            <w:tcW w:w="1170" w:type="dxa"/>
            <w:tcBorders>
              <w:top w:val="single" w:sz="6" w:space="0" w:color="auto"/>
              <w:left w:val="single" w:sz="6" w:space="0" w:color="auto"/>
              <w:bottom w:val="single" w:sz="6" w:space="0" w:color="auto"/>
              <w:right w:val="single" w:sz="6" w:space="0" w:color="auto"/>
            </w:tcBorders>
          </w:tcPr>
          <w:p w:rsidR="00E46657" w:rsidRPr="00E46657" w:rsidRDefault="00E46657" w:rsidP="00E46657">
            <w:pPr>
              <w:rPr>
                <w:ins w:id="69" w:author="sgudup01" w:date="2012-02-09T23:12:00Z"/>
                <w:rFonts w:ascii="Times New Roman" w:hAnsi="Times New Roman"/>
                <w:bCs/>
                <w:szCs w:val="20"/>
              </w:rPr>
            </w:pPr>
            <w:ins w:id="70" w:author="sgudup01" w:date="2012-02-09T23:12:00Z">
              <w:r w:rsidRPr="00E46657">
                <w:rPr>
                  <w:rFonts w:ascii="Times New Roman" w:hAnsi="Times New Roman"/>
                  <w:bCs/>
                  <w:szCs w:val="20"/>
                </w:rPr>
                <w:t>String</w:t>
              </w:r>
            </w:ins>
          </w:p>
        </w:tc>
        <w:tc>
          <w:tcPr>
            <w:tcW w:w="1440" w:type="dxa"/>
            <w:tcBorders>
              <w:top w:val="single" w:sz="6" w:space="0" w:color="auto"/>
              <w:left w:val="single" w:sz="6" w:space="0" w:color="auto"/>
              <w:bottom w:val="single" w:sz="6" w:space="0" w:color="auto"/>
              <w:right w:val="single" w:sz="6" w:space="0" w:color="auto"/>
            </w:tcBorders>
            <w:vAlign w:val="center"/>
          </w:tcPr>
          <w:p w:rsidR="00E46657" w:rsidRPr="00E46657" w:rsidRDefault="00E46657" w:rsidP="00E46657">
            <w:pPr>
              <w:rPr>
                <w:ins w:id="71" w:author="sgudup01" w:date="2012-02-09T23:12:00Z"/>
                <w:rFonts w:ascii="Times New Roman" w:hAnsi="Times New Roman"/>
                <w:bCs/>
                <w:szCs w:val="20"/>
              </w:rPr>
            </w:pPr>
          </w:p>
        </w:tc>
        <w:tc>
          <w:tcPr>
            <w:tcW w:w="1620" w:type="dxa"/>
            <w:tcBorders>
              <w:top w:val="single" w:sz="6" w:space="0" w:color="auto"/>
              <w:left w:val="single" w:sz="6" w:space="0" w:color="auto"/>
              <w:bottom w:val="single" w:sz="6" w:space="0" w:color="auto"/>
              <w:right w:val="single" w:sz="6" w:space="0" w:color="auto"/>
            </w:tcBorders>
          </w:tcPr>
          <w:p w:rsidR="00E46657" w:rsidRPr="00E46657" w:rsidRDefault="00E46657" w:rsidP="00E46657">
            <w:pPr>
              <w:jc w:val="center"/>
              <w:rPr>
                <w:ins w:id="72" w:author="sgudup01" w:date="2012-02-09T23:12:00Z"/>
                <w:rFonts w:ascii="Times New Roman" w:hAnsi="Times New Roman"/>
                <w:bCs/>
                <w:szCs w:val="20"/>
              </w:rPr>
            </w:pPr>
            <w:ins w:id="73" w:author="sgudup01" w:date="2012-02-09T23:12:00Z">
              <w:r w:rsidRPr="00E46657">
                <w:rPr>
                  <w:rFonts w:ascii="Times New Roman" w:hAnsi="Times New Roman"/>
                  <w:bCs/>
                  <w:szCs w:val="20"/>
                </w:rPr>
                <w:t>Choice</w:t>
              </w:r>
            </w:ins>
          </w:p>
        </w:tc>
      </w:tr>
      <w:tr w:rsidR="007F5997" w:rsidRPr="00305FE2" w:rsidTr="00152AE3">
        <w:trPr>
          <w:trHeight w:val="278"/>
        </w:trPr>
        <w:tc>
          <w:tcPr>
            <w:tcW w:w="162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Mac-id</w:t>
            </w:r>
          </w:p>
        </w:tc>
        <w:tc>
          <w:tcPr>
            <w:tcW w:w="5580" w:type="dxa"/>
            <w:vAlign w:val="center"/>
          </w:tcPr>
          <w:p w:rsidR="007F5997" w:rsidRPr="00305FE2" w:rsidRDefault="007F5997" w:rsidP="00526F7C">
            <w:pPr>
              <w:rPr>
                <w:rFonts w:ascii="Times New Roman" w:hAnsi="Times New Roman"/>
                <w:bCs/>
                <w:szCs w:val="20"/>
              </w:rPr>
            </w:pPr>
          </w:p>
        </w:tc>
        <w:tc>
          <w:tcPr>
            <w:tcW w:w="108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12</w:t>
            </w:r>
          </w:p>
        </w:tc>
        <w:tc>
          <w:tcPr>
            <w:tcW w:w="1170" w:type="dxa"/>
          </w:tcPr>
          <w:p w:rsidR="007F5997" w:rsidRPr="00305FE2" w:rsidRDefault="007F5997" w:rsidP="00526F7C">
            <w:pPr>
              <w:rPr>
                <w:rFonts w:ascii="Times New Roman" w:hAnsi="Times New Roman"/>
                <w:bCs/>
                <w:szCs w:val="20"/>
              </w:rPr>
            </w:pPr>
            <w:r w:rsidRPr="00305FE2">
              <w:rPr>
                <w:rFonts w:ascii="Times New Roman" w:hAnsi="Times New Roman"/>
                <w:bCs/>
                <w:szCs w:val="20"/>
              </w:rPr>
              <w:t>String</w:t>
            </w:r>
          </w:p>
        </w:tc>
        <w:tc>
          <w:tcPr>
            <w:tcW w:w="1440" w:type="dxa"/>
            <w:vAlign w:val="center"/>
          </w:tcPr>
          <w:p w:rsidR="007F5997" w:rsidRPr="00305FE2" w:rsidRDefault="007F5997" w:rsidP="00526F7C">
            <w:pPr>
              <w:rPr>
                <w:rFonts w:ascii="Times New Roman" w:hAnsi="Times New Roman"/>
                <w:bCs/>
                <w:szCs w:val="20"/>
              </w:rPr>
            </w:pPr>
          </w:p>
        </w:tc>
        <w:tc>
          <w:tcPr>
            <w:tcW w:w="1620" w:type="dxa"/>
          </w:tcPr>
          <w:p w:rsidR="007F5997" w:rsidRPr="00305FE2" w:rsidRDefault="007F5997" w:rsidP="000F3A91">
            <w:pPr>
              <w:jc w:val="center"/>
              <w:rPr>
                <w:rFonts w:ascii="Times New Roman" w:hAnsi="Times New Roman"/>
                <w:bCs/>
                <w:szCs w:val="20"/>
              </w:rPr>
            </w:pPr>
            <w:r w:rsidRPr="00305FE2">
              <w:rPr>
                <w:rFonts w:ascii="Times New Roman" w:hAnsi="Times New Roman"/>
                <w:bCs/>
                <w:szCs w:val="20"/>
              </w:rPr>
              <w:t>Optional</w:t>
            </w:r>
          </w:p>
        </w:tc>
      </w:tr>
      <w:tr w:rsidR="007F5997" w:rsidRPr="00305FE2" w:rsidTr="00152AE3">
        <w:trPr>
          <w:trHeight w:val="278"/>
        </w:trPr>
        <w:tc>
          <w:tcPr>
            <w:tcW w:w="162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primary-</w:t>
            </w:r>
            <w:proofErr w:type="spellStart"/>
            <w:r w:rsidRPr="00305FE2">
              <w:rPr>
                <w:rFonts w:ascii="Times New Roman" w:hAnsi="Times New Roman"/>
                <w:szCs w:val="20"/>
              </w:rPr>
              <w:t>ptn</w:t>
            </w:r>
            <w:proofErr w:type="spellEnd"/>
          </w:p>
        </w:tc>
        <w:tc>
          <w:tcPr>
            <w:tcW w:w="5580" w:type="dxa"/>
            <w:vAlign w:val="center"/>
          </w:tcPr>
          <w:p w:rsidR="007F5997" w:rsidRPr="00305FE2" w:rsidRDefault="007F5997" w:rsidP="00526F7C">
            <w:pPr>
              <w:rPr>
                <w:rFonts w:ascii="Times New Roman" w:hAnsi="Times New Roman"/>
                <w:szCs w:val="20"/>
              </w:rPr>
            </w:pPr>
          </w:p>
        </w:tc>
        <w:tc>
          <w:tcPr>
            <w:tcW w:w="108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10</w:t>
            </w:r>
          </w:p>
        </w:tc>
        <w:tc>
          <w:tcPr>
            <w:tcW w:w="117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String</w:t>
            </w:r>
          </w:p>
        </w:tc>
        <w:tc>
          <w:tcPr>
            <w:tcW w:w="1440" w:type="dxa"/>
            <w:vAlign w:val="center"/>
          </w:tcPr>
          <w:p w:rsidR="007F5997" w:rsidRPr="00305FE2" w:rsidRDefault="007F5997" w:rsidP="00526F7C">
            <w:pPr>
              <w:rPr>
                <w:rFonts w:ascii="Times New Roman" w:hAnsi="Times New Roman"/>
                <w:bCs/>
                <w:szCs w:val="20"/>
              </w:rPr>
            </w:pPr>
          </w:p>
        </w:tc>
        <w:tc>
          <w:tcPr>
            <w:tcW w:w="1620" w:type="dxa"/>
            <w:vAlign w:val="center"/>
          </w:tcPr>
          <w:p w:rsidR="007F5997" w:rsidRPr="00305FE2" w:rsidRDefault="007F5997" w:rsidP="000F3A91">
            <w:pPr>
              <w:jc w:val="center"/>
              <w:rPr>
                <w:rFonts w:ascii="Times New Roman" w:hAnsi="Times New Roman"/>
                <w:bCs/>
                <w:szCs w:val="20"/>
              </w:rPr>
            </w:pPr>
            <w:r w:rsidRPr="00305FE2">
              <w:rPr>
                <w:rFonts w:ascii="Times New Roman" w:hAnsi="Times New Roman"/>
                <w:bCs/>
                <w:szCs w:val="20"/>
              </w:rPr>
              <w:t>Optional</w:t>
            </w:r>
          </w:p>
        </w:tc>
      </w:tr>
      <w:tr w:rsidR="007F5997" w:rsidRPr="00305FE2" w:rsidTr="00152AE3">
        <w:trPr>
          <w:trHeight w:val="278"/>
        </w:trPr>
        <w:tc>
          <w:tcPr>
            <w:tcW w:w="162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secondary-</w:t>
            </w:r>
            <w:proofErr w:type="spellStart"/>
            <w:r w:rsidRPr="00305FE2">
              <w:rPr>
                <w:rFonts w:ascii="Times New Roman" w:hAnsi="Times New Roman"/>
                <w:szCs w:val="20"/>
              </w:rPr>
              <w:t>ptn</w:t>
            </w:r>
            <w:proofErr w:type="spellEnd"/>
          </w:p>
        </w:tc>
        <w:tc>
          <w:tcPr>
            <w:tcW w:w="558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alternate line service</w:t>
            </w:r>
          </w:p>
        </w:tc>
        <w:tc>
          <w:tcPr>
            <w:tcW w:w="1080" w:type="dxa"/>
            <w:vAlign w:val="center"/>
          </w:tcPr>
          <w:p w:rsidR="007F5997" w:rsidRPr="00305FE2" w:rsidRDefault="007F5997" w:rsidP="00526F7C">
            <w:pPr>
              <w:rPr>
                <w:rFonts w:ascii="Times New Roman" w:hAnsi="Times New Roman"/>
                <w:bCs/>
                <w:szCs w:val="20"/>
              </w:rPr>
            </w:pPr>
          </w:p>
        </w:tc>
        <w:tc>
          <w:tcPr>
            <w:tcW w:w="117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String</w:t>
            </w:r>
          </w:p>
        </w:tc>
        <w:tc>
          <w:tcPr>
            <w:tcW w:w="1440" w:type="dxa"/>
            <w:vAlign w:val="center"/>
          </w:tcPr>
          <w:p w:rsidR="007F5997" w:rsidRPr="00305FE2" w:rsidRDefault="007F5997" w:rsidP="00526F7C">
            <w:pPr>
              <w:rPr>
                <w:rFonts w:ascii="Times New Roman" w:hAnsi="Times New Roman"/>
                <w:bCs/>
                <w:szCs w:val="20"/>
              </w:rPr>
            </w:pPr>
          </w:p>
        </w:tc>
        <w:tc>
          <w:tcPr>
            <w:tcW w:w="1620" w:type="dxa"/>
          </w:tcPr>
          <w:p w:rsidR="007F5997" w:rsidRPr="00305FE2" w:rsidRDefault="007F5997" w:rsidP="000F3A91">
            <w:pPr>
              <w:jc w:val="center"/>
              <w:rPr>
                <w:rFonts w:ascii="Times New Roman" w:hAnsi="Times New Roman"/>
              </w:rPr>
            </w:pPr>
            <w:r w:rsidRPr="00305FE2">
              <w:rPr>
                <w:rFonts w:ascii="Times New Roman" w:hAnsi="Times New Roman"/>
                <w:bCs/>
                <w:szCs w:val="20"/>
              </w:rPr>
              <w:t>Optional</w:t>
            </w:r>
          </w:p>
        </w:tc>
      </w:tr>
      <w:tr w:rsidR="007F5997" w:rsidRPr="00305FE2" w:rsidTr="00152AE3">
        <w:trPr>
          <w:trHeight w:val="278"/>
        </w:trPr>
        <w:tc>
          <w:tcPr>
            <w:tcW w:w="1620" w:type="dxa"/>
            <w:vAlign w:val="center"/>
          </w:tcPr>
          <w:p w:rsidR="007F5997" w:rsidRPr="00305FE2" w:rsidRDefault="007F5997" w:rsidP="00526F7C">
            <w:pPr>
              <w:rPr>
                <w:rFonts w:ascii="Times New Roman" w:hAnsi="Times New Roman"/>
                <w:szCs w:val="20"/>
              </w:rPr>
            </w:pPr>
            <w:proofErr w:type="spellStart"/>
            <w:r w:rsidRPr="00305FE2">
              <w:rPr>
                <w:rFonts w:ascii="Times New Roman" w:hAnsi="Times New Roman"/>
                <w:szCs w:val="20"/>
              </w:rPr>
              <w:t>Ufmi</w:t>
            </w:r>
            <w:proofErr w:type="spellEnd"/>
          </w:p>
        </w:tc>
        <w:tc>
          <w:tcPr>
            <w:tcW w:w="558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 xml:space="preserve">Urban fleet member id, the </w:t>
            </w:r>
            <w:proofErr w:type="spellStart"/>
            <w:r w:rsidRPr="00305FE2">
              <w:rPr>
                <w:rFonts w:ascii="Times New Roman" w:hAnsi="Times New Roman"/>
                <w:szCs w:val="20"/>
              </w:rPr>
              <w:t>iDEN</w:t>
            </w:r>
            <w:proofErr w:type="spellEnd"/>
            <w:r w:rsidRPr="00305FE2">
              <w:rPr>
                <w:rFonts w:ascii="Times New Roman" w:hAnsi="Times New Roman"/>
                <w:szCs w:val="20"/>
              </w:rPr>
              <w:t xml:space="preserve"> direct connect number</w:t>
            </w:r>
          </w:p>
        </w:tc>
        <w:tc>
          <w:tcPr>
            <w:tcW w:w="1080" w:type="dxa"/>
            <w:vAlign w:val="center"/>
          </w:tcPr>
          <w:p w:rsidR="007F5997" w:rsidRPr="00305FE2" w:rsidRDefault="007F5997" w:rsidP="00526F7C">
            <w:pPr>
              <w:rPr>
                <w:rFonts w:ascii="Times New Roman" w:hAnsi="Times New Roman"/>
                <w:bCs/>
                <w:szCs w:val="20"/>
              </w:rPr>
            </w:pPr>
          </w:p>
        </w:tc>
        <w:tc>
          <w:tcPr>
            <w:tcW w:w="117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String</w:t>
            </w:r>
          </w:p>
        </w:tc>
        <w:tc>
          <w:tcPr>
            <w:tcW w:w="1440" w:type="dxa"/>
            <w:vAlign w:val="center"/>
          </w:tcPr>
          <w:p w:rsidR="007F5997" w:rsidRPr="00305FE2" w:rsidRDefault="007F5997" w:rsidP="00526F7C">
            <w:pPr>
              <w:rPr>
                <w:rFonts w:ascii="Times New Roman" w:hAnsi="Times New Roman"/>
                <w:bCs/>
                <w:szCs w:val="20"/>
              </w:rPr>
            </w:pPr>
          </w:p>
        </w:tc>
        <w:tc>
          <w:tcPr>
            <w:tcW w:w="1620" w:type="dxa"/>
          </w:tcPr>
          <w:p w:rsidR="007F5997" w:rsidRPr="00305FE2" w:rsidRDefault="007F5997" w:rsidP="000F3A91">
            <w:pPr>
              <w:jc w:val="center"/>
              <w:rPr>
                <w:rFonts w:ascii="Times New Roman" w:hAnsi="Times New Roman"/>
              </w:rPr>
            </w:pPr>
            <w:r w:rsidRPr="00305FE2">
              <w:rPr>
                <w:rFonts w:ascii="Times New Roman" w:hAnsi="Times New Roman"/>
                <w:bCs/>
                <w:szCs w:val="20"/>
              </w:rPr>
              <w:t>Optional</w:t>
            </w:r>
          </w:p>
        </w:tc>
      </w:tr>
      <w:tr w:rsidR="007F5997" w:rsidRPr="00305FE2" w:rsidTr="00152AE3">
        <w:trPr>
          <w:trHeight w:val="278"/>
        </w:trPr>
        <w:tc>
          <w:tcPr>
            <w:tcW w:w="1620" w:type="dxa"/>
            <w:vAlign w:val="center"/>
          </w:tcPr>
          <w:p w:rsidR="007F5997" w:rsidRPr="00305FE2" w:rsidRDefault="007F5997" w:rsidP="00526F7C">
            <w:pPr>
              <w:rPr>
                <w:rFonts w:ascii="Times New Roman" w:hAnsi="Times New Roman"/>
                <w:szCs w:val="20"/>
              </w:rPr>
            </w:pPr>
            <w:proofErr w:type="spellStart"/>
            <w:r w:rsidRPr="00305FE2">
              <w:rPr>
                <w:rFonts w:ascii="Times New Roman" w:hAnsi="Times New Roman"/>
                <w:szCs w:val="20"/>
              </w:rPr>
              <w:t>ip</w:t>
            </w:r>
            <w:proofErr w:type="spellEnd"/>
            <w:r w:rsidRPr="00305FE2">
              <w:rPr>
                <w:rFonts w:ascii="Times New Roman" w:hAnsi="Times New Roman"/>
                <w:szCs w:val="20"/>
              </w:rPr>
              <w:t>-address</w:t>
            </w:r>
          </w:p>
        </w:tc>
        <w:tc>
          <w:tcPr>
            <w:tcW w:w="5580" w:type="dxa"/>
            <w:vAlign w:val="center"/>
          </w:tcPr>
          <w:p w:rsidR="007F5997" w:rsidRPr="00305FE2" w:rsidRDefault="007F5997" w:rsidP="00526F7C">
            <w:pPr>
              <w:rPr>
                <w:rFonts w:ascii="Times New Roman" w:hAnsi="Times New Roman"/>
                <w:szCs w:val="20"/>
              </w:rPr>
            </w:pPr>
            <w:proofErr w:type="spellStart"/>
            <w:r w:rsidRPr="00305FE2">
              <w:rPr>
                <w:rFonts w:ascii="Times New Roman" w:hAnsi="Times New Roman"/>
                <w:szCs w:val="20"/>
              </w:rPr>
              <w:t>iDEN</w:t>
            </w:r>
            <w:proofErr w:type="spellEnd"/>
            <w:r w:rsidRPr="00305FE2">
              <w:rPr>
                <w:rFonts w:ascii="Times New Roman" w:hAnsi="Times New Roman"/>
                <w:szCs w:val="20"/>
              </w:rPr>
              <w:t xml:space="preserve"> specific for data </w:t>
            </w:r>
            <w:proofErr w:type="spellStart"/>
            <w:r w:rsidRPr="00305FE2">
              <w:rPr>
                <w:rFonts w:ascii="Times New Roman" w:hAnsi="Times New Roman"/>
                <w:szCs w:val="20"/>
              </w:rPr>
              <w:t>acess</w:t>
            </w:r>
            <w:proofErr w:type="spellEnd"/>
          </w:p>
        </w:tc>
        <w:tc>
          <w:tcPr>
            <w:tcW w:w="1080" w:type="dxa"/>
            <w:vAlign w:val="center"/>
          </w:tcPr>
          <w:p w:rsidR="007F5997" w:rsidRPr="00305FE2" w:rsidRDefault="007F5997" w:rsidP="00526F7C">
            <w:pPr>
              <w:rPr>
                <w:rFonts w:ascii="Times New Roman" w:hAnsi="Times New Roman"/>
                <w:bCs/>
                <w:szCs w:val="20"/>
              </w:rPr>
            </w:pPr>
          </w:p>
        </w:tc>
        <w:tc>
          <w:tcPr>
            <w:tcW w:w="117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String</w:t>
            </w:r>
          </w:p>
        </w:tc>
        <w:tc>
          <w:tcPr>
            <w:tcW w:w="1440" w:type="dxa"/>
            <w:vAlign w:val="center"/>
          </w:tcPr>
          <w:p w:rsidR="007F5997" w:rsidRPr="00305FE2" w:rsidRDefault="007F5997" w:rsidP="00526F7C">
            <w:pPr>
              <w:rPr>
                <w:rFonts w:ascii="Times New Roman" w:hAnsi="Times New Roman"/>
                <w:bCs/>
                <w:szCs w:val="20"/>
              </w:rPr>
            </w:pPr>
          </w:p>
        </w:tc>
        <w:tc>
          <w:tcPr>
            <w:tcW w:w="1620" w:type="dxa"/>
          </w:tcPr>
          <w:p w:rsidR="007F5997" w:rsidRPr="00305FE2" w:rsidRDefault="007F5997" w:rsidP="000F3A91">
            <w:pPr>
              <w:jc w:val="center"/>
              <w:rPr>
                <w:rFonts w:ascii="Times New Roman" w:hAnsi="Times New Roman"/>
              </w:rPr>
            </w:pPr>
            <w:r w:rsidRPr="00305FE2">
              <w:rPr>
                <w:rFonts w:ascii="Times New Roman" w:hAnsi="Times New Roman"/>
                <w:bCs/>
                <w:szCs w:val="20"/>
              </w:rPr>
              <w:t>Optional</w:t>
            </w:r>
          </w:p>
        </w:tc>
      </w:tr>
      <w:tr w:rsidR="007F5997" w:rsidRPr="00305FE2" w:rsidTr="00152AE3">
        <w:trPr>
          <w:trHeight w:val="278"/>
        </w:trPr>
        <w:tc>
          <w:tcPr>
            <w:tcW w:w="162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Result</w:t>
            </w:r>
          </w:p>
        </w:tc>
        <w:tc>
          <w:tcPr>
            <w:tcW w:w="558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Valid values are SUCCESS, FAILED, CANCELLED, NOT_VALIDATED, VALID, INVALID_IMEI, INVALID_SIM, ACTIVE_IMEI, ACTIVE_SIM, NEGATIVE_IMEI, NEGATIVE_SIM, INVALID_EQUIP, RATE_CENTER_MISMATCH, INVALID_ESN, NEGATIVE_ESN, ACTIVE_ESN</w:t>
            </w:r>
          </w:p>
        </w:tc>
        <w:tc>
          <w:tcPr>
            <w:tcW w:w="1080" w:type="dxa"/>
            <w:vAlign w:val="center"/>
          </w:tcPr>
          <w:p w:rsidR="007F5997" w:rsidRPr="00305FE2" w:rsidRDefault="007F5997" w:rsidP="00526F7C">
            <w:pPr>
              <w:rPr>
                <w:rFonts w:ascii="Times New Roman" w:hAnsi="Times New Roman"/>
                <w:bCs/>
                <w:szCs w:val="20"/>
              </w:rPr>
            </w:pPr>
          </w:p>
        </w:tc>
        <w:tc>
          <w:tcPr>
            <w:tcW w:w="117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String</w:t>
            </w:r>
          </w:p>
          <w:p w:rsidR="007F5997" w:rsidRPr="00305FE2" w:rsidRDefault="007F5997" w:rsidP="00526F7C">
            <w:pPr>
              <w:rPr>
                <w:rFonts w:ascii="Times New Roman" w:hAnsi="Times New Roman"/>
                <w:szCs w:val="20"/>
              </w:rPr>
            </w:pPr>
            <w:r w:rsidRPr="00305FE2">
              <w:rPr>
                <w:rFonts w:ascii="Times New Roman" w:hAnsi="Times New Roman"/>
                <w:szCs w:val="20"/>
              </w:rPr>
              <w:t>Enumeration</w:t>
            </w:r>
          </w:p>
        </w:tc>
        <w:tc>
          <w:tcPr>
            <w:tcW w:w="1440" w:type="dxa"/>
            <w:vAlign w:val="center"/>
          </w:tcPr>
          <w:p w:rsidR="007F5997" w:rsidRPr="00305FE2" w:rsidRDefault="007F5997" w:rsidP="00526F7C">
            <w:pPr>
              <w:rPr>
                <w:rFonts w:ascii="Times New Roman" w:hAnsi="Times New Roman"/>
                <w:bCs/>
                <w:szCs w:val="20"/>
              </w:rPr>
            </w:pPr>
          </w:p>
        </w:tc>
        <w:tc>
          <w:tcPr>
            <w:tcW w:w="1620" w:type="dxa"/>
          </w:tcPr>
          <w:p w:rsidR="007F5997" w:rsidRPr="00305FE2" w:rsidRDefault="007F5997" w:rsidP="000F3A91">
            <w:pPr>
              <w:jc w:val="center"/>
              <w:rPr>
                <w:rFonts w:ascii="Times New Roman" w:hAnsi="Times New Roman"/>
              </w:rPr>
            </w:pPr>
            <w:r w:rsidRPr="00305FE2">
              <w:rPr>
                <w:rFonts w:ascii="Times New Roman" w:hAnsi="Times New Roman"/>
                <w:bCs/>
                <w:szCs w:val="20"/>
              </w:rPr>
              <w:t>Optional</w:t>
            </w:r>
          </w:p>
        </w:tc>
      </w:tr>
      <w:tr w:rsidR="007F5997" w:rsidRPr="00305FE2" w:rsidTr="00152AE3">
        <w:trPr>
          <w:trHeight w:val="278"/>
        </w:trPr>
        <w:tc>
          <w:tcPr>
            <w:tcW w:w="162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port-in-temporary-</w:t>
            </w:r>
            <w:proofErr w:type="spellStart"/>
            <w:r w:rsidRPr="00305FE2">
              <w:rPr>
                <w:rFonts w:ascii="Times New Roman" w:hAnsi="Times New Roman"/>
                <w:szCs w:val="20"/>
              </w:rPr>
              <w:t>ptn</w:t>
            </w:r>
            <w:proofErr w:type="spellEnd"/>
          </w:p>
        </w:tc>
        <w:tc>
          <w:tcPr>
            <w:tcW w:w="558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Temporary PTN given to handset until the port-in request occurs</w:t>
            </w:r>
          </w:p>
        </w:tc>
        <w:tc>
          <w:tcPr>
            <w:tcW w:w="108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10</w:t>
            </w:r>
          </w:p>
        </w:tc>
        <w:tc>
          <w:tcPr>
            <w:tcW w:w="117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String</w:t>
            </w:r>
          </w:p>
        </w:tc>
        <w:tc>
          <w:tcPr>
            <w:tcW w:w="1440" w:type="dxa"/>
            <w:vAlign w:val="center"/>
          </w:tcPr>
          <w:p w:rsidR="007F5997" w:rsidRPr="00305FE2" w:rsidRDefault="007F5997" w:rsidP="00526F7C">
            <w:pPr>
              <w:rPr>
                <w:rFonts w:ascii="Times New Roman" w:hAnsi="Times New Roman"/>
                <w:bCs/>
                <w:szCs w:val="20"/>
              </w:rPr>
            </w:pPr>
          </w:p>
        </w:tc>
        <w:tc>
          <w:tcPr>
            <w:tcW w:w="1620" w:type="dxa"/>
          </w:tcPr>
          <w:p w:rsidR="007F5997" w:rsidRPr="00305FE2" w:rsidRDefault="007F5997" w:rsidP="000F3A91">
            <w:pPr>
              <w:jc w:val="center"/>
              <w:rPr>
                <w:rFonts w:ascii="Times New Roman" w:hAnsi="Times New Roman"/>
              </w:rPr>
            </w:pPr>
            <w:r w:rsidRPr="00305FE2">
              <w:rPr>
                <w:rFonts w:ascii="Times New Roman" w:hAnsi="Times New Roman"/>
                <w:bCs/>
                <w:szCs w:val="20"/>
              </w:rPr>
              <w:t>Optional</w:t>
            </w:r>
          </w:p>
        </w:tc>
      </w:tr>
      <w:tr w:rsidR="007F5997" w:rsidRPr="00305FE2" w:rsidTr="00152AE3">
        <w:trPr>
          <w:trHeight w:val="278"/>
        </w:trPr>
        <w:tc>
          <w:tcPr>
            <w:tcW w:w="162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lastRenderedPageBreak/>
              <w:t>port-in-date</w:t>
            </w:r>
          </w:p>
        </w:tc>
        <w:tc>
          <w:tcPr>
            <w:tcW w:w="558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Date when the port-in request for WPN service will occur.  Format is "</w:t>
            </w:r>
            <w:proofErr w:type="spellStart"/>
            <w:r w:rsidRPr="00305FE2">
              <w:rPr>
                <w:rFonts w:ascii="Times New Roman" w:hAnsi="Times New Roman"/>
                <w:szCs w:val="20"/>
              </w:rPr>
              <w:t>CCYY-MM-DDThh:mm:ss</w:t>
            </w:r>
            <w:proofErr w:type="spellEnd"/>
            <w:r w:rsidRPr="00305FE2">
              <w:rPr>
                <w:rFonts w:ascii="Times New Roman" w:hAnsi="Times New Roman"/>
                <w:szCs w:val="20"/>
              </w:rPr>
              <w:t>"  (T is the date/time separator)</w:t>
            </w:r>
          </w:p>
        </w:tc>
        <w:tc>
          <w:tcPr>
            <w:tcW w:w="1080" w:type="dxa"/>
            <w:vAlign w:val="center"/>
          </w:tcPr>
          <w:p w:rsidR="007F5997" w:rsidRPr="00305FE2" w:rsidRDefault="007F5997" w:rsidP="00526F7C">
            <w:pPr>
              <w:rPr>
                <w:rFonts w:ascii="Times New Roman" w:hAnsi="Times New Roman"/>
                <w:bCs/>
                <w:szCs w:val="20"/>
              </w:rPr>
            </w:pPr>
          </w:p>
        </w:tc>
        <w:tc>
          <w:tcPr>
            <w:tcW w:w="1170" w:type="dxa"/>
            <w:vAlign w:val="center"/>
          </w:tcPr>
          <w:p w:rsidR="007F5997" w:rsidRPr="00305FE2" w:rsidRDefault="007F5997" w:rsidP="00526F7C">
            <w:pPr>
              <w:rPr>
                <w:rFonts w:ascii="Times New Roman" w:hAnsi="Times New Roman"/>
                <w:szCs w:val="20"/>
              </w:rPr>
            </w:pPr>
            <w:proofErr w:type="spellStart"/>
            <w:r w:rsidRPr="00305FE2">
              <w:rPr>
                <w:rFonts w:ascii="Times New Roman" w:hAnsi="Times New Roman"/>
                <w:szCs w:val="20"/>
              </w:rPr>
              <w:t>DateTime</w:t>
            </w:r>
            <w:proofErr w:type="spellEnd"/>
          </w:p>
        </w:tc>
        <w:tc>
          <w:tcPr>
            <w:tcW w:w="1440" w:type="dxa"/>
            <w:vAlign w:val="center"/>
          </w:tcPr>
          <w:p w:rsidR="007F5997" w:rsidRPr="00305FE2" w:rsidRDefault="007F5997" w:rsidP="00526F7C">
            <w:pPr>
              <w:rPr>
                <w:rFonts w:ascii="Times New Roman" w:hAnsi="Times New Roman"/>
                <w:bCs/>
                <w:szCs w:val="20"/>
              </w:rPr>
            </w:pPr>
          </w:p>
        </w:tc>
        <w:tc>
          <w:tcPr>
            <w:tcW w:w="1620" w:type="dxa"/>
          </w:tcPr>
          <w:p w:rsidR="007F5997" w:rsidRPr="00305FE2" w:rsidRDefault="007F5997" w:rsidP="000F3A91">
            <w:pPr>
              <w:jc w:val="center"/>
              <w:rPr>
                <w:rFonts w:ascii="Times New Roman" w:hAnsi="Times New Roman"/>
              </w:rPr>
            </w:pPr>
            <w:r w:rsidRPr="00305FE2">
              <w:rPr>
                <w:rFonts w:ascii="Times New Roman" w:hAnsi="Times New Roman"/>
                <w:bCs/>
                <w:szCs w:val="20"/>
              </w:rPr>
              <w:t>Optional</w:t>
            </w:r>
          </w:p>
        </w:tc>
      </w:tr>
      <w:tr w:rsidR="007F5997" w:rsidRPr="00305FE2" w:rsidTr="00152AE3">
        <w:trPr>
          <w:trHeight w:val="278"/>
        </w:trPr>
        <w:tc>
          <w:tcPr>
            <w:tcW w:w="1620" w:type="dxa"/>
            <w:vAlign w:val="center"/>
          </w:tcPr>
          <w:p w:rsidR="007F5997" w:rsidRPr="00305FE2" w:rsidRDefault="007F5997" w:rsidP="00526F7C">
            <w:pPr>
              <w:rPr>
                <w:rFonts w:ascii="Times New Roman" w:hAnsi="Times New Roman"/>
                <w:szCs w:val="20"/>
              </w:rPr>
            </w:pPr>
            <w:proofErr w:type="spellStart"/>
            <w:r w:rsidRPr="00305FE2">
              <w:rPr>
                <w:rFonts w:ascii="Times New Roman" w:hAnsi="Times New Roman"/>
                <w:szCs w:val="20"/>
              </w:rPr>
              <w:t>Nai</w:t>
            </w:r>
            <w:proofErr w:type="spellEnd"/>
          </w:p>
        </w:tc>
        <w:tc>
          <w:tcPr>
            <w:tcW w:w="558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Unique identifier that is provisioned for CDMA data access</w:t>
            </w:r>
          </w:p>
        </w:tc>
        <w:tc>
          <w:tcPr>
            <w:tcW w:w="1080" w:type="dxa"/>
            <w:vAlign w:val="center"/>
          </w:tcPr>
          <w:p w:rsidR="007F5997" w:rsidRPr="00305FE2" w:rsidRDefault="007F5997" w:rsidP="00526F7C">
            <w:pPr>
              <w:rPr>
                <w:rFonts w:ascii="Times New Roman" w:hAnsi="Times New Roman"/>
                <w:bCs/>
                <w:szCs w:val="20"/>
              </w:rPr>
            </w:pPr>
          </w:p>
        </w:tc>
        <w:tc>
          <w:tcPr>
            <w:tcW w:w="117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String</w:t>
            </w:r>
          </w:p>
        </w:tc>
        <w:tc>
          <w:tcPr>
            <w:tcW w:w="1440" w:type="dxa"/>
            <w:vAlign w:val="center"/>
          </w:tcPr>
          <w:p w:rsidR="007F5997" w:rsidRPr="00305FE2" w:rsidRDefault="007F5997" w:rsidP="00526F7C">
            <w:pPr>
              <w:rPr>
                <w:rFonts w:ascii="Times New Roman" w:hAnsi="Times New Roman"/>
                <w:bCs/>
                <w:szCs w:val="20"/>
              </w:rPr>
            </w:pPr>
          </w:p>
        </w:tc>
        <w:tc>
          <w:tcPr>
            <w:tcW w:w="1620" w:type="dxa"/>
          </w:tcPr>
          <w:p w:rsidR="007F5997" w:rsidRPr="00305FE2" w:rsidRDefault="007F5997" w:rsidP="000F3A91">
            <w:pPr>
              <w:jc w:val="center"/>
              <w:rPr>
                <w:rFonts w:ascii="Times New Roman" w:hAnsi="Times New Roman"/>
              </w:rPr>
            </w:pPr>
            <w:r w:rsidRPr="00305FE2">
              <w:rPr>
                <w:rFonts w:ascii="Times New Roman" w:hAnsi="Times New Roman"/>
                <w:bCs/>
                <w:szCs w:val="20"/>
              </w:rPr>
              <w:t>Optional</w:t>
            </w:r>
          </w:p>
        </w:tc>
      </w:tr>
      <w:tr w:rsidR="007F5997" w:rsidRPr="00305FE2" w:rsidTr="00152AE3">
        <w:trPr>
          <w:trHeight w:val="278"/>
        </w:trPr>
        <w:tc>
          <w:tcPr>
            <w:tcW w:w="1620" w:type="dxa"/>
            <w:vAlign w:val="center"/>
          </w:tcPr>
          <w:p w:rsidR="007F5997" w:rsidRPr="00305FE2" w:rsidRDefault="007F5997" w:rsidP="00526F7C">
            <w:pPr>
              <w:rPr>
                <w:rFonts w:ascii="Times New Roman" w:hAnsi="Times New Roman"/>
                <w:szCs w:val="20"/>
              </w:rPr>
            </w:pPr>
            <w:proofErr w:type="spellStart"/>
            <w:r w:rsidRPr="00305FE2">
              <w:rPr>
                <w:rFonts w:ascii="Times New Roman" w:hAnsi="Times New Roman"/>
                <w:szCs w:val="20"/>
              </w:rPr>
              <w:t>Msid</w:t>
            </w:r>
            <w:proofErr w:type="spellEnd"/>
          </w:p>
        </w:tc>
        <w:tc>
          <w:tcPr>
            <w:tcW w:w="558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Needed for device programming</w:t>
            </w:r>
          </w:p>
        </w:tc>
        <w:tc>
          <w:tcPr>
            <w:tcW w:w="1080" w:type="dxa"/>
            <w:vAlign w:val="center"/>
          </w:tcPr>
          <w:p w:rsidR="007F5997" w:rsidRPr="00305FE2" w:rsidRDefault="007F5997" w:rsidP="00526F7C">
            <w:pPr>
              <w:rPr>
                <w:rFonts w:ascii="Times New Roman" w:hAnsi="Times New Roman"/>
                <w:bCs/>
                <w:szCs w:val="20"/>
              </w:rPr>
            </w:pPr>
          </w:p>
        </w:tc>
        <w:tc>
          <w:tcPr>
            <w:tcW w:w="117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String</w:t>
            </w:r>
          </w:p>
        </w:tc>
        <w:tc>
          <w:tcPr>
            <w:tcW w:w="1440" w:type="dxa"/>
            <w:vAlign w:val="center"/>
          </w:tcPr>
          <w:p w:rsidR="007F5997" w:rsidRPr="00305FE2" w:rsidRDefault="007F5997" w:rsidP="00526F7C">
            <w:pPr>
              <w:rPr>
                <w:rFonts w:ascii="Times New Roman" w:hAnsi="Times New Roman"/>
                <w:bCs/>
                <w:szCs w:val="20"/>
              </w:rPr>
            </w:pPr>
          </w:p>
        </w:tc>
        <w:tc>
          <w:tcPr>
            <w:tcW w:w="1620" w:type="dxa"/>
          </w:tcPr>
          <w:p w:rsidR="007F5997" w:rsidRPr="00305FE2" w:rsidRDefault="007F5997" w:rsidP="000F3A91">
            <w:pPr>
              <w:jc w:val="center"/>
              <w:rPr>
                <w:rFonts w:ascii="Times New Roman" w:hAnsi="Times New Roman"/>
              </w:rPr>
            </w:pPr>
            <w:r w:rsidRPr="00305FE2">
              <w:rPr>
                <w:rFonts w:ascii="Times New Roman" w:hAnsi="Times New Roman"/>
                <w:bCs/>
                <w:szCs w:val="20"/>
              </w:rPr>
              <w:t>Optional</w:t>
            </w:r>
          </w:p>
        </w:tc>
      </w:tr>
      <w:tr w:rsidR="007F5997" w:rsidRPr="00305FE2" w:rsidTr="00152AE3">
        <w:trPr>
          <w:trHeight w:val="278"/>
        </w:trPr>
        <w:tc>
          <w:tcPr>
            <w:tcW w:w="162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One-time-lock-code</w:t>
            </w:r>
          </w:p>
        </w:tc>
        <w:tc>
          <w:tcPr>
            <w:tcW w:w="558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Needed for device programming</w:t>
            </w:r>
          </w:p>
        </w:tc>
        <w:tc>
          <w:tcPr>
            <w:tcW w:w="1080" w:type="dxa"/>
            <w:vAlign w:val="center"/>
          </w:tcPr>
          <w:p w:rsidR="007F5997" w:rsidRPr="00305FE2" w:rsidRDefault="007F5997" w:rsidP="00526F7C">
            <w:pPr>
              <w:rPr>
                <w:rFonts w:ascii="Times New Roman" w:hAnsi="Times New Roman"/>
                <w:bCs/>
                <w:szCs w:val="20"/>
              </w:rPr>
            </w:pPr>
          </w:p>
        </w:tc>
        <w:tc>
          <w:tcPr>
            <w:tcW w:w="117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String</w:t>
            </w:r>
          </w:p>
        </w:tc>
        <w:tc>
          <w:tcPr>
            <w:tcW w:w="1440" w:type="dxa"/>
            <w:vAlign w:val="center"/>
          </w:tcPr>
          <w:p w:rsidR="007F5997" w:rsidRPr="00305FE2" w:rsidRDefault="007F5997" w:rsidP="00526F7C">
            <w:pPr>
              <w:rPr>
                <w:rFonts w:ascii="Times New Roman" w:hAnsi="Times New Roman"/>
                <w:bCs/>
                <w:szCs w:val="20"/>
              </w:rPr>
            </w:pPr>
          </w:p>
        </w:tc>
        <w:tc>
          <w:tcPr>
            <w:tcW w:w="1620" w:type="dxa"/>
          </w:tcPr>
          <w:p w:rsidR="007F5997" w:rsidRPr="00305FE2" w:rsidRDefault="007F5997" w:rsidP="000F3A91">
            <w:pPr>
              <w:jc w:val="center"/>
              <w:rPr>
                <w:rFonts w:ascii="Times New Roman" w:hAnsi="Times New Roman"/>
              </w:rPr>
            </w:pPr>
            <w:r w:rsidRPr="00305FE2">
              <w:rPr>
                <w:rFonts w:ascii="Times New Roman" w:hAnsi="Times New Roman"/>
                <w:bCs/>
                <w:szCs w:val="20"/>
              </w:rPr>
              <w:t>Optional</w:t>
            </w:r>
          </w:p>
        </w:tc>
      </w:tr>
      <w:tr w:rsidR="007F5997" w:rsidRPr="00305FE2" w:rsidTr="00152AE3">
        <w:trPr>
          <w:trHeight w:val="278"/>
        </w:trPr>
        <w:tc>
          <w:tcPr>
            <w:tcW w:w="162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Sid</w:t>
            </w:r>
          </w:p>
        </w:tc>
        <w:tc>
          <w:tcPr>
            <w:tcW w:w="558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Needed for device programming</w:t>
            </w:r>
          </w:p>
        </w:tc>
        <w:tc>
          <w:tcPr>
            <w:tcW w:w="1080" w:type="dxa"/>
            <w:vAlign w:val="center"/>
          </w:tcPr>
          <w:p w:rsidR="007F5997" w:rsidRPr="00305FE2" w:rsidRDefault="007F5997" w:rsidP="00526F7C">
            <w:pPr>
              <w:rPr>
                <w:rFonts w:ascii="Times New Roman" w:hAnsi="Times New Roman"/>
                <w:bCs/>
                <w:szCs w:val="20"/>
              </w:rPr>
            </w:pPr>
          </w:p>
        </w:tc>
        <w:tc>
          <w:tcPr>
            <w:tcW w:w="117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String</w:t>
            </w:r>
          </w:p>
        </w:tc>
        <w:tc>
          <w:tcPr>
            <w:tcW w:w="1440" w:type="dxa"/>
            <w:vAlign w:val="center"/>
          </w:tcPr>
          <w:p w:rsidR="007F5997" w:rsidRPr="00305FE2" w:rsidRDefault="007F5997" w:rsidP="00526F7C">
            <w:pPr>
              <w:rPr>
                <w:rFonts w:ascii="Times New Roman" w:hAnsi="Times New Roman"/>
                <w:bCs/>
                <w:szCs w:val="20"/>
              </w:rPr>
            </w:pPr>
          </w:p>
        </w:tc>
        <w:tc>
          <w:tcPr>
            <w:tcW w:w="1620" w:type="dxa"/>
          </w:tcPr>
          <w:p w:rsidR="007F5997" w:rsidRPr="00305FE2" w:rsidRDefault="007F5997" w:rsidP="000F3A91">
            <w:pPr>
              <w:jc w:val="center"/>
              <w:rPr>
                <w:rFonts w:ascii="Times New Roman" w:hAnsi="Times New Roman"/>
              </w:rPr>
            </w:pPr>
            <w:r w:rsidRPr="00305FE2">
              <w:rPr>
                <w:rFonts w:ascii="Times New Roman" w:hAnsi="Times New Roman"/>
                <w:bCs/>
                <w:szCs w:val="20"/>
              </w:rPr>
              <w:t>Optional</w:t>
            </w:r>
          </w:p>
        </w:tc>
      </w:tr>
      <w:tr w:rsidR="007F5997" w:rsidRPr="00305FE2" w:rsidTr="00152AE3">
        <w:trPr>
          <w:trHeight w:val="278"/>
        </w:trPr>
        <w:tc>
          <w:tcPr>
            <w:tcW w:w="1620" w:type="dxa"/>
            <w:vAlign w:val="center"/>
          </w:tcPr>
          <w:p w:rsidR="007F5997" w:rsidRPr="00305FE2" w:rsidRDefault="007F5997" w:rsidP="00526F7C">
            <w:pPr>
              <w:rPr>
                <w:rFonts w:ascii="Times New Roman" w:hAnsi="Times New Roman"/>
                <w:szCs w:val="20"/>
              </w:rPr>
            </w:pPr>
            <w:proofErr w:type="spellStart"/>
            <w:r w:rsidRPr="00305FE2">
              <w:rPr>
                <w:rFonts w:ascii="Times New Roman" w:hAnsi="Times New Roman"/>
                <w:szCs w:val="20"/>
              </w:rPr>
              <w:t>hpptt</w:t>
            </w:r>
            <w:proofErr w:type="spellEnd"/>
            <w:r w:rsidRPr="00305FE2">
              <w:rPr>
                <w:rFonts w:ascii="Times New Roman" w:hAnsi="Times New Roman"/>
                <w:szCs w:val="20"/>
              </w:rPr>
              <w:t>-id</w:t>
            </w:r>
          </w:p>
        </w:tc>
        <w:tc>
          <w:tcPr>
            <w:tcW w:w="558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Nextel Direct Connect (NDC) ID on CDMA devices, peer to UFMI</w:t>
            </w:r>
          </w:p>
        </w:tc>
        <w:tc>
          <w:tcPr>
            <w:tcW w:w="1080" w:type="dxa"/>
            <w:vAlign w:val="center"/>
          </w:tcPr>
          <w:p w:rsidR="007F5997" w:rsidRPr="00305FE2" w:rsidRDefault="007F5997" w:rsidP="00526F7C">
            <w:pPr>
              <w:rPr>
                <w:rFonts w:ascii="Times New Roman" w:hAnsi="Times New Roman"/>
                <w:bCs/>
                <w:szCs w:val="20"/>
              </w:rPr>
            </w:pPr>
          </w:p>
        </w:tc>
        <w:tc>
          <w:tcPr>
            <w:tcW w:w="117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String</w:t>
            </w:r>
          </w:p>
        </w:tc>
        <w:tc>
          <w:tcPr>
            <w:tcW w:w="1440" w:type="dxa"/>
            <w:vAlign w:val="center"/>
          </w:tcPr>
          <w:p w:rsidR="007F5997" w:rsidRPr="00305FE2" w:rsidRDefault="007F5997" w:rsidP="00526F7C">
            <w:pPr>
              <w:rPr>
                <w:rFonts w:ascii="Times New Roman" w:hAnsi="Times New Roman"/>
                <w:bCs/>
                <w:szCs w:val="20"/>
              </w:rPr>
            </w:pPr>
          </w:p>
        </w:tc>
        <w:tc>
          <w:tcPr>
            <w:tcW w:w="1620" w:type="dxa"/>
          </w:tcPr>
          <w:p w:rsidR="007F5997" w:rsidRPr="00305FE2" w:rsidRDefault="007F5997" w:rsidP="000F3A91">
            <w:pPr>
              <w:jc w:val="center"/>
              <w:rPr>
                <w:rFonts w:ascii="Times New Roman" w:hAnsi="Times New Roman"/>
              </w:rPr>
            </w:pPr>
            <w:r w:rsidRPr="00305FE2">
              <w:rPr>
                <w:rFonts w:ascii="Times New Roman" w:hAnsi="Times New Roman"/>
                <w:bCs/>
                <w:szCs w:val="20"/>
              </w:rPr>
              <w:t>Optional</w:t>
            </w:r>
          </w:p>
        </w:tc>
      </w:tr>
      <w:tr w:rsidR="007F5997" w:rsidRPr="00305FE2" w:rsidTr="00152AE3">
        <w:trPr>
          <w:trHeight w:val="278"/>
        </w:trPr>
        <w:tc>
          <w:tcPr>
            <w:tcW w:w="162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equipment-rebate-amount</w:t>
            </w:r>
          </w:p>
        </w:tc>
        <w:tc>
          <w:tcPr>
            <w:tcW w:w="5580" w:type="dxa"/>
            <w:vAlign w:val="center"/>
          </w:tcPr>
          <w:p w:rsidR="007F5997" w:rsidRPr="00305FE2" w:rsidRDefault="007F5997" w:rsidP="00526F7C">
            <w:pPr>
              <w:rPr>
                <w:rFonts w:ascii="Times New Roman" w:hAnsi="Times New Roman"/>
                <w:szCs w:val="20"/>
              </w:rPr>
            </w:pPr>
          </w:p>
        </w:tc>
        <w:tc>
          <w:tcPr>
            <w:tcW w:w="1080" w:type="dxa"/>
            <w:vAlign w:val="center"/>
          </w:tcPr>
          <w:p w:rsidR="007F5997" w:rsidRPr="00305FE2" w:rsidRDefault="007F5997" w:rsidP="00526F7C">
            <w:pPr>
              <w:rPr>
                <w:rFonts w:ascii="Times New Roman" w:hAnsi="Times New Roman"/>
                <w:bCs/>
                <w:szCs w:val="20"/>
              </w:rPr>
            </w:pPr>
          </w:p>
        </w:tc>
        <w:tc>
          <w:tcPr>
            <w:tcW w:w="117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Decimal</w:t>
            </w:r>
          </w:p>
        </w:tc>
        <w:tc>
          <w:tcPr>
            <w:tcW w:w="1440" w:type="dxa"/>
            <w:vAlign w:val="center"/>
          </w:tcPr>
          <w:p w:rsidR="007F5997" w:rsidRPr="00305FE2" w:rsidRDefault="007F5997" w:rsidP="00526F7C">
            <w:pPr>
              <w:rPr>
                <w:rFonts w:ascii="Times New Roman" w:hAnsi="Times New Roman"/>
                <w:bCs/>
                <w:szCs w:val="20"/>
              </w:rPr>
            </w:pPr>
          </w:p>
        </w:tc>
        <w:tc>
          <w:tcPr>
            <w:tcW w:w="1620" w:type="dxa"/>
          </w:tcPr>
          <w:p w:rsidR="007F5997" w:rsidRPr="00305FE2" w:rsidRDefault="007F5997" w:rsidP="000F3A91">
            <w:pPr>
              <w:jc w:val="center"/>
              <w:rPr>
                <w:rFonts w:ascii="Times New Roman" w:hAnsi="Times New Roman"/>
              </w:rPr>
            </w:pPr>
            <w:r w:rsidRPr="00305FE2">
              <w:rPr>
                <w:rFonts w:ascii="Times New Roman" w:hAnsi="Times New Roman"/>
                <w:bCs/>
                <w:szCs w:val="20"/>
              </w:rPr>
              <w:t>Optional</w:t>
            </w:r>
          </w:p>
        </w:tc>
      </w:tr>
      <w:tr w:rsidR="007F5997" w:rsidRPr="00305FE2" w:rsidTr="00152AE3">
        <w:trPr>
          <w:trHeight w:val="278"/>
        </w:trPr>
        <w:tc>
          <w:tcPr>
            <w:tcW w:w="162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activation-fee-for-handset</w:t>
            </w:r>
          </w:p>
        </w:tc>
        <w:tc>
          <w:tcPr>
            <w:tcW w:w="5580" w:type="dxa"/>
            <w:vAlign w:val="center"/>
          </w:tcPr>
          <w:p w:rsidR="007F5997" w:rsidRPr="00305FE2" w:rsidRDefault="007F5997" w:rsidP="00526F7C">
            <w:pPr>
              <w:rPr>
                <w:rFonts w:ascii="Times New Roman" w:hAnsi="Times New Roman"/>
                <w:szCs w:val="20"/>
              </w:rPr>
            </w:pPr>
          </w:p>
        </w:tc>
        <w:tc>
          <w:tcPr>
            <w:tcW w:w="1080" w:type="dxa"/>
            <w:vAlign w:val="center"/>
          </w:tcPr>
          <w:p w:rsidR="007F5997" w:rsidRPr="00305FE2" w:rsidRDefault="007F5997" w:rsidP="00526F7C">
            <w:pPr>
              <w:rPr>
                <w:rFonts w:ascii="Times New Roman" w:hAnsi="Times New Roman"/>
                <w:bCs/>
                <w:szCs w:val="20"/>
              </w:rPr>
            </w:pPr>
          </w:p>
        </w:tc>
        <w:tc>
          <w:tcPr>
            <w:tcW w:w="117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Decimal</w:t>
            </w:r>
          </w:p>
        </w:tc>
        <w:tc>
          <w:tcPr>
            <w:tcW w:w="1440" w:type="dxa"/>
            <w:vAlign w:val="center"/>
          </w:tcPr>
          <w:p w:rsidR="007F5997" w:rsidRPr="00305FE2" w:rsidRDefault="007F5997" w:rsidP="00526F7C">
            <w:pPr>
              <w:rPr>
                <w:rFonts w:ascii="Times New Roman" w:hAnsi="Times New Roman"/>
                <w:bCs/>
                <w:szCs w:val="20"/>
              </w:rPr>
            </w:pPr>
          </w:p>
        </w:tc>
        <w:tc>
          <w:tcPr>
            <w:tcW w:w="1620" w:type="dxa"/>
          </w:tcPr>
          <w:p w:rsidR="007F5997" w:rsidRPr="00305FE2" w:rsidRDefault="007F5997" w:rsidP="000F3A91">
            <w:pPr>
              <w:jc w:val="center"/>
              <w:rPr>
                <w:rFonts w:ascii="Times New Roman" w:hAnsi="Times New Roman"/>
              </w:rPr>
            </w:pPr>
            <w:r w:rsidRPr="00305FE2">
              <w:rPr>
                <w:rFonts w:ascii="Times New Roman" w:hAnsi="Times New Roman"/>
                <w:bCs/>
                <w:szCs w:val="20"/>
              </w:rPr>
              <w:t>Optional</w:t>
            </w:r>
          </w:p>
        </w:tc>
      </w:tr>
      <w:tr w:rsidR="007F5997" w:rsidRPr="00305FE2" w:rsidTr="00152AE3">
        <w:trPr>
          <w:trHeight w:val="278"/>
        </w:trPr>
        <w:tc>
          <w:tcPr>
            <w:tcW w:w="162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activated-services</w:t>
            </w:r>
          </w:p>
        </w:tc>
        <w:tc>
          <w:tcPr>
            <w:tcW w:w="558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List of all the services that were activated into the billing system for a new subscriber activation</w:t>
            </w:r>
          </w:p>
        </w:tc>
        <w:tc>
          <w:tcPr>
            <w:tcW w:w="1080" w:type="dxa"/>
            <w:vAlign w:val="center"/>
          </w:tcPr>
          <w:p w:rsidR="007F5997" w:rsidRPr="00305FE2" w:rsidRDefault="007F5997" w:rsidP="00526F7C">
            <w:pPr>
              <w:rPr>
                <w:rFonts w:ascii="Times New Roman" w:hAnsi="Times New Roman"/>
                <w:bCs/>
                <w:szCs w:val="20"/>
              </w:rPr>
            </w:pPr>
          </w:p>
        </w:tc>
        <w:tc>
          <w:tcPr>
            <w:tcW w:w="117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Structure</w:t>
            </w:r>
          </w:p>
          <w:p w:rsidR="007F5997" w:rsidRPr="00305FE2" w:rsidRDefault="007F5997" w:rsidP="00526F7C">
            <w:pPr>
              <w:rPr>
                <w:rFonts w:ascii="Times New Roman" w:hAnsi="Times New Roman"/>
                <w:szCs w:val="20"/>
              </w:rPr>
            </w:pPr>
            <w:r w:rsidRPr="00305FE2">
              <w:rPr>
                <w:rFonts w:ascii="Times New Roman" w:hAnsi="Times New Roman"/>
                <w:szCs w:val="20"/>
              </w:rPr>
              <w:t>Min: 0</w:t>
            </w:r>
          </w:p>
          <w:p w:rsidR="007F5997" w:rsidRPr="00305FE2" w:rsidRDefault="007F5997" w:rsidP="00526F7C">
            <w:pPr>
              <w:rPr>
                <w:rFonts w:ascii="Times New Roman" w:hAnsi="Times New Roman"/>
                <w:szCs w:val="20"/>
              </w:rPr>
            </w:pPr>
            <w:r w:rsidRPr="00305FE2">
              <w:rPr>
                <w:rFonts w:ascii="Times New Roman" w:hAnsi="Times New Roman"/>
                <w:szCs w:val="20"/>
              </w:rPr>
              <w:t>Max: 1</w:t>
            </w:r>
          </w:p>
        </w:tc>
        <w:tc>
          <w:tcPr>
            <w:tcW w:w="1440" w:type="dxa"/>
            <w:vAlign w:val="center"/>
          </w:tcPr>
          <w:p w:rsidR="007F5997" w:rsidRPr="00305FE2" w:rsidRDefault="007F5997" w:rsidP="00526F7C">
            <w:pPr>
              <w:rPr>
                <w:rFonts w:ascii="Times New Roman" w:hAnsi="Times New Roman"/>
                <w:bCs/>
                <w:szCs w:val="20"/>
              </w:rPr>
            </w:pPr>
          </w:p>
        </w:tc>
        <w:tc>
          <w:tcPr>
            <w:tcW w:w="1620" w:type="dxa"/>
          </w:tcPr>
          <w:p w:rsidR="007F5997" w:rsidRPr="00305FE2" w:rsidRDefault="007F5997" w:rsidP="000F3A91">
            <w:pPr>
              <w:jc w:val="center"/>
              <w:rPr>
                <w:rFonts w:ascii="Times New Roman" w:hAnsi="Times New Roman"/>
              </w:rPr>
            </w:pPr>
            <w:r w:rsidRPr="00305FE2">
              <w:rPr>
                <w:rFonts w:ascii="Times New Roman" w:hAnsi="Times New Roman"/>
                <w:bCs/>
                <w:szCs w:val="20"/>
              </w:rPr>
              <w:t>Optional</w:t>
            </w:r>
          </w:p>
        </w:tc>
      </w:tr>
      <w:tr w:rsidR="007F5997" w:rsidRPr="00305FE2" w:rsidTr="00152AE3">
        <w:trPr>
          <w:trHeight w:val="278"/>
        </w:trPr>
        <w:tc>
          <w:tcPr>
            <w:tcW w:w="162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Program-instructions</w:t>
            </w:r>
          </w:p>
        </w:tc>
        <w:tc>
          <w:tcPr>
            <w:tcW w:w="5580" w:type="dxa"/>
            <w:vAlign w:val="center"/>
          </w:tcPr>
          <w:p w:rsidR="007F5997" w:rsidRPr="00305FE2" w:rsidRDefault="007F5997" w:rsidP="00526F7C">
            <w:pPr>
              <w:rPr>
                <w:rFonts w:ascii="Times New Roman" w:hAnsi="Times New Roman"/>
                <w:bCs/>
                <w:szCs w:val="20"/>
              </w:rPr>
            </w:pPr>
          </w:p>
        </w:tc>
        <w:tc>
          <w:tcPr>
            <w:tcW w:w="1080" w:type="dxa"/>
            <w:vAlign w:val="center"/>
          </w:tcPr>
          <w:p w:rsidR="007F5997" w:rsidRPr="00305FE2" w:rsidRDefault="007F5997" w:rsidP="00526F7C">
            <w:pPr>
              <w:rPr>
                <w:rFonts w:ascii="Times New Roman" w:hAnsi="Times New Roman"/>
                <w:bCs/>
                <w:szCs w:val="20"/>
              </w:rPr>
            </w:pPr>
          </w:p>
        </w:tc>
        <w:tc>
          <w:tcPr>
            <w:tcW w:w="1170" w:type="dxa"/>
          </w:tcPr>
          <w:p w:rsidR="007F5997" w:rsidRPr="00305FE2" w:rsidRDefault="007F5997" w:rsidP="00526F7C">
            <w:pPr>
              <w:rPr>
                <w:rFonts w:ascii="Times New Roman" w:hAnsi="Times New Roman"/>
                <w:szCs w:val="20"/>
              </w:rPr>
            </w:pPr>
            <w:r w:rsidRPr="00305FE2">
              <w:rPr>
                <w:rFonts w:ascii="Times New Roman" w:hAnsi="Times New Roman"/>
                <w:szCs w:val="20"/>
              </w:rPr>
              <w:t>String</w:t>
            </w:r>
          </w:p>
        </w:tc>
        <w:tc>
          <w:tcPr>
            <w:tcW w:w="1440" w:type="dxa"/>
            <w:vAlign w:val="center"/>
          </w:tcPr>
          <w:p w:rsidR="007F5997" w:rsidRPr="00305FE2" w:rsidRDefault="007F5997" w:rsidP="00526F7C">
            <w:pPr>
              <w:rPr>
                <w:rFonts w:ascii="Times New Roman" w:hAnsi="Times New Roman"/>
                <w:bCs/>
                <w:szCs w:val="20"/>
              </w:rPr>
            </w:pPr>
          </w:p>
        </w:tc>
        <w:tc>
          <w:tcPr>
            <w:tcW w:w="1620" w:type="dxa"/>
          </w:tcPr>
          <w:p w:rsidR="007F5997" w:rsidRPr="00305FE2" w:rsidRDefault="007F5997" w:rsidP="000F3A91">
            <w:pPr>
              <w:jc w:val="center"/>
              <w:rPr>
                <w:rFonts w:ascii="Times New Roman" w:hAnsi="Times New Roman"/>
              </w:rPr>
            </w:pPr>
            <w:r w:rsidRPr="00305FE2">
              <w:rPr>
                <w:rFonts w:ascii="Times New Roman" w:hAnsi="Times New Roman"/>
                <w:bCs/>
                <w:szCs w:val="20"/>
              </w:rPr>
              <w:t>Optional</w:t>
            </w:r>
          </w:p>
        </w:tc>
      </w:tr>
      <w:tr w:rsidR="007F5997" w:rsidRPr="00305FE2" w:rsidTr="00152AE3">
        <w:trPr>
          <w:trHeight w:val="278"/>
        </w:trPr>
        <w:tc>
          <w:tcPr>
            <w:tcW w:w="162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Device-order-key</w:t>
            </w:r>
          </w:p>
        </w:tc>
        <w:tc>
          <w:tcPr>
            <w:tcW w:w="5580" w:type="dxa"/>
            <w:vAlign w:val="center"/>
          </w:tcPr>
          <w:p w:rsidR="007F5997" w:rsidRPr="00305FE2" w:rsidRDefault="007F5997" w:rsidP="00526F7C">
            <w:pPr>
              <w:rPr>
                <w:rFonts w:ascii="Times New Roman" w:hAnsi="Times New Roman"/>
                <w:bCs/>
                <w:szCs w:val="20"/>
              </w:rPr>
            </w:pPr>
          </w:p>
        </w:tc>
        <w:tc>
          <w:tcPr>
            <w:tcW w:w="108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13</w:t>
            </w:r>
          </w:p>
        </w:tc>
        <w:tc>
          <w:tcPr>
            <w:tcW w:w="117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String</w:t>
            </w:r>
          </w:p>
        </w:tc>
        <w:tc>
          <w:tcPr>
            <w:tcW w:w="1440" w:type="dxa"/>
            <w:vAlign w:val="center"/>
          </w:tcPr>
          <w:p w:rsidR="007F5997" w:rsidRPr="00305FE2" w:rsidRDefault="007F5997" w:rsidP="00526F7C">
            <w:pPr>
              <w:rPr>
                <w:rFonts w:ascii="Times New Roman" w:hAnsi="Times New Roman"/>
                <w:bCs/>
                <w:szCs w:val="20"/>
              </w:rPr>
            </w:pPr>
          </w:p>
        </w:tc>
        <w:tc>
          <w:tcPr>
            <w:tcW w:w="1620" w:type="dxa"/>
          </w:tcPr>
          <w:p w:rsidR="007F5997" w:rsidRPr="00305FE2" w:rsidRDefault="007F5997" w:rsidP="000F3A91">
            <w:pPr>
              <w:jc w:val="center"/>
              <w:rPr>
                <w:rFonts w:ascii="Times New Roman" w:hAnsi="Times New Roman"/>
              </w:rPr>
            </w:pPr>
            <w:r w:rsidRPr="00305FE2">
              <w:rPr>
                <w:rFonts w:ascii="Times New Roman" w:hAnsi="Times New Roman"/>
                <w:bCs/>
                <w:szCs w:val="20"/>
              </w:rPr>
              <w:t>Optional</w:t>
            </w:r>
          </w:p>
        </w:tc>
      </w:tr>
      <w:tr w:rsidR="007F5997" w:rsidRPr="00305FE2" w:rsidTr="00152AE3">
        <w:trPr>
          <w:trHeight w:val="278"/>
        </w:trPr>
        <w:tc>
          <w:tcPr>
            <w:tcW w:w="162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Plan-</w:t>
            </w:r>
            <w:proofErr w:type="spellStart"/>
            <w:r w:rsidRPr="00305FE2">
              <w:rPr>
                <w:rFonts w:ascii="Times New Roman" w:hAnsi="Times New Roman"/>
                <w:bCs/>
                <w:szCs w:val="20"/>
              </w:rPr>
              <w:t>oder</w:t>
            </w:r>
            <w:proofErr w:type="spellEnd"/>
            <w:r w:rsidRPr="00305FE2">
              <w:rPr>
                <w:rFonts w:ascii="Times New Roman" w:hAnsi="Times New Roman"/>
                <w:bCs/>
                <w:szCs w:val="20"/>
              </w:rPr>
              <w:t>-key</w:t>
            </w:r>
          </w:p>
        </w:tc>
        <w:tc>
          <w:tcPr>
            <w:tcW w:w="5580" w:type="dxa"/>
            <w:vAlign w:val="center"/>
          </w:tcPr>
          <w:p w:rsidR="007F5997" w:rsidRPr="00305FE2" w:rsidRDefault="007F5997" w:rsidP="00526F7C">
            <w:pPr>
              <w:rPr>
                <w:rFonts w:ascii="Times New Roman" w:hAnsi="Times New Roman"/>
                <w:bCs/>
                <w:szCs w:val="20"/>
              </w:rPr>
            </w:pPr>
          </w:p>
        </w:tc>
        <w:tc>
          <w:tcPr>
            <w:tcW w:w="108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13</w:t>
            </w:r>
          </w:p>
        </w:tc>
        <w:tc>
          <w:tcPr>
            <w:tcW w:w="1170" w:type="dxa"/>
          </w:tcPr>
          <w:p w:rsidR="007F5997" w:rsidRPr="00305FE2" w:rsidRDefault="007F5997" w:rsidP="00526F7C">
            <w:pPr>
              <w:rPr>
                <w:rFonts w:ascii="Times New Roman" w:hAnsi="Times New Roman"/>
                <w:szCs w:val="20"/>
              </w:rPr>
            </w:pPr>
            <w:r w:rsidRPr="00305FE2">
              <w:rPr>
                <w:rFonts w:ascii="Times New Roman" w:hAnsi="Times New Roman"/>
                <w:szCs w:val="20"/>
              </w:rPr>
              <w:t>String</w:t>
            </w:r>
          </w:p>
        </w:tc>
        <w:tc>
          <w:tcPr>
            <w:tcW w:w="1440" w:type="dxa"/>
            <w:vAlign w:val="center"/>
          </w:tcPr>
          <w:p w:rsidR="007F5997" w:rsidRPr="00305FE2" w:rsidRDefault="007F5997" w:rsidP="00526F7C">
            <w:pPr>
              <w:rPr>
                <w:rFonts w:ascii="Times New Roman" w:hAnsi="Times New Roman"/>
                <w:bCs/>
                <w:szCs w:val="20"/>
              </w:rPr>
            </w:pPr>
          </w:p>
        </w:tc>
        <w:tc>
          <w:tcPr>
            <w:tcW w:w="1620" w:type="dxa"/>
          </w:tcPr>
          <w:p w:rsidR="007F5997" w:rsidRPr="00305FE2" w:rsidRDefault="007F5997" w:rsidP="000F3A91">
            <w:pPr>
              <w:jc w:val="center"/>
              <w:rPr>
                <w:rFonts w:ascii="Times New Roman" w:hAnsi="Times New Roman"/>
              </w:rPr>
            </w:pPr>
            <w:r w:rsidRPr="00305FE2">
              <w:rPr>
                <w:rFonts w:ascii="Times New Roman" w:hAnsi="Times New Roman"/>
                <w:bCs/>
                <w:szCs w:val="20"/>
              </w:rPr>
              <w:t>Optional</w:t>
            </w:r>
          </w:p>
        </w:tc>
      </w:tr>
      <w:tr w:rsidR="007F5997" w:rsidRPr="00305FE2" w:rsidTr="00152AE3">
        <w:trPr>
          <w:trHeight w:val="278"/>
        </w:trPr>
        <w:tc>
          <w:tcPr>
            <w:tcW w:w="162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Existing-contract</w:t>
            </w:r>
          </w:p>
        </w:tc>
        <w:tc>
          <w:tcPr>
            <w:tcW w:w="5580" w:type="dxa"/>
            <w:vAlign w:val="center"/>
          </w:tcPr>
          <w:p w:rsidR="007F5997" w:rsidRPr="00305FE2" w:rsidRDefault="007F5997" w:rsidP="00526F7C">
            <w:pPr>
              <w:rPr>
                <w:rFonts w:ascii="Times New Roman" w:hAnsi="Times New Roman"/>
                <w:bCs/>
                <w:szCs w:val="20"/>
              </w:rPr>
            </w:pPr>
          </w:p>
        </w:tc>
        <w:tc>
          <w:tcPr>
            <w:tcW w:w="1080" w:type="dxa"/>
            <w:vAlign w:val="center"/>
          </w:tcPr>
          <w:p w:rsidR="007F5997" w:rsidRPr="00305FE2" w:rsidRDefault="007F5997" w:rsidP="00526F7C">
            <w:pPr>
              <w:rPr>
                <w:rFonts w:ascii="Times New Roman" w:hAnsi="Times New Roman"/>
                <w:bCs/>
                <w:szCs w:val="20"/>
              </w:rPr>
            </w:pPr>
          </w:p>
        </w:tc>
        <w:tc>
          <w:tcPr>
            <w:tcW w:w="1170" w:type="dxa"/>
          </w:tcPr>
          <w:p w:rsidR="007F5997" w:rsidRPr="00305FE2" w:rsidRDefault="007F5997" w:rsidP="00526F7C">
            <w:pPr>
              <w:rPr>
                <w:rFonts w:ascii="Times New Roman" w:hAnsi="Times New Roman"/>
                <w:szCs w:val="20"/>
              </w:rPr>
            </w:pPr>
            <w:r w:rsidRPr="00305FE2">
              <w:rPr>
                <w:rFonts w:ascii="Times New Roman" w:hAnsi="Times New Roman"/>
                <w:szCs w:val="20"/>
              </w:rPr>
              <w:t>Boolean</w:t>
            </w:r>
          </w:p>
        </w:tc>
        <w:tc>
          <w:tcPr>
            <w:tcW w:w="1440" w:type="dxa"/>
            <w:vAlign w:val="center"/>
          </w:tcPr>
          <w:p w:rsidR="007F5997" w:rsidRPr="00305FE2" w:rsidRDefault="007F5997" w:rsidP="00526F7C">
            <w:pPr>
              <w:rPr>
                <w:rFonts w:ascii="Times New Roman" w:hAnsi="Times New Roman"/>
                <w:bCs/>
                <w:szCs w:val="20"/>
              </w:rPr>
            </w:pPr>
          </w:p>
        </w:tc>
        <w:tc>
          <w:tcPr>
            <w:tcW w:w="1620" w:type="dxa"/>
            <w:vAlign w:val="center"/>
          </w:tcPr>
          <w:p w:rsidR="007F5997" w:rsidRPr="00305FE2" w:rsidRDefault="007F5997" w:rsidP="000F3A91">
            <w:pPr>
              <w:jc w:val="center"/>
              <w:rPr>
                <w:rFonts w:ascii="Times New Roman" w:hAnsi="Times New Roman"/>
                <w:bCs/>
                <w:szCs w:val="20"/>
              </w:rPr>
            </w:pPr>
            <w:r w:rsidRPr="00305FE2">
              <w:rPr>
                <w:rFonts w:ascii="Times New Roman" w:hAnsi="Times New Roman"/>
                <w:bCs/>
                <w:szCs w:val="20"/>
              </w:rPr>
              <w:t>Optional</w:t>
            </w:r>
          </w:p>
        </w:tc>
      </w:tr>
      <w:tr w:rsidR="007F5997" w:rsidRPr="00305FE2" w:rsidTr="00152AE3">
        <w:trPr>
          <w:trHeight w:val="278"/>
        </w:trPr>
        <w:tc>
          <w:tcPr>
            <w:tcW w:w="1620" w:type="dxa"/>
            <w:vAlign w:val="center"/>
          </w:tcPr>
          <w:p w:rsidR="007F5997" w:rsidRPr="00305FE2" w:rsidRDefault="007F5997" w:rsidP="00526F7C">
            <w:pPr>
              <w:rPr>
                <w:rFonts w:ascii="Times New Roman" w:hAnsi="Times New Roman"/>
                <w:bCs/>
                <w:szCs w:val="20"/>
              </w:rPr>
            </w:pPr>
            <w:proofErr w:type="spellStart"/>
            <w:r w:rsidRPr="00305FE2">
              <w:rPr>
                <w:rFonts w:ascii="Times New Roman" w:hAnsi="Times New Roman"/>
                <w:bCs/>
                <w:szCs w:val="20"/>
              </w:rPr>
              <w:t>Meid</w:t>
            </w:r>
            <w:proofErr w:type="spellEnd"/>
            <w:r w:rsidRPr="00305FE2">
              <w:rPr>
                <w:rFonts w:ascii="Times New Roman" w:hAnsi="Times New Roman"/>
                <w:bCs/>
                <w:szCs w:val="20"/>
              </w:rPr>
              <w:t>-hex</w:t>
            </w:r>
          </w:p>
        </w:tc>
        <w:tc>
          <w:tcPr>
            <w:tcW w:w="5580" w:type="dxa"/>
            <w:vAlign w:val="center"/>
          </w:tcPr>
          <w:p w:rsidR="007F5997" w:rsidRPr="00305FE2" w:rsidRDefault="007F5997" w:rsidP="00526F7C">
            <w:pPr>
              <w:rPr>
                <w:rFonts w:ascii="Times New Roman" w:hAnsi="Times New Roman"/>
                <w:bCs/>
                <w:szCs w:val="20"/>
              </w:rPr>
            </w:pPr>
          </w:p>
        </w:tc>
        <w:tc>
          <w:tcPr>
            <w:tcW w:w="108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20</w:t>
            </w:r>
          </w:p>
        </w:tc>
        <w:tc>
          <w:tcPr>
            <w:tcW w:w="1170" w:type="dxa"/>
          </w:tcPr>
          <w:p w:rsidR="007F5997" w:rsidRPr="00305FE2" w:rsidRDefault="007F5997" w:rsidP="00526F7C">
            <w:pPr>
              <w:rPr>
                <w:rFonts w:ascii="Times New Roman" w:hAnsi="Times New Roman"/>
                <w:szCs w:val="20"/>
              </w:rPr>
            </w:pPr>
            <w:r w:rsidRPr="00305FE2">
              <w:rPr>
                <w:rFonts w:ascii="Times New Roman" w:hAnsi="Times New Roman"/>
                <w:szCs w:val="20"/>
              </w:rPr>
              <w:t>String</w:t>
            </w:r>
          </w:p>
        </w:tc>
        <w:tc>
          <w:tcPr>
            <w:tcW w:w="1440" w:type="dxa"/>
            <w:vAlign w:val="center"/>
          </w:tcPr>
          <w:p w:rsidR="007F5997" w:rsidRPr="00305FE2" w:rsidRDefault="007F5997" w:rsidP="00526F7C">
            <w:pPr>
              <w:rPr>
                <w:rFonts w:ascii="Times New Roman" w:hAnsi="Times New Roman"/>
                <w:bCs/>
                <w:szCs w:val="20"/>
              </w:rPr>
            </w:pPr>
          </w:p>
        </w:tc>
        <w:tc>
          <w:tcPr>
            <w:tcW w:w="1620" w:type="dxa"/>
            <w:vAlign w:val="center"/>
          </w:tcPr>
          <w:p w:rsidR="007F5997" w:rsidRPr="00305FE2" w:rsidRDefault="007F5997" w:rsidP="000F3A91">
            <w:pPr>
              <w:jc w:val="center"/>
              <w:rPr>
                <w:rFonts w:ascii="Times New Roman" w:hAnsi="Times New Roman"/>
                <w:bCs/>
                <w:szCs w:val="20"/>
              </w:rPr>
            </w:pPr>
            <w:r w:rsidRPr="00305FE2">
              <w:rPr>
                <w:rFonts w:ascii="Times New Roman" w:hAnsi="Times New Roman"/>
                <w:bCs/>
                <w:szCs w:val="20"/>
              </w:rPr>
              <w:t>Optional</w:t>
            </w:r>
          </w:p>
        </w:tc>
      </w:tr>
      <w:tr w:rsidR="007F5997" w:rsidRPr="00305FE2" w:rsidTr="00152AE3">
        <w:trPr>
          <w:trHeight w:val="278"/>
        </w:trPr>
        <w:tc>
          <w:tcPr>
            <w:tcW w:w="162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Previously-activated</w:t>
            </w:r>
          </w:p>
        </w:tc>
        <w:tc>
          <w:tcPr>
            <w:tcW w:w="5580" w:type="dxa"/>
            <w:vAlign w:val="center"/>
          </w:tcPr>
          <w:p w:rsidR="007F5997" w:rsidRPr="00305FE2" w:rsidRDefault="007F5997" w:rsidP="00526F7C">
            <w:pPr>
              <w:rPr>
                <w:rFonts w:ascii="Times New Roman" w:hAnsi="Times New Roman"/>
                <w:bCs/>
                <w:szCs w:val="20"/>
              </w:rPr>
            </w:pPr>
          </w:p>
        </w:tc>
        <w:tc>
          <w:tcPr>
            <w:tcW w:w="108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5</w:t>
            </w:r>
          </w:p>
        </w:tc>
        <w:tc>
          <w:tcPr>
            <w:tcW w:w="1170" w:type="dxa"/>
          </w:tcPr>
          <w:p w:rsidR="007F5997" w:rsidRPr="00305FE2" w:rsidRDefault="007F5997" w:rsidP="00526F7C">
            <w:pPr>
              <w:rPr>
                <w:rFonts w:ascii="Times New Roman" w:hAnsi="Times New Roman"/>
                <w:szCs w:val="20"/>
              </w:rPr>
            </w:pPr>
            <w:r w:rsidRPr="00305FE2">
              <w:rPr>
                <w:rFonts w:ascii="Times New Roman" w:hAnsi="Times New Roman"/>
                <w:szCs w:val="20"/>
              </w:rPr>
              <w:t>Boolean</w:t>
            </w:r>
          </w:p>
        </w:tc>
        <w:tc>
          <w:tcPr>
            <w:tcW w:w="1440" w:type="dxa"/>
            <w:vAlign w:val="center"/>
          </w:tcPr>
          <w:p w:rsidR="007F5997" w:rsidRPr="00305FE2" w:rsidRDefault="007F5997" w:rsidP="00526F7C">
            <w:pPr>
              <w:rPr>
                <w:rFonts w:ascii="Times New Roman" w:hAnsi="Times New Roman"/>
                <w:bCs/>
                <w:szCs w:val="20"/>
              </w:rPr>
            </w:pPr>
          </w:p>
        </w:tc>
        <w:tc>
          <w:tcPr>
            <w:tcW w:w="1620" w:type="dxa"/>
            <w:vAlign w:val="center"/>
          </w:tcPr>
          <w:p w:rsidR="007F5997" w:rsidRPr="00305FE2" w:rsidRDefault="007F5997" w:rsidP="000F3A91">
            <w:pPr>
              <w:jc w:val="center"/>
              <w:rPr>
                <w:rFonts w:ascii="Times New Roman" w:hAnsi="Times New Roman"/>
                <w:bCs/>
                <w:szCs w:val="20"/>
              </w:rPr>
            </w:pPr>
            <w:r w:rsidRPr="00305FE2">
              <w:rPr>
                <w:rFonts w:ascii="Times New Roman" w:hAnsi="Times New Roman"/>
                <w:bCs/>
                <w:szCs w:val="20"/>
              </w:rPr>
              <w:t>Optional</w:t>
            </w:r>
          </w:p>
        </w:tc>
      </w:tr>
      <w:tr w:rsidR="007F5997" w:rsidRPr="00305FE2" w:rsidTr="00152AE3">
        <w:trPr>
          <w:trHeight w:val="278"/>
        </w:trPr>
        <w:tc>
          <w:tcPr>
            <w:tcW w:w="162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Model-id</w:t>
            </w:r>
          </w:p>
        </w:tc>
        <w:tc>
          <w:tcPr>
            <w:tcW w:w="5580" w:type="dxa"/>
            <w:vAlign w:val="center"/>
          </w:tcPr>
          <w:p w:rsidR="007F5997" w:rsidRPr="00305FE2" w:rsidRDefault="007F5997" w:rsidP="00526F7C">
            <w:pPr>
              <w:rPr>
                <w:rFonts w:ascii="Times New Roman" w:hAnsi="Times New Roman"/>
                <w:bCs/>
                <w:szCs w:val="20"/>
              </w:rPr>
            </w:pPr>
          </w:p>
        </w:tc>
        <w:tc>
          <w:tcPr>
            <w:tcW w:w="108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30</w:t>
            </w:r>
          </w:p>
        </w:tc>
        <w:tc>
          <w:tcPr>
            <w:tcW w:w="1170" w:type="dxa"/>
          </w:tcPr>
          <w:p w:rsidR="007F5997" w:rsidRPr="00305FE2" w:rsidRDefault="007F5997" w:rsidP="00526F7C">
            <w:pPr>
              <w:rPr>
                <w:rFonts w:ascii="Times New Roman" w:hAnsi="Times New Roman"/>
                <w:szCs w:val="20"/>
              </w:rPr>
            </w:pPr>
            <w:r w:rsidRPr="00305FE2">
              <w:rPr>
                <w:rFonts w:ascii="Times New Roman" w:hAnsi="Times New Roman"/>
                <w:szCs w:val="20"/>
              </w:rPr>
              <w:t>String</w:t>
            </w:r>
          </w:p>
        </w:tc>
        <w:tc>
          <w:tcPr>
            <w:tcW w:w="1440" w:type="dxa"/>
            <w:vAlign w:val="center"/>
          </w:tcPr>
          <w:p w:rsidR="007F5997" w:rsidRPr="00305FE2" w:rsidRDefault="007F5997" w:rsidP="00526F7C">
            <w:pPr>
              <w:rPr>
                <w:rFonts w:ascii="Times New Roman" w:hAnsi="Times New Roman"/>
                <w:bCs/>
                <w:szCs w:val="20"/>
              </w:rPr>
            </w:pPr>
          </w:p>
        </w:tc>
        <w:tc>
          <w:tcPr>
            <w:tcW w:w="1620" w:type="dxa"/>
            <w:vAlign w:val="center"/>
          </w:tcPr>
          <w:p w:rsidR="007F5997" w:rsidRPr="00305FE2" w:rsidRDefault="007F5997" w:rsidP="000F3A91">
            <w:pPr>
              <w:jc w:val="center"/>
              <w:rPr>
                <w:rFonts w:ascii="Times New Roman" w:hAnsi="Times New Roman"/>
                <w:bCs/>
                <w:szCs w:val="20"/>
              </w:rPr>
            </w:pPr>
            <w:r w:rsidRPr="00305FE2">
              <w:rPr>
                <w:rFonts w:ascii="Times New Roman" w:hAnsi="Times New Roman"/>
                <w:bCs/>
                <w:szCs w:val="20"/>
              </w:rPr>
              <w:t>Optional</w:t>
            </w:r>
          </w:p>
        </w:tc>
      </w:tr>
    </w:tbl>
    <w:p w:rsidR="007F5997" w:rsidRPr="00305FE2" w:rsidRDefault="007F5997" w:rsidP="00AA4F28">
      <w:pPr>
        <w:pStyle w:val="Caption"/>
        <w:ind w:left="540"/>
        <w:rPr>
          <w:rFonts w:ascii="Times New Roman" w:hAnsi="Times New Roman"/>
          <w:sz w:val="22"/>
          <w:szCs w:val="24"/>
        </w:rPr>
      </w:pPr>
      <w:r w:rsidRPr="00305FE2">
        <w:rPr>
          <w:rFonts w:ascii="Times New Roman" w:hAnsi="Times New Roman"/>
          <w:sz w:val="22"/>
          <w:szCs w:val="24"/>
        </w:rPr>
        <w:t xml:space="preserve">Table </w:t>
      </w:r>
      <w:r w:rsidRPr="00305FE2">
        <w:rPr>
          <w:rFonts w:ascii="Times New Roman" w:hAnsi="Times New Roman"/>
          <w:sz w:val="22"/>
          <w:szCs w:val="24"/>
        </w:rPr>
        <w:fldChar w:fldCharType="begin"/>
      </w:r>
      <w:r w:rsidRPr="00305FE2">
        <w:rPr>
          <w:rFonts w:ascii="Times New Roman" w:hAnsi="Times New Roman"/>
          <w:sz w:val="22"/>
          <w:szCs w:val="24"/>
        </w:rPr>
        <w:instrText xml:space="preserve"> SEQ Table \* ARABIC </w:instrText>
      </w:r>
      <w:r w:rsidRPr="00305FE2">
        <w:rPr>
          <w:rFonts w:ascii="Times New Roman" w:hAnsi="Times New Roman"/>
          <w:sz w:val="22"/>
          <w:szCs w:val="24"/>
        </w:rPr>
        <w:fldChar w:fldCharType="separate"/>
      </w:r>
      <w:r w:rsidRPr="00305FE2">
        <w:rPr>
          <w:rFonts w:ascii="Times New Roman" w:hAnsi="Times New Roman"/>
          <w:noProof/>
          <w:sz w:val="22"/>
          <w:szCs w:val="24"/>
        </w:rPr>
        <w:t>58</w:t>
      </w:r>
      <w:r w:rsidRPr="00305FE2">
        <w:rPr>
          <w:rFonts w:ascii="Times New Roman" w:hAnsi="Times New Roman"/>
          <w:sz w:val="22"/>
          <w:szCs w:val="24"/>
        </w:rPr>
        <w:fldChar w:fldCharType="end"/>
      </w:r>
      <w:r w:rsidRPr="00305FE2">
        <w:rPr>
          <w:rFonts w:ascii="Times New Roman" w:hAnsi="Times New Roman"/>
          <w:sz w:val="22"/>
          <w:szCs w:val="24"/>
        </w:rPr>
        <w:t xml:space="preserve"> – Fields in phone</w:t>
      </w:r>
    </w:p>
    <w:p w:rsidR="007F5997" w:rsidRPr="00305FE2" w:rsidRDefault="007F5997" w:rsidP="00B13E67"/>
    <w:p w:rsidR="007F5997" w:rsidRPr="00305FE2" w:rsidRDefault="007F5997" w:rsidP="000F3A91">
      <w:pPr>
        <w:pStyle w:val="Heading7"/>
      </w:pPr>
      <w:r w:rsidRPr="00305FE2">
        <w:t xml:space="preserve"> </w:t>
      </w:r>
      <w:bookmarkStart w:id="74" w:name="_Toc303844558"/>
      <w:r w:rsidRPr="00305FE2">
        <w:t>Activated-service</w:t>
      </w:r>
      <w:bookmarkEnd w:id="74"/>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firstRow="0" w:lastRow="0" w:firstColumn="0" w:lastColumn="0" w:noHBand="0" w:noVBand="0"/>
      </w:tblPr>
      <w:tblGrid>
        <w:gridCol w:w="2790"/>
        <w:gridCol w:w="4410"/>
        <w:gridCol w:w="1080"/>
        <w:gridCol w:w="1170"/>
        <w:gridCol w:w="1440"/>
        <w:gridCol w:w="1620"/>
      </w:tblGrid>
      <w:tr w:rsidR="007F5997" w:rsidRPr="00305FE2" w:rsidTr="00EF107E">
        <w:trPr>
          <w:trHeight w:val="209"/>
          <w:tblHeader/>
        </w:trPr>
        <w:tc>
          <w:tcPr>
            <w:tcW w:w="2790" w:type="dxa"/>
            <w:shd w:val="clear" w:color="auto" w:fill="8DB3E2"/>
          </w:tcPr>
          <w:p w:rsidR="007F5997" w:rsidRPr="00305FE2" w:rsidRDefault="007F5997" w:rsidP="00EF107E">
            <w:pPr>
              <w:pStyle w:val="BodyText"/>
              <w:rPr>
                <w:rFonts w:ascii="Times New Roman" w:hAnsi="Times New Roman"/>
                <w:b/>
                <w:szCs w:val="20"/>
              </w:rPr>
            </w:pPr>
            <w:r w:rsidRPr="00305FE2">
              <w:rPr>
                <w:rFonts w:ascii="Times New Roman" w:hAnsi="Times New Roman"/>
                <w:b/>
                <w:szCs w:val="20"/>
              </w:rPr>
              <w:t>XML Tag Name / Field Name</w:t>
            </w:r>
          </w:p>
        </w:tc>
        <w:tc>
          <w:tcPr>
            <w:tcW w:w="4410" w:type="dxa"/>
            <w:shd w:val="clear" w:color="auto" w:fill="8DB3E2"/>
          </w:tcPr>
          <w:p w:rsidR="007F5997" w:rsidRPr="00305FE2" w:rsidRDefault="007F5997" w:rsidP="00EF107E">
            <w:pPr>
              <w:pStyle w:val="BodyText"/>
              <w:rPr>
                <w:rFonts w:ascii="Times New Roman" w:hAnsi="Times New Roman"/>
                <w:b/>
                <w:szCs w:val="20"/>
                <w:lang w:val="fr-FR"/>
              </w:rPr>
            </w:pPr>
            <w:r w:rsidRPr="00305FE2">
              <w:rPr>
                <w:rFonts w:ascii="Times New Roman" w:hAnsi="Times New Roman"/>
                <w:b/>
                <w:szCs w:val="20"/>
                <w:lang w:val="fr-FR"/>
              </w:rPr>
              <w:t>Description / Notes</w:t>
            </w:r>
          </w:p>
        </w:tc>
        <w:tc>
          <w:tcPr>
            <w:tcW w:w="1080" w:type="dxa"/>
            <w:shd w:val="clear" w:color="auto" w:fill="8DB3E2"/>
          </w:tcPr>
          <w:p w:rsidR="007F5997" w:rsidRPr="00305FE2" w:rsidRDefault="007F5997" w:rsidP="00EF107E">
            <w:pPr>
              <w:pStyle w:val="BodyText"/>
              <w:rPr>
                <w:rFonts w:ascii="Times New Roman" w:hAnsi="Times New Roman"/>
                <w:b/>
                <w:szCs w:val="20"/>
                <w:lang w:val="fr-FR"/>
              </w:rPr>
            </w:pPr>
            <w:proofErr w:type="spellStart"/>
            <w:r w:rsidRPr="00305FE2">
              <w:rPr>
                <w:rFonts w:ascii="Times New Roman" w:hAnsi="Times New Roman"/>
                <w:b/>
                <w:szCs w:val="20"/>
                <w:lang w:val="fr-FR"/>
              </w:rPr>
              <w:t>Length</w:t>
            </w:r>
            <w:proofErr w:type="spellEnd"/>
          </w:p>
        </w:tc>
        <w:tc>
          <w:tcPr>
            <w:tcW w:w="1170" w:type="dxa"/>
            <w:shd w:val="clear" w:color="auto" w:fill="8DB3E2"/>
          </w:tcPr>
          <w:p w:rsidR="007F5997" w:rsidRPr="00305FE2" w:rsidRDefault="007F5997" w:rsidP="00EF107E">
            <w:pPr>
              <w:pStyle w:val="BodyText"/>
              <w:rPr>
                <w:rFonts w:ascii="Times New Roman" w:hAnsi="Times New Roman"/>
                <w:b/>
                <w:szCs w:val="20"/>
                <w:lang w:val="fr-FR"/>
              </w:rPr>
            </w:pPr>
            <w:r w:rsidRPr="00305FE2">
              <w:rPr>
                <w:rFonts w:ascii="Times New Roman" w:hAnsi="Times New Roman"/>
                <w:b/>
                <w:szCs w:val="20"/>
                <w:lang w:val="fr-FR"/>
              </w:rPr>
              <w:t>Type</w:t>
            </w:r>
          </w:p>
        </w:tc>
        <w:tc>
          <w:tcPr>
            <w:tcW w:w="1440" w:type="dxa"/>
            <w:shd w:val="clear" w:color="auto" w:fill="8DB3E2"/>
          </w:tcPr>
          <w:p w:rsidR="007F5997" w:rsidRPr="00305FE2" w:rsidRDefault="007F5997" w:rsidP="00EF107E">
            <w:pPr>
              <w:pStyle w:val="BodyText"/>
              <w:rPr>
                <w:rFonts w:ascii="Times New Roman" w:hAnsi="Times New Roman"/>
                <w:b/>
                <w:szCs w:val="20"/>
                <w:lang w:val="fr-FR"/>
              </w:rPr>
            </w:pPr>
            <w:r w:rsidRPr="00305FE2">
              <w:rPr>
                <w:rFonts w:ascii="Times New Roman" w:hAnsi="Times New Roman"/>
                <w:b/>
                <w:szCs w:val="20"/>
                <w:lang w:val="fr-FR"/>
              </w:rPr>
              <w:t>Values</w:t>
            </w:r>
          </w:p>
        </w:tc>
        <w:tc>
          <w:tcPr>
            <w:tcW w:w="1620" w:type="dxa"/>
            <w:shd w:val="clear" w:color="auto" w:fill="8DB3E2"/>
          </w:tcPr>
          <w:p w:rsidR="007F5997" w:rsidRPr="00305FE2" w:rsidRDefault="007F5997" w:rsidP="00EF107E">
            <w:pPr>
              <w:pStyle w:val="BodyText"/>
              <w:rPr>
                <w:rFonts w:ascii="Times New Roman" w:hAnsi="Times New Roman"/>
                <w:b/>
                <w:szCs w:val="20"/>
                <w:lang w:val="fr-FR"/>
              </w:rPr>
            </w:pPr>
            <w:proofErr w:type="spellStart"/>
            <w:r w:rsidRPr="00305FE2">
              <w:rPr>
                <w:rFonts w:ascii="Times New Roman" w:hAnsi="Times New Roman"/>
                <w:b/>
                <w:szCs w:val="20"/>
                <w:lang w:val="fr-FR"/>
              </w:rPr>
              <w:t>Req</w:t>
            </w:r>
            <w:proofErr w:type="spellEnd"/>
            <w:r w:rsidRPr="00305FE2">
              <w:rPr>
                <w:rFonts w:ascii="Times New Roman" w:hAnsi="Times New Roman"/>
                <w:b/>
                <w:szCs w:val="20"/>
                <w:lang w:val="fr-FR"/>
              </w:rPr>
              <w:t>/</w:t>
            </w:r>
            <w:proofErr w:type="spellStart"/>
            <w:r w:rsidRPr="00305FE2">
              <w:rPr>
                <w:rFonts w:ascii="Times New Roman" w:hAnsi="Times New Roman"/>
                <w:b/>
                <w:szCs w:val="20"/>
                <w:lang w:val="fr-FR"/>
              </w:rPr>
              <w:t>Opt</w:t>
            </w:r>
            <w:proofErr w:type="spellEnd"/>
            <w:r w:rsidRPr="00305FE2">
              <w:rPr>
                <w:rFonts w:ascii="Times New Roman" w:hAnsi="Times New Roman"/>
                <w:b/>
                <w:szCs w:val="20"/>
                <w:lang w:val="fr-FR"/>
              </w:rPr>
              <w:t>/</w:t>
            </w:r>
            <w:proofErr w:type="spellStart"/>
            <w:r w:rsidRPr="00305FE2">
              <w:rPr>
                <w:rFonts w:ascii="Times New Roman" w:hAnsi="Times New Roman"/>
                <w:b/>
                <w:szCs w:val="20"/>
                <w:lang w:val="fr-FR"/>
              </w:rPr>
              <w:t>Choice</w:t>
            </w:r>
            <w:proofErr w:type="spellEnd"/>
          </w:p>
        </w:tc>
      </w:tr>
      <w:tr w:rsidR="007F5997" w:rsidRPr="00305FE2" w:rsidTr="00526F7C">
        <w:trPr>
          <w:trHeight w:val="278"/>
        </w:trPr>
        <w:tc>
          <w:tcPr>
            <w:tcW w:w="279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 xml:space="preserve">Activated-service </w:t>
            </w:r>
          </w:p>
        </w:tc>
        <w:tc>
          <w:tcPr>
            <w:tcW w:w="4410" w:type="dxa"/>
            <w:vAlign w:val="center"/>
          </w:tcPr>
          <w:p w:rsidR="007F5997" w:rsidRPr="00305FE2" w:rsidRDefault="007F5997" w:rsidP="00526F7C">
            <w:pPr>
              <w:rPr>
                <w:rFonts w:ascii="Times New Roman" w:hAnsi="Times New Roman"/>
                <w:bCs/>
                <w:szCs w:val="20"/>
              </w:rPr>
            </w:pPr>
          </w:p>
        </w:tc>
        <w:tc>
          <w:tcPr>
            <w:tcW w:w="1080" w:type="dxa"/>
            <w:vAlign w:val="center"/>
          </w:tcPr>
          <w:p w:rsidR="007F5997" w:rsidRPr="00305FE2" w:rsidRDefault="007F5997" w:rsidP="00526F7C">
            <w:pPr>
              <w:rPr>
                <w:rFonts w:ascii="Times New Roman" w:hAnsi="Times New Roman"/>
                <w:bCs/>
                <w:szCs w:val="20"/>
              </w:rPr>
            </w:pPr>
          </w:p>
        </w:tc>
        <w:tc>
          <w:tcPr>
            <w:tcW w:w="117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Structure</w:t>
            </w:r>
          </w:p>
        </w:tc>
        <w:tc>
          <w:tcPr>
            <w:tcW w:w="1440" w:type="dxa"/>
            <w:vAlign w:val="center"/>
          </w:tcPr>
          <w:p w:rsidR="007F5997" w:rsidRPr="00305FE2" w:rsidRDefault="007F5997" w:rsidP="00526F7C">
            <w:pPr>
              <w:rPr>
                <w:rFonts w:ascii="Times New Roman" w:hAnsi="Times New Roman"/>
                <w:bCs/>
                <w:szCs w:val="20"/>
              </w:rPr>
            </w:pPr>
          </w:p>
        </w:tc>
        <w:tc>
          <w:tcPr>
            <w:tcW w:w="1620" w:type="dxa"/>
          </w:tcPr>
          <w:p w:rsidR="007F5997" w:rsidRPr="00305FE2" w:rsidRDefault="007F5997" w:rsidP="00526F7C">
            <w:pPr>
              <w:rPr>
                <w:rFonts w:ascii="Times New Roman" w:hAnsi="Times New Roman"/>
                <w:bCs/>
                <w:szCs w:val="20"/>
              </w:rPr>
            </w:pPr>
            <w:r w:rsidRPr="00305FE2">
              <w:rPr>
                <w:rFonts w:ascii="Times New Roman" w:hAnsi="Times New Roman"/>
                <w:bCs/>
                <w:szCs w:val="20"/>
              </w:rPr>
              <w:t>Required</w:t>
            </w:r>
          </w:p>
        </w:tc>
      </w:tr>
    </w:tbl>
    <w:p w:rsidR="007F5997" w:rsidRPr="00305FE2" w:rsidRDefault="007F5997" w:rsidP="009A3B7D">
      <w:pPr>
        <w:pStyle w:val="Caption"/>
        <w:ind w:left="540"/>
        <w:rPr>
          <w:rFonts w:ascii="Times New Roman" w:hAnsi="Times New Roman"/>
          <w:sz w:val="22"/>
          <w:szCs w:val="24"/>
        </w:rPr>
      </w:pPr>
      <w:r w:rsidRPr="00305FE2">
        <w:rPr>
          <w:rFonts w:ascii="Times New Roman" w:hAnsi="Times New Roman"/>
          <w:sz w:val="22"/>
          <w:szCs w:val="24"/>
        </w:rPr>
        <w:t xml:space="preserve">Table </w:t>
      </w:r>
      <w:r w:rsidRPr="00305FE2">
        <w:rPr>
          <w:rFonts w:ascii="Times New Roman" w:hAnsi="Times New Roman"/>
          <w:sz w:val="22"/>
          <w:szCs w:val="24"/>
        </w:rPr>
        <w:fldChar w:fldCharType="begin"/>
      </w:r>
      <w:r w:rsidRPr="00305FE2">
        <w:rPr>
          <w:rFonts w:ascii="Times New Roman" w:hAnsi="Times New Roman"/>
          <w:sz w:val="22"/>
          <w:szCs w:val="24"/>
        </w:rPr>
        <w:instrText xml:space="preserve"> SEQ Table \* ARABIC </w:instrText>
      </w:r>
      <w:r w:rsidRPr="00305FE2">
        <w:rPr>
          <w:rFonts w:ascii="Times New Roman" w:hAnsi="Times New Roman"/>
          <w:sz w:val="22"/>
          <w:szCs w:val="24"/>
        </w:rPr>
        <w:fldChar w:fldCharType="separate"/>
      </w:r>
      <w:r w:rsidRPr="00305FE2">
        <w:rPr>
          <w:rFonts w:ascii="Times New Roman" w:hAnsi="Times New Roman"/>
          <w:noProof/>
          <w:sz w:val="22"/>
          <w:szCs w:val="24"/>
        </w:rPr>
        <w:t>59</w:t>
      </w:r>
      <w:r w:rsidRPr="00305FE2">
        <w:rPr>
          <w:rFonts w:ascii="Times New Roman" w:hAnsi="Times New Roman"/>
          <w:sz w:val="22"/>
          <w:szCs w:val="24"/>
        </w:rPr>
        <w:fldChar w:fldCharType="end"/>
      </w:r>
      <w:r w:rsidRPr="00305FE2">
        <w:rPr>
          <w:rFonts w:ascii="Times New Roman" w:hAnsi="Times New Roman"/>
          <w:sz w:val="22"/>
          <w:szCs w:val="24"/>
        </w:rPr>
        <w:t xml:space="preserve"> – Fields in activated-service</w:t>
      </w:r>
    </w:p>
    <w:p w:rsidR="007F5997" w:rsidRPr="00305FE2" w:rsidRDefault="007F5997" w:rsidP="00B13E67"/>
    <w:p w:rsidR="007F5997" w:rsidRPr="00305FE2" w:rsidRDefault="007F5997" w:rsidP="00C16EC7">
      <w:pPr>
        <w:pStyle w:val="Heading8"/>
      </w:pPr>
      <w:r w:rsidRPr="00305FE2">
        <w:t xml:space="preserve"> </w:t>
      </w:r>
      <w:bookmarkStart w:id="75" w:name="_Toc303844559"/>
      <w:r w:rsidRPr="00305FE2">
        <w:t>Activated-service</w:t>
      </w:r>
      <w:bookmarkEnd w:id="75"/>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firstRow="0" w:lastRow="0" w:firstColumn="0" w:lastColumn="0" w:noHBand="0" w:noVBand="0"/>
      </w:tblPr>
      <w:tblGrid>
        <w:gridCol w:w="2790"/>
        <w:gridCol w:w="4410"/>
        <w:gridCol w:w="1080"/>
        <w:gridCol w:w="1170"/>
        <w:gridCol w:w="1440"/>
        <w:gridCol w:w="1620"/>
      </w:tblGrid>
      <w:tr w:rsidR="007F5997" w:rsidRPr="00305FE2" w:rsidTr="00EF107E">
        <w:trPr>
          <w:trHeight w:val="209"/>
          <w:tblHeader/>
        </w:trPr>
        <w:tc>
          <w:tcPr>
            <w:tcW w:w="2790" w:type="dxa"/>
            <w:shd w:val="clear" w:color="auto" w:fill="8DB3E2"/>
          </w:tcPr>
          <w:p w:rsidR="007F5997" w:rsidRPr="00305FE2" w:rsidRDefault="007F5997" w:rsidP="00EF107E">
            <w:pPr>
              <w:pStyle w:val="BodyText"/>
              <w:rPr>
                <w:rFonts w:ascii="Times New Roman" w:hAnsi="Times New Roman"/>
                <w:b/>
                <w:szCs w:val="20"/>
              </w:rPr>
            </w:pPr>
            <w:r w:rsidRPr="00305FE2">
              <w:rPr>
                <w:rFonts w:ascii="Times New Roman" w:hAnsi="Times New Roman"/>
                <w:b/>
                <w:szCs w:val="20"/>
              </w:rPr>
              <w:t>XML Tag Name / Field Name</w:t>
            </w:r>
          </w:p>
        </w:tc>
        <w:tc>
          <w:tcPr>
            <w:tcW w:w="4410" w:type="dxa"/>
            <w:shd w:val="clear" w:color="auto" w:fill="8DB3E2"/>
          </w:tcPr>
          <w:p w:rsidR="007F5997" w:rsidRPr="00305FE2" w:rsidRDefault="007F5997" w:rsidP="00EF107E">
            <w:pPr>
              <w:pStyle w:val="BodyText"/>
              <w:rPr>
                <w:rFonts w:ascii="Times New Roman" w:hAnsi="Times New Roman"/>
                <w:b/>
                <w:szCs w:val="20"/>
                <w:lang w:val="fr-FR"/>
              </w:rPr>
            </w:pPr>
            <w:r w:rsidRPr="00305FE2">
              <w:rPr>
                <w:rFonts w:ascii="Times New Roman" w:hAnsi="Times New Roman"/>
                <w:b/>
                <w:szCs w:val="20"/>
                <w:lang w:val="fr-FR"/>
              </w:rPr>
              <w:t>Description / Notes</w:t>
            </w:r>
          </w:p>
        </w:tc>
        <w:tc>
          <w:tcPr>
            <w:tcW w:w="1080" w:type="dxa"/>
            <w:shd w:val="clear" w:color="auto" w:fill="8DB3E2"/>
          </w:tcPr>
          <w:p w:rsidR="007F5997" w:rsidRPr="00305FE2" w:rsidRDefault="007F5997" w:rsidP="00EF107E">
            <w:pPr>
              <w:pStyle w:val="BodyText"/>
              <w:rPr>
                <w:rFonts w:ascii="Times New Roman" w:hAnsi="Times New Roman"/>
                <w:b/>
                <w:szCs w:val="20"/>
                <w:lang w:val="fr-FR"/>
              </w:rPr>
            </w:pPr>
            <w:proofErr w:type="spellStart"/>
            <w:r w:rsidRPr="00305FE2">
              <w:rPr>
                <w:rFonts w:ascii="Times New Roman" w:hAnsi="Times New Roman"/>
                <w:b/>
                <w:szCs w:val="20"/>
                <w:lang w:val="fr-FR"/>
              </w:rPr>
              <w:t>Length</w:t>
            </w:r>
            <w:proofErr w:type="spellEnd"/>
          </w:p>
        </w:tc>
        <w:tc>
          <w:tcPr>
            <w:tcW w:w="1170" w:type="dxa"/>
            <w:shd w:val="clear" w:color="auto" w:fill="8DB3E2"/>
          </w:tcPr>
          <w:p w:rsidR="007F5997" w:rsidRPr="00305FE2" w:rsidRDefault="007F5997" w:rsidP="00EF107E">
            <w:pPr>
              <w:pStyle w:val="BodyText"/>
              <w:rPr>
                <w:rFonts w:ascii="Times New Roman" w:hAnsi="Times New Roman"/>
                <w:b/>
                <w:szCs w:val="20"/>
                <w:lang w:val="fr-FR"/>
              </w:rPr>
            </w:pPr>
            <w:r w:rsidRPr="00305FE2">
              <w:rPr>
                <w:rFonts w:ascii="Times New Roman" w:hAnsi="Times New Roman"/>
                <w:b/>
                <w:szCs w:val="20"/>
                <w:lang w:val="fr-FR"/>
              </w:rPr>
              <w:t>Type</w:t>
            </w:r>
          </w:p>
        </w:tc>
        <w:tc>
          <w:tcPr>
            <w:tcW w:w="1440" w:type="dxa"/>
            <w:shd w:val="clear" w:color="auto" w:fill="8DB3E2"/>
          </w:tcPr>
          <w:p w:rsidR="007F5997" w:rsidRPr="00305FE2" w:rsidRDefault="007F5997" w:rsidP="00EF107E">
            <w:pPr>
              <w:pStyle w:val="BodyText"/>
              <w:rPr>
                <w:rFonts w:ascii="Times New Roman" w:hAnsi="Times New Roman"/>
                <w:b/>
                <w:szCs w:val="20"/>
                <w:lang w:val="fr-FR"/>
              </w:rPr>
            </w:pPr>
            <w:r w:rsidRPr="00305FE2">
              <w:rPr>
                <w:rFonts w:ascii="Times New Roman" w:hAnsi="Times New Roman"/>
                <w:b/>
                <w:szCs w:val="20"/>
                <w:lang w:val="fr-FR"/>
              </w:rPr>
              <w:t>Values</w:t>
            </w:r>
          </w:p>
        </w:tc>
        <w:tc>
          <w:tcPr>
            <w:tcW w:w="1620" w:type="dxa"/>
            <w:shd w:val="clear" w:color="auto" w:fill="8DB3E2"/>
          </w:tcPr>
          <w:p w:rsidR="007F5997" w:rsidRPr="00305FE2" w:rsidRDefault="007F5997" w:rsidP="00EF107E">
            <w:pPr>
              <w:pStyle w:val="BodyText"/>
              <w:rPr>
                <w:rFonts w:ascii="Times New Roman" w:hAnsi="Times New Roman"/>
                <w:b/>
                <w:szCs w:val="20"/>
                <w:lang w:val="fr-FR"/>
              </w:rPr>
            </w:pPr>
            <w:proofErr w:type="spellStart"/>
            <w:r w:rsidRPr="00305FE2">
              <w:rPr>
                <w:rFonts w:ascii="Times New Roman" w:hAnsi="Times New Roman"/>
                <w:b/>
                <w:szCs w:val="20"/>
                <w:lang w:val="fr-FR"/>
              </w:rPr>
              <w:t>Req</w:t>
            </w:r>
            <w:proofErr w:type="spellEnd"/>
            <w:r w:rsidRPr="00305FE2">
              <w:rPr>
                <w:rFonts w:ascii="Times New Roman" w:hAnsi="Times New Roman"/>
                <w:b/>
                <w:szCs w:val="20"/>
                <w:lang w:val="fr-FR"/>
              </w:rPr>
              <w:t>/</w:t>
            </w:r>
            <w:proofErr w:type="spellStart"/>
            <w:r w:rsidRPr="00305FE2">
              <w:rPr>
                <w:rFonts w:ascii="Times New Roman" w:hAnsi="Times New Roman"/>
                <w:b/>
                <w:szCs w:val="20"/>
                <w:lang w:val="fr-FR"/>
              </w:rPr>
              <w:t>Opt</w:t>
            </w:r>
            <w:proofErr w:type="spellEnd"/>
            <w:r w:rsidRPr="00305FE2">
              <w:rPr>
                <w:rFonts w:ascii="Times New Roman" w:hAnsi="Times New Roman"/>
                <w:b/>
                <w:szCs w:val="20"/>
                <w:lang w:val="fr-FR"/>
              </w:rPr>
              <w:t>/</w:t>
            </w:r>
            <w:proofErr w:type="spellStart"/>
            <w:r w:rsidRPr="00305FE2">
              <w:rPr>
                <w:rFonts w:ascii="Times New Roman" w:hAnsi="Times New Roman"/>
                <w:b/>
                <w:szCs w:val="20"/>
                <w:lang w:val="fr-FR"/>
              </w:rPr>
              <w:t>Choice</w:t>
            </w:r>
            <w:proofErr w:type="spellEnd"/>
          </w:p>
        </w:tc>
      </w:tr>
      <w:tr w:rsidR="007F5997" w:rsidRPr="00305FE2" w:rsidTr="00526F7C">
        <w:trPr>
          <w:trHeight w:val="278"/>
        </w:trPr>
        <w:tc>
          <w:tcPr>
            <w:tcW w:w="2790" w:type="dxa"/>
            <w:vAlign w:val="center"/>
          </w:tcPr>
          <w:p w:rsidR="007F5997" w:rsidRPr="00305FE2" w:rsidRDefault="00E46657" w:rsidP="00526F7C">
            <w:pPr>
              <w:rPr>
                <w:rFonts w:ascii="Times New Roman" w:hAnsi="Times New Roman"/>
                <w:szCs w:val="20"/>
              </w:rPr>
            </w:pPr>
            <w:r w:rsidRPr="00305FE2">
              <w:rPr>
                <w:rFonts w:ascii="Times New Roman" w:hAnsi="Times New Roman"/>
                <w:szCs w:val="20"/>
              </w:rPr>
              <w:t>C</w:t>
            </w:r>
            <w:r w:rsidR="007F5997" w:rsidRPr="00305FE2">
              <w:rPr>
                <w:rFonts w:ascii="Times New Roman" w:hAnsi="Times New Roman"/>
                <w:szCs w:val="20"/>
              </w:rPr>
              <w:t>ode</w:t>
            </w:r>
          </w:p>
        </w:tc>
        <w:tc>
          <w:tcPr>
            <w:tcW w:w="441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price plan/attachable option code</w:t>
            </w:r>
          </w:p>
        </w:tc>
        <w:tc>
          <w:tcPr>
            <w:tcW w:w="1080" w:type="dxa"/>
            <w:vAlign w:val="center"/>
          </w:tcPr>
          <w:p w:rsidR="007F5997" w:rsidRPr="00305FE2" w:rsidRDefault="007F5997" w:rsidP="00526F7C">
            <w:pPr>
              <w:rPr>
                <w:rFonts w:ascii="Times New Roman" w:hAnsi="Times New Roman"/>
                <w:bCs/>
                <w:szCs w:val="20"/>
              </w:rPr>
            </w:pPr>
          </w:p>
        </w:tc>
        <w:tc>
          <w:tcPr>
            <w:tcW w:w="117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String</w:t>
            </w:r>
          </w:p>
        </w:tc>
        <w:tc>
          <w:tcPr>
            <w:tcW w:w="1440" w:type="dxa"/>
            <w:vAlign w:val="center"/>
          </w:tcPr>
          <w:p w:rsidR="007F5997" w:rsidRPr="00305FE2" w:rsidRDefault="007F5997" w:rsidP="00526F7C">
            <w:pPr>
              <w:rPr>
                <w:rFonts w:ascii="Times New Roman" w:hAnsi="Times New Roman"/>
                <w:bCs/>
                <w:szCs w:val="20"/>
              </w:rPr>
            </w:pPr>
          </w:p>
        </w:tc>
        <w:tc>
          <w:tcPr>
            <w:tcW w:w="1620" w:type="dxa"/>
          </w:tcPr>
          <w:p w:rsidR="007F5997" w:rsidRPr="00305FE2" w:rsidRDefault="007F5997" w:rsidP="00526F7C">
            <w:pPr>
              <w:rPr>
                <w:rFonts w:ascii="Times New Roman" w:hAnsi="Times New Roman"/>
                <w:bCs/>
                <w:szCs w:val="20"/>
              </w:rPr>
            </w:pPr>
            <w:r w:rsidRPr="00305FE2">
              <w:rPr>
                <w:rFonts w:ascii="Times New Roman" w:hAnsi="Times New Roman"/>
                <w:bCs/>
                <w:szCs w:val="20"/>
              </w:rPr>
              <w:t>Optional</w:t>
            </w:r>
          </w:p>
        </w:tc>
      </w:tr>
      <w:tr w:rsidR="007F5997" w:rsidRPr="00305FE2" w:rsidTr="00526F7C">
        <w:trPr>
          <w:trHeight w:val="278"/>
        </w:trPr>
        <w:tc>
          <w:tcPr>
            <w:tcW w:w="279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Code-type</w:t>
            </w:r>
          </w:p>
        </w:tc>
        <w:tc>
          <w:tcPr>
            <w:tcW w:w="4410" w:type="dxa"/>
            <w:vAlign w:val="center"/>
          </w:tcPr>
          <w:p w:rsidR="007F5997" w:rsidRPr="00305FE2" w:rsidRDefault="007F5997" w:rsidP="00526F7C">
            <w:pPr>
              <w:rPr>
                <w:rFonts w:ascii="Times New Roman" w:hAnsi="Times New Roman"/>
                <w:szCs w:val="20"/>
              </w:rPr>
            </w:pPr>
          </w:p>
        </w:tc>
        <w:tc>
          <w:tcPr>
            <w:tcW w:w="1080" w:type="dxa"/>
            <w:vAlign w:val="center"/>
          </w:tcPr>
          <w:p w:rsidR="007F5997" w:rsidRPr="00305FE2" w:rsidRDefault="007F5997" w:rsidP="00526F7C">
            <w:pPr>
              <w:rPr>
                <w:rFonts w:ascii="Times New Roman" w:hAnsi="Times New Roman"/>
                <w:bCs/>
                <w:szCs w:val="20"/>
              </w:rPr>
            </w:pPr>
          </w:p>
        </w:tc>
        <w:tc>
          <w:tcPr>
            <w:tcW w:w="117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String</w:t>
            </w:r>
          </w:p>
        </w:tc>
        <w:tc>
          <w:tcPr>
            <w:tcW w:w="1440" w:type="dxa"/>
            <w:vAlign w:val="center"/>
          </w:tcPr>
          <w:p w:rsidR="007F5997" w:rsidRPr="00305FE2" w:rsidRDefault="007F5997" w:rsidP="00526F7C">
            <w:pPr>
              <w:rPr>
                <w:rFonts w:ascii="Times New Roman" w:hAnsi="Times New Roman"/>
                <w:bCs/>
                <w:szCs w:val="20"/>
              </w:rPr>
            </w:pPr>
          </w:p>
        </w:tc>
        <w:tc>
          <w:tcPr>
            <w:tcW w:w="1620" w:type="dxa"/>
          </w:tcPr>
          <w:p w:rsidR="007F5997" w:rsidRPr="00305FE2" w:rsidRDefault="007F5997" w:rsidP="00526F7C">
            <w:pPr>
              <w:rPr>
                <w:rFonts w:ascii="Times New Roman" w:hAnsi="Times New Roman"/>
                <w:bCs/>
                <w:szCs w:val="20"/>
              </w:rPr>
            </w:pPr>
            <w:r w:rsidRPr="00305FE2">
              <w:rPr>
                <w:rFonts w:ascii="Times New Roman" w:hAnsi="Times New Roman"/>
                <w:bCs/>
                <w:szCs w:val="20"/>
              </w:rPr>
              <w:t>Optional</w:t>
            </w:r>
          </w:p>
        </w:tc>
      </w:tr>
      <w:tr w:rsidR="007F5997" w:rsidRPr="00305FE2" w:rsidTr="00526F7C">
        <w:trPr>
          <w:trHeight w:val="278"/>
        </w:trPr>
        <w:tc>
          <w:tcPr>
            <w:tcW w:w="2790" w:type="dxa"/>
            <w:vAlign w:val="center"/>
          </w:tcPr>
          <w:p w:rsidR="007F5997" w:rsidRPr="00305FE2" w:rsidRDefault="00E46657" w:rsidP="00526F7C">
            <w:pPr>
              <w:rPr>
                <w:rFonts w:ascii="Times New Roman" w:hAnsi="Times New Roman"/>
                <w:szCs w:val="20"/>
              </w:rPr>
            </w:pPr>
            <w:r w:rsidRPr="00305FE2">
              <w:rPr>
                <w:rFonts w:ascii="Times New Roman" w:hAnsi="Times New Roman"/>
                <w:szCs w:val="20"/>
              </w:rPr>
              <w:t>N</w:t>
            </w:r>
            <w:r w:rsidR="007F5997" w:rsidRPr="00305FE2">
              <w:rPr>
                <w:rFonts w:ascii="Times New Roman" w:hAnsi="Times New Roman"/>
                <w:szCs w:val="20"/>
              </w:rPr>
              <w:t>ame</w:t>
            </w:r>
          </w:p>
        </w:tc>
        <w:tc>
          <w:tcPr>
            <w:tcW w:w="441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price plan/attachable option name</w:t>
            </w:r>
          </w:p>
        </w:tc>
        <w:tc>
          <w:tcPr>
            <w:tcW w:w="1080" w:type="dxa"/>
            <w:vAlign w:val="center"/>
          </w:tcPr>
          <w:p w:rsidR="007F5997" w:rsidRPr="00305FE2" w:rsidRDefault="007F5997" w:rsidP="00526F7C">
            <w:pPr>
              <w:rPr>
                <w:rFonts w:ascii="Times New Roman" w:hAnsi="Times New Roman"/>
                <w:bCs/>
                <w:szCs w:val="20"/>
              </w:rPr>
            </w:pPr>
          </w:p>
        </w:tc>
        <w:tc>
          <w:tcPr>
            <w:tcW w:w="117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String</w:t>
            </w:r>
          </w:p>
        </w:tc>
        <w:tc>
          <w:tcPr>
            <w:tcW w:w="1440" w:type="dxa"/>
            <w:vAlign w:val="center"/>
          </w:tcPr>
          <w:p w:rsidR="007F5997" w:rsidRPr="00305FE2" w:rsidRDefault="007F5997" w:rsidP="00526F7C">
            <w:pPr>
              <w:rPr>
                <w:rFonts w:ascii="Times New Roman" w:hAnsi="Times New Roman"/>
                <w:bCs/>
                <w:szCs w:val="20"/>
              </w:rPr>
            </w:pPr>
          </w:p>
        </w:tc>
        <w:tc>
          <w:tcPr>
            <w:tcW w:w="1620" w:type="dxa"/>
          </w:tcPr>
          <w:p w:rsidR="007F5997" w:rsidRPr="00305FE2" w:rsidRDefault="007F5997" w:rsidP="00526F7C">
            <w:pPr>
              <w:rPr>
                <w:rFonts w:ascii="Times New Roman" w:hAnsi="Times New Roman"/>
                <w:bCs/>
                <w:szCs w:val="20"/>
              </w:rPr>
            </w:pPr>
            <w:r w:rsidRPr="00305FE2">
              <w:rPr>
                <w:rFonts w:ascii="Times New Roman" w:hAnsi="Times New Roman"/>
                <w:bCs/>
                <w:szCs w:val="20"/>
              </w:rPr>
              <w:t>Required</w:t>
            </w:r>
          </w:p>
        </w:tc>
      </w:tr>
      <w:tr w:rsidR="007F5997" w:rsidRPr="00305FE2" w:rsidTr="00526F7C">
        <w:trPr>
          <w:trHeight w:val="278"/>
        </w:trPr>
        <w:tc>
          <w:tcPr>
            <w:tcW w:w="279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Plan type</w:t>
            </w:r>
          </w:p>
        </w:tc>
        <w:tc>
          <w:tcPr>
            <w:tcW w:w="4410" w:type="dxa"/>
            <w:vAlign w:val="center"/>
          </w:tcPr>
          <w:p w:rsidR="007F5997" w:rsidRPr="00305FE2" w:rsidRDefault="007F5997" w:rsidP="00526F7C">
            <w:pPr>
              <w:rPr>
                <w:rFonts w:ascii="Times New Roman" w:hAnsi="Times New Roman"/>
                <w:szCs w:val="20"/>
              </w:rPr>
            </w:pPr>
          </w:p>
        </w:tc>
        <w:tc>
          <w:tcPr>
            <w:tcW w:w="1080" w:type="dxa"/>
            <w:vAlign w:val="center"/>
          </w:tcPr>
          <w:p w:rsidR="007F5997" w:rsidRPr="00305FE2" w:rsidRDefault="007F5997" w:rsidP="00526F7C">
            <w:pPr>
              <w:rPr>
                <w:rFonts w:ascii="Times New Roman" w:hAnsi="Times New Roman"/>
                <w:bCs/>
                <w:szCs w:val="20"/>
              </w:rPr>
            </w:pPr>
          </w:p>
        </w:tc>
        <w:tc>
          <w:tcPr>
            <w:tcW w:w="117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String</w:t>
            </w:r>
          </w:p>
        </w:tc>
        <w:tc>
          <w:tcPr>
            <w:tcW w:w="1440" w:type="dxa"/>
            <w:vAlign w:val="center"/>
          </w:tcPr>
          <w:p w:rsidR="007F5997" w:rsidRPr="00305FE2" w:rsidRDefault="007F5997" w:rsidP="00526F7C">
            <w:pPr>
              <w:rPr>
                <w:rFonts w:ascii="Times New Roman" w:hAnsi="Times New Roman"/>
                <w:bCs/>
                <w:szCs w:val="20"/>
              </w:rPr>
            </w:pPr>
          </w:p>
        </w:tc>
        <w:tc>
          <w:tcPr>
            <w:tcW w:w="1620" w:type="dxa"/>
          </w:tcPr>
          <w:p w:rsidR="007F5997" w:rsidRPr="00305FE2" w:rsidRDefault="007F5997" w:rsidP="00526F7C">
            <w:pPr>
              <w:rPr>
                <w:rFonts w:ascii="Times New Roman" w:hAnsi="Times New Roman"/>
                <w:bCs/>
                <w:szCs w:val="20"/>
              </w:rPr>
            </w:pPr>
            <w:r w:rsidRPr="00305FE2">
              <w:rPr>
                <w:rFonts w:ascii="Times New Roman" w:hAnsi="Times New Roman"/>
                <w:bCs/>
                <w:szCs w:val="20"/>
              </w:rPr>
              <w:t>Optional</w:t>
            </w:r>
          </w:p>
        </w:tc>
      </w:tr>
      <w:tr w:rsidR="007F5997" w:rsidRPr="00305FE2" w:rsidTr="00526F7C">
        <w:trPr>
          <w:trHeight w:val="278"/>
        </w:trPr>
        <w:tc>
          <w:tcPr>
            <w:tcW w:w="279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monthly-charge</w:t>
            </w:r>
          </w:p>
        </w:tc>
        <w:tc>
          <w:tcPr>
            <w:tcW w:w="441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monthly recurring charge of price plan/attachable option</w:t>
            </w:r>
          </w:p>
        </w:tc>
        <w:tc>
          <w:tcPr>
            <w:tcW w:w="1080" w:type="dxa"/>
            <w:vAlign w:val="center"/>
          </w:tcPr>
          <w:p w:rsidR="007F5997" w:rsidRPr="00305FE2" w:rsidRDefault="007F5997" w:rsidP="00526F7C">
            <w:pPr>
              <w:rPr>
                <w:rFonts w:ascii="Times New Roman" w:hAnsi="Times New Roman"/>
                <w:bCs/>
                <w:szCs w:val="20"/>
              </w:rPr>
            </w:pPr>
          </w:p>
        </w:tc>
        <w:tc>
          <w:tcPr>
            <w:tcW w:w="117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decimal</w:t>
            </w:r>
          </w:p>
        </w:tc>
        <w:tc>
          <w:tcPr>
            <w:tcW w:w="1440" w:type="dxa"/>
            <w:vAlign w:val="center"/>
          </w:tcPr>
          <w:p w:rsidR="007F5997" w:rsidRPr="00305FE2" w:rsidRDefault="007F5997" w:rsidP="00526F7C">
            <w:pPr>
              <w:rPr>
                <w:rFonts w:ascii="Times New Roman" w:hAnsi="Times New Roman"/>
                <w:bCs/>
                <w:szCs w:val="20"/>
              </w:rPr>
            </w:pPr>
          </w:p>
        </w:tc>
        <w:tc>
          <w:tcPr>
            <w:tcW w:w="1620" w:type="dxa"/>
          </w:tcPr>
          <w:p w:rsidR="007F5997" w:rsidRPr="00305FE2" w:rsidRDefault="007F5997" w:rsidP="00526F7C">
            <w:pPr>
              <w:rPr>
                <w:rFonts w:ascii="Times New Roman" w:hAnsi="Times New Roman"/>
                <w:bCs/>
                <w:szCs w:val="20"/>
              </w:rPr>
            </w:pPr>
          </w:p>
        </w:tc>
      </w:tr>
      <w:tr w:rsidR="007F5997" w:rsidRPr="00305FE2" w:rsidTr="00526F7C">
        <w:trPr>
          <w:trHeight w:val="278"/>
        </w:trPr>
        <w:tc>
          <w:tcPr>
            <w:tcW w:w="279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lastRenderedPageBreak/>
              <w:t>start-date</w:t>
            </w:r>
          </w:p>
        </w:tc>
        <w:tc>
          <w:tcPr>
            <w:tcW w:w="441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price plan/attachable option effective date</w:t>
            </w:r>
          </w:p>
        </w:tc>
        <w:tc>
          <w:tcPr>
            <w:tcW w:w="1080" w:type="dxa"/>
            <w:vAlign w:val="center"/>
          </w:tcPr>
          <w:p w:rsidR="007F5997" w:rsidRPr="00305FE2" w:rsidRDefault="007F5997" w:rsidP="00526F7C">
            <w:pPr>
              <w:rPr>
                <w:rFonts w:ascii="Times New Roman" w:hAnsi="Times New Roman"/>
                <w:bCs/>
                <w:szCs w:val="20"/>
              </w:rPr>
            </w:pPr>
          </w:p>
        </w:tc>
        <w:tc>
          <w:tcPr>
            <w:tcW w:w="117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date</w:t>
            </w:r>
          </w:p>
        </w:tc>
        <w:tc>
          <w:tcPr>
            <w:tcW w:w="1440" w:type="dxa"/>
            <w:vAlign w:val="center"/>
          </w:tcPr>
          <w:p w:rsidR="007F5997" w:rsidRPr="00305FE2" w:rsidRDefault="007F5997" w:rsidP="00526F7C">
            <w:pPr>
              <w:rPr>
                <w:rFonts w:ascii="Times New Roman" w:hAnsi="Times New Roman"/>
                <w:bCs/>
                <w:szCs w:val="20"/>
              </w:rPr>
            </w:pPr>
          </w:p>
        </w:tc>
        <w:tc>
          <w:tcPr>
            <w:tcW w:w="1620" w:type="dxa"/>
          </w:tcPr>
          <w:p w:rsidR="007F5997" w:rsidRPr="00305FE2" w:rsidRDefault="007F5997" w:rsidP="00526F7C">
            <w:pPr>
              <w:rPr>
                <w:rFonts w:ascii="Times New Roman" w:hAnsi="Times New Roman"/>
                <w:bCs/>
                <w:szCs w:val="20"/>
              </w:rPr>
            </w:pPr>
          </w:p>
        </w:tc>
      </w:tr>
      <w:tr w:rsidR="007F5997" w:rsidRPr="00305FE2" w:rsidTr="00526F7C">
        <w:trPr>
          <w:trHeight w:val="278"/>
        </w:trPr>
        <w:tc>
          <w:tcPr>
            <w:tcW w:w="279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expire-date</w:t>
            </w:r>
          </w:p>
        </w:tc>
        <w:tc>
          <w:tcPr>
            <w:tcW w:w="441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price plan/attachable option expiration date</w:t>
            </w:r>
          </w:p>
        </w:tc>
        <w:tc>
          <w:tcPr>
            <w:tcW w:w="1080" w:type="dxa"/>
            <w:vAlign w:val="center"/>
          </w:tcPr>
          <w:p w:rsidR="007F5997" w:rsidRPr="00305FE2" w:rsidRDefault="007F5997" w:rsidP="00526F7C">
            <w:pPr>
              <w:rPr>
                <w:rFonts w:ascii="Times New Roman" w:hAnsi="Times New Roman"/>
                <w:bCs/>
                <w:szCs w:val="20"/>
              </w:rPr>
            </w:pPr>
          </w:p>
        </w:tc>
        <w:tc>
          <w:tcPr>
            <w:tcW w:w="117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date</w:t>
            </w:r>
          </w:p>
        </w:tc>
        <w:tc>
          <w:tcPr>
            <w:tcW w:w="1440" w:type="dxa"/>
            <w:vAlign w:val="center"/>
          </w:tcPr>
          <w:p w:rsidR="007F5997" w:rsidRPr="00305FE2" w:rsidRDefault="007F5997" w:rsidP="00526F7C">
            <w:pPr>
              <w:rPr>
                <w:rFonts w:ascii="Times New Roman" w:hAnsi="Times New Roman"/>
                <w:bCs/>
                <w:szCs w:val="20"/>
              </w:rPr>
            </w:pPr>
          </w:p>
        </w:tc>
        <w:tc>
          <w:tcPr>
            <w:tcW w:w="1620" w:type="dxa"/>
          </w:tcPr>
          <w:p w:rsidR="007F5997" w:rsidRPr="00305FE2" w:rsidRDefault="007F5997" w:rsidP="00526F7C">
            <w:pPr>
              <w:rPr>
                <w:rFonts w:ascii="Times New Roman" w:hAnsi="Times New Roman"/>
                <w:bCs/>
                <w:szCs w:val="20"/>
              </w:rPr>
            </w:pPr>
          </w:p>
        </w:tc>
      </w:tr>
      <w:tr w:rsidR="007F5997" w:rsidRPr="00305FE2" w:rsidTr="00526F7C">
        <w:trPr>
          <w:trHeight w:val="278"/>
        </w:trPr>
        <w:tc>
          <w:tcPr>
            <w:tcW w:w="279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Feature-order-key</w:t>
            </w:r>
          </w:p>
        </w:tc>
        <w:tc>
          <w:tcPr>
            <w:tcW w:w="4410" w:type="dxa"/>
            <w:vAlign w:val="center"/>
          </w:tcPr>
          <w:p w:rsidR="007F5997" w:rsidRPr="00305FE2" w:rsidRDefault="007F5997" w:rsidP="00526F7C">
            <w:pPr>
              <w:rPr>
                <w:rFonts w:ascii="Times New Roman" w:hAnsi="Times New Roman"/>
                <w:szCs w:val="20"/>
              </w:rPr>
            </w:pPr>
          </w:p>
        </w:tc>
        <w:tc>
          <w:tcPr>
            <w:tcW w:w="1080" w:type="dxa"/>
            <w:vAlign w:val="center"/>
          </w:tcPr>
          <w:p w:rsidR="007F5997" w:rsidRPr="00305FE2" w:rsidRDefault="007F5997" w:rsidP="00526F7C">
            <w:pPr>
              <w:rPr>
                <w:rFonts w:ascii="Times New Roman" w:hAnsi="Times New Roman"/>
                <w:bCs/>
                <w:szCs w:val="20"/>
              </w:rPr>
            </w:pPr>
            <w:r w:rsidRPr="00305FE2">
              <w:rPr>
                <w:rFonts w:ascii="Times New Roman" w:hAnsi="Times New Roman"/>
                <w:bCs/>
                <w:szCs w:val="20"/>
              </w:rPr>
              <w:t>13</w:t>
            </w:r>
          </w:p>
        </w:tc>
        <w:tc>
          <w:tcPr>
            <w:tcW w:w="1170" w:type="dxa"/>
            <w:vAlign w:val="center"/>
          </w:tcPr>
          <w:p w:rsidR="007F5997" w:rsidRPr="00305FE2" w:rsidRDefault="007F5997" w:rsidP="00526F7C">
            <w:pPr>
              <w:rPr>
                <w:rFonts w:ascii="Times New Roman" w:hAnsi="Times New Roman"/>
                <w:szCs w:val="20"/>
              </w:rPr>
            </w:pPr>
            <w:r w:rsidRPr="00305FE2">
              <w:rPr>
                <w:rFonts w:ascii="Times New Roman" w:hAnsi="Times New Roman"/>
                <w:szCs w:val="20"/>
              </w:rPr>
              <w:t>String</w:t>
            </w:r>
          </w:p>
        </w:tc>
        <w:tc>
          <w:tcPr>
            <w:tcW w:w="1440" w:type="dxa"/>
            <w:vAlign w:val="center"/>
          </w:tcPr>
          <w:p w:rsidR="007F5997" w:rsidRPr="00305FE2" w:rsidRDefault="007F5997" w:rsidP="00526F7C">
            <w:pPr>
              <w:rPr>
                <w:rFonts w:ascii="Times New Roman" w:hAnsi="Times New Roman"/>
                <w:bCs/>
                <w:szCs w:val="20"/>
              </w:rPr>
            </w:pPr>
          </w:p>
        </w:tc>
        <w:tc>
          <w:tcPr>
            <w:tcW w:w="1620" w:type="dxa"/>
          </w:tcPr>
          <w:p w:rsidR="007F5997" w:rsidRPr="00305FE2" w:rsidRDefault="007F5997" w:rsidP="00526F7C">
            <w:pPr>
              <w:rPr>
                <w:rFonts w:ascii="Times New Roman" w:hAnsi="Times New Roman"/>
                <w:bCs/>
                <w:szCs w:val="20"/>
              </w:rPr>
            </w:pPr>
            <w:r w:rsidRPr="00305FE2">
              <w:rPr>
                <w:rFonts w:ascii="Times New Roman" w:hAnsi="Times New Roman"/>
                <w:bCs/>
                <w:szCs w:val="20"/>
              </w:rPr>
              <w:t>Optional</w:t>
            </w:r>
          </w:p>
        </w:tc>
      </w:tr>
    </w:tbl>
    <w:p w:rsidR="007F5997" w:rsidRPr="00305FE2" w:rsidRDefault="007F5997" w:rsidP="009A3B7D">
      <w:pPr>
        <w:pStyle w:val="Caption"/>
        <w:ind w:left="540"/>
        <w:rPr>
          <w:rFonts w:ascii="Times New Roman" w:hAnsi="Times New Roman"/>
          <w:sz w:val="22"/>
          <w:szCs w:val="24"/>
        </w:rPr>
      </w:pPr>
      <w:r w:rsidRPr="00305FE2">
        <w:rPr>
          <w:rFonts w:ascii="Times New Roman" w:hAnsi="Times New Roman"/>
          <w:sz w:val="22"/>
          <w:szCs w:val="24"/>
        </w:rPr>
        <w:t xml:space="preserve">Table </w:t>
      </w:r>
      <w:r w:rsidRPr="00305FE2">
        <w:rPr>
          <w:rFonts w:ascii="Times New Roman" w:hAnsi="Times New Roman"/>
          <w:sz w:val="22"/>
          <w:szCs w:val="24"/>
        </w:rPr>
        <w:fldChar w:fldCharType="begin"/>
      </w:r>
      <w:r w:rsidRPr="00305FE2">
        <w:rPr>
          <w:rFonts w:ascii="Times New Roman" w:hAnsi="Times New Roman"/>
          <w:sz w:val="22"/>
          <w:szCs w:val="24"/>
        </w:rPr>
        <w:instrText xml:space="preserve"> SEQ Table \* ARABIC </w:instrText>
      </w:r>
      <w:r w:rsidRPr="00305FE2">
        <w:rPr>
          <w:rFonts w:ascii="Times New Roman" w:hAnsi="Times New Roman"/>
          <w:sz w:val="22"/>
          <w:szCs w:val="24"/>
        </w:rPr>
        <w:fldChar w:fldCharType="separate"/>
      </w:r>
      <w:r w:rsidRPr="00305FE2">
        <w:rPr>
          <w:rFonts w:ascii="Times New Roman" w:hAnsi="Times New Roman"/>
          <w:noProof/>
          <w:sz w:val="22"/>
          <w:szCs w:val="24"/>
        </w:rPr>
        <w:t>60</w:t>
      </w:r>
      <w:r w:rsidRPr="00305FE2">
        <w:rPr>
          <w:rFonts w:ascii="Times New Roman" w:hAnsi="Times New Roman"/>
          <w:sz w:val="22"/>
          <w:szCs w:val="24"/>
        </w:rPr>
        <w:fldChar w:fldCharType="end"/>
      </w:r>
      <w:r w:rsidRPr="00305FE2">
        <w:rPr>
          <w:rFonts w:ascii="Times New Roman" w:hAnsi="Times New Roman"/>
          <w:sz w:val="22"/>
          <w:szCs w:val="24"/>
        </w:rPr>
        <w:t xml:space="preserve"> – Fields in upgrade </w:t>
      </w:r>
    </w:p>
    <w:p w:rsidR="007F5997" w:rsidRPr="00305FE2" w:rsidRDefault="007F5997" w:rsidP="00B13E67"/>
    <w:p w:rsidR="007F5997" w:rsidRPr="00305FE2" w:rsidRDefault="007F5997" w:rsidP="00987644">
      <w:pPr>
        <w:pStyle w:val="Heading5"/>
      </w:pPr>
      <w:bookmarkStart w:id="76" w:name="_Toc303844560"/>
      <w:r w:rsidRPr="00305FE2">
        <w:t>accessory</w:t>
      </w:r>
      <w:bookmarkEnd w:id="76"/>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firstRow="0" w:lastRow="0" w:firstColumn="0" w:lastColumn="0" w:noHBand="0" w:noVBand="0"/>
      </w:tblPr>
      <w:tblGrid>
        <w:gridCol w:w="2790"/>
        <w:gridCol w:w="4410"/>
        <w:gridCol w:w="1080"/>
        <w:gridCol w:w="1170"/>
        <w:gridCol w:w="1440"/>
        <w:gridCol w:w="1620"/>
      </w:tblGrid>
      <w:tr w:rsidR="007F5997" w:rsidRPr="00305FE2" w:rsidTr="00EF107E">
        <w:trPr>
          <w:trHeight w:val="209"/>
          <w:tblHeader/>
        </w:trPr>
        <w:tc>
          <w:tcPr>
            <w:tcW w:w="2790" w:type="dxa"/>
            <w:shd w:val="clear" w:color="auto" w:fill="8DB3E2"/>
          </w:tcPr>
          <w:p w:rsidR="007F5997" w:rsidRPr="00305FE2" w:rsidRDefault="007F5997" w:rsidP="00EF107E">
            <w:pPr>
              <w:pStyle w:val="BodyText"/>
              <w:rPr>
                <w:rFonts w:ascii="Times New Roman" w:hAnsi="Times New Roman"/>
                <w:b/>
                <w:szCs w:val="20"/>
              </w:rPr>
            </w:pPr>
            <w:r w:rsidRPr="00305FE2">
              <w:rPr>
                <w:rFonts w:ascii="Times New Roman" w:hAnsi="Times New Roman"/>
                <w:b/>
                <w:szCs w:val="20"/>
              </w:rPr>
              <w:t>XML Tag Name / Field Name</w:t>
            </w:r>
          </w:p>
        </w:tc>
        <w:tc>
          <w:tcPr>
            <w:tcW w:w="4410" w:type="dxa"/>
            <w:shd w:val="clear" w:color="auto" w:fill="8DB3E2"/>
          </w:tcPr>
          <w:p w:rsidR="007F5997" w:rsidRPr="00305FE2" w:rsidRDefault="007F5997" w:rsidP="00EF107E">
            <w:pPr>
              <w:pStyle w:val="BodyText"/>
              <w:rPr>
                <w:rFonts w:ascii="Times New Roman" w:hAnsi="Times New Roman"/>
                <w:b/>
                <w:szCs w:val="20"/>
                <w:lang w:val="fr-FR"/>
              </w:rPr>
            </w:pPr>
            <w:r w:rsidRPr="00305FE2">
              <w:rPr>
                <w:rFonts w:ascii="Times New Roman" w:hAnsi="Times New Roman"/>
                <w:b/>
                <w:szCs w:val="20"/>
                <w:lang w:val="fr-FR"/>
              </w:rPr>
              <w:t>Description / Notes</w:t>
            </w:r>
          </w:p>
        </w:tc>
        <w:tc>
          <w:tcPr>
            <w:tcW w:w="1080" w:type="dxa"/>
            <w:shd w:val="clear" w:color="auto" w:fill="8DB3E2"/>
          </w:tcPr>
          <w:p w:rsidR="007F5997" w:rsidRPr="00305FE2" w:rsidRDefault="007F5997" w:rsidP="00EF107E">
            <w:pPr>
              <w:pStyle w:val="BodyText"/>
              <w:rPr>
                <w:rFonts w:ascii="Times New Roman" w:hAnsi="Times New Roman"/>
                <w:b/>
                <w:szCs w:val="20"/>
                <w:lang w:val="fr-FR"/>
              </w:rPr>
            </w:pPr>
            <w:proofErr w:type="spellStart"/>
            <w:r w:rsidRPr="00305FE2">
              <w:rPr>
                <w:rFonts w:ascii="Times New Roman" w:hAnsi="Times New Roman"/>
                <w:b/>
                <w:szCs w:val="20"/>
                <w:lang w:val="fr-FR"/>
              </w:rPr>
              <w:t>Length</w:t>
            </w:r>
            <w:proofErr w:type="spellEnd"/>
          </w:p>
        </w:tc>
        <w:tc>
          <w:tcPr>
            <w:tcW w:w="1170" w:type="dxa"/>
            <w:shd w:val="clear" w:color="auto" w:fill="8DB3E2"/>
          </w:tcPr>
          <w:p w:rsidR="007F5997" w:rsidRPr="00305FE2" w:rsidRDefault="007F5997" w:rsidP="00EF107E">
            <w:pPr>
              <w:pStyle w:val="BodyText"/>
              <w:rPr>
                <w:rFonts w:ascii="Times New Roman" w:hAnsi="Times New Roman"/>
                <w:b/>
                <w:szCs w:val="20"/>
                <w:lang w:val="fr-FR"/>
              </w:rPr>
            </w:pPr>
            <w:r w:rsidRPr="00305FE2">
              <w:rPr>
                <w:rFonts w:ascii="Times New Roman" w:hAnsi="Times New Roman"/>
                <w:b/>
                <w:szCs w:val="20"/>
                <w:lang w:val="fr-FR"/>
              </w:rPr>
              <w:t>Type</w:t>
            </w:r>
          </w:p>
        </w:tc>
        <w:tc>
          <w:tcPr>
            <w:tcW w:w="1440" w:type="dxa"/>
            <w:shd w:val="clear" w:color="auto" w:fill="8DB3E2"/>
          </w:tcPr>
          <w:p w:rsidR="007F5997" w:rsidRPr="00305FE2" w:rsidRDefault="007F5997" w:rsidP="00EF107E">
            <w:pPr>
              <w:pStyle w:val="BodyText"/>
              <w:rPr>
                <w:rFonts w:ascii="Times New Roman" w:hAnsi="Times New Roman"/>
                <w:b/>
                <w:szCs w:val="20"/>
                <w:lang w:val="fr-FR"/>
              </w:rPr>
            </w:pPr>
            <w:r w:rsidRPr="00305FE2">
              <w:rPr>
                <w:rFonts w:ascii="Times New Roman" w:hAnsi="Times New Roman"/>
                <w:b/>
                <w:szCs w:val="20"/>
                <w:lang w:val="fr-FR"/>
              </w:rPr>
              <w:t>Values</w:t>
            </w:r>
          </w:p>
        </w:tc>
        <w:tc>
          <w:tcPr>
            <w:tcW w:w="1620" w:type="dxa"/>
            <w:shd w:val="clear" w:color="auto" w:fill="8DB3E2"/>
          </w:tcPr>
          <w:p w:rsidR="007F5997" w:rsidRPr="00305FE2" w:rsidRDefault="007F5997" w:rsidP="00EF107E">
            <w:pPr>
              <w:pStyle w:val="BodyText"/>
              <w:rPr>
                <w:rFonts w:ascii="Times New Roman" w:hAnsi="Times New Roman"/>
                <w:b/>
                <w:szCs w:val="20"/>
                <w:lang w:val="fr-FR"/>
              </w:rPr>
            </w:pPr>
            <w:proofErr w:type="spellStart"/>
            <w:r w:rsidRPr="00305FE2">
              <w:rPr>
                <w:rFonts w:ascii="Times New Roman" w:hAnsi="Times New Roman"/>
                <w:b/>
                <w:szCs w:val="20"/>
                <w:lang w:val="fr-FR"/>
              </w:rPr>
              <w:t>Req</w:t>
            </w:r>
            <w:proofErr w:type="spellEnd"/>
            <w:r w:rsidRPr="00305FE2">
              <w:rPr>
                <w:rFonts w:ascii="Times New Roman" w:hAnsi="Times New Roman"/>
                <w:b/>
                <w:szCs w:val="20"/>
                <w:lang w:val="fr-FR"/>
              </w:rPr>
              <w:t>/</w:t>
            </w:r>
            <w:proofErr w:type="spellStart"/>
            <w:r w:rsidRPr="00305FE2">
              <w:rPr>
                <w:rFonts w:ascii="Times New Roman" w:hAnsi="Times New Roman"/>
                <w:b/>
                <w:szCs w:val="20"/>
                <w:lang w:val="fr-FR"/>
              </w:rPr>
              <w:t>Opt</w:t>
            </w:r>
            <w:proofErr w:type="spellEnd"/>
            <w:r w:rsidRPr="00305FE2">
              <w:rPr>
                <w:rFonts w:ascii="Times New Roman" w:hAnsi="Times New Roman"/>
                <w:b/>
                <w:szCs w:val="20"/>
                <w:lang w:val="fr-FR"/>
              </w:rPr>
              <w:t>/</w:t>
            </w:r>
            <w:proofErr w:type="spellStart"/>
            <w:r w:rsidRPr="00305FE2">
              <w:rPr>
                <w:rFonts w:ascii="Times New Roman" w:hAnsi="Times New Roman"/>
                <w:b/>
                <w:szCs w:val="20"/>
                <w:lang w:val="fr-FR"/>
              </w:rPr>
              <w:t>Choice</w:t>
            </w:r>
            <w:proofErr w:type="spellEnd"/>
          </w:p>
        </w:tc>
      </w:tr>
      <w:tr w:rsidR="007F5997" w:rsidRPr="00305FE2" w:rsidTr="00EF107E">
        <w:trPr>
          <w:trHeight w:val="278"/>
        </w:trPr>
        <w:tc>
          <w:tcPr>
            <w:tcW w:w="2790" w:type="dxa"/>
          </w:tcPr>
          <w:p w:rsidR="007F5997" w:rsidRPr="00305FE2" w:rsidRDefault="007F5997" w:rsidP="00EF107E">
            <w:pPr>
              <w:pStyle w:val="BodyText"/>
              <w:rPr>
                <w:rFonts w:ascii="Times New Roman" w:hAnsi="Times New Roman"/>
              </w:rPr>
            </w:pPr>
            <w:r w:rsidRPr="00305FE2">
              <w:rPr>
                <w:rFonts w:ascii="Times New Roman" w:hAnsi="Times New Roman"/>
                <w:szCs w:val="20"/>
              </w:rPr>
              <w:t xml:space="preserve">Id </w:t>
            </w:r>
          </w:p>
        </w:tc>
        <w:tc>
          <w:tcPr>
            <w:tcW w:w="4410" w:type="dxa"/>
          </w:tcPr>
          <w:p w:rsidR="007F5997" w:rsidRPr="00305FE2" w:rsidRDefault="007F5997" w:rsidP="00EF107E">
            <w:pPr>
              <w:pStyle w:val="BodyText"/>
              <w:rPr>
                <w:rFonts w:ascii="Times New Roman" w:hAnsi="Times New Roman"/>
              </w:rPr>
            </w:pPr>
            <w:r w:rsidRPr="00305FE2">
              <w:rPr>
                <w:rFonts w:ascii="Times New Roman" w:hAnsi="Times New Roman"/>
                <w:szCs w:val="20"/>
              </w:rPr>
              <w:t> </w:t>
            </w:r>
          </w:p>
        </w:tc>
        <w:tc>
          <w:tcPr>
            <w:tcW w:w="1080" w:type="dxa"/>
          </w:tcPr>
          <w:p w:rsidR="007F5997" w:rsidRPr="00305FE2" w:rsidRDefault="007F5997" w:rsidP="00EF107E">
            <w:pPr>
              <w:pStyle w:val="BodyText"/>
              <w:rPr>
                <w:rFonts w:ascii="Times New Roman" w:hAnsi="Times New Roman"/>
              </w:rPr>
            </w:pPr>
          </w:p>
        </w:tc>
        <w:tc>
          <w:tcPr>
            <w:tcW w:w="1170" w:type="dxa"/>
          </w:tcPr>
          <w:p w:rsidR="007F5997" w:rsidRPr="00305FE2" w:rsidRDefault="007F5997" w:rsidP="00EF107E">
            <w:pPr>
              <w:pStyle w:val="BodyText"/>
              <w:rPr>
                <w:rFonts w:ascii="Times New Roman" w:hAnsi="Times New Roman"/>
              </w:rPr>
            </w:pPr>
            <w:r w:rsidRPr="00305FE2">
              <w:rPr>
                <w:rFonts w:ascii="Times New Roman" w:hAnsi="Times New Roman"/>
                <w:szCs w:val="20"/>
              </w:rPr>
              <w:t>String</w:t>
            </w:r>
          </w:p>
        </w:tc>
        <w:tc>
          <w:tcPr>
            <w:tcW w:w="1440" w:type="dxa"/>
          </w:tcPr>
          <w:p w:rsidR="007F5997" w:rsidRPr="00305FE2" w:rsidRDefault="007F5997" w:rsidP="00EF107E">
            <w:pPr>
              <w:pStyle w:val="BodyText"/>
              <w:rPr>
                <w:rFonts w:ascii="Times New Roman" w:hAnsi="Times New Roman"/>
              </w:rPr>
            </w:pPr>
            <w:r w:rsidRPr="00305FE2">
              <w:rPr>
                <w:rFonts w:ascii="Times New Roman" w:hAnsi="Times New Roman"/>
                <w:szCs w:val="20"/>
              </w:rPr>
              <w:t> </w:t>
            </w:r>
          </w:p>
        </w:tc>
        <w:tc>
          <w:tcPr>
            <w:tcW w:w="1620" w:type="dxa"/>
          </w:tcPr>
          <w:p w:rsidR="007F5997" w:rsidRPr="00305FE2" w:rsidRDefault="007F5997" w:rsidP="00EF107E">
            <w:pPr>
              <w:pStyle w:val="BodyText"/>
              <w:rPr>
                <w:rFonts w:ascii="Times New Roman" w:hAnsi="Times New Roman"/>
              </w:rPr>
            </w:pPr>
            <w:r w:rsidRPr="00305FE2">
              <w:rPr>
                <w:rFonts w:ascii="Times New Roman" w:hAnsi="Times New Roman"/>
                <w:szCs w:val="20"/>
              </w:rPr>
              <w:t>Required</w:t>
            </w:r>
          </w:p>
        </w:tc>
      </w:tr>
      <w:tr w:rsidR="007F5997" w:rsidRPr="00305FE2" w:rsidTr="00EF107E">
        <w:trPr>
          <w:trHeight w:val="278"/>
        </w:trPr>
        <w:tc>
          <w:tcPr>
            <w:tcW w:w="2790" w:type="dxa"/>
          </w:tcPr>
          <w:p w:rsidR="007F5997" w:rsidRPr="00305FE2" w:rsidRDefault="00E46657" w:rsidP="00EF107E">
            <w:pPr>
              <w:pStyle w:val="BodyText"/>
              <w:rPr>
                <w:rFonts w:ascii="Times New Roman" w:hAnsi="Times New Roman"/>
              </w:rPr>
            </w:pPr>
            <w:r>
              <w:rPr>
                <w:rFonts w:ascii="Times New Roman" w:hAnsi="Times New Roman"/>
                <w:szCs w:val="20"/>
              </w:rPr>
              <w:t>a</w:t>
            </w:r>
            <w:r w:rsidR="007F5997" w:rsidRPr="00305FE2">
              <w:rPr>
                <w:rFonts w:ascii="Times New Roman" w:hAnsi="Times New Roman"/>
                <w:szCs w:val="20"/>
              </w:rPr>
              <w:t>ccessory-order-key</w:t>
            </w:r>
          </w:p>
        </w:tc>
        <w:tc>
          <w:tcPr>
            <w:tcW w:w="4410" w:type="dxa"/>
          </w:tcPr>
          <w:p w:rsidR="007F5997" w:rsidRPr="00305FE2" w:rsidRDefault="007F5997" w:rsidP="00EF107E">
            <w:pPr>
              <w:pStyle w:val="BodyText"/>
              <w:rPr>
                <w:rFonts w:ascii="Times New Roman" w:hAnsi="Times New Roman"/>
              </w:rPr>
            </w:pPr>
            <w:r w:rsidRPr="00305FE2">
              <w:rPr>
                <w:rFonts w:ascii="Times New Roman" w:hAnsi="Times New Roman"/>
                <w:szCs w:val="20"/>
              </w:rPr>
              <w:t> </w:t>
            </w:r>
          </w:p>
        </w:tc>
        <w:tc>
          <w:tcPr>
            <w:tcW w:w="1080" w:type="dxa"/>
          </w:tcPr>
          <w:p w:rsidR="007F5997" w:rsidRPr="00305FE2" w:rsidRDefault="007F5997" w:rsidP="00EF107E">
            <w:pPr>
              <w:pStyle w:val="BodyText"/>
              <w:rPr>
                <w:rFonts w:ascii="Times New Roman" w:hAnsi="Times New Roman"/>
              </w:rPr>
            </w:pPr>
            <w:r w:rsidRPr="00305FE2">
              <w:rPr>
                <w:rFonts w:ascii="Times New Roman" w:hAnsi="Times New Roman"/>
              </w:rPr>
              <w:t>13</w:t>
            </w:r>
          </w:p>
        </w:tc>
        <w:tc>
          <w:tcPr>
            <w:tcW w:w="1170" w:type="dxa"/>
          </w:tcPr>
          <w:p w:rsidR="007F5997" w:rsidRPr="00305FE2" w:rsidRDefault="007F5997" w:rsidP="00EF107E">
            <w:pPr>
              <w:pStyle w:val="BodyText"/>
              <w:rPr>
                <w:rFonts w:ascii="Times New Roman" w:hAnsi="Times New Roman"/>
              </w:rPr>
            </w:pPr>
            <w:r w:rsidRPr="00305FE2">
              <w:rPr>
                <w:rFonts w:ascii="Times New Roman" w:hAnsi="Times New Roman"/>
                <w:szCs w:val="20"/>
              </w:rPr>
              <w:t>String</w:t>
            </w:r>
          </w:p>
        </w:tc>
        <w:tc>
          <w:tcPr>
            <w:tcW w:w="1440" w:type="dxa"/>
          </w:tcPr>
          <w:p w:rsidR="007F5997" w:rsidRPr="00305FE2" w:rsidRDefault="007F5997" w:rsidP="00EF107E">
            <w:pPr>
              <w:pStyle w:val="BodyText"/>
              <w:rPr>
                <w:rFonts w:ascii="Times New Roman" w:hAnsi="Times New Roman"/>
              </w:rPr>
            </w:pPr>
            <w:r w:rsidRPr="00305FE2">
              <w:rPr>
                <w:rFonts w:ascii="Times New Roman" w:hAnsi="Times New Roman"/>
                <w:szCs w:val="20"/>
              </w:rPr>
              <w:t> </w:t>
            </w:r>
          </w:p>
        </w:tc>
        <w:tc>
          <w:tcPr>
            <w:tcW w:w="1620" w:type="dxa"/>
          </w:tcPr>
          <w:p w:rsidR="007F5997" w:rsidRPr="00305FE2" w:rsidRDefault="007F5997" w:rsidP="00EF107E">
            <w:pPr>
              <w:pStyle w:val="BodyText"/>
              <w:rPr>
                <w:rFonts w:ascii="Times New Roman" w:hAnsi="Times New Roman"/>
              </w:rPr>
            </w:pPr>
            <w:r w:rsidRPr="00305FE2">
              <w:rPr>
                <w:rFonts w:ascii="Times New Roman" w:hAnsi="Times New Roman"/>
                <w:szCs w:val="20"/>
              </w:rPr>
              <w:t xml:space="preserve">Optional </w:t>
            </w:r>
          </w:p>
        </w:tc>
      </w:tr>
    </w:tbl>
    <w:p w:rsidR="007F5997" w:rsidRPr="00305FE2" w:rsidRDefault="007F5997" w:rsidP="009A3B7D">
      <w:pPr>
        <w:pStyle w:val="Caption"/>
        <w:ind w:left="540"/>
        <w:rPr>
          <w:rFonts w:ascii="Times New Roman" w:hAnsi="Times New Roman"/>
          <w:sz w:val="22"/>
          <w:szCs w:val="24"/>
        </w:rPr>
      </w:pPr>
      <w:r w:rsidRPr="00305FE2">
        <w:rPr>
          <w:rFonts w:ascii="Times New Roman" w:hAnsi="Times New Roman"/>
          <w:sz w:val="22"/>
          <w:szCs w:val="24"/>
        </w:rPr>
        <w:t xml:space="preserve">Table </w:t>
      </w:r>
      <w:r w:rsidRPr="00305FE2">
        <w:rPr>
          <w:rFonts w:ascii="Times New Roman" w:hAnsi="Times New Roman"/>
          <w:sz w:val="22"/>
          <w:szCs w:val="24"/>
        </w:rPr>
        <w:fldChar w:fldCharType="begin"/>
      </w:r>
      <w:r w:rsidRPr="00305FE2">
        <w:rPr>
          <w:rFonts w:ascii="Times New Roman" w:hAnsi="Times New Roman"/>
          <w:sz w:val="22"/>
          <w:szCs w:val="24"/>
        </w:rPr>
        <w:instrText xml:space="preserve"> SEQ Table \* ARABIC </w:instrText>
      </w:r>
      <w:r w:rsidRPr="00305FE2">
        <w:rPr>
          <w:rFonts w:ascii="Times New Roman" w:hAnsi="Times New Roman"/>
          <w:sz w:val="22"/>
          <w:szCs w:val="24"/>
        </w:rPr>
        <w:fldChar w:fldCharType="separate"/>
      </w:r>
      <w:r w:rsidRPr="00305FE2">
        <w:rPr>
          <w:rFonts w:ascii="Times New Roman" w:hAnsi="Times New Roman"/>
          <w:noProof/>
          <w:sz w:val="22"/>
          <w:szCs w:val="24"/>
        </w:rPr>
        <w:t>61</w:t>
      </w:r>
      <w:r w:rsidRPr="00305FE2">
        <w:rPr>
          <w:rFonts w:ascii="Times New Roman" w:hAnsi="Times New Roman"/>
          <w:sz w:val="22"/>
          <w:szCs w:val="24"/>
        </w:rPr>
        <w:fldChar w:fldCharType="end"/>
      </w:r>
      <w:r w:rsidRPr="00305FE2">
        <w:rPr>
          <w:rFonts w:ascii="Times New Roman" w:hAnsi="Times New Roman"/>
          <w:sz w:val="22"/>
          <w:szCs w:val="24"/>
        </w:rPr>
        <w:t xml:space="preserve"> – Fields in accessory</w:t>
      </w:r>
    </w:p>
    <w:p w:rsidR="007F5997" w:rsidRPr="00305FE2" w:rsidRDefault="007F5997" w:rsidP="00B011C0">
      <w:pPr>
        <w:pStyle w:val="Heading2"/>
      </w:pPr>
      <w:bookmarkStart w:id="77" w:name="_Toc204658753"/>
      <w:bookmarkStart w:id="78" w:name="_Toc288658492"/>
      <w:bookmarkStart w:id="79" w:name="_Toc288658529"/>
      <w:bookmarkStart w:id="80" w:name="_Toc303844566"/>
      <w:bookmarkStart w:id="81" w:name="_Toc195519740"/>
      <w:r w:rsidRPr="00305FE2">
        <w:t>XML/HTTP</w:t>
      </w:r>
      <w:bookmarkEnd w:id="77"/>
      <w:bookmarkEnd w:id="78"/>
      <w:bookmarkEnd w:id="79"/>
      <w:bookmarkEnd w:id="80"/>
    </w:p>
    <w:tbl>
      <w:tblPr>
        <w:tblW w:w="8928"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6498"/>
      </w:tblGrid>
      <w:tr w:rsidR="007F5997" w:rsidRPr="00305FE2" w:rsidTr="0095652F">
        <w:trPr>
          <w:trHeight w:val="323"/>
        </w:trPr>
        <w:tc>
          <w:tcPr>
            <w:tcW w:w="2430" w:type="dxa"/>
            <w:shd w:val="clear" w:color="auto" w:fill="FFC000"/>
          </w:tcPr>
          <w:p w:rsidR="007F5997" w:rsidRPr="00305FE2" w:rsidRDefault="007F5997" w:rsidP="00582E34">
            <w:pPr>
              <w:pStyle w:val="TableHeader"/>
              <w:rPr>
                <w:rFonts w:ascii="Times New Roman" w:hAnsi="Times New Roman"/>
                <w:sz w:val="20"/>
                <w:szCs w:val="20"/>
              </w:rPr>
            </w:pPr>
            <w:r w:rsidRPr="00305FE2">
              <w:rPr>
                <w:rFonts w:ascii="Times New Roman" w:hAnsi="Times New Roman"/>
                <w:sz w:val="20"/>
                <w:szCs w:val="20"/>
              </w:rPr>
              <w:br w:type="page"/>
              <w:t>Name</w:t>
            </w:r>
          </w:p>
        </w:tc>
        <w:tc>
          <w:tcPr>
            <w:tcW w:w="6498" w:type="dxa"/>
            <w:shd w:val="clear" w:color="auto" w:fill="FFC000"/>
          </w:tcPr>
          <w:p w:rsidR="007F5997" w:rsidRPr="00305FE2" w:rsidRDefault="007F5997" w:rsidP="00582E34">
            <w:pPr>
              <w:pStyle w:val="TableHeader"/>
              <w:rPr>
                <w:rFonts w:ascii="Times New Roman" w:hAnsi="Times New Roman"/>
                <w:sz w:val="20"/>
                <w:szCs w:val="20"/>
              </w:rPr>
            </w:pPr>
            <w:r w:rsidRPr="00305FE2">
              <w:rPr>
                <w:rFonts w:ascii="Times New Roman" w:hAnsi="Times New Roman"/>
                <w:sz w:val="20"/>
                <w:szCs w:val="20"/>
              </w:rPr>
              <w:t>Description</w:t>
            </w:r>
          </w:p>
        </w:tc>
      </w:tr>
      <w:tr w:rsidR="007F5997" w:rsidRPr="00305FE2" w:rsidTr="005F475E">
        <w:trPr>
          <w:trHeight w:val="323"/>
        </w:trPr>
        <w:tc>
          <w:tcPr>
            <w:tcW w:w="2430" w:type="dxa"/>
          </w:tcPr>
          <w:p w:rsidR="007F5997" w:rsidRPr="00305FE2" w:rsidRDefault="007F5997" w:rsidP="005F475E">
            <w:pPr>
              <w:pStyle w:val="TableText"/>
              <w:jc w:val="right"/>
              <w:rPr>
                <w:rFonts w:ascii="Times New Roman" w:hAnsi="Times New Roman"/>
                <w:i/>
                <w:color w:val="FF0000"/>
                <w:sz w:val="20"/>
                <w:szCs w:val="20"/>
              </w:rPr>
            </w:pPr>
            <w:r w:rsidRPr="00305FE2">
              <w:rPr>
                <w:rFonts w:ascii="Times New Roman" w:hAnsi="Times New Roman"/>
                <w:i/>
                <w:color w:val="FF0000"/>
                <w:sz w:val="20"/>
                <w:szCs w:val="20"/>
              </w:rPr>
              <w:t xml:space="preserve">Deployed Service Name </w:t>
            </w:r>
          </w:p>
        </w:tc>
        <w:tc>
          <w:tcPr>
            <w:tcW w:w="6498" w:type="dxa"/>
          </w:tcPr>
          <w:p w:rsidR="007F5997" w:rsidRPr="00305FE2" w:rsidRDefault="007F5997" w:rsidP="00E46657">
            <w:pPr>
              <w:pStyle w:val="TableText"/>
              <w:rPr>
                <w:rFonts w:ascii="Times New Roman" w:hAnsi="Times New Roman"/>
                <w:bCs/>
                <w:i/>
                <w:color w:val="FF0000"/>
                <w:sz w:val="22"/>
              </w:rPr>
            </w:pPr>
            <w:proofErr w:type="spellStart"/>
            <w:r w:rsidRPr="00305FE2">
              <w:rPr>
                <w:rFonts w:ascii="Times New Roman" w:hAnsi="Times New Roman"/>
                <w:bCs/>
                <w:i/>
                <w:color w:val="FF0000"/>
                <w:sz w:val="22"/>
                <w:szCs w:val="22"/>
              </w:rPr>
              <w:t>Activat</w:t>
            </w:r>
            <w:r w:rsidR="00E46657">
              <w:rPr>
                <w:rFonts w:ascii="Times New Roman" w:hAnsi="Times New Roman"/>
                <w:bCs/>
                <w:i/>
                <w:color w:val="FF0000"/>
                <w:sz w:val="22"/>
                <w:szCs w:val="22"/>
              </w:rPr>
              <w:t>eReservedDeviceService</w:t>
            </w:r>
            <w:proofErr w:type="spellEnd"/>
          </w:p>
        </w:tc>
      </w:tr>
      <w:tr w:rsidR="007F5997" w:rsidRPr="00305FE2" w:rsidTr="005F475E">
        <w:trPr>
          <w:trHeight w:val="323"/>
        </w:trPr>
        <w:tc>
          <w:tcPr>
            <w:tcW w:w="2430" w:type="dxa"/>
          </w:tcPr>
          <w:p w:rsidR="007F5997" w:rsidRPr="00305FE2" w:rsidRDefault="007F5997" w:rsidP="005F475E">
            <w:pPr>
              <w:pStyle w:val="TableText"/>
              <w:jc w:val="right"/>
              <w:rPr>
                <w:rFonts w:ascii="Times New Roman" w:hAnsi="Times New Roman"/>
                <w:i/>
                <w:color w:val="FF0000"/>
                <w:sz w:val="20"/>
                <w:szCs w:val="20"/>
              </w:rPr>
            </w:pPr>
            <w:r w:rsidRPr="00305FE2">
              <w:rPr>
                <w:rFonts w:ascii="Times New Roman" w:hAnsi="Times New Roman"/>
                <w:bCs/>
                <w:i/>
                <w:color w:val="FF0000"/>
                <w:sz w:val="20"/>
                <w:szCs w:val="20"/>
              </w:rPr>
              <w:t>Operation Name</w:t>
            </w:r>
          </w:p>
        </w:tc>
        <w:tc>
          <w:tcPr>
            <w:tcW w:w="6498" w:type="dxa"/>
          </w:tcPr>
          <w:p w:rsidR="007F5997" w:rsidRPr="00305FE2" w:rsidRDefault="007F5997" w:rsidP="00E46657">
            <w:pPr>
              <w:pStyle w:val="TableText"/>
              <w:rPr>
                <w:rFonts w:ascii="Times New Roman" w:hAnsi="Times New Roman"/>
                <w:i/>
                <w:color w:val="FF0000"/>
                <w:sz w:val="22"/>
              </w:rPr>
            </w:pPr>
            <w:proofErr w:type="spellStart"/>
            <w:r w:rsidRPr="00305FE2">
              <w:rPr>
                <w:rFonts w:ascii="Times New Roman" w:hAnsi="Times New Roman"/>
                <w:i/>
                <w:color w:val="FF0000"/>
                <w:sz w:val="22"/>
                <w:szCs w:val="22"/>
              </w:rPr>
              <w:t>activat</w:t>
            </w:r>
            <w:r w:rsidR="00E46657">
              <w:rPr>
                <w:rFonts w:ascii="Times New Roman" w:hAnsi="Times New Roman"/>
                <w:i/>
                <w:color w:val="FF0000"/>
                <w:sz w:val="22"/>
                <w:szCs w:val="22"/>
              </w:rPr>
              <w:t>eReservedDevice</w:t>
            </w:r>
            <w:proofErr w:type="spellEnd"/>
          </w:p>
        </w:tc>
      </w:tr>
    </w:tbl>
    <w:p w:rsidR="007F5997" w:rsidRPr="00305FE2" w:rsidRDefault="007F5997" w:rsidP="0036727D">
      <w:pPr>
        <w:pStyle w:val="Heading3"/>
      </w:pPr>
      <w:bookmarkStart w:id="82" w:name="_Toc288658493"/>
      <w:bookmarkStart w:id="83" w:name="_Toc288658530"/>
      <w:bookmarkStart w:id="84" w:name="_Toc303844567"/>
      <w:bookmarkStart w:id="85" w:name="_Toc204658754"/>
      <w:r w:rsidRPr="00305FE2">
        <w:t>HTTP Configuration Settings</w:t>
      </w:r>
      <w:bookmarkEnd w:id="82"/>
      <w:bookmarkEnd w:id="83"/>
      <w:bookmarkEnd w:id="84"/>
    </w:p>
    <w:p w:rsidR="007F5997" w:rsidRPr="00305FE2" w:rsidRDefault="007F5997" w:rsidP="00231053">
      <w:pPr>
        <w:ind w:left="720"/>
        <w:rPr>
          <w:rFonts w:ascii="Times New Roman" w:hAnsi="Times New Roman"/>
        </w:rPr>
      </w:pPr>
      <w:r w:rsidRPr="00305FE2">
        <w:rPr>
          <w:rFonts w:ascii="Times New Roman" w:hAnsi="Times New Roman"/>
        </w:rPr>
        <w:t>The table below represents the configuration settings when calling this interface.  If third-party tools are used to create and send the SOAP request, most of these values will be set to the correct value by the tool.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25"/>
        <w:gridCol w:w="4431"/>
      </w:tblGrid>
      <w:tr w:rsidR="007F5997" w:rsidRPr="00305FE2" w:rsidTr="005C1DFA">
        <w:tc>
          <w:tcPr>
            <w:tcW w:w="4425" w:type="dxa"/>
            <w:shd w:val="clear" w:color="auto" w:fill="FFC000"/>
          </w:tcPr>
          <w:p w:rsidR="007F5997" w:rsidRPr="00305FE2" w:rsidRDefault="007F5997" w:rsidP="00231053">
            <w:pPr>
              <w:spacing w:before="60"/>
              <w:rPr>
                <w:rFonts w:ascii="Times New Roman" w:hAnsi="Times New Roman"/>
                <w:b/>
              </w:rPr>
            </w:pPr>
            <w:r w:rsidRPr="00305FE2">
              <w:rPr>
                <w:rFonts w:ascii="Times New Roman" w:hAnsi="Times New Roman"/>
                <w:b/>
              </w:rPr>
              <w:t>Configuration Item</w:t>
            </w:r>
          </w:p>
        </w:tc>
        <w:tc>
          <w:tcPr>
            <w:tcW w:w="4431" w:type="dxa"/>
            <w:shd w:val="clear" w:color="auto" w:fill="FFC000"/>
          </w:tcPr>
          <w:p w:rsidR="007F5997" w:rsidRPr="00305FE2" w:rsidRDefault="007F5997" w:rsidP="00231053">
            <w:pPr>
              <w:spacing w:before="60"/>
              <w:rPr>
                <w:rFonts w:ascii="Times New Roman" w:hAnsi="Times New Roman"/>
                <w:b/>
              </w:rPr>
            </w:pPr>
            <w:r w:rsidRPr="00305FE2">
              <w:rPr>
                <w:rFonts w:ascii="Times New Roman" w:hAnsi="Times New Roman"/>
                <w:b/>
              </w:rPr>
              <w:t>Value</w:t>
            </w:r>
          </w:p>
        </w:tc>
      </w:tr>
      <w:tr w:rsidR="007F5997" w:rsidRPr="00305FE2" w:rsidTr="005C1DFA">
        <w:tc>
          <w:tcPr>
            <w:tcW w:w="4425" w:type="dxa"/>
          </w:tcPr>
          <w:p w:rsidR="007F5997" w:rsidRPr="00305FE2" w:rsidRDefault="007F5997" w:rsidP="00231053">
            <w:pPr>
              <w:spacing w:before="60"/>
              <w:rPr>
                <w:rFonts w:ascii="Times New Roman" w:hAnsi="Times New Roman"/>
                <w:b/>
              </w:rPr>
            </w:pPr>
            <w:r w:rsidRPr="00305FE2">
              <w:rPr>
                <w:rFonts w:ascii="Times New Roman" w:hAnsi="Times New Roman"/>
                <w:b/>
              </w:rPr>
              <w:t>Read Timeout</w:t>
            </w:r>
          </w:p>
        </w:tc>
        <w:tc>
          <w:tcPr>
            <w:tcW w:w="4431" w:type="dxa"/>
          </w:tcPr>
          <w:p w:rsidR="007F5997" w:rsidRPr="00305FE2" w:rsidRDefault="007F5997" w:rsidP="00231053">
            <w:pPr>
              <w:spacing w:before="60"/>
              <w:rPr>
                <w:rFonts w:ascii="Times New Roman" w:hAnsi="Times New Roman"/>
              </w:rPr>
            </w:pPr>
            <w:r w:rsidRPr="00305FE2">
              <w:rPr>
                <w:rFonts w:ascii="Times New Roman" w:hAnsi="Times New Roman"/>
              </w:rPr>
              <w:t>Min: 1 Max: 10</w:t>
            </w:r>
          </w:p>
        </w:tc>
      </w:tr>
      <w:tr w:rsidR="007F5997" w:rsidRPr="00305FE2" w:rsidTr="00553AAD">
        <w:tc>
          <w:tcPr>
            <w:tcW w:w="4425" w:type="dxa"/>
          </w:tcPr>
          <w:p w:rsidR="007F5997" w:rsidRPr="00305FE2" w:rsidRDefault="007F5997" w:rsidP="00F75594">
            <w:pPr>
              <w:spacing w:before="60"/>
              <w:rPr>
                <w:rFonts w:ascii="Times New Roman" w:hAnsi="Times New Roman"/>
                <w:b/>
              </w:rPr>
            </w:pPr>
            <w:r w:rsidRPr="00305FE2">
              <w:rPr>
                <w:rFonts w:ascii="Times New Roman" w:hAnsi="Times New Roman"/>
                <w:b/>
              </w:rPr>
              <w:t>Content</w:t>
            </w:r>
          </w:p>
        </w:tc>
        <w:tc>
          <w:tcPr>
            <w:tcW w:w="4431" w:type="dxa"/>
          </w:tcPr>
          <w:p w:rsidR="007F5997" w:rsidRPr="00305FE2" w:rsidRDefault="007F5997" w:rsidP="00553AAD">
            <w:pPr>
              <w:spacing w:before="60"/>
              <w:rPr>
                <w:rFonts w:ascii="Times New Roman" w:hAnsi="Times New Roman"/>
              </w:rPr>
            </w:pPr>
            <w:r w:rsidRPr="00305FE2">
              <w:rPr>
                <w:rFonts w:ascii="Times New Roman" w:hAnsi="Times New Roman"/>
              </w:rPr>
              <w:t>text/xml</w:t>
            </w:r>
          </w:p>
        </w:tc>
      </w:tr>
      <w:tr w:rsidR="007F5997" w:rsidRPr="00305FE2" w:rsidTr="005C1DFA">
        <w:tc>
          <w:tcPr>
            <w:tcW w:w="4425" w:type="dxa"/>
          </w:tcPr>
          <w:p w:rsidR="007F5997" w:rsidRPr="00305FE2" w:rsidRDefault="007F5997" w:rsidP="00231053">
            <w:pPr>
              <w:spacing w:before="60"/>
              <w:rPr>
                <w:rFonts w:ascii="Times New Roman" w:hAnsi="Times New Roman"/>
                <w:b/>
              </w:rPr>
            </w:pPr>
            <w:r w:rsidRPr="00305FE2">
              <w:rPr>
                <w:rFonts w:ascii="Times New Roman" w:hAnsi="Times New Roman"/>
                <w:b/>
              </w:rPr>
              <w:t>Character Set</w:t>
            </w:r>
          </w:p>
        </w:tc>
        <w:tc>
          <w:tcPr>
            <w:tcW w:w="4431" w:type="dxa"/>
          </w:tcPr>
          <w:p w:rsidR="007F5997" w:rsidRPr="00305FE2" w:rsidRDefault="007F5997" w:rsidP="009108CA">
            <w:pPr>
              <w:spacing w:before="60"/>
              <w:rPr>
                <w:rFonts w:ascii="Times New Roman" w:hAnsi="Times New Roman"/>
              </w:rPr>
            </w:pPr>
            <w:r w:rsidRPr="00305FE2">
              <w:rPr>
                <w:rFonts w:ascii="Times New Roman" w:hAnsi="Times New Roman"/>
              </w:rPr>
              <w:t>utf-8</w:t>
            </w:r>
          </w:p>
        </w:tc>
      </w:tr>
    </w:tbl>
    <w:p w:rsidR="007F5997" w:rsidRPr="00305FE2" w:rsidRDefault="007F5997" w:rsidP="005C1DFA">
      <w:pPr>
        <w:ind w:left="720"/>
        <w:rPr>
          <w:rFonts w:ascii="Times New Roman" w:hAnsi="Times New Roman"/>
        </w:rPr>
      </w:pPr>
      <w:r w:rsidRPr="00305FE2">
        <w:rPr>
          <w:rFonts w:ascii="Times New Roman" w:hAnsi="Times New Roman"/>
          <w:b/>
          <w:color w:val="0000FF"/>
          <w:u w:val="single"/>
        </w:rPr>
        <w:t>Read Timeout</w:t>
      </w:r>
      <w:r w:rsidRPr="00305FE2">
        <w:rPr>
          <w:rFonts w:ascii="Times New Roman" w:hAnsi="Times New Roman"/>
        </w:rPr>
        <w:t xml:space="preserve">: (in seconds) How long to wait on the HTTP response from the interface before timing out.  </w:t>
      </w:r>
    </w:p>
    <w:p w:rsidR="007F5997" w:rsidRPr="00305FE2" w:rsidRDefault="007F5997" w:rsidP="00BD60D6">
      <w:pPr>
        <w:ind w:left="720"/>
        <w:rPr>
          <w:rFonts w:ascii="Times New Roman" w:hAnsi="Times New Roman"/>
        </w:rPr>
      </w:pPr>
      <w:r w:rsidRPr="00305FE2">
        <w:rPr>
          <w:rFonts w:ascii="Times New Roman" w:hAnsi="Times New Roman"/>
          <w:b/>
          <w:color w:val="0000FF"/>
          <w:u w:val="single"/>
        </w:rPr>
        <w:t>Character Set</w:t>
      </w:r>
      <w:r w:rsidRPr="00305FE2">
        <w:rPr>
          <w:rFonts w:ascii="Times New Roman" w:hAnsi="Times New Roman"/>
        </w:rPr>
        <w:t>: The character set of the data.  For HTTP, character set is specified by the ‘Content-Type’ HTTP header; see example below.  The HTTP charset should match the encoding declaration of the XML request.</w:t>
      </w:r>
    </w:p>
    <w:p w:rsidR="007F5997" w:rsidRPr="00305FE2" w:rsidRDefault="007F5997" w:rsidP="00F1051C">
      <w:pPr>
        <w:ind w:left="1440"/>
        <w:rPr>
          <w:rFonts w:ascii="Times New Roman" w:hAnsi="Times New Roman"/>
          <w:b/>
          <w:u w:val="single"/>
        </w:rPr>
      </w:pPr>
      <w:r w:rsidRPr="00305FE2">
        <w:rPr>
          <w:rFonts w:ascii="Times New Roman" w:hAnsi="Times New Roman"/>
          <w:b/>
          <w:u w:val="single"/>
        </w:rPr>
        <w:t>HTTP Header</w:t>
      </w:r>
      <w:r w:rsidRPr="00305FE2">
        <w:rPr>
          <w:rFonts w:ascii="Times New Roman" w:hAnsi="Times New Roman"/>
          <w:b/>
        </w:rPr>
        <w:tab/>
      </w:r>
      <w:proofErr w:type="spellStart"/>
      <w:r w:rsidRPr="00305FE2">
        <w:rPr>
          <w:rFonts w:ascii="Times New Roman" w:hAnsi="Times New Roman"/>
          <w:b/>
          <w:u w:val="single"/>
        </w:rPr>
        <w:t>Header</w:t>
      </w:r>
      <w:proofErr w:type="spellEnd"/>
      <w:r w:rsidRPr="00305FE2">
        <w:rPr>
          <w:rFonts w:ascii="Times New Roman" w:hAnsi="Times New Roman"/>
          <w:b/>
          <w:u w:val="single"/>
        </w:rPr>
        <w:t xml:space="preserve"> Value</w:t>
      </w:r>
    </w:p>
    <w:p w:rsidR="007F5997" w:rsidRPr="00305FE2" w:rsidRDefault="007F5997" w:rsidP="00F1051C">
      <w:pPr>
        <w:ind w:left="1440"/>
        <w:rPr>
          <w:rFonts w:ascii="Times New Roman" w:hAnsi="Times New Roman"/>
        </w:rPr>
      </w:pPr>
      <w:r w:rsidRPr="00305FE2">
        <w:rPr>
          <w:rFonts w:ascii="Times New Roman" w:hAnsi="Times New Roman"/>
          <w:b/>
        </w:rPr>
        <w:t>Content-Type</w:t>
      </w:r>
      <w:r w:rsidRPr="00305FE2">
        <w:rPr>
          <w:rFonts w:ascii="Times New Roman" w:hAnsi="Times New Roman"/>
          <w:b/>
        </w:rPr>
        <w:tab/>
        <w:t>content=”text/xml; charset=utf-8”</w:t>
      </w:r>
    </w:p>
    <w:p w:rsidR="007F5997" w:rsidRPr="00305FE2" w:rsidRDefault="007F5997" w:rsidP="0036727D">
      <w:pPr>
        <w:pStyle w:val="Heading3"/>
      </w:pPr>
      <w:bookmarkStart w:id="86" w:name="_Toc288658494"/>
      <w:bookmarkStart w:id="87" w:name="_Toc288658531"/>
      <w:bookmarkStart w:id="88" w:name="_Toc303844568"/>
      <w:r w:rsidRPr="00305FE2">
        <w:t>Security</w:t>
      </w:r>
      <w:bookmarkEnd w:id="86"/>
      <w:bookmarkEnd w:id="87"/>
      <w:bookmarkEnd w:id="88"/>
    </w:p>
    <w:p w:rsidR="007F5997" w:rsidRPr="00305FE2" w:rsidRDefault="007F5997" w:rsidP="00904B7F">
      <w:pPr>
        <w:pStyle w:val="Heading4"/>
      </w:pPr>
      <w:bookmarkStart w:id="89" w:name="_Toc288658495"/>
      <w:bookmarkStart w:id="90" w:name="_Toc288658532"/>
      <w:bookmarkStart w:id="91" w:name="_Toc303844569"/>
      <w:r w:rsidRPr="00305FE2">
        <w:t>Encryption</w:t>
      </w:r>
      <w:bookmarkEnd w:id="89"/>
      <w:bookmarkEnd w:id="90"/>
      <w:bookmarkEnd w:id="91"/>
    </w:p>
    <w:p w:rsidR="007F5997" w:rsidRPr="00305FE2" w:rsidRDefault="007F5997" w:rsidP="007A1864">
      <w:pPr>
        <w:ind w:left="864"/>
        <w:rPr>
          <w:rFonts w:ascii="Times New Roman" w:hAnsi="Times New Roman"/>
          <w:i/>
        </w:rPr>
      </w:pPr>
      <w:r w:rsidRPr="00305FE2">
        <w:rPr>
          <w:rFonts w:ascii="Times New Roman" w:hAnsi="Times New Roman"/>
          <w:i/>
        </w:rPr>
        <w:t>This interface does not require encryption in transport for applications within the Sprint network.</w:t>
      </w:r>
    </w:p>
    <w:p w:rsidR="007F5997" w:rsidRPr="00305FE2" w:rsidRDefault="007F5997" w:rsidP="00904B7F">
      <w:pPr>
        <w:pStyle w:val="Heading4"/>
      </w:pPr>
      <w:bookmarkStart w:id="92" w:name="_Toc288658496"/>
      <w:bookmarkStart w:id="93" w:name="_Toc288658533"/>
      <w:bookmarkStart w:id="94" w:name="_Toc303844570"/>
      <w:r w:rsidRPr="00305FE2">
        <w:t>Authentication</w:t>
      </w:r>
      <w:bookmarkEnd w:id="92"/>
      <w:bookmarkEnd w:id="93"/>
      <w:bookmarkEnd w:id="94"/>
    </w:p>
    <w:p w:rsidR="007F5997" w:rsidRPr="00305FE2" w:rsidRDefault="007F5997" w:rsidP="007A1864">
      <w:pPr>
        <w:ind w:left="864"/>
        <w:rPr>
          <w:rFonts w:ascii="Times New Roman" w:hAnsi="Times New Roman"/>
          <w:i/>
        </w:rPr>
      </w:pPr>
      <w:r w:rsidRPr="00305FE2">
        <w:rPr>
          <w:rFonts w:ascii="Times New Roman" w:hAnsi="Times New Roman"/>
          <w:i/>
        </w:rPr>
        <w:t>This interface does not require authentication for applications within the Sprint network.</w:t>
      </w:r>
    </w:p>
    <w:p w:rsidR="007F5997" w:rsidRPr="00305FE2" w:rsidRDefault="007F5997" w:rsidP="0036727D">
      <w:pPr>
        <w:pStyle w:val="Heading3"/>
      </w:pPr>
      <w:bookmarkStart w:id="95" w:name="_Toc288658497"/>
      <w:bookmarkStart w:id="96" w:name="_Toc288658534"/>
      <w:bookmarkStart w:id="97" w:name="_Toc303844571"/>
      <w:r w:rsidRPr="00305FE2">
        <w:lastRenderedPageBreak/>
        <w:t>Schema &amp; WSDL</w:t>
      </w:r>
      <w:bookmarkEnd w:id="85"/>
      <w:bookmarkEnd w:id="95"/>
      <w:bookmarkEnd w:id="96"/>
      <w:bookmarkEnd w:id="97"/>
    </w:p>
    <w:p w:rsidR="007F5997" w:rsidRPr="00305FE2" w:rsidRDefault="007F5997" w:rsidP="00760CE0">
      <w:pPr>
        <w:ind w:left="720"/>
        <w:rPr>
          <w:rFonts w:ascii="Times New Roman" w:hAnsi="Times New Roman"/>
          <w:szCs w:val="20"/>
        </w:rPr>
      </w:pPr>
      <w:r w:rsidRPr="00305FE2">
        <w:rPr>
          <w:rFonts w:ascii="Times New Roman" w:hAnsi="Times New Roman"/>
          <w:szCs w:val="20"/>
        </w:rPr>
        <w:t xml:space="preserve">See section, </w:t>
      </w:r>
      <w:r w:rsidR="00305FE2" w:rsidRPr="00305FE2">
        <w:fldChar w:fldCharType="begin"/>
      </w:r>
      <w:r w:rsidR="00305FE2" w:rsidRPr="00305FE2">
        <w:instrText xml:space="preserve"> REF _Ref265053242 \w \h  \* MERGEFORMAT </w:instrText>
      </w:r>
      <w:r w:rsidR="00305FE2" w:rsidRPr="00305FE2">
        <w:fldChar w:fldCharType="separate"/>
      </w:r>
      <w:r w:rsidRPr="00305FE2">
        <w:rPr>
          <w:rFonts w:ascii="Times New Roman" w:hAnsi="Times New Roman"/>
          <w:szCs w:val="20"/>
        </w:rPr>
        <w:t>3.3</w:t>
      </w:r>
      <w:r w:rsidR="00305FE2" w:rsidRPr="00305FE2">
        <w:fldChar w:fldCharType="end"/>
      </w:r>
      <w:r w:rsidRPr="00305FE2">
        <w:rPr>
          <w:rFonts w:ascii="Times New Roman" w:hAnsi="Times New Roman"/>
          <w:szCs w:val="20"/>
        </w:rPr>
        <w:t>, for the schema folder links containing the WSDL and XSD files; production and draft versions.</w:t>
      </w:r>
    </w:p>
    <w:p w:rsidR="007F5997" w:rsidRPr="00305FE2" w:rsidRDefault="007F5997" w:rsidP="0036727D">
      <w:pPr>
        <w:pStyle w:val="Heading3"/>
      </w:pPr>
      <w:bookmarkStart w:id="98" w:name="_Toc288658498"/>
      <w:bookmarkStart w:id="99" w:name="_Toc288658535"/>
      <w:bookmarkStart w:id="100" w:name="_Toc303844572"/>
      <w:r w:rsidRPr="00305FE2">
        <w:t>EAI Web Service User Guide</w:t>
      </w:r>
      <w:bookmarkEnd w:id="98"/>
      <w:bookmarkEnd w:id="99"/>
      <w:bookmarkEnd w:id="100"/>
    </w:p>
    <w:p w:rsidR="007F5997" w:rsidRPr="00305FE2" w:rsidRDefault="007F5997" w:rsidP="003713A2">
      <w:pPr>
        <w:ind w:left="720"/>
        <w:rPr>
          <w:rFonts w:ascii="Times New Roman" w:hAnsi="Times New Roman"/>
        </w:rPr>
      </w:pPr>
      <w:r w:rsidRPr="00305FE2">
        <w:rPr>
          <w:rFonts w:ascii="Times New Roman" w:hAnsi="Times New Roman"/>
        </w:rPr>
        <w:t xml:space="preserve">See section, </w:t>
      </w:r>
      <w:r w:rsidR="00305FE2" w:rsidRPr="00305FE2">
        <w:fldChar w:fldCharType="begin"/>
      </w:r>
      <w:r w:rsidR="00305FE2" w:rsidRPr="00305FE2">
        <w:instrText xml:space="preserve"> REF _Ref265053133 \w \h  \* MERGEFORMAT </w:instrText>
      </w:r>
      <w:r w:rsidR="00305FE2" w:rsidRPr="00305FE2">
        <w:fldChar w:fldCharType="separate"/>
      </w:r>
      <w:r w:rsidRPr="00305FE2">
        <w:rPr>
          <w:rFonts w:ascii="Times New Roman" w:hAnsi="Times New Roman"/>
        </w:rPr>
        <w:t>3.4</w:t>
      </w:r>
      <w:r w:rsidR="00305FE2" w:rsidRPr="00305FE2">
        <w:fldChar w:fldCharType="end"/>
      </w:r>
      <w:r w:rsidRPr="00305FE2">
        <w:rPr>
          <w:rFonts w:ascii="Times New Roman" w:hAnsi="Times New Roman"/>
        </w:rPr>
        <w:t xml:space="preserve">, for the folder link containing </w:t>
      </w:r>
      <w:r w:rsidRPr="00305FE2">
        <w:rPr>
          <w:rFonts w:ascii="Times New Roman" w:hAnsi="Times New Roman"/>
          <w:i/>
        </w:rPr>
        <w:t>EAI Web Service User Guide.docx</w:t>
      </w:r>
      <w:r w:rsidRPr="00305FE2">
        <w:rPr>
          <w:rFonts w:ascii="Times New Roman" w:hAnsi="Times New Roman"/>
        </w:rPr>
        <w:t>.</w:t>
      </w:r>
    </w:p>
    <w:p w:rsidR="007F5997" w:rsidRPr="00305FE2" w:rsidRDefault="007F5997" w:rsidP="0036727D">
      <w:pPr>
        <w:pStyle w:val="Heading3"/>
      </w:pPr>
      <w:bookmarkStart w:id="101" w:name="_Toc265062861"/>
      <w:bookmarkStart w:id="102" w:name="_Toc288658499"/>
      <w:bookmarkStart w:id="103" w:name="_Toc288658536"/>
      <w:bookmarkStart w:id="104" w:name="_Toc303844573"/>
      <w:bookmarkEnd w:id="57"/>
      <w:bookmarkEnd w:id="81"/>
      <w:bookmarkEnd w:id="101"/>
      <w:r w:rsidRPr="00305FE2">
        <w:t>Web Service Header XSD</w:t>
      </w:r>
      <w:bookmarkEnd w:id="102"/>
      <w:bookmarkEnd w:id="103"/>
      <w:bookmarkEnd w:id="104"/>
    </w:p>
    <w:p w:rsidR="007F5997" w:rsidRPr="00305FE2" w:rsidRDefault="007F5997" w:rsidP="00336F1A">
      <w:pPr>
        <w:ind w:left="720"/>
        <w:rPr>
          <w:rFonts w:ascii="Times New Roman" w:hAnsi="Times New Roman"/>
          <w:szCs w:val="20"/>
        </w:rPr>
      </w:pPr>
      <w:r w:rsidRPr="00305FE2">
        <w:rPr>
          <w:rFonts w:ascii="Times New Roman" w:hAnsi="Times New Roman"/>
          <w:szCs w:val="20"/>
        </w:rPr>
        <w:t xml:space="preserve">See section, </w:t>
      </w:r>
      <w:r w:rsidR="00305FE2" w:rsidRPr="00305FE2">
        <w:fldChar w:fldCharType="begin"/>
      </w:r>
      <w:r w:rsidR="00305FE2" w:rsidRPr="00305FE2">
        <w:instrText xml:space="preserve"> REF _Ref265053242 \w \h  \* MERGEFORMAT </w:instrText>
      </w:r>
      <w:r w:rsidR="00305FE2" w:rsidRPr="00305FE2">
        <w:fldChar w:fldCharType="separate"/>
      </w:r>
      <w:r w:rsidRPr="00305FE2">
        <w:rPr>
          <w:rFonts w:ascii="Times New Roman" w:hAnsi="Times New Roman"/>
          <w:szCs w:val="20"/>
        </w:rPr>
        <w:t>3.3</w:t>
      </w:r>
      <w:r w:rsidR="00305FE2" w:rsidRPr="00305FE2">
        <w:fldChar w:fldCharType="end"/>
      </w:r>
      <w:r w:rsidRPr="00305FE2">
        <w:rPr>
          <w:rFonts w:ascii="Times New Roman" w:hAnsi="Times New Roman"/>
          <w:szCs w:val="20"/>
        </w:rPr>
        <w:t>, for the production schema folder link containing the header schema.</w:t>
      </w:r>
    </w:p>
    <w:p w:rsidR="007F5997" w:rsidRPr="00305FE2" w:rsidRDefault="007F5997" w:rsidP="00C151AA">
      <w:pPr>
        <w:numPr>
          <w:ilvl w:val="0"/>
          <w:numId w:val="42"/>
        </w:numPr>
        <w:rPr>
          <w:rFonts w:ascii="Times New Roman" w:hAnsi="Times New Roman"/>
          <w:szCs w:val="20"/>
        </w:rPr>
      </w:pPr>
      <w:r w:rsidRPr="00305FE2">
        <w:rPr>
          <w:rFonts w:ascii="Times New Roman" w:hAnsi="Times New Roman"/>
          <w:szCs w:val="20"/>
        </w:rPr>
        <w:t>Header Info??</w:t>
      </w:r>
    </w:p>
    <w:p w:rsidR="007F5997" w:rsidRPr="00305FE2" w:rsidRDefault="007F5997" w:rsidP="0036727D">
      <w:pPr>
        <w:pStyle w:val="Heading3"/>
      </w:pPr>
      <w:bookmarkStart w:id="105" w:name="_Toc288658500"/>
      <w:bookmarkStart w:id="106" w:name="_Toc288658537"/>
      <w:bookmarkStart w:id="107" w:name="_Toc303844574"/>
      <w:r w:rsidRPr="00305FE2">
        <w:t>Error Conditions</w:t>
      </w:r>
      <w:bookmarkEnd w:id="105"/>
      <w:bookmarkEnd w:id="106"/>
      <w:bookmarkEnd w:id="107"/>
    </w:p>
    <w:bookmarkStart w:id="108" w:name="_Toc265062866"/>
    <w:bookmarkStart w:id="109" w:name="_Toc288658501"/>
    <w:bookmarkStart w:id="110" w:name="_Toc288658538"/>
    <w:bookmarkEnd w:id="108"/>
    <w:p w:rsidR="007F5997" w:rsidRPr="00305FE2" w:rsidRDefault="007F5997" w:rsidP="00C151AA">
      <w:pPr>
        <w:ind w:left="720"/>
        <w:rPr>
          <w:rFonts w:ascii="Times New Roman" w:hAnsi="Times New Roman"/>
        </w:rPr>
      </w:pPr>
      <w:r w:rsidRPr="00305FE2">
        <w:rPr>
          <w:rFonts w:ascii="Times New Roman" w:hAnsi="Times New Roman"/>
        </w:rPr>
        <w:fldChar w:fldCharType="begin"/>
      </w:r>
      <w:r w:rsidRPr="00305FE2">
        <w:rPr>
          <w:rFonts w:ascii="Times New Roman" w:hAnsi="Times New Roman"/>
        </w:rPr>
        <w:instrText>HYPERLINK "https://doc-share.corp.sprint.com/livelink/llisapi.dll?func=ll&amp;objId=41316278&amp;objAction=Open&amp;nexturl=%2Flivelink%2Fllisapi%2Edll%3Ffunc%3Dll%26objId%3D40827672%26objAction%3Dbrowse%26viewType%3D1"</w:instrText>
      </w:r>
      <w:r w:rsidRPr="00305FE2">
        <w:rPr>
          <w:rFonts w:ascii="Times New Roman" w:hAnsi="Times New Roman"/>
        </w:rPr>
        <w:fldChar w:fldCharType="separate"/>
      </w:r>
      <w:r w:rsidRPr="00305FE2">
        <w:rPr>
          <w:rStyle w:val="Hyperlink"/>
          <w:rFonts w:ascii="Times New Roman" w:hAnsi="Times New Roman"/>
        </w:rPr>
        <w:t>Refer to table of Standard SOAP Faults in the Web Service Design Standards</w:t>
      </w:r>
      <w:r w:rsidRPr="00305FE2">
        <w:rPr>
          <w:rFonts w:ascii="Times New Roman" w:hAnsi="Times New Roman"/>
        </w:rPr>
        <w:fldChar w:fldCharType="end"/>
      </w:r>
      <w:r w:rsidRPr="00305FE2">
        <w:rPr>
          <w:rFonts w:ascii="Times New Roman" w:hAnsi="Times New Roman"/>
        </w:rPr>
        <w:t xml:space="preserve"> </w:t>
      </w:r>
    </w:p>
    <w:p w:rsidR="007F5997" w:rsidRPr="00305FE2" w:rsidRDefault="007F5997" w:rsidP="00A8697F">
      <w:pPr>
        <w:ind w:left="720"/>
        <w:rPr>
          <w:rFonts w:ascii="Times New Roman" w:hAnsi="Times New Roman"/>
          <w:b/>
          <w:sz w:val="24"/>
        </w:rPr>
      </w:pPr>
      <w:r w:rsidRPr="00305FE2">
        <w:rPr>
          <w:rFonts w:ascii="Times New Roman" w:hAnsi="Times New Roman"/>
          <w:b/>
          <w:sz w:val="24"/>
        </w:rPr>
        <w:t>Link in doc share for OVM Error Conditions for all OVM Services:</w:t>
      </w:r>
    </w:p>
    <w:p w:rsidR="007F5997" w:rsidRPr="00305FE2" w:rsidRDefault="00D158B8" w:rsidP="00A8697F">
      <w:pPr>
        <w:ind w:left="720"/>
        <w:rPr>
          <w:rFonts w:ascii="Times New Roman" w:hAnsi="Times New Roman"/>
        </w:rPr>
      </w:pPr>
      <w:hyperlink r:id="rId19" w:history="1">
        <w:r w:rsidR="007F5997" w:rsidRPr="00305FE2">
          <w:rPr>
            <w:rStyle w:val="Hyperlink"/>
            <w:rFonts w:ascii="Times New Roman" w:hAnsi="Times New Roman"/>
          </w:rPr>
          <w:t>https://doc-share.corp.sprint.com/livelink/llisapi.dll?func=ll&amp;objId=53932693&amp;objAction=Open&amp;nexturl=%2Flivelink%2Fllisapi%2Edll%3Ffunc%3Dll%26objId%3D53264720%26objAction%3Dbrowse%26viewType%3D1</w:t>
        </w:r>
      </w:hyperlink>
      <w:r w:rsidR="007F5997" w:rsidRPr="00305FE2">
        <w:rPr>
          <w:rFonts w:ascii="Times New Roman" w:hAnsi="Times New Roman"/>
        </w:rPr>
        <w:t xml:space="preserve"> </w:t>
      </w:r>
    </w:p>
    <w:p w:rsidR="007F5997" w:rsidRPr="00305FE2" w:rsidRDefault="007F5997" w:rsidP="00A8697F">
      <w:pPr>
        <w:ind w:left="720"/>
        <w:rPr>
          <w:rFonts w:ascii="Times New Roman" w:hAnsi="Times New Roman"/>
        </w:rPr>
      </w:pPr>
    </w:p>
    <w:p w:rsidR="007F5997" w:rsidRPr="00305FE2" w:rsidRDefault="007F5997" w:rsidP="00A8697F">
      <w:pPr>
        <w:ind w:left="720"/>
        <w:rPr>
          <w:rFonts w:ascii="Times New Roman" w:hAnsi="Times New Roman"/>
          <w:b/>
          <w:sz w:val="24"/>
        </w:rPr>
      </w:pPr>
      <w:r w:rsidRPr="00305FE2">
        <w:rPr>
          <w:rFonts w:ascii="Times New Roman" w:hAnsi="Times New Roman"/>
          <w:b/>
          <w:sz w:val="24"/>
        </w:rPr>
        <w:t>Link to the folder for the OVM Error Conditions doc:</w:t>
      </w:r>
    </w:p>
    <w:p w:rsidR="007F5997" w:rsidRPr="00305FE2" w:rsidRDefault="00D158B8" w:rsidP="00A8697F">
      <w:pPr>
        <w:ind w:left="720"/>
        <w:rPr>
          <w:rFonts w:ascii="Times New Roman" w:hAnsi="Times New Roman"/>
        </w:rPr>
      </w:pPr>
      <w:hyperlink r:id="rId20" w:history="1">
        <w:r w:rsidR="007F5997" w:rsidRPr="00305FE2">
          <w:rPr>
            <w:rStyle w:val="Hyperlink"/>
            <w:rFonts w:ascii="Times New Roman" w:hAnsi="Times New Roman"/>
          </w:rPr>
          <w:t>https://doc-share.corp.sprint.com/livelink/llisapi.dll?func=ll&amp;objId=53264720&amp;objAction=browse&amp;viewType=1</w:t>
        </w:r>
      </w:hyperlink>
      <w:r w:rsidR="007F5997" w:rsidRPr="00305FE2">
        <w:rPr>
          <w:rFonts w:ascii="Times New Roman" w:hAnsi="Times New Roman"/>
        </w:rPr>
        <w:t xml:space="preserve"> </w:t>
      </w:r>
    </w:p>
    <w:p w:rsidR="007F5997" w:rsidRPr="00305FE2" w:rsidRDefault="007F5997" w:rsidP="00A8697F">
      <w:pPr>
        <w:ind w:left="720"/>
        <w:rPr>
          <w:rFonts w:ascii="Times New Roman" w:hAnsi="Times New Roman"/>
        </w:rPr>
      </w:pPr>
    </w:p>
    <w:p w:rsidR="007F5997" w:rsidRPr="00305FE2" w:rsidRDefault="007F5997" w:rsidP="00A8697F">
      <w:pPr>
        <w:ind w:left="720"/>
        <w:rPr>
          <w:rFonts w:ascii="Times New Roman" w:hAnsi="Times New Roman"/>
        </w:rPr>
      </w:pPr>
      <w:r w:rsidRPr="00305FE2">
        <w:rPr>
          <w:rFonts w:ascii="Times New Roman" w:hAnsi="Times New Roman"/>
        </w:rPr>
        <w:object w:dxaOrig="1535" w:dyaOrig="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9.5pt" o:ole="">
            <v:imagedata r:id="rId21" o:title=""/>
          </v:shape>
          <o:OLEObject Type="Embed" ProgID="Excel.Sheet.12" ShapeID="_x0000_i1025" DrawAspect="Icon" ObjectID="_1390646050" r:id="rId22"/>
        </w:object>
      </w:r>
    </w:p>
    <w:p w:rsidR="007F5997" w:rsidRPr="00305FE2" w:rsidRDefault="007F5997" w:rsidP="00A8697F">
      <w:pPr>
        <w:rPr>
          <w:rFonts w:ascii="Times New Roman" w:hAnsi="Times New Roman"/>
        </w:rPr>
      </w:pPr>
    </w:p>
    <w:p w:rsidR="007F5997" w:rsidRPr="00305FE2" w:rsidRDefault="007F5997" w:rsidP="00904B7F">
      <w:pPr>
        <w:pStyle w:val="Heading4"/>
      </w:pPr>
      <w:bookmarkStart w:id="111" w:name="_Toc303844575"/>
      <w:r w:rsidRPr="00305FE2">
        <w:t>API Specific Error Conditions</w:t>
      </w:r>
      <w:bookmarkEnd w:id="109"/>
      <w:bookmarkEnd w:id="110"/>
      <w:bookmarkEnd w:id="111"/>
    </w:p>
    <w:p w:rsidR="007F5997" w:rsidRPr="00305FE2" w:rsidRDefault="007F5997" w:rsidP="00C56C97">
      <w:pPr>
        <w:rPr>
          <w:lang w:val="pt-BR"/>
        </w:rPr>
      </w:pPr>
      <w:r w:rsidRPr="00305FE2">
        <w:rPr>
          <w:lang w:val="pt-BR"/>
        </w:rPr>
        <w:t>N/A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58"/>
        <w:gridCol w:w="8118"/>
      </w:tblGrid>
      <w:tr w:rsidR="007F5997" w:rsidRPr="00305FE2" w:rsidTr="001D0B3E">
        <w:tc>
          <w:tcPr>
            <w:tcW w:w="1458" w:type="dxa"/>
            <w:shd w:val="clear" w:color="auto" w:fill="00B0F0"/>
          </w:tcPr>
          <w:p w:rsidR="007F5997" w:rsidRPr="00305FE2" w:rsidRDefault="007F5997" w:rsidP="001D0B3E">
            <w:pPr>
              <w:spacing w:before="60"/>
              <w:rPr>
                <w:rFonts w:ascii="Times New Roman" w:hAnsi="Times New Roman"/>
                <w:b/>
                <w:lang w:val="pt-BR"/>
              </w:rPr>
            </w:pPr>
            <w:r w:rsidRPr="00305FE2">
              <w:rPr>
                <w:rFonts w:ascii="Times New Roman" w:hAnsi="Times New Roman"/>
                <w:b/>
                <w:lang w:val="pt-BR"/>
              </w:rPr>
              <w:t>Fault Code</w:t>
            </w:r>
          </w:p>
        </w:tc>
        <w:tc>
          <w:tcPr>
            <w:tcW w:w="8118" w:type="dxa"/>
            <w:shd w:val="clear" w:color="auto" w:fill="00B0F0"/>
          </w:tcPr>
          <w:p w:rsidR="007F5997" w:rsidRPr="00305FE2" w:rsidRDefault="007F5997" w:rsidP="001D0B3E">
            <w:pPr>
              <w:spacing w:before="60"/>
              <w:rPr>
                <w:rFonts w:ascii="Times New Roman" w:hAnsi="Times New Roman"/>
                <w:b/>
                <w:lang w:val="pt-BR"/>
              </w:rPr>
            </w:pPr>
            <w:r w:rsidRPr="00305FE2">
              <w:rPr>
                <w:rFonts w:ascii="Times New Roman" w:hAnsi="Times New Roman"/>
                <w:b/>
                <w:lang w:val="pt-BR"/>
              </w:rPr>
              <w:t>Condition</w:t>
            </w:r>
          </w:p>
        </w:tc>
      </w:tr>
      <w:tr w:rsidR="007F5997" w:rsidRPr="00305FE2" w:rsidTr="001D0B3E">
        <w:tc>
          <w:tcPr>
            <w:tcW w:w="1458" w:type="dxa"/>
          </w:tcPr>
          <w:p w:rsidR="007F5997" w:rsidRPr="00305FE2" w:rsidRDefault="007F5997" w:rsidP="001D0B3E">
            <w:pPr>
              <w:spacing w:before="60"/>
              <w:rPr>
                <w:rFonts w:ascii="Times New Roman" w:hAnsi="Times New Roman"/>
                <w:i/>
                <w:color w:val="FF0000"/>
                <w:lang w:val="pt-BR"/>
              </w:rPr>
            </w:pPr>
          </w:p>
        </w:tc>
        <w:tc>
          <w:tcPr>
            <w:tcW w:w="8118" w:type="dxa"/>
          </w:tcPr>
          <w:p w:rsidR="007F5997" w:rsidRPr="00305FE2" w:rsidRDefault="007F5997" w:rsidP="00F91828">
            <w:pPr>
              <w:spacing w:before="60"/>
              <w:rPr>
                <w:rFonts w:ascii="Times New Roman" w:hAnsi="Times New Roman"/>
                <w:i/>
                <w:color w:val="FF0000"/>
              </w:rPr>
            </w:pPr>
          </w:p>
        </w:tc>
      </w:tr>
      <w:tr w:rsidR="007F5997" w:rsidRPr="00305FE2" w:rsidTr="001D0B3E">
        <w:tc>
          <w:tcPr>
            <w:tcW w:w="1458" w:type="dxa"/>
          </w:tcPr>
          <w:p w:rsidR="007F5997" w:rsidRPr="00305FE2" w:rsidRDefault="007F5997" w:rsidP="001D0B3E">
            <w:pPr>
              <w:spacing w:before="60"/>
              <w:rPr>
                <w:rFonts w:ascii="Times New Roman" w:hAnsi="Times New Roman"/>
                <w:i/>
                <w:color w:val="FF0000"/>
                <w:lang w:val="pt-BR"/>
              </w:rPr>
            </w:pPr>
          </w:p>
        </w:tc>
        <w:tc>
          <w:tcPr>
            <w:tcW w:w="8118" w:type="dxa"/>
          </w:tcPr>
          <w:p w:rsidR="007F5997" w:rsidRPr="00305FE2" w:rsidRDefault="007F5997" w:rsidP="001D0B3E">
            <w:pPr>
              <w:spacing w:before="60"/>
              <w:rPr>
                <w:rFonts w:ascii="Times New Roman" w:hAnsi="Times New Roman"/>
                <w:i/>
                <w:color w:val="FF0000"/>
                <w:lang w:val="pt-BR"/>
              </w:rPr>
            </w:pPr>
          </w:p>
        </w:tc>
      </w:tr>
    </w:tbl>
    <w:p w:rsidR="007F5997" w:rsidRPr="00F1123C" w:rsidRDefault="007F5997" w:rsidP="002B57ED">
      <w:pPr>
        <w:rPr>
          <w:rFonts w:ascii="Times New Roman" w:hAnsi="Times New Roman"/>
          <w:color w:val="0000FF"/>
        </w:rPr>
      </w:pPr>
      <w:r w:rsidRPr="00305FE2">
        <w:rPr>
          <w:rFonts w:ascii="Times New Roman" w:hAnsi="Times New Roman"/>
          <w:color w:val="0000FF"/>
        </w:rPr>
        <w:t>Note: The preceding table is not an exhaustive list of all fault codes returned by this interface, but captures those called out specifically in the design.  The same fault codes listed or other fault codes may also be returned by the interface for general failure scenarios.</w:t>
      </w:r>
    </w:p>
    <w:p w:rsidR="007F5997" w:rsidRPr="00F1123C" w:rsidRDefault="007F5997" w:rsidP="007D152E"/>
    <w:sectPr w:rsidR="007F5997" w:rsidRPr="00F1123C" w:rsidSect="001606B5">
      <w:headerReference w:type="default" r:id="rId23"/>
      <w:footerReference w:type="default" r:id="rId24"/>
      <w:pgSz w:w="12240" w:h="15840" w:code="1"/>
      <w:pgMar w:top="1440" w:right="1260" w:bottom="1440" w:left="16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8B8" w:rsidRDefault="00D158B8">
      <w:r>
        <w:separator/>
      </w:r>
    </w:p>
  </w:endnote>
  <w:endnote w:type="continuationSeparator" w:id="0">
    <w:p w:rsidR="00D158B8" w:rsidRDefault="00D15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0A0" w:firstRow="1" w:lastRow="0" w:firstColumn="1" w:lastColumn="0" w:noHBand="0" w:noVBand="0"/>
    </w:tblPr>
    <w:tblGrid>
      <w:gridCol w:w="4878"/>
      <w:gridCol w:w="4878"/>
    </w:tblGrid>
    <w:tr w:rsidR="00C8719E" w:rsidRPr="00A7289A" w:rsidTr="00711ED8">
      <w:tc>
        <w:tcPr>
          <w:tcW w:w="4878" w:type="dxa"/>
          <w:tcBorders>
            <w:top w:val="single" w:sz="4" w:space="0" w:color="auto"/>
          </w:tcBorders>
        </w:tcPr>
        <w:p w:rsidR="00C8719E" w:rsidRPr="004412AD" w:rsidRDefault="007A0BF5" w:rsidP="00A7289A">
          <w:pPr>
            <w:pStyle w:val="Footer"/>
            <w:spacing w:after="0"/>
            <w:rPr>
              <w:rFonts w:ascii="Times New Roman" w:hAnsi="Times New Roman"/>
              <w:sz w:val="16"/>
              <w:szCs w:val="16"/>
            </w:rPr>
          </w:pPr>
          <w:r>
            <w:fldChar w:fldCharType="begin"/>
          </w:r>
          <w:r>
            <w:instrText xml:space="preserve"> FILENAME   \* MERGEFORMAT </w:instrText>
          </w:r>
          <w:r>
            <w:fldChar w:fldCharType="separate"/>
          </w:r>
          <w:r>
            <w:rPr>
              <w:rFonts w:ascii="Times New Roman" w:hAnsi="Times New Roman"/>
              <w:noProof/>
              <w:sz w:val="16"/>
              <w:szCs w:val="16"/>
            </w:rPr>
            <w:t>EAI_API_ ActivateReservedDevice _Interface.doc</w:t>
          </w:r>
          <w:r>
            <w:rPr>
              <w:rFonts w:ascii="Times New Roman" w:hAnsi="Times New Roman"/>
              <w:noProof/>
              <w:sz w:val="16"/>
              <w:szCs w:val="16"/>
            </w:rPr>
            <w:fldChar w:fldCharType="end"/>
          </w:r>
        </w:p>
      </w:tc>
      <w:tc>
        <w:tcPr>
          <w:tcW w:w="4878" w:type="dxa"/>
          <w:tcBorders>
            <w:top w:val="single" w:sz="4" w:space="0" w:color="auto"/>
          </w:tcBorders>
        </w:tcPr>
        <w:p w:rsidR="00C8719E" w:rsidRPr="004412AD" w:rsidRDefault="00C8719E" w:rsidP="00A7289A">
          <w:pPr>
            <w:pStyle w:val="Footer"/>
            <w:spacing w:after="0"/>
            <w:jc w:val="right"/>
            <w:rPr>
              <w:rFonts w:ascii="Times New Roman" w:hAnsi="Times New Roman"/>
              <w:sz w:val="16"/>
              <w:szCs w:val="16"/>
            </w:rPr>
          </w:pPr>
          <w:r w:rsidRPr="004412AD">
            <w:rPr>
              <w:rFonts w:ascii="Times New Roman" w:hAnsi="Times New Roman"/>
              <w:sz w:val="16"/>
              <w:szCs w:val="16"/>
            </w:rPr>
            <w:t xml:space="preserve">Page </w:t>
          </w:r>
          <w:r w:rsidRPr="004412AD">
            <w:rPr>
              <w:rFonts w:ascii="Times New Roman" w:hAnsi="Times New Roman"/>
              <w:sz w:val="16"/>
              <w:szCs w:val="16"/>
            </w:rPr>
            <w:fldChar w:fldCharType="begin"/>
          </w:r>
          <w:r w:rsidRPr="004412AD">
            <w:rPr>
              <w:rFonts w:ascii="Times New Roman" w:hAnsi="Times New Roman"/>
              <w:sz w:val="16"/>
              <w:szCs w:val="16"/>
            </w:rPr>
            <w:instrText xml:space="preserve"> PAGE   \* MERGEFORMAT </w:instrText>
          </w:r>
          <w:r w:rsidRPr="004412AD">
            <w:rPr>
              <w:rFonts w:ascii="Times New Roman" w:hAnsi="Times New Roman"/>
              <w:sz w:val="16"/>
              <w:szCs w:val="16"/>
            </w:rPr>
            <w:fldChar w:fldCharType="separate"/>
          </w:r>
          <w:r w:rsidR="000D0588">
            <w:rPr>
              <w:rFonts w:ascii="Times New Roman" w:hAnsi="Times New Roman"/>
              <w:noProof/>
              <w:sz w:val="16"/>
              <w:szCs w:val="16"/>
            </w:rPr>
            <w:t>iii</w:t>
          </w:r>
          <w:r w:rsidRPr="004412AD">
            <w:rPr>
              <w:rFonts w:ascii="Times New Roman" w:hAnsi="Times New Roman"/>
              <w:sz w:val="16"/>
              <w:szCs w:val="16"/>
            </w:rPr>
            <w:fldChar w:fldCharType="end"/>
          </w:r>
        </w:p>
      </w:tc>
    </w:tr>
  </w:tbl>
  <w:p w:rsidR="00C8719E" w:rsidRPr="00A7289A" w:rsidRDefault="00C8719E" w:rsidP="00A728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19E" w:rsidRDefault="00C8719E">
    <w:pPr>
      <w:pStyle w:val="Footer"/>
      <w:pBdr>
        <w:top w:val="single" w:sz="4" w:space="1" w:color="auto"/>
      </w:pBdr>
      <w:tabs>
        <w:tab w:val="clear" w:pos="4320"/>
        <w:tab w:val="clear" w:pos="8640"/>
        <w:tab w:val="center" w:pos="4680"/>
        <w:tab w:val="right" w:pos="9360"/>
      </w:tabs>
      <w:rPr>
        <w:b/>
        <w:bCs/>
        <w:sz w:val="16"/>
      </w:rPr>
    </w:pPr>
    <w:r>
      <w:rPr>
        <w:b/>
        <w:bCs/>
        <w:sz w:val="16"/>
      </w:rPr>
      <w:fldChar w:fldCharType="begin"/>
    </w:r>
    <w:r>
      <w:rPr>
        <w:b/>
        <w:bCs/>
        <w:sz w:val="16"/>
      </w:rPr>
      <w:instrText xml:space="preserve"> FILENAME </w:instrText>
    </w:r>
    <w:r>
      <w:rPr>
        <w:b/>
        <w:bCs/>
        <w:sz w:val="16"/>
      </w:rPr>
      <w:fldChar w:fldCharType="separate"/>
    </w:r>
    <w:r>
      <w:rPr>
        <w:b/>
        <w:bCs/>
        <w:noProof/>
        <w:sz w:val="16"/>
      </w:rPr>
      <w:t>EAI_API_checkAvailableMdn_Interface (2).doc</w:t>
    </w:r>
    <w:r>
      <w:rPr>
        <w:b/>
        <w:bCs/>
        <w:sz w:val="16"/>
      </w:rPr>
      <w:fldChar w:fldCharType="end"/>
    </w:r>
    <w:r>
      <w:rPr>
        <w:b/>
        <w:bCs/>
        <w:sz w:val="16"/>
      </w:rPr>
      <w:tab/>
    </w:r>
    <w:r>
      <w:rPr>
        <w:b/>
        <w:bCs/>
        <w:sz w:val="16"/>
      </w:rPr>
      <w:tab/>
      <w:t xml:space="preserve">Page </w:t>
    </w:r>
    <w:r>
      <w:rPr>
        <w:b/>
        <w:bCs/>
        <w:sz w:val="16"/>
      </w:rPr>
      <w:fldChar w:fldCharType="begin"/>
    </w:r>
    <w:r>
      <w:rPr>
        <w:b/>
        <w:bCs/>
        <w:sz w:val="16"/>
      </w:rPr>
      <w:instrText xml:space="preserve"> PAGE </w:instrText>
    </w:r>
    <w:r>
      <w:rPr>
        <w:b/>
        <w:bCs/>
        <w:sz w:val="16"/>
      </w:rPr>
      <w:fldChar w:fldCharType="separate"/>
    </w:r>
    <w:r>
      <w:rPr>
        <w:b/>
        <w:bCs/>
        <w:noProof/>
        <w:sz w:val="16"/>
      </w:rPr>
      <w:t>i</w:t>
    </w:r>
    <w:r>
      <w:rPr>
        <w:b/>
        <w:bCs/>
        <w:sz w:val="16"/>
      </w:rPr>
      <w:fldChar w:fldCharType="end"/>
    </w:r>
  </w:p>
  <w:p w:rsidR="00C8719E" w:rsidRDefault="00C8719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0A0" w:firstRow="1" w:lastRow="0" w:firstColumn="1" w:lastColumn="0" w:noHBand="0" w:noVBand="0"/>
    </w:tblPr>
    <w:tblGrid>
      <w:gridCol w:w="4788"/>
      <w:gridCol w:w="4788"/>
    </w:tblGrid>
    <w:tr w:rsidR="00C8719E" w:rsidRPr="00A7289A" w:rsidTr="00A7289A">
      <w:tc>
        <w:tcPr>
          <w:tcW w:w="4788" w:type="dxa"/>
          <w:tcBorders>
            <w:top w:val="single" w:sz="4" w:space="0" w:color="auto"/>
          </w:tcBorders>
        </w:tcPr>
        <w:p w:rsidR="00C8719E" w:rsidRPr="004412AD" w:rsidRDefault="00D158B8" w:rsidP="00A7289A">
          <w:pPr>
            <w:pStyle w:val="Footer"/>
            <w:spacing w:after="0"/>
            <w:rPr>
              <w:rFonts w:ascii="Times New Roman" w:hAnsi="Times New Roman"/>
              <w:sz w:val="16"/>
              <w:szCs w:val="16"/>
            </w:rPr>
          </w:pPr>
          <w:r>
            <w:fldChar w:fldCharType="begin"/>
          </w:r>
          <w:r>
            <w:instrText xml:space="preserve"> FILENAME   \* MERGEFORMAT </w:instrText>
          </w:r>
          <w:r>
            <w:fldChar w:fldCharType="separate"/>
          </w:r>
          <w:r w:rsidR="00E46657">
            <w:rPr>
              <w:rFonts w:ascii="Times New Roman" w:hAnsi="Times New Roman"/>
              <w:noProof/>
              <w:sz w:val="16"/>
              <w:szCs w:val="16"/>
            </w:rPr>
            <w:t>EAI_API_ ActivateReservedDevice _Interface.doc</w:t>
          </w:r>
          <w:r>
            <w:rPr>
              <w:rFonts w:ascii="Times New Roman" w:hAnsi="Times New Roman"/>
              <w:noProof/>
              <w:sz w:val="16"/>
              <w:szCs w:val="16"/>
            </w:rPr>
            <w:fldChar w:fldCharType="end"/>
          </w:r>
        </w:p>
      </w:tc>
      <w:tc>
        <w:tcPr>
          <w:tcW w:w="4788" w:type="dxa"/>
          <w:tcBorders>
            <w:top w:val="single" w:sz="4" w:space="0" w:color="auto"/>
          </w:tcBorders>
        </w:tcPr>
        <w:p w:rsidR="00C8719E" w:rsidRPr="004412AD" w:rsidRDefault="00C8719E" w:rsidP="00A7289A">
          <w:pPr>
            <w:pStyle w:val="Footer"/>
            <w:spacing w:after="0"/>
            <w:jc w:val="right"/>
            <w:rPr>
              <w:rFonts w:ascii="Times New Roman" w:hAnsi="Times New Roman"/>
              <w:sz w:val="16"/>
              <w:szCs w:val="16"/>
            </w:rPr>
          </w:pPr>
          <w:r w:rsidRPr="004412AD">
            <w:rPr>
              <w:rFonts w:ascii="Times New Roman" w:hAnsi="Times New Roman"/>
              <w:sz w:val="16"/>
              <w:szCs w:val="16"/>
            </w:rPr>
            <w:t xml:space="preserve">Page </w:t>
          </w:r>
          <w:r w:rsidRPr="004412AD">
            <w:rPr>
              <w:rFonts w:ascii="Times New Roman" w:hAnsi="Times New Roman"/>
              <w:sz w:val="16"/>
              <w:szCs w:val="16"/>
            </w:rPr>
            <w:fldChar w:fldCharType="begin"/>
          </w:r>
          <w:r w:rsidRPr="004412AD">
            <w:rPr>
              <w:rFonts w:ascii="Times New Roman" w:hAnsi="Times New Roman"/>
              <w:sz w:val="16"/>
              <w:szCs w:val="16"/>
            </w:rPr>
            <w:instrText xml:space="preserve"> PAGE   \* MERGEFORMAT </w:instrText>
          </w:r>
          <w:r w:rsidRPr="004412AD">
            <w:rPr>
              <w:rFonts w:ascii="Times New Roman" w:hAnsi="Times New Roman"/>
              <w:sz w:val="16"/>
              <w:szCs w:val="16"/>
            </w:rPr>
            <w:fldChar w:fldCharType="separate"/>
          </w:r>
          <w:r w:rsidR="000D0588">
            <w:rPr>
              <w:rFonts w:ascii="Times New Roman" w:hAnsi="Times New Roman"/>
              <w:noProof/>
              <w:sz w:val="16"/>
              <w:szCs w:val="16"/>
            </w:rPr>
            <w:t>4</w:t>
          </w:r>
          <w:r w:rsidRPr="004412AD">
            <w:rPr>
              <w:rFonts w:ascii="Times New Roman" w:hAnsi="Times New Roman"/>
              <w:sz w:val="16"/>
              <w:szCs w:val="16"/>
            </w:rPr>
            <w:fldChar w:fldCharType="end"/>
          </w:r>
        </w:p>
      </w:tc>
    </w:tr>
  </w:tbl>
  <w:p w:rsidR="00C8719E" w:rsidRPr="00DE304B" w:rsidRDefault="00C8719E" w:rsidP="00DE304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0A0" w:firstRow="1" w:lastRow="0" w:firstColumn="1" w:lastColumn="0" w:noHBand="0" w:noVBand="0"/>
    </w:tblPr>
    <w:tblGrid>
      <w:gridCol w:w="4788"/>
      <w:gridCol w:w="4788"/>
    </w:tblGrid>
    <w:tr w:rsidR="00C8719E" w:rsidRPr="00610E71" w:rsidTr="00610E71">
      <w:tc>
        <w:tcPr>
          <w:tcW w:w="4788" w:type="dxa"/>
          <w:tcBorders>
            <w:top w:val="single" w:sz="4" w:space="0" w:color="auto"/>
          </w:tcBorders>
        </w:tcPr>
        <w:p w:rsidR="00C8719E" w:rsidRPr="004412AD" w:rsidRDefault="00D158B8" w:rsidP="00610E71">
          <w:pPr>
            <w:pStyle w:val="Footer"/>
            <w:spacing w:after="0"/>
            <w:rPr>
              <w:rFonts w:ascii="Times New Roman" w:hAnsi="Times New Roman"/>
              <w:sz w:val="16"/>
              <w:szCs w:val="16"/>
            </w:rPr>
          </w:pPr>
          <w:r>
            <w:fldChar w:fldCharType="begin"/>
          </w:r>
          <w:r>
            <w:instrText xml:space="preserve"> FILENAME   \* MERGEFORMAT </w:instrText>
          </w:r>
          <w:r>
            <w:fldChar w:fldCharType="separate"/>
          </w:r>
          <w:r w:rsidR="00E46657">
            <w:rPr>
              <w:rFonts w:ascii="Times New Roman" w:hAnsi="Times New Roman"/>
              <w:noProof/>
              <w:sz w:val="16"/>
              <w:szCs w:val="16"/>
            </w:rPr>
            <w:t>EAI_API_ ActivateReservedDevice _Interface.doc</w:t>
          </w:r>
          <w:r>
            <w:rPr>
              <w:rFonts w:ascii="Times New Roman" w:hAnsi="Times New Roman"/>
              <w:noProof/>
              <w:sz w:val="16"/>
              <w:szCs w:val="16"/>
            </w:rPr>
            <w:fldChar w:fldCharType="end"/>
          </w:r>
        </w:p>
      </w:tc>
      <w:tc>
        <w:tcPr>
          <w:tcW w:w="4788" w:type="dxa"/>
          <w:tcBorders>
            <w:top w:val="single" w:sz="4" w:space="0" w:color="auto"/>
          </w:tcBorders>
        </w:tcPr>
        <w:p w:rsidR="00C8719E" w:rsidRPr="004412AD" w:rsidRDefault="00C8719E" w:rsidP="00610E71">
          <w:pPr>
            <w:pStyle w:val="Footer"/>
            <w:spacing w:after="0"/>
            <w:jc w:val="right"/>
            <w:rPr>
              <w:rFonts w:ascii="Times New Roman" w:hAnsi="Times New Roman"/>
              <w:sz w:val="16"/>
              <w:szCs w:val="16"/>
            </w:rPr>
          </w:pPr>
          <w:r w:rsidRPr="004412AD">
            <w:rPr>
              <w:rFonts w:ascii="Times New Roman" w:hAnsi="Times New Roman"/>
              <w:sz w:val="16"/>
              <w:szCs w:val="16"/>
            </w:rPr>
            <w:t xml:space="preserve">Page </w:t>
          </w:r>
          <w:r w:rsidRPr="004412AD">
            <w:rPr>
              <w:rFonts w:ascii="Times New Roman" w:hAnsi="Times New Roman"/>
              <w:sz w:val="16"/>
              <w:szCs w:val="16"/>
            </w:rPr>
            <w:fldChar w:fldCharType="begin"/>
          </w:r>
          <w:r w:rsidRPr="004412AD">
            <w:rPr>
              <w:rFonts w:ascii="Times New Roman" w:hAnsi="Times New Roman"/>
              <w:sz w:val="16"/>
              <w:szCs w:val="16"/>
            </w:rPr>
            <w:instrText xml:space="preserve"> PAGE   \* MERGEFORMAT </w:instrText>
          </w:r>
          <w:r w:rsidRPr="004412AD">
            <w:rPr>
              <w:rFonts w:ascii="Times New Roman" w:hAnsi="Times New Roman"/>
              <w:sz w:val="16"/>
              <w:szCs w:val="16"/>
            </w:rPr>
            <w:fldChar w:fldCharType="separate"/>
          </w:r>
          <w:r w:rsidR="000D0588">
            <w:rPr>
              <w:rFonts w:ascii="Times New Roman" w:hAnsi="Times New Roman"/>
              <w:noProof/>
              <w:sz w:val="16"/>
              <w:szCs w:val="16"/>
            </w:rPr>
            <w:t>6</w:t>
          </w:r>
          <w:r w:rsidRPr="004412AD">
            <w:rPr>
              <w:rFonts w:ascii="Times New Roman" w:hAnsi="Times New Roman"/>
              <w:sz w:val="16"/>
              <w:szCs w:val="16"/>
            </w:rPr>
            <w:fldChar w:fldCharType="end"/>
          </w:r>
        </w:p>
      </w:tc>
    </w:tr>
  </w:tbl>
  <w:p w:rsidR="00C8719E" w:rsidRPr="00DE304B" w:rsidRDefault="00C8719E" w:rsidP="00DE30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8B8" w:rsidRDefault="00D158B8">
      <w:r>
        <w:separator/>
      </w:r>
    </w:p>
  </w:footnote>
  <w:footnote w:type="continuationSeparator" w:id="0">
    <w:p w:rsidR="00D158B8" w:rsidRDefault="00D158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0A0" w:firstRow="1" w:lastRow="0" w:firstColumn="1" w:lastColumn="0" w:noHBand="0" w:noVBand="0"/>
    </w:tblPr>
    <w:tblGrid>
      <w:gridCol w:w="4878"/>
      <w:gridCol w:w="4878"/>
    </w:tblGrid>
    <w:tr w:rsidR="00C8719E" w:rsidRPr="00A7289A" w:rsidTr="00A7289A">
      <w:tc>
        <w:tcPr>
          <w:tcW w:w="4878" w:type="dxa"/>
          <w:tcBorders>
            <w:bottom w:val="single" w:sz="4" w:space="0" w:color="auto"/>
          </w:tcBorders>
        </w:tcPr>
        <w:p w:rsidR="00C8719E" w:rsidRPr="004412AD" w:rsidRDefault="00C8719E" w:rsidP="00A7289A">
          <w:pPr>
            <w:pStyle w:val="Header"/>
            <w:spacing w:before="0" w:after="0"/>
            <w:rPr>
              <w:rFonts w:ascii="Times New Roman" w:hAnsi="Times New Roman"/>
              <w:b w:val="0"/>
              <w:sz w:val="16"/>
              <w:szCs w:val="16"/>
            </w:rPr>
          </w:pPr>
          <w:r w:rsidRPr="004412AD">
            <w:rPr>
              <w:rFonts w:ascii="Times New Roman" w:hAnsi="Times New Roman"/>
              <w:b w:val="0"/>
              <w:sz w:val="16"/>
              <w:szCs w:val="16"/>
            </w:rPr>
            <w:t>Sprint Nextel</w:t>
          </w:r>
        </w:p>
      </w:tc>
      <w:tc>
        <w:tcPr>
          <w:tcW w:w="4878" w:type="dxa"/>
          <w:tcBorders>
            <w:bottom w:val="single" w:sz="4" w:space="0" w:color="auto"/>
          </w:tcBorders>
        </w:tcPr>
        <w:p w:rsidR="00C8719E" w:rsidRPr="004412AD" w:rsidRDefault="00C8719E" w:rsidP="00A7289A">
          <w:pPr>
            <w:pStyle w:val="Header"/>
            <w:spacing w:before="0" w:after="0"/>
            <w:jc w:val="right"/>
            <w:rPr>
              <w:rFonts w:ascii="Times New Roman" w:hAnsi="Times New Roman"/>
              <w:b w:val="0"/>
              <w:sz w:val="16"/>
              <w:szCs w:val="16"/>
            </w:rPr>
          </w:pPr>
          <w:smartTag w:uri="urn:schemas-microsoft-com:office:smarttags" w:element="City">
            <w:smartTag w:uri="urn:schemas-microsoft-com:office:smarttags" w:element="place">
              <w:r w:rsidRPr="004412AD">
                <w:rPr>
                  <w:rFonts w:ascii="Times New Roman" w:hAnsi="Times New Roman"/>
                  <w:b w:val="0"/>
                  <w:sz w:val="16"/>
                  <w:szCs w:val="16"/>
                </w:rPr>
                <w:t>Enterprise</w:t>
              </w:r>
            </w:smartTag>
          </w:smartTag>
          <w:r w:rsidRPr="004412AD">
            <w:rPr>
              <w:rFonts w:ascii="Times New Roman" w:hAnsi="Times New Roman"/>
              <w:b w:val="0"/>
              <w:sz w:val="16"/>
              <w:szCs w:val="16"/>
            </w:rPr>
            <w:t xml:space="preserve"> Application Integration (EAI)</w:t>
          </w:r>
        </w:p>
      </w:tc>
    </w:tr>
  </w:tbl>
  <w:p w:rsidR="00C8719E" w:rsidRPr="00A7289A" w:rsidRDefault="00C8719E" w:rsidP="00A728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19E" w:rsidRDefault="00C8719E">
    <w:pPr>
      <w:pStyle w:val="Header"/>
      <w:pBdr>
        <w:bottom w:val="single" w:sz="6" w:space="1" w:color="auto"/>
      </w:pBdr>
      <w:tabs>
        <w:tab w:val="clear" w:pos="4320"/>
        <w:tab w:val="clear" w:pos="8640"/>
        <w:tab w:val="center" w:pos="4680"/>
        <w:tab w:val="right" w:pos="9360"/>
      </w:tabs>
      <w:rPr>
        <w:b w:val="0"/>
        <w:bCs/>
        <w:sz w:val="16"/>
      </w:rPr>
    </w:pPr>
    <w:r>
      <w:rPr>
        <w:b w:val="0"/>
        <w:bCs/>
        <w:sz w:val="16"/>
      </w:rPr>
      <w:t>Nextel Communications</w:t>
    </w:r>
    <w:r>
      <w:rPr>
        <w:b w:val="0"/>
        <w:bCs/>
        <w:sz w:val="16"/>
      </w:rPr>
      <w:tab/>
    </w:r>
    <w:r>
      <w:rPr>
        <w:b w:val="0"/>
        <w:bCs/>
        <w:sz w:val="16"/>
      </w:rPr>
      <w:tab/>
      <w:t>SDM</w:t>
    </w:r>
  </w:p>
  <w:p w:rsidR="00C8719E" w:rsidRDefault="00C8719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0A0" w:firstRow="1" w:lastRow="0" w:firstColumn="1" w:lastColumn="0" w:noHBand="0" w:noVBand="0"/>
    </w:tblPr>
    <w:tblGrid>
      <w:gridCol w:w="4788"/>
      <w:gridCol w:w="4788"/>
    </w:tblGrid>
    <w:tr w:rsidR="00C8719E" w:rsidRPr="00A7289A" w:rsidTr="00A7289A">
      <w:tc>
        <w:tcPr>
          <w:tcW w:w="4788" w:type="dxa"/>
          <w:tcBorders>
            <w:bottom w:val="single" w:sz="4" w:space="0" w:color="auto"/>
          </w:tcBorders>
        </w:tcPr>
        <w:p w:rsidR="00C8719E" w:rsidRPr="004412AD" w:rsidRDefault="00C8719E" w:rsidP="00A7289A">
          <w:pPr>
            <w:pStyle w:val="Header"/>
            <w:spacing w:before="0" w:after="0"/>
            <w:rPr>
              <w:rFonts w:ascii="Times New Roman" w:hAnsi="Times New Roman"/>
              <w:b w:val="0"/>
              <w:sz w:val="16"/>
              <w:szCs w:val="16"/>
            </w:rPr>
          </w:pPr>
          <w:r w:rsidRPr="004412AD">
            <w:rPr>
              <w:rFonts w:ascii="Times New Roman" w:hAnsi="Times New Roman"/>
              <w:b w:val="0"/>
              <w:sz w:val="16"/>
              <w:szCs w:val="16"/>
            </w:rPr>
            <w:t>Sprint Nextel</w:t>
          </w:r>
        </w:p>
      </w:tc>
      <w:tc>
        <w:tcPr>
          <w:tcW w:w="4788" w:type="dxa"/>
          <w:tcBorders>
            <w:bottom w:val="single" w:sz="4" w:space="0" w:color="auto"/>
          </w:tcBorders>
        </w:tcPr>
        <w:p w:rsidR="00C8719E" w:rsidRPr="004412AD" w:rsidRDefault="00C8719E" w:rsidP="00A7289A">
          <w:pPr>
            <w:pStyle w:val="Header"/>
            <w:spacing w:before="0" w:after="0"/>
            <w:jc w:val="right"/>
            <w:rPr>
              <w:rFonts w:ascii="Times New Roman" w:hAnsi="Times New Roman"/>
              <w:b w:val="0"/>
              <w:sz w:val="16"/>
              <w:szCs w:val="16"/>
            </w:rPr>
          </w:pPr>
          <w:smartTag w:uri="urn:schemas-microsoft-com:office:smarttags" w:element="City">
            <w:smartTag w:uri="urn:schemas-microsoft-com:office:smarttags" w:element="place">
              <w:r w:rsidRPr="004412AD">
                <w:rPr>
                  <w:rFonts w:ascii="Times New Roman" w:hAnsi="Times New Roman"/>
                  <w:b w:val="0"/>
                  <w:sz w:val="16"/>
                  <w:szCs w:val="16"/>
                </w:rPr>
                <w:t>Enterprise</w:t>
              </w:r>
            </w:smartTag>
          </w:smartTag>
          <w:r w:rsidRPr="004412AD">
            <w:rPr>
              <w:rFonts w:ascii="Times New Roman" w:hAnsi="Times New Roman"/>
              <w:b w:val="0"/>
              <w:sz w:val="16"/>
              <w:szCs w:val="16"/>
            </w:rPr>
            <w:t xml:space="preserve"> Application Integration (EAI)</w:t>
          </w:r>
        </w:p>
      </w:tc>
    </w:tr>
  </w:tbl>
  <w:p w:rsidR="00C8719E" w:rsidRPr="00A7289A" w:rsidRDefault="00C8719E" w:rsidP="00A7289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80" w:type="dxa"/>
      <w:tblBorders>
        <w:bottom w:val="single" w:sz="4" w:space="0" w:color="auto"/>
      </w:tblBorders>
      <w:tblLook w:val="00A0" w:firstRow="1" w:lastRow="0" w:firstColumn="1" w:lastColumn="0" w:noHBand="0" w:noVBand="0"/>
    </w:tblPr>
    <w:tblGrid>
      <w:gridCol w:w="4829"/>
      <w:gridCol w:w="4927"/>
    </w:tblGrid>
    <w:tr w:rsidR="00C8719E" w:rsidRPr="00A7289A" w:rsidTr="00A7289A">
      <w:tc>
        <w:tcPr>
          <w:tcW w:w="6588" w:type="dxa"/>
          <w:tcBorders>
            <w:bottom w:val="single" w:sz="4" w:space="0" w:color="auto"/>
          </w:tcBorders>
        </w:tcPr>
        <w:p w:rsidR="00C8719E" w:rsidRPr="004412AD" w:rsidRDefault="00C8719E" w:rsidP="00A7289A">
          <w:pPr>
            <w:pStyle w:val="Header"/>
            <w:tabs>
              <w:tab w:val="clear" w:pos="4320"/>
              <w:tab w:val="clear" w:pos="8640"/>
              <w:tab w:val="center" w:pos="4680"/>
              <w:tab w:val="right" w:pos="9360"/>
            </w:tabs>
            <w:spacing w:before="0" w:after="0"/>
            <w:rPr>
              <w:rFonts w:ascii="Times New Roman" w:hAnsi="Times New Roman"/>
              <w:b w:val="0"/>
              <w:bCs/>
              <w:sz w:val="16"/>
            </w:rPr>
          </w:pPr>
          <w:r w:rsidRPr="004412AD">
            <w:rPr>
              <w:rFonts w:ascii="Times New Roman" w:hAnsi="Times New Roman"/>
              <w:b w:val="0"/>
              <w:bCs/>
              <w:sz w:val="16"/>
            </w:rPr>
            <w:t>Sprint Nextel</w:t>
          </w:r>
        </w:p>
      </w:tc>
      <w:tc>
        <w:tcPr>
          <w:tcW w:w="6588" w:type="dxa"/>
          <w:tcBorders>
            <w:bottom w:val="single" w:sz="4" w:space="0" w:color="auto"/>
          </w:tcBorders>
        </w:tcPr>
        <w:p w:rsidR="00C8719E" w:rsidRPr="004412AD" w:rsidRDefault="00C8719E" w:rsidP="00A7289A">
          <w:pPr>
            <w:pStyle w:val="Header"/>
            <w:tabs>
              <w:tab w:val="clear" w:pos="4320"/>
              <w:tab w:val="clear" w:pos="8640"/>
              <w:tab w:val="center" w:pos="4680"/>
              <w:tab w:val="right" w:pos="9360"/>
            </w:tabs>
            <w:spacing w:before="0" w:after="0"/>
            <w:jc w:val="right"/>
            <w:rPr>
              <w:rFonts w:ascii="Times New Roman" w:hAnsi="Times New Roman"/>
              <w:b w:val="0"/>
              <w:bCs/>
              <w:sz w:val="16"/>
            </w:rPr>
          </w:pPr>
          <w:r w:rsidRPr="004412AD">
            <w:rPr>
              <w:rFonts w:ascii="Times New Roman" w:hAnsi="Times New Roman"/>
              <w:b w:val="0"/>
              <w:bCs/>
              <w:sz w:val="16"/>
            </w:rPr>
            <w:t>Enterprise Application Integration (EAI)</w:t>
          </w:r>
        </w:p>
      </w:tc>
    </w:tr>
  </w:tbl>
  <w:p w:rsidR="00C8719E" w:rsidRPr="00AB428A" w:rsidRDefault="00C8719E" w:rsidP="001B3813">
    <w:pPr>
      <w:pStyle w:val="Header"/>
      <w:tabs>
        <w:tab w:val="clear" w:pos="4320"/>
        <w:tab w:val="clear" w:pos="8640"/>
        <w:tab w:val="center" w:pos="4680"/>
        <w:tab w:val="right" w:pos="9360"/>
      </w:tabs>
      <w:ind w:left="-180"/>
      <w:rPr>
        <w:b w:val="0"/>
        <w:bCs/>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532A"/>
    <w:multiLevelType w:val="multilevel"/>
    <w:tmpl w:val="8D545E00"/>
    <w:lvl w:ilvl="0">
      <w:start w:val="1"/>
      <w:numFmt w:val="decimal"/>
      <w:lvlText w:val="%1."/>
      <w:lvlJc w:val="left"/>
      <w:pPr>
        <w:tabs>
          <w:tab w:val="num" w:pos="720"/>
        </w:tabs>
        <w:ind w:left="720" w:hanging="360"/>
      </w:pPr>
      <w:rPr>
        <w:rFonts w:cs="Times New Roman"/>
      </w:rPr>
    </w:lvl>
    <w:lvl w:ilvl="1">
      <w:start w:val="3"/>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nsid w:val="01153049"/>
    <w:multiLevelType w:val="multilevel"/>
    <w:tmpl w:val="CBEEE9F4"/>
    <w:lvl w:ilvl="0">
      <w:start w:val="1"/>
      <w:numFmt w:val="bullet"/>
      <w:lvlText w:val="*"/>
      <w:lvlJc w:val="left"/>
      <w:pPr>
        <w:tabs>
          <w:tab w:val="num" w:pos="360"/>
        </w:tabs>
        <w:ind w:left="360" w:hanging="360"/>
      </w:pPr>
      <w:rPr>
        <w:rFonts w:ascii="Times New Roman" w:hAnsi="Times New Roman" w:hint="default"/>
      </w:rPr>
    </w:lvl>
    <w:lvl w:ilvl="1">
      <w:start w:val="3"/>
      <w:numFmt w:val="bullet"/>
      <w:lvlText w:val=""/>
      <w:lvlJc w:val="left"/>
      <w:pPr>
        <w:tabs>
          <w:tab w:val="num" w:pos="1080"/>
        </w:tabs>
        <w:ind w:left="1080" w:hanging="360"/>
      </w:pPr>
      <w:rPr>
        <w:rFonts w:ascii="Symbol" w:eastAsia="Times New Roman" w:hAnsi="Symbol" w:hint="default"/>
      </w:rPr>
    </w:lvl>
    <w:lvl w:ilvl="2">
      <w:start w:val="1"/>
      <w:numFmt w:val="decimal"/>
      <w:lvlText w:val="%3."/>
      <w:lvlJc w:val="left"/>
      <w:pPr>
        <w:tabs>
          <w:tab w:val="num" w:pos="1980"/>
        </w:tabs>
        <w:ind w:left="1980" w:hanging="360"/>
      </w:pPr>
      <w:rPr>
        <w:rFonts w:cs="Times New Roman" w:hint="default"/>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2">
    <w:nsid w:val="05AB2B1E"/>
    <w:multiLevelType w:val="hybridMultilevel"/>
    <w:tmpl w:val="AEC4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7465B"/>
    <w:multiLevelType w:val="multilevel"/>
    <w:tmpl w:val="621EAD26"/>
    <w:lvl w:ilvl="0">
      <w:start w:val="4"/>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60"/>
        </w:tabs>
        <w:ind w:left="360" w:hanging="360"/>
      </w:pPr>
      <w:rPr>
        <w:rFonts w:cs="Times New Roman" w:hint="default"/>
      </w:rPr>
    </w:lvl>
    <w:lvl w:ilvl="2">
      <w:start w:val="2"/>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
    <w:nsid w:val="12FE52CB"/>
    <w:multiLevelType w:val="hybridMultilevel"/>
    <w:tmpl w:val="15BE6584"/>
    <w:lvl w:ilvl="0" w:tplc="E92E286C">
      <w:start w:val="1"/>
      <w:numFmt w:val="decimal"/>
      <w:lvlText w:val="%1."/>
      <w:lvlJc w:val="left"/>
      <w:pPr>
        <w:tabs>
          <w:tab w:val="num" w:pos="1980"/>
        </w:tabs>
        <w:ind w:left="19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44415E6"/>
    <w:multiLevelType w:val="hybridMultilevel"/>
    <w:tmpl w:val="896A15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4E66256"/>
    <w:multiLevelType w:val="hybridMultilevel"/>
    <w:tmpl w:val="7F8EF10A"/>
    <w:lvl w:ilvl="0" w:tplc="0409000F">
      <w:start w:val="1"/>
      <w:numFmt w:val="decimal"/>
      <w:lvlText w:val="%1."/>
      <w:lvlJc w:val="left"/>
      <w:pPr>
        <w:tabs>
          <w:tab w:val="num" w:pos="936"/>
        </w:tabs>
        <w:ind w:left="936" w:hanging="360"/>
      </w:pPr>
      <w:rPr>
        <w:rFonts w:cs="Times New Roman"/>
      </w:rPr>
    </w:lvl>
    <w:lvl w:ilvl="1" w:tplc="04090019" w:tentative="1">
      <w:start w:val="1"/>
      <w:numFmt w:val="lowerLetter"/>
      <w:lvlText w:val="%2."/>
      <w:lvlJc w:val="left"/>
      <w:pPr>
        <w:tabs>
          <w:tab w:val="num" w:pos="1656"/>
        </w:tabs>
        <w:ind w:left="1656" w:hanging="360"/>
      </w:pPr>
      <w:rPr>
        <w:rFonts w:cs="Times New Roman"/>
      </w:rPr>
    </w:lvl>
    <w:lvl w:ilvl="2" w:tplc="0409001B" w:tentative="1">
      <w:start w:val="1"/>
      <w:numFmt w:val="lowerRoman"/>
      <w:lvlText w:val="%3."/>
      <w:lvlJc w:val="right"/>
      <w:pPr>
        <w:tabs>
          <w:tab w:val="num" w:pos="2376"/>
        </w:tabs>
        <w:ind w:left="2376" w:hanging="180"/>
      </w:pPr>
      <w:rPr>
        <w:rFonts w:cs="Times New Roman"/>
      </w:rPr>
    </w:lvl>
    <w:lvl w:ilvl="3" w:tplc="0409000F" w:tentative="1">
      <w:start w:val="1"/>
      <w:numFmt w:val="decimal"/>
      <w:lvlText w:val="%4."/>
      <w:lvlJc w:val="left"/>
      <w:pPr>
        <w:tabs>
          <w:tab w:val="num" w:pos="3096"/>
        </w:tabs>
        <w:ind w:left="3096" w:hanging="360"/>
      </w:pPr>
      <w:rPr>
        <w:rFonts w:cs="Times New Roman"/>
      </w:rPr>
    </w:lvl>
    <w:lvl w:ilvl="4" w:tplc="04090019" w:tentative="1">
      <w:start w:val="1"/>
      <w:numFmt w:val="lowerLetter"/>
      <w:lvlText w:val="%5."/>
      <w:lvlJc w:val="left"/>
      <w:pPr>
        <w:tabs>
          <w:tab w:val="num" w:pos="3816"/>
        </w:tabs>
        <w:ind w:left="3816" w:hanging="360"/>
      </w:pPr>
      <w:rPr>
        <w:rFonts w:cs="Times New Roman"/>
      </w:rPr>
    </w:lvl>
    <w:lvl w:ilvl="5" w:tplc="0409001B" w:tentative="1">
      <w:start w:val="1"/>
      <w:numFmt w:val="lowerRoman"/>
      <w:lvlText w:val="%6."/>
      <w:lvlJc w:val="right"/>
      <w:pPr>
        <w:tabs>
          <w:tab w:val="num" w:pos="4536"/>
        </w:tabs>
        <w:ind w:left="4536" w:hanging="180"/>
      </w:pPr>
      <w:rPr>
        <w:rFonts w:cs="Times New Roman"/>
      </w:rPr>
    </w:lvl>
    <w:lvl w:ilvl="6" w:tplc="0409000F" w:tentative="1">
      <w:start w:val="1"/>
      <w:numFmt w:val="decimal"/>
      <w:lvlText w:val="%7."/>
      <w:lvlJc w:val="left"/>
      <w:pPr>
        <w:tabs>
          <w:tab w:val="num" w:pos="5256"/>
        </w:tabs>
        <w:ind w:left="5256" w:hanging="360"/>
      </w:pPr>
      <w:rPr>
        <w:rFonts w:cs="Times New Roman"/>
      </w:rPr>
    </w:lvl>
    <w:lvl w:ilvl="7" w:tplc="04090019" w:tentative="1">
      <w:start w:val="1"/>
      <w:numFmt w:val="lowerLetter"/>
      <w:lvlText w:val="%8."/>
      <w:lvlJc w:val="left"/>
      <w:pPr>
        <w:tabs>
          <w:tab w:val="num" w:pos="5976"/>
        </w:tabs>
        <w:ind w:left="5976" w:hanging="360"/>
      </w:pPr>
      <w:rPr>
        <w:rFonts w:cs="Times New Roman"/>
      </w:rPr>
    </w:lvl>
    <w:lvl w:ilvl="8" w:tplc="0409001B" w:tentative="1">
      <w:start w:val="1"/>
      <w:numFmt w:val="lowerRoman"/>
      <w:lvlText w:val="%9."/>
      <w:lvlJc w:val="right"/>
      <w:pPr>
        <w:tabs>
          <w:tab w:val="num" w:pos="6696"/>
        </w:tabs>
        <w:ind w:left="6696" w:hanging="180"/>
      </w:pPr>
      <w:rPr>
        <w:rFonts w:cs="Times New Roman"/>
      </w:rPr>
    </w:lvl>
  </w:abstractNum>
  <w:abstractNum w:abstractNumId="7">
    <w:nsid w:val="176705D1"/>
    <w:multiLevelType w:val="multilevel"/>
    <w:tmpl w:val="DEDAE434"/>
    <w:lvl w:ilvl="0">
      <w:start w:val="1"/>
      <w:numFmt w:val="decimal"/>
      <w:pStyle w:val="Heading1"/>
      <w:lvlText w:val="%1"/>
      <w:lvlJc w:val="left"/>
      <w:pPr>
        <w:tabs>
          <w:tab w:val="num" w:pos="432"/>
        </w:tabs>
        <w:ind w:left="432" w:hanging="432"/>
      </w:pPr>
      <w:rPr>
        <w:rFonts w:cs="Times New Roman" w:hint="default"/>
        <w:sz w:val="40"/>
      </w:rPr>
    </w:lvl>
    <w:lvl w:ilvl="1">
      <w:start w:val="1"/>
      <w:numFmt w:val="decimal"/>
      <w:pStyle w:val="Heading2"/>
      <w:lvlText w:val="%1.%2"/>
      <w:lvlJc w:val="left"/>
      <w:pPr>
        <w:tabs>
          <w:tab w:val="num" w:pos="576"/>
        </w:tabs>
        <w:ind w:left="576" w:hanging="576"/>
      </w:pPr>
      <w:rPr>
        <w:rFonts w:cs="Times New Roman" w:hint="default"/>
        <w:color w:val="auto"/>
      </w:rPr>
    </w:lvl>
    <w:lvl w:ilvl="2">
      <w:start w:val="1"/>
      <w:numFmt w:val="decimal"/>
      <w:pStyle w:val="Heading3"/>
      <w:lvlText w:val="%1.%2.%3"/>
      <w:lvlJc w:val="left"/>
      <w:pPr>
        <w:tabs>
          <w:tab w:val="num" w:pos="720"/>
        </w:tabs>
        <w:ind w:left="720" w:hanging="720"/>
      </w:pPr>
      <w:rPr>
        <w:rFonts w:cs="Times New Roman" w:hint="default"/>
        <w:sz w:val="28"/>
        <w:szCs w:val="28"/>
      </w:rPr>
    </w:lvl>
    <w:lvl w:ilvl="3">
      <w:start w:val="1"/>
      <w:numFmt w:val="decimal"/>
      <w:pStyle w:val="Heading5"/>
      <w:lvlText w:val="%1.%2.%3.%4"/>
      <w:lvlJc w:val="left"/>
      <w:pPr>
        <w:tabs>
          <w:tab w:val="num" w:pos="864"/>
        </w:tabs>
        <w:ind w:left="864" w:hanging="864"/>
      </w:pPr>
      <w:rPr>
        <w:rFonts w:cs="Times New Roman" w:hint="default"/>
      </w:rPr>
    </w:lvl>
    <w:lvl w:ilvl="4">
      <w:start w:val="1"/>
      <w:numFmt w:val="decimal"/>
      <w:pStyle w:val="Heading6"/>
      <w:lvlText w:val="%1.%2.%3.%4.%5"/>
      <w:lvlJc w:val="left"/>
      <w:pPr>
        <w:tabs>
          <w:tab w:val="num" w:pos="1008"/>
        </w:tabs>
        <w:ind w:left="1008" w:hanging="1008"/>
      </w:pPr>
      <w:rPr>
        <w:rFonts w:cs="Times New Roman" w:hint="default"/>
        <w:sz w:val="28"/>
        <w:szCs w:val="28"/>
      </w:rPr>
    </w:lvl>
    <w:lvl w:ilvl="5">
      <w:start w:val="1"/>
      <w:numFmt w:val="decimal"/>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8">
    <w:nsid w:val="1BAC3936"/>
    <w:multiLevelType w:val="hybridMultilevel"/>
    <w:tmpl w:val="29EE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B760F6"/>
    <w:multiLevelType w:val="hybridMultilevel"/>
    <w:tmpl w:val="08227F36"/>
    <w:lvl w:ilvl="0" w:tplc="0409000F">
      <w:start w:val="1"/>
      <w:numFmt w:val="decimal"/>
      <w:lvlText w:val="%1."/>
      <w:lvlJc w:val="left"/>
      <w:pPr>
        <w:tabs>
          <w:tab w:val="num" w:pos="1260"/>
        </w:tabs>
        <w:ind w:left="1260" w:hanging="360"/>
      </w:pPr>
      <w:rPr>
        <w:rFonts w:cs="Times New Roman"/>
      </w:rPr>
    </w:lvl>
    <w:lvl w:ilvl="1" w:tplc="04090019" w:tentative="1">
      <w:start w:val="1"/>
      <w:numFmt w:val="lowerLetter"/>
      <w:lvlText w:val="%2."/>
      <w:lvlJc w:val="left"/>
      <w:pPr>
        <w:tabs>
          <w:tab w:val="num" w:pos="1980"/>
        </w:tabs>
        <w:ind w:left="1980" w:hanging="360"/>
      </w:pPr>
      <w:rPr>
        <w:rFonts w:cs="Times New Roman"/>
      </w:rPr>
    </w:lvl>
    <w:lvl w:ilvl="2" w:tplc="0409001B" w:tentative="1">
      <w:start w:val="1"/>
      <w:numFmt w:val="lowerRoman"/>
      <w:lvlText w:val="%3."/>
      <w:lvlJc w:val="right"/>
      <w:pPr>
        <w:tabs>
          <w:tab w:val="num" w:pos="2700"/>
        </w:tabs>
        <w:ind w:left="2700" w:hanging="180"/>
      </w:pPr>
      <w:rPr>
        <w:rFonts w:cs="Times New Roman"/>
      </w:rPr>
    </w:lvl>
    <w:lvl w:ilvl="3" w:tplc="0409000F" w:tentative="1">
      <w:start w:val="1"/>
      <w:numFmt w:val="decimal"/>
      <w:lvlText w:val="%4."/>
      <w:lvlJc w:val="left"/>
      <w:pPr>
        <w:tabs>
          <w:tab w:val="num" w:pos="3420"/>
        </w:tabs>
        <w:ind w:left="3420" w:hanging="360"/>
      </w:pPr>
      <w:rPr>
        <w:rFonts w:cs="Times New Roman"/>
      </w:rPr>
    </w:lvl>
    <w:lvl w:ilvl="4" w:tplc="04090019" w:tentative="1">
      <w:start w:val="1"/>
      <w:numFmt w:val="lowerLetter"/>
      <w:lvlText w:val="%5."/>
      <w:lvlJc w:val="left"/>
      <w:pPr>
        <w:tabs>
          <w:tab w:val="num" w:pos="4140"/>
        </w:tabs>
        <w:ind w:left="4140" w:hanging="360"/>
      </w:pPr>
      <w:rPr>
        <w:rFonts w:cs="Times New Roman"/>
      </w:rPr>
    </w:lvl>
    <w:lvl w:ilvl="5" w:tplc="0409001B" w:tentative="1">
      <w:start w:val="1"/>
      <w:numFmt w:val="lowerRoman"/>
      <w:lvlText w:val="%6."/>
      <w:lvlJc w:val="right"/>
      <w:pPr>
        <w:tabs>
          <w:tab w:val="num" w:pos="4860"/>
        </w:tabs>
        <w:ind w:left="4860" w:hanging="180"/>
      </w:pPr>
      <w:rPr>
        <w:rFonts w:cs="Times New Roman"/>
      </w:rPr>
    </w:lvl>
    <w:lvl w:ilvl="6" w:tplc="0409000F" w:tentative="1">
      <w:start w:val="1"/>
      <w:numFmt w:val="decimal"/>
      <w:lvlText w:val="%7."/>
      <w:lvlJc w:val="left"/>
      <w:pPr>
        <w:tabs>
          <w:tab w:val="num" w:pos="5580"/>
        </w:tabs>
        <w:ind w:left="5580" w:hanging="360"/>
      </w:pPr>
      <w:rPr>
        <w:rFonts w:cs="Times New Roman"/>
      </w:rPr>
    </w:lvl>
    <w:lvl w:ilvl="7" w:tplc="04090019" w:tentative="1">
      <w:start w:val="1"/>
      <w:numFmt w:val="lowerLetter"/>
      <w:lvlText w:val="%8."/>
      <w:lvlJc w:val="left"/>
      <w:pPr>
        <w:tabs>
          <w:tab w:val="num" w:pos="6300"/>
        </w:tabs>
        <w:ind w:left="6300" w:hanging="360"/>
      </w:pPr>
      <w:rPr>
        <w:rFonts w:cs="Times New Roman"/>
      </w:rPr>
    </w:lvl>
    <w:lvl w:ilvl="8" w:tplc="0409001B" w:tentative="1">
      <w:start w:val="1"/>
      <w:numFmt w:val="lowerRoman"/>
      <w:lvlText w:val="%9."/>
      <w:lvlJc w:val="right"/>
      <w:pPr>
        <w:tabs>
          <w:tab w:val="num" w:pos="7020"/>
        </w:tabs>
        <w:ind w:left="7020" w:hanging="180"/>
      </w:pPr>
      <w:rPr>
        <w:rFonts w:cs="Times New Roman"/>
      </w:rPr>
    </w:lvl>
  </w:abstractNum>
  <w:abstractNum w:abstractNumId="10">
    <w:nsid w:val="285873DF"/>
    <w:multiLevelType w:val="hybridMultilevel"/>
    <w:tmpl w:val="F3548F2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79B6F1D"/>
    <w:multiLevelType w:val="multilevel"/>
    <w:tmpl w:val="036EEAEC"/>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20"/>
        </w:tabs>
        <w:ind w:left="432" w:hanging="432"/>
      </w:pPr>
      <w:rPr>
        <w:rFonts w:cs="Times New Roman" w:hint="default"/>
        <w:color w:val="auto"/>
      </w:rPr>
    </w:lvl>
    <w:lvl w:ilvl="2">
      <w:start w:val="1"/>
      <w:numFmt w:val="decimal"/>
      <w:lvlText w:val="%1.%2.%3"/>
      <w:lvlJc w:val="left"/>
      <w:pPr>
        <w:tabs>
          <w:tab w:val="num" w:pos="864"/>
        </w:tabs>
        <w:ind w:left="864" w:hanging="864"/>
      </w:pPr>
      <w:rPr>
        <w:rFonts w:cs="Times New Roman" w:hint="default"/>
        <w:sz w:val="28"/>
        <w:szCs w:val="28"/>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296"/>
        </w:tabs>
        <w:ind w:left="1296" w:hanging="1296"/>
      </w:pPr>
      <w:rPr>
        <w:rFonts w:cs="Times New Roman" w:hint="default"/>
        <w:sz w:val="28"/>
        <w:szCs w:val="28"/>
      </w:rPr>
    </w:lvl>
    <w:lvl w:ilvl="5">
      <w:start w:val="1"/>
      <w:numFmt w:val="decimal"/>
      <w:lvlText w:val="%1.%2.%3.%4.%5.%6"/>
      <w:lvlJc w:val="left"/>
      <w:pPr>
        <w:tabs>
          <w:tab w:val="num" w:pos="1800"/>
        </w:tabs>
        <w:ind w:left="1440" w:hanging="1440"/>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nsid w:val="388D2C56"/>
    <w:multiLevelType w:val="hybridMultilevel"/>
    <w:tmpl w:val="C884F8E8"/>
    <w:lvl w:ilvl="0" w:tplc="04090001">
      <w:start w:val="1"/>
      <w:numFmt w:val="bullet"/>
      <w:lvlText w:val=""/>
      <w:lvlJc w:val="left"/>
      <w:pPr>
        <w:tabs>
          <w:tab w:val="num" w:pos="1260"/>
        </w:tabs>
        <w:ind w:left="1260" w:hanging="360"/>
      </w:pPr>
      <w:rPr>
        <w:rFonts w:ascii="Symbol" w:hAnsi="Symbol" w:hint="default"/>
      </w:rPr>
    </w:lvl>
    <w:lvl w:ilvl="1" w:tplc="83E08EC2">
      <w:start w:val="1"/>
      <w:numFmt w:val="decimal"/>
      <w:lvlText w:val="%2."/>
      <w:lvlJc w:val="left"/>
      <w:pPr>
        <w:tabs>
          <w:tab w:val="num" w:pos="1980"/>
        </w:tabs>
        <w:ind w:left="1980" w:hanging="360"/>
      </w:pPr>
      <w:rPr>
        <w:rFonts w:cs="Times New Roman" w:hint="default"/>
        <w:b w:val="0"/>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3">
    <w:nsid w:val="3D151336"/>
    <w:multiLevelType w:val="multilevel"/>
    <w:tmpl w:val="3D228DC8"/>
    <w:lvl w:ilvl="0">
      <w:start w:val="1"/>
      <w:numFmt w:val="decimal"/>
      <w:lvlText w:val="%1"/>
      <w:lvlJc w:val="left"/>
      <w:pPr>
        <w:tabs>
          <w:tab w:val="num" w:pos="432"/>
        </w:tabs>
        <w:ind w:left="432" w:hanging="432"/>
      </w:pPr>
      <w:rPr>
        <w:rFonts w:cs="Times New Roman" w:hint="default"/>
        <w:sz w:val="40"/>
      </w:rPr>
    </w:lvl>
    <w:lvl w:ilvl="1">
      <w:start w:val="1"/>
      <w:numFmt w:val="decimal"/>
      <w:lvlText w:val="%1.%2"/>
      <w:lvlJc w:val="left"/>
      <w:pPr>
        <w:tabs>
          <w:tab w:val="num" w:pos="720"/>
        </w:tabs>
        <w:ind w:left="432" w:hanging="432"/>
      </w:pPr>
      <w:rPr>
        <w:rFonts w:cs="Times New Roman" w:hint="default"/>
        <w:color w:val="auto"/>
      </w:rPr>
    </w:lvl>
    <w:lvl w:ilvl="2">
      <w:start w:val="1"/>
      <w:numFmt w:val="decimal"/>
      <w:lvlText w:val="%1.%2.%3"/>
      <w:lvlJc w:val="left"/>
      <w:pPr>
        <w:tabs>
          <w:tab w:val="num" w:pos="864"/>
        </w:tabs>
        <w:ind w:left="864" w:hanging="864"/>
      </w:pPr>
      <w:rPr>
        <w:rFonts w:cs="Times New Roman" w:hint="default"/>
        <w:sz w:val="28"/>
        <w:szCs w:val="28"/>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296"/>
        </w:tabs>
        <w:ind w:left="1296" w:hanging="1296"/>
      </w:pPr>
      <w:rPr>
        <w:rFonts w:cs="Times New Roman" w:hint="default"/>
        <w:sz w:val="28"/>
        <w:szCs w:val="28"/>
      </w:rPr>
    </w:lvl>
    <w:lvl w:ilvl="5">
      <w:start w:val="1"/>
      <w:numFmt w:val="decimal"/>
      <w:lvlText w:val="%1.%2.%3.%4.%5.%6"/>
      <w:lvlJc w:val="left"/>
      <w:pPr>
        <w:tabs>
          <w:tab w:val="num" w:pos="1800"/>
        </w:tabs>
        <w:ind w:left="1440" w:hanging="1440"/>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nsid w:val="3D216710"/>
    <w:multiLevelType w:val="hybridMultilevel"/>
    <w:tmpl w:val="5FAE1DE2"/>
    <w:lvl w:ilvl="0" w:tplc="6B201D3A">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41A22F37"/>
    <w:multiLevelType w:val="multilevel"/>
    <w:tmpl w:val="21C85AAA"/>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nsid w:val="488F5D49"/>
    <w:multiLevelType w:val="hybridMultilevel"/>
    <w:tmpl w:val="66402694"/>
    <w:lvl w:ilvl="0" w:tplc="EF94C96C">
      <w:start w:val="1"/>
      <w:numFmt w:val="bullet"/>
      <w:lvlText w:val=""/>
      <w:lvlJc w:val="left"/>
      <w:pPr>
        <w:tabs>
          <w:tab w:val="num" w:pos="360"/>
        </w:tabs>
        <w:ind w:left="360" w:hanging="360"/>
      </w:pPr>
      <w:rPr>
        <w:rFonts w:ascii="Symbol" w:hAnsi="Symbol" w:hint="default"/>
      </w:rPr>
    </w:lvl>
    <w:lvl w:ilvl="1" w:tplc="E6CCD244">
      <w:start w:val="1"/>
      <w:numFmt w:val="bullet"/>
      <w:lvlText w:val=""/>
      <w:lvlJc w:val="left"/>
      <w:pPr>
        <w:tabs>
          <w:tab w:val="num" w:pos="720"/>
        </w:tabs>
        <w:ind w:left="720" w:hanging="360"/>
      </w:pPr>
      <w:rPr>
        <w:rFonts w:ascii="Symbol" w:hAnsi="Symbol" w:hint="default"/>
      </w:rPr>
    </w:lvl>
    <w:lvl w:ilvl="2" w:tplc="0FFECDD8" w:tentative="1">
      <w:start w:val="1"/>
      <w:numFmt w:val="bullet"/>
      <w:lvlText w:val=""/>
      <w:lvlJc w:val="left"/>
      <w:pPr>
        <w:tabs>
          <w:tab w:val="num" w:pos="2160"/>
        </w:tabs>
        <w:ind w:left="2160" w:hanging="360"/>
      </w:pPr>
      <w:rPr>
        <w:rFonts w:ascii="Wingdings" w:hAnsi="Wingdings" w:hint="default"/>
      </w:rPr>
    </w:lvl>
    <w:lvl w:ilvl="3" w:tplc="8A42A1BC" w:tentative="1">
      <w:start w:val="1"/>
      <w:numFmt w:val="bullet"/>
      <w:lvlText w:val=""/>
      <w:lvlJc w:val="left"/>
      <w:pPr>
        <w:tabs>
          <w:tab w:val="num" w:pos="2880"/>
        </w:tabs>
        <w:ind w:left="2880" w:hanging="360"/>
      </w:pPr>
      <w:rPr>
        <w:rFonts w:ascii="Symbol" w:hAnsi="Symbol" w:hint="default"/>
      </w:rPr>
    </w:lvl>
    <w:lvl w:ilvl="4" w:tplc="3AC02378" w:tentative="1">
      <w:start w:val="1"/>
      <w:numFmt w:val="bullet"/>
      <w:lvlText w:val="o"/>
      <w:lvlJc w:val="left"/>
      <w:pPr>
        <w:tabs>
          <w:tab w:val="num" w:pos="3600"/>
        </w:tabs>
        <w:ind w:left="3600" w:hanging="360"/>
      </w:pPr>
      <w:rPr>
        <w:rFonts w:ascii="Courier New" w:hAnsi="Courier New" w:hint="default"/>
      </w:rPr>
    </w:lvl>
    <w:lvl w:ilvl="5" w:tplc="13E8293E" w:tentative="1">
      <w:start w:val="1"/>
      <w:numFmt w:val="bullet"/>
      <w:lvlText w:val=""/>
      <w:lvlJc w:val="left"/>
      <w:pPr>
        <w:tabs>
          <w:tab w:val="num" w:pos="4320"/>
        </w:tabs>
        <w:ind w:left="4320" w:hanging="360"/>
      </w:pPr>
      <w:rPr>
        <w:rFonts w:ascii="Wingdings" w:hAnsi="Wingdings" w:hint="default"/>
      </w:rPr>
    </w:lvl>
    <w:lvl w:ilvl="6" w:tplc="A0660F38" w:tentative="1">
      <w:start w:val="1"/>
      <w:numFmt w:val="bullet"/>
      <w:lvlText w:val=""/>
      <w:lvlJc w:val="left"/>
      <w:pPr>
        <w:tabs>
          <w:tab w:val="num" w:pos="5040"/>
        </w:tabs>
        <w:ind w:left="5040" w:hanging="360"/>
      </w:pPr>
      <w:rPr>
        <w:rFonts w:ascii="Symbol" w:hAnsi="Symbol" w:hint="default"/>
      </w:rPr>
    </w:lvl>
    <w:lvl w:ilvl="7" w:tplc="2E5E4130" w:tentative="1">
      <w:start w:val="1"/>
      <w:numFmt w:val="bullet"/>
      <w:lvlText w:val="o"/>
      <w:lvlJc w:val="left"/>
      <w:pPr>
        <w:tabs>
          <w:tab w:val="num" w:pos="5760"/>
        </w:tabs>
        <w:ind w:left="5760" w:hanging="360"/>
      </w:pPr>
      <w:rPr>
        <w:rFonts w:ascii="Courier New" w:hAnsi="Courier New" w:hint="default"/>
      </w:rPr>
    </w:lvl>
    <w:lvl w:ilvl="8" w:tplc="32C87204" w:tentative="1">
      <w:start w:val="1"/>
      <w:numFmt w:val="bullet"/>
      <w:lvlText w:val=""/>
      <w:lvlJc w:val="left"/>
      <w:pPr>
        <w:tabs>
          <w:tab w:val="num" w:pos="6480"/>
        </w:tabs>
        <w:ind w:left="6480" w:hanging="360"/>
      </w:pPr>
      <w:rPr>
        <w:rFonts w:ascii="Wingdings" w:hAnsi="Wingdings" w:hint="default"/>
      </w:rPr>
    </w:lvl>
  </w:abstractNum>
  <w:abstractNum w:abstractNumId="17">
    <w:nsid w:val="48CA370A"/>
    <w:multiLevelType w:val="hybridMultilevel"/>
    <w:tmpl w:val="CDDE5D1C"/>
    <w:lvl w:ilvl="0" w:tplc="6B201D3A">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4F8A1915"/>
    <w:multiLevelType w:val="multilevel"/>
    <w:tmpl w:val="C9BE0212"/>
    <w:lvl w:ilvl="0">
      <w:start w:val="1"/>
      <w:numFmt w:val="decimal"/>
      <w:lvlText w:val="%1."/>
      <w:lvlJc w:val="left"/>
      <w:pPr>
        <w:tabs>
          <w:tab w:val="num" w:pos="720"/>
        </w:tabs>
        <w:ind w:left="720" w:hanging="360"/>
      </w:pPr>
      <w:rPr>
        <w:rFonts w:cs="Times New Roman"/>
      </w:rPr>
    </w:lvl>
    <w:lvl w:ilvl="1">
      <w:start w:val="2"/>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nsid w:val="55DB7A8F"/>
    <w:multiLevelType w:val="hybridMultilevel"/>
    <w:tmpl w:val="3D08EA66"/>
    <w:lvl w:ilvl="0" w:tplc="E048AE2A">
      <w:start w:val="1"/>
      <w:numFmt w:val="bullet"/>
      <w:lvlText w:val=""/>
      <w:lvlJc w:val="left"/>
      <w:pPr>
        <w:tabs>
          <w:tab w:val="num" w:pos="1260"/>
        </w:tabs>
        <w:ind w:left="1260" w:hanging="360"/>
      </w:pPr>
      <w:rPr>
        <w:rFonts w:ascii="Symbol" w:hAnsi="Symbol" w:hint="default"/>
        <w:b/>
      </w:rPr>
    </w:lvl>
    <w:lvl w:ilvl="1" w:tplc="29308A0E">
      <w:start w:val="1"/>
      <w:numFmt w:val="bullet"/>
      <w:lvlText w:val="o"/>
      <w:lvlJc w:val="left"/>
      <w:pPr>
        <w:tabs>
          <w:tab w:val="num" w:pos="1980"/>
        </w:tabs>
        <w:ind w:left="1980" w:hanging="360"/>
      </w:pPr>
      <w:rPr>
        <w:rFonts w:ascii="Courier New" w:hAnsi="Courier New" w:hint="default"/>
      </w:rPr>
    </w:lvl>
    <w:lvl w:ilvl="2" w:tplc="BC26ABEA" w:tentative="1">
      <w:start w:val="1"/>
      <w:numFmt w:val="bullet"/>
      <w:lvlText w:val=""/>
      <w:lvlJc w:val="left"/>
      <w:pPr>
        <w:tabs>
          <w:tab w:val="num" w:pos="2700"/>
        </w:tabs>
        <w:ind w:left="2700" w:hanging="360"/>
      </w:pPr>
      <w:rPr>
        <w:rFonts w:ascii="Wingdings" w:hAnsi="Wingdings" w:hint="default"/>
      </w:rPr>
    </w:lvl>
    <w:lvl w:ilvl="3" w:tplc="C51679AC" w:tentative="1">
      <w:start w:val="1"/>
      <w:numFmt w:val="bullet"/>
      <w:lvlText w:val=""/>
      <w:lvlJc w:val="left"/>
      <w:pPr>
        <w:tabs>
          <w:tab w:val="num" w:pos="3420"/>
        </w:tabs>
        <w:ind w:left="3420" w:hanging="360"/>
      </w:pPr>
      <w:rPr>
        <w:rFonts w:ascii="Symbol" w:hAnsi="Symbol" w:hint="default"/>
      </w:rPr>
    </w:lvl>
    <w:lvl w:ilvl="4" w:tplc="5B7869EC" w:tentative="1">
      <w:start w:val="1"/>
      <w:numFmt w:val="bullet"/>
      <w:lvlText w:val="o"/>
      <w:lvlJc w:val="left"/>
      <w:pPr>
        <w:tabs>
          <w:tab w:val="num" w:pos="4140"/>
        </w:tabs>
        <w:ind w:left="4140" w:hanging="360"/>
      </w:pPr>
      <w:rPr>
        <w:rFonts w:ascii="Courier New" w:hAnsi="Courier New" w:hint="default"/>
      </w:rPr>
    </w:lvl>
    <w:lvl w:ilvl="5" w:tplc="0728CB08" w:tentative="1">
      <w:start w:val="1"/>
      <w:numFmt w:val="bullet"/>
      <w:lvlText w:val=""/>
      <w:lvlJc w:val="left"/>
      <w:pPr>
        <w:tabs>
          <w:tab w:val="num" w:pos="4860"/>
        </w:tabs>
        <w:ind w:left="4860" w:hanging="360"/>
      </w:pPr>
      <w:rPr>
        <w:rFonts w:ascii="Wingdings" w:hAnsi="Wingdings" w:hint="default"/>
      </w:rPr>
    </w:lvl>
    <w:lvl w:ilvl="6" w:tplc="AE825940" w:tentative="1">
      <w:start w:val="1"/>
      <w:numFmt w:val="bullet"/>
      <w:lvlText w:val=""/>
      <w:lvlJc w:val="left"/>
      <w:pPr>
        <w:tabs>
          <w:tab w:val="num" w:pos="5580"/>
        </w:tabs>
        <w:ind w:left="5580" w:hanging="360"/>
      </w:pPr>
      <w:rPr>
        <w:rFonts w:ascii="Symbol" w:hAnsi="Symbol" w:hint="default"/>
      </w:rPr>
    </w:lvl>
    <w:lvl w:ilvl="7" w:tplc="4DAC461A" w:tentative="1">
      <w:start w:val="1"/>
      <w:numFmt w:val="bullet"/>
      <w:lvlText w:val="o"/>
      <w:lvlJc w:val="left"/>
      <w:pPr>
        <w:tabs>
          <w:tab w:val="num" w:pos="6300"/>
        </w:tabs>
        <w:ind w:left="6300" w:hanging="360"/>
      </w:pPr>
      <w:rPr>
        <w:rFonts w:ascii="Courier New" w:hAnsi="Courier New" w:hint="default"/>
      </w:rPr>
    </w:lvl>
    <w:lvl w:ilvl="8" w:tplc="E258D6F2" w:tentative="1">
      <w:start w:val="1"/>
      <w:numFmt w:val="bullet"/>
      <w:lvlText w:val=""/>
      <w:lvlJc w:val="left"/>
      <w:pPr>
        <w:tabs>
          <w:tab w:val="num" w:pos="7020"/>
        </w:tabs>
        <w:ind w:left="7020" w:hanging="360"/>
      </w:pPr>
      <w:rPr>
        <w:rFonts w:ascii="Wingdings" w:hAnsi="Wingdings" w:hint="default"/>
      </w:rPr>
    </w:lvl>
  </w:abstractNum>
  <w:abstractNum w:abstractNumId="20">
    <w:nsid w:val="5CE502ED"/>
    <w:multiLevelType w:val="hybridMultilevel"/>
    <w:tmpl w:val="2A18525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1">
    <w:nsid w:val="5F7F6574"/>
    <w:multiLevelType w:val="hybridMultilevel"/>
    <w:tmpl w:val="47CA7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0880D4D"/>
    <w:multiLevelType w:val="hybridMultilevel"/>
    <w:tmpl w:val="EF7043D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3DE181C"/>
    <w:multiLevelType w:val="hybridMultilevel"/>
    <w:tmpl w:val="05D66548"/>
    <w:lvl w:ilvl="0" w:tplc="04090001">
      <w:start w:val="1"/>
      <w:numFmt w:val="decimal"/>
      <w:lvlText w:val="%1."/>
      <w:lvlJc w:val="left"/>
      <w:pPr>
        <w:tabs>
          <w:tab w:val="num" w:pos="720"/>
        </w:tabs>
        <w:ind w:left="720" w:hanging="360"/>
      </w:pPr>
      <w:rPr>
        <w:rFonts w:cs="Times New Roman"/>
        <w:b w:val="0"/>
      </w:rPr>
    </w:lvl>
    <w:lvl w:ilvl="1" w:tplc="04090001" w:tentative="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4">
    <w:nsid w:val="65856902"/>
    <w:multiLevelType w:val="multilevel"/>
    <w:tmpl w:val="E05CB3A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720"/>
        </w:tabs>
        <w:ind w:left="432" w:hanging="432"/>
      </w:pPr>
      <w:rPr>
        <w:rFonts w:cs="Times New Roman" w:hint="default"/>
        <w:color w:val="auto"/>
      </w:rPr>
    </w:lvl>
    <w:lvl w:ilvl="2">
      <w:start w:val="1"/>
      <w:numFmt w:val="decimal"/>
      <w:lvlText w:val="%1.%2.%3"/>
      <w:lvlJc w:val="left"/>
      <w:pPr>
        <w:tabs>
          <w:tab w:val="num" w:pos="864"/>
        </w:tabs>
        <w:ind w:left="864" w:hanging="864"/>
      </w:pPr>
      <w:rPr>
        <w:rFonts w:cs="Times New Roman" w:hint="default"/>
        <w:sz w:val="28"/>
        <w:szCs w:val="28"/>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296"/>
        </w:tabs>
        <w:ind w:left="1296" w:hanging="1296"/>
      </w:pPr>
      <w:rPr>
        <w:rFonts w:cs="Times New Roman" w:hint="default"/>
        <w:sz w:val="28"/>
        <w:szCs w:val="28"/>
      </w:rPr>
    </w:lvl>
    <w:lvl w:ilvl="5">
      <w:start w:val="1"/>
      <w:numFmt w:val="decimal"/>
      <w:lvlText w:val="%1.%2.%3.%4.%5.%6"/>
      <w:lvlJc w:val="left"/>
      <w:pPr>
        <w:tabs>
          <w:tab w:val="num" w:pos="1800"/>
        </w:tabs>
        <w:ind w:left="1440" w:hanging="1440"/>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5">
    <w:nsid w:val="679475FD"/>
    <w:multiLevelType w:val="hybridMultilevel"/>
    <w:tmpl w:val="02C23CC4"/>
    <w:lvl w:ilvl="0" w:tplc="C6BEFA5A">
      <w:start w:val="1"/>
      <w:numFmt w:val="bullet"/>
      <w:lvlText w:val=""/>
      <w:lvlJc w:val="left"/>
      <w:pPr>
        <w:tabs>
          <w:tab w:val="num" w:pos="1260"/>
        </w:tabs>
        <w:ind w:left="1260" w:hanging="360"/>
      </w:pPr>
      <w:rPr>
        <w:rFonts w:ascii="Symbol" w:hAnsi="Symbol" w:hint="default"/>
        <w:b/>
      </w:rPr>
    </w:lvl>
    <w:lvl w:ilvl="1" w:tplc="04090003">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6">
    <w:nsid w:val="6A934AEE"/>
    <w:multiLevelType w:val="hybridMultilevel"/>
    <w:tmpl w:val="BF7C86AE"/>
    <w:lvl w:ilvl="0" w:tplc="F184F6C4">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6BE03E92"/>
    <w:multiLevelType w:val="hybridMultilevel"/>
    <w:tmpl w:val="56BCC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D9D76E4"/>
    <w:multiLevelType w:val="hybridMultilevel"/>
    <w:tmpl w:val="C3F29A6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6D9F4730"/>
    <w:multiLevelType w:val="hybridMultilevel"/>
    <w:tmpl w:val="A3C2DAB6"/>
    <w:lvl w:ilvl="0" w:tplc="04090001">
      <w:start w:val="1"/>
      <w:numFmt w:val="decimal"/>
      <w:lvlText w:val="%1."/>
      <w:lvlJc w:val="left"/>
      <w:pPr>
        <w:tabs>
          <w:tab w:val="num" w:pos="1980"/>
        </w:tabs>
        <w:ind w:left="19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nsid w:val="6DCC07DF"/>
    <w:multiLevelType w:val="hybridMultilevel"/>
    <w:tmpl w:val="97CC11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0732FF4"/>
    <w:multiLevelType w:val="multilevel"/>
    <w:tmpl w:val="9B9E8610"/>
    <w:lvl w:ilvl="0">
      <w:start w:val="1"/>
      <w:numFmt w:val="decimal"/>
      <w:lvlText w:val="%1"/>
      <w:lvlJc w:val="left"/>
      <w:pPr>
        <w:tabs>
          <w:tab w:val="num" w:pos="432"/>
        </w:tabs>
        <w:ind w:left="432" w:hanging="432"/>
      </w:pPr>
      <w:rPr>
        <w:rFonts w:cs="Times New Roman" w:hint="default"/>
        <w:sz w:val="40"/>
      </w:rPr>
    </w:lvl>
    <w:lvl w:ilvl="1">
      <w:start w:val="1"/>
      <w:numFmt w:val="decimal"/>
      <w:lvlText w:val="%1.%2"/>
      <w:lvlJc w:val="left"/>
      <w:pPr>
        <w:tabs>
          <w:tab w:val="num" w:pos="720"/>
        </w:tabs>
        <w:ind w:left="432" w:hanging="432"/>
      </w:pPr>
      <w:rPr>
        <w:rFonts w:cs="Times New Roman" w:hint="default"/>
        <w:color w:val="auto"/>
      </w:rPr>
    </w:lvl>
    <w:lvl w:ilvl="2">
      <w:start w:val="1"/>
      <w:numFmt w:val="decimal"/>
      <w:lvlText w:val="%1.%2.%3"/>
      <w:lvlJc w:val="left"/>
      <w:pPr>
        <w:tabs>
          <w:tab w:val="num" w:pos="864"/>
        </w:tabs>
        <w:ind w:left="864" w:hanging="864"/>
      </w:pPr>
      <w:rPr>
        <w:rFonts w:cs="Times New Roman" w:hint="default"/>
        <w:sz w:val="28"/>
        <w:szCs w:val="28"/>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296"/>
        </w:tabs>
        <w:ind w:left="1296" w:hanging="1296"/>
      </w:pPr>
      <w:rPr>
        <w:rFonts w:cs="Times New Roman" w:hint="default"/>
        <w:sz w:val="28"/>
        <w:szCs w:val="28"/>
      </w:rPr>
    </w:lvl>
    <w:lvl w:ilvl="5">
      <w:start w:val="1"/>
      <w:numFmt w:val="decimal"/>
      <w:lvlText w:val="%1.%2.%3.%4.%5.%6"/>
      <w:lvlJc w:val="left"/>
      <w:pPr>
        <w:tabs>
          <w:tab w:val="num" w:pos="1800"/>
        </w:tabs>
        <w:ind w:left="1440" w:hanging="1440"/>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2">
    <w:nsid w:val="775303D0"/>
    <w:multiLevelType w:val="hybridMultilevel"/>
    <w:tmpl w:val="0408E2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C02345F"/>
    <w:multiLevelType w:val="hybridMultilevel"/>
    <w:tmpl w:val="E1CAC110"/>
    <w:lvl w:ilvl="0" w:tplc="04090005">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4">
    <w:nsid w:val="7C176018"/>
    <w:multiLevelType w:val="multilevel"/>
    <w:tmpl w:val="288AA1DC"/>
    <w:lvl w:ilvl="0">
      <w:start w:val="1"/>
      <w:numFmt w:val="decimal"/>
      <w:lvlText w:val="%1"/>
      <w:lvlJc w:val="left"/>
      <w:pPr>
        <w:tabs>
          <w:tab w:val="num" w:pos="432"/>
        </w:tabs>
        <w:ind w:left="432" w:hanging="432"/>
      </w:pPr>
      <w:rPr>
        <w:rFonts w:cs="Times New Roman" w:hint="default"/>
        <w:sz w:val="40"/>
      </w:rPr>
    </w:lvl>
    <w:lvl w:ilvl="1">
      <w:start w:val="1"/>
      <w:numFmt w:val="decimal"/>
      <w:lvlText w:val="%1.%2"/>
      <w:lvlJc w:val="left"/>
      <w:pPr>
        <w:tabs>
          <w:tab w:val="num" w:pos="720"/>
        </w:tabs>
        <w:ind w:left="432" w:hanging="432"/>
      </w:pPr>
      <w:rPr>
        <w:rFonts w:cs="Times New Roman" w:hint="default"/>
        <w:color w:val="auto"/>
      </w:rPr>
    </w:lvl>
    <w:lvl w:ilvl="2">
      <w:start w:val="1"/>
      <w:numFmt w:val="decimal"/>
      <w:lvlText w:val="%1.%2.%3"/>
      <w:lvlJc w:val="left"/>
      <w:pPr>
        <w:tabs>
          <w:tab w:val="num" w:pos="864"/>
        </w:tabs>
        <w:ind w:left="864" w:hanging="864"/>
      </w:pPr>
      <w:rPr>
        <w:rFonts w:cs="Times New Roman" w:hint="default"/>
        <w:sz w:val="28"/>
        <w:szCs w:val="28"/>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296"/>
        </w:tabs>
        <w:ind w:left="1296" w:hanging="1296"/>
      </w:pPr>
      <w:rPr>
        <w:rFonts w:cs="Times New Roman" w:hint="default"/>
        <w:sz w:val="28"/>
        <w:szCs w:val="28"/>
      </w:rPr>
    </w:lvl>
    <w:lvl w:ilvl="5">
      <w:start w:val="1"/>
      <w:numFmt w:val="decimal"/>
      <w:lvlText w:val="%1.%2.%3.%4.%5.%6"/>
      <w:lvlJc w:val="left"/>
      <w:pPr>
        <w:tabs>
          <w:tab w:val="num" w:pos="1800"/>
        </w:tabs>
        <w:ind w:left="1440" w:hanging="1440"/>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5">
    <w:nsid w:val="7C5F2285"/>
    <w:multiLevelType w:val="hybridMultilevel"/>
    <w:tmpl w:val="CBEEE9F4"/>
    <w:lvl w:ilvl="0" w:tplc="C32CE506">
      <w:start w:val="1"/>
      <w:numFmt w:val="bullet"/>
      <w:lvlText w:val="*"/>
      <w:lvlJc w:val="left"/>
      <w:pPr>
        <w:tabs>
          <w:tab w:val="num" w:pos="360"/>
        </w:tabs>
        <w:ind w:left="360" w:hanging="360"/>
      </w:pPr>
      <w:rPr>
        <w:rFonts w:ascii="Times New Roman" w:hAnsi="Times New Roman" w:hint="default"/>
      </w:rPr>
    </w:lvl>
    <w:lvl w:ilvl="1" w:tplc="B9521F46">
      <w:start w:val="3"/>
      <w:numFmt w:val="bullet"/>
      <w:lvlText w:val=""/>
      <w:lvlJc w:val="left"/>
      <w:pPr>
        <w:tabs>
          <w:tab w:val="num" w:pos="1080"/>
        </w:tabs>
        <w:ind w:left="1080" w:hanging="360"/>
      </w:pPr>
      <w:rPr>
        <w:rFonts w:ascii="Symbol" w:eastAsia="Times New Roman" w:hAnsi="Symbol" w:hint="default"/>
      </w:rPr>
    </w:lvl>
    <w:lvl w:ilvl="2" w:tplc="3452A4AE">
      <w:start w:val="1"/>
      <w:numFmt w:val="decimal"/>
      <w:lvlText w:val="%3."/>
      <w:lvlJc w:val="left"/>
      <w:pPr>
        <w:tabs>
          <w:tab w:val="num" w:pos="1980"/>
        </w:tabs>
        <w:ind w:left="1980" w:hanging="360"/>
      </w:pPr>
      <w:rPr>
        <w:rFonts w:cs="Times New Roman" w:hint="default"/>
      </w:rPr>
    </w:lvl>
    <w:lvl w:ilvl="3" w:tplc="477006E2" w:tentative="1">
      <w:start w:val="1"/>
      <w:numFmt w:val="decimal"/>
      <w:lvlText w:val="%4."/>
      <w:lvlJc w:val="left"/>
      <w:pPr>
        <w:tabs>
          <w:tab w:val="num" w:pos="2520"/>
        </w:tabs>
        <w:ind w:left="2520" w:hanging="360"/>
      </w:pPr>
      <w:rPr>
        <w:rFonts w:cs="Times New Roman"/>
      </w:rPr>
    </w:lvl>
    <w:lvl w:ilvl="4" w:tplc="510488FA" w:tentative="1">
      <w:start w:val="1"/>
      <w:numFmt w:val="lowerLetter"/>
      <w:lvlText w:val="%5."/>
      <w:lvlJc w:val="left"/>
      <w:pPr>
        <w:tabs>
          <w:tab w:val="num" w:pos="3240"/>
        </w:tabs>
        <w:ind w:left="3240" w:hanging="360"/>
      </w:pPr>
      <w:rPr>
        <w:rFonts w:cs="Times New Roman"/>
      </w:rPr>
    </w:lvl>
    <w:lvl w:ilvl="5" w:tplc="640EE7F4" w:tentative="1">
      <w:start w:val="1"/>
      <w:numFmt w:val="lowerRoman"/>
      <w:lvlText w:val="%6."/>
      <w:lvlJc w:val="right"/>
      <w:pPr>
        <w:tabs>
          <w:tab w:val="num" w:pos="3960"/>
        </w:tabs>
        <w:ind w:left="3960" w:hanging="180"/>
      </w:pPr>
      <w:rPr>
        <w:rFonts w:cs="Times New Roman"/>
      </w:rPr>
    </w:lvl>
    <w:lvl w:ilvl="6" w:tplc="3E76A378" w:tentative="1">
      <w:start w:val="1"/>
      <w:numFmt w:val="decimal"/>
      <w:lvlText w:val="%7."/>
      <w:lvlJc w:val="left"/>
      <w:pPr>
        <w:tabs>
          <w:tab w:val="num" w:pos="4680"/>
        </w:tabs>
        <w:ind w:left="4680" w:hanging="360"/>
      </w:pPr>
      <w:rPr>
        <w:rFonts w:cs="Times New Roman"/>
      </w:rPr>
    </w:lvl>
    <w:lvl w:ilvl="7" w:tplc="A91E54BA" w:tentative="1">
      <w:start w:val="1"/>
      <w:numFmt w:val="lowerLetter"/>
      <w:lvlText w:val="%8."/>
      <w:lvlJc w:val="left"/>
      <w:pPr>
        <w:tabs>
          <w:tab w:val="num" w:pos="5400"/>
        </w:tabs>
        <w:ind w:left="5400" w:hanging="360"/>
      </w:pPr>
      <w:rPr>
        <w:rFonts w:cs="Times New Roman"/>
      </w:rPr>
    </w:lvl>
    <w:lvl w:ilvl="8" w:tplc="B53C630E" w:tentative="1">
      <w:start w:val="1"/>
      <w:numFmt w:val="lowerRoman"/>
      <w:lvlText w:val="%9."/>
      <w:lvlJc w:val="right"/>
      <w:pPr>
        <w:tabs>
          <w:tab w:val="num" w:pos="6120"/>
        </w:tabs>
        <w:ind w:left="6120" w:hanging="180"/>
      </w:pPr>
      <w:rPr>
        <w:rFonts w:cs="Times New Roman"/>
      </w:rPr>
    </w:lvl>
  </w:abstractNum>
  <w:abstractNum w:abstractNumId="36">
    <w:nsid w:val="7C8B3F29"/>
    <w:multiLevelType w:val="hybridMultilevel"/>
    <w:tmpl w:val="A658E908"/>
    <w:lvl w:ilvl="0" w:tplc="58647F1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0"/>
  </w:num>
  <w:num w:numId="3">
    <w:abstractNumId w:val="33"/>
  </w:num>
  <w:num w:numId="4">
    <w:abstractNumId w:val="26"/>
  </w:num>
  <w:num w:numId="5">
    <w:abstractNumId w:val="16"/>
  </w:num>
  <w:num w:numId="6">
    <w:abstractNumId w:val="36"/>
  </w:num>
  <w:num w:numId="7">
    <w:abstractNumId w:val="24"/>
  </w:num>
  <w:num w:numId="8">
    <w:abstractNumId w:val="11"/>
  </w:num>
  <w:num w:numId="9">
    <w:abstractNumId w:val="23"/>
  </w:num>
  <w:num w:numId="10">
    <w:abstractNumId w:val="12"/>
  </w:num>
  <w:num w:numId="11">
    <w:abstractNumId w:val="19"/>
  </w:num>
  <w:num w:numId="12">
    <w:abstractNumId w:val="35"/>
  </w:num>
  <w:num w:numId="13">
    <w:abstractNumId w:val="1"/>
  </w:num>
  <w:num w:numId="14">
    <w:abstractNumId w:val="4"/>
  </w:num>
  <w:num w:numId="15">
    <w:abstractNumId w:val="9"/>
  </w:num>
  <w:num w:numId="16">
    <w:abstractNumId w:val="5"/>
  </w:num>
  <w:num w:numId="17">
    <w:abstractNumId w:val="7"/>
  </w:num>
  <w:num w:numId="18">
    <w:abstractNumId w:val="7"/>
  </w:num>
  <w:num w:numId="19">
    <w:abstractNumId w:val="7"/>
  </w:num>
  <w:num w:numId="20">
    <w:abstractNumId w:val="7"/>
  </w:num>
  <w:num w:numId="21">
    <w:abstractNumId w:val="7"/>
  </w:num>
  <w:num w:numId="22">
    <w:abstractNumId w:val="25"/>
  </w:num>
  <w:num w:numId="23">
    <w:abstractNumId w:val="29"/>
  </w:num>
  <w:num w:numId="24">
    <w:abstractNumId w:val="7"/>
  </w:num>
  <w:num w:numId="25">
    <w:abstractNumId w:val="7"/>
  </w:num>
  <w:num w:numId="26">
    <w:abstractNumId w:val="7"/>
  </w:num>
  <w:num w:numId="27">
    <w:abstractNumId w:val="13"/>
  </w:num>
  <w:num w:numId="28">
    <w:abstractNumId w:val="7"/>
  </w:num>
  <w:num w:numId="29">
    <w:abstractNumId w:val="15"/>
  </w:num>
  <w:num w:numId="30">
    <w:abstractNumId w:val="18"/>
  </w:num>
  <w:num w:numId="31">
    <w:abstractNumId w:val="0"/>
  </w:num>
  <w:num w:numId="32">
    <w:abstractNumId w:val="3"/>
  </w:num>
  <w:num w:numId="33">
    <w:abstractNumId w:val="31"/>
  </w:num>
  <w:num w:numId="34">
    <w:abstractNumId w:val="7"/>
    <w:lvlOverride w:ilvl="0">
      <w:startOverride w:val="5"/>
    </w:lvlOverride>
    <w:lvlOverride w:ilvl="1">
      <w:startOverride w:val="2"/>
    </w:lvlOverride>
    <w:lvlOverride w:ilvl="2">
      <w:startOverride w:val="1"/>
    </w:lvlOverride>
  </w:num>
  <w:num w:numId="35">
    <w:abstractNumId w:val="17"/>
  </w:num>
  <w:num w:numId="36">
    <w:abstractNumId w:val="14"/>
  </w:num>
  <w:num w:numId="37">
    <w:abstractNumId w:val="34"/>
  </w:num>
  <w:num w:numId="38">
    <w:abstractNumId w:val="2"/>
  </w:num>
  <w:num w:numId="39">
    <w:abstractNumId w:val="8"/>
  </w:num>
  <w:num w:numId="40">
    <w:abstractNumId w:val="21"/>
  </w:num>
  <w:num w:numId="41">
    <w:abstractNumId w:val="32"/>
  </w:num>
  <w:num w:numId="42">
    <w:abstractNumId w:val="27"/>
  </w:num>
  <w:num w:numId="43">
    <w:abstractNumId w:val="22"/>
  </w:num>
  <w:num w:numId="44">
    <w:abstractNumId w:val="20"/>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num>
  <w:num w:numId="46">
    <w:abstractNumId w:val="28"/>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836"/>
    <w:rsid w:val="00000165"/>
    <w:rsid w:val="00000457"/>
    <w:rsid w:val="00000647"/>
    <w:rsid w:val="00000BB6"/>
    <w:rsid w:val="00001977"/>
    <w:rsid w:val="00003263"/>
    <w:rsid w:val="00003EBD"/>
    <w:rsid w:val="00003EC5"/>
    <w:rsid w:val="00003FE2"/>
    <w:rsid w:val="00005718"/>
    <w:rsid w:val="00005B9F"/>
    <w:rsid w:val="00005C91"/>
    <w:rsid w:val="00006775"/>
    <w:rsid w:val="00007434"/>
    <w:rsid w:val="00010884"/>
    <w:rsid w:val="000109F8"/>
    <w:rsid w:val="00021DCD"/>
    <w:rsid w:val="00021FFE"/>
    <w:rsid w:val="00024080"/>
    <w:rsid w:val="00026891"/>
    <w:rsid w:val="000314D1"/>
    <w:rsid w:val="00031A44"/>
    <w:rsid w:val="000323C0"/>
    <w:rsid w:val="00043A31"/>
    <w:rsid w:val="0004449F"/>
    <w:rsid w:val="000445C7"/>
    <w:rsid w:val="000445E5"/>
    <w:rsid w:val="00045628"/>
    <w:rsid w:val="00045C61"/>
    <w:rsid w:val="00045F89"/>
    <w:rsid w:val="000466D5"/>
    <w:rsid w:val="0005144F"/>
    <w:rsid w:val="000539EF"/>
    <w:rsid w:val="000551FA"/>
    <w:rsid w:val="00056D2C"/>
    <w:rsid w:val="00057754"/>
    <w:rsid w:val="00057B95"/>
    <w:rsid w:val="0006000E"/>
    <w:rsid w:val="00060A9D"/>
    <w:rsid w:val="00061DE5"/>
    <w:rsid w:val="00062822"/>
    <w:rsid w:val="000639FA"/>
    <w:rsid w:val="00070A72"/>
    <w:rsid w:val="000718F5"/>
    <w:rsid w:val="000721A4"/>
    <w:rsid w:val="00072CF5"/>
    <w:rsid w:val="00073BDB"/>
    <w:rsid w:val="00074009"/>
    <w:rsid w:val="000770EF"/>
    <w:rsid w:val="00080D1F"/>
    <w:rsid w:val="00082165"/>
    <w:rsid w:val="0008276E"/>
    <w:rsid w:val="0008529E"/>
    <w:rsid w:val="00085943"/>
    <w:rsid w:val="0008758C"/>
    <w:rsid w:val="0008764D"/>
    <w:rsid w:val="00087DCE"/>
    <w:rsid w:val="000916AB"/>
    <w:rsid w:val="000919C1"/>
    <w:rsid w:val="000919E5"/>
    <w:rsid w:val="00091F06"/>
    <w:rsid w:val="00091F3C"/>
    <w:rsid w:val="0009210A"/>
    <w:rsid w:val="00093589"/>
    <w:rsid w:val="0009364B"/>
    <w:rsid w:val="00093CAA"/>
    <w:rsid w:val="0009530A"/>
    <w:rsid w:val="00096DDF"/>
    <w:rsid w:val="000A0A84"/>
    <w:rsid w:val="000A1BB2"/>
    <w:rsid w:val="000A29C0"/>
    <w:rsid w:val="000A6C63"/>
    <w:rsid w:val="000A7E7E"/>
    <w:rsid w:val="000B0CD4"/>
    <w:rsid w:val="000B1569"/>
    <w:rsid w:val="000B2E9B"/>
    <w:rsid w:val="000B31BC"/>
    <w:rsid w:val="000B701A"/>
    <w:rsid w:val="000B75C4"/>
    <w:rsid w:val="000C30F5"/>
    <w:rsid w:val="000C3191"/>
    <w:rsid w:val="000C4C82"/>
    <w:rsid w:val="000C5798"/>
    <w:rsid w:val="000C787C"/>
    <w:rsid w:val="000D055A"/>
    <w:rsid w:val="000D0588"/>
    <w:rsid w:val="000D2420"/>
    <w:rsid w:val="000D243B"/>
    <w:rsid w:val="000D3A63"/>
    <w:rsid w:val="000D6F9C"/>
    <w:rsid w:val="000D797F"/>
    <w:rsid w:val="000D7AE7"/>
    <w:rsid w:val="000E2611"/>
    <w:rsid w:val="000E27C5"/>
    <w:rsid w:val="000E3BB8"/>
    <w:rsid w:val="000E40ED"/>
    <w:rsid w:val="000E5091"/>
    <w:rsid w:val="000E6BB2"/>
    <w:rsid w:val="000E7669"/>
    <w:rsid w:val="000F05CA"/>
    <w:rsid w:val="000F0B6A"/>
    <w:rsid w:val="000F1367"/>
    <w:rsid w:val="000F2AB3"/>
    <w:rsid w:val="000F3A91"/>
    <w:rsid w:val="000F5E17"/>
    <w:rsid w:val="000F6339"/>
    <w:rsid w:val="000F635D"/>
    <w:rsid w:val="001007BD"/>
    <w:rsid w:val="001014B4"/>
    <w:rsid w:val="00101763"/>
    <w:rsid w:val="00102727"/>
    <w:rsid w:val="001030F2"/>
    <w:rsid w:val="001036A5"/>
    <w:rsid w:val="00103F4F"/>
    <w:rsid w:val="00104D08"/>
    <w:rsid w:val="00110103"/>
    <w:rsid w:val="001105B6"/>
    <w:rsid w:val="00112CC6"/>
    <w:rsid w:val="00113AD4"/>
    <w:rsid w:val="00114907"/>
    <w:rsid w:val="0011706B"/>
    <w:rsid w:val="001179DC"/>
    <w:rsid w:val="00121757"/>
    <w:rsid w:val="00121B68"/>
    <w:rsid w:val="0012230E"/>
    <w:rsid w:val="0012304C"/>
    <w:rsid w:val="001231E9"/>
    <w:rsid w:val="001262DE"/>
    <w:rsid w:val="00127A48"/>
    <w:rsid w:val="001306DC"/>
    <w:rsid w:val="00131A00"/>
    <w:rsid w:val="00133D45"/>
    <w:rsid w:val="0013499F"/>
    <w:rsid w:val="00135B27"/>
    <w:rsid w:val="00136702"/>
    <w:rsid w:val="0013791B"/>
    <w:rsid w:val="00140C74"/>
    <w:rsid w:val="00142042"/>
    <w:rsid w:val="00142830"/>
    <w:rsid w:val="00143FC3"/>
    <w:rsid w:val="00144ACD"/>
    <w:rsid w:val="00144EB0"/>
    <w:rsid w:val="00145728"/>
    <w:rsid w:val="00145750"/>
    <w:rsid w:val="0014655C"/>
    <w:rsid w:val="001478CA"/>
    <w:rsid w:val="00150085"/>
    <w:rsid w:val="0015070E"/>
    <w:rsid w:val="00151B86"/>
    <w:rsid w:val="001529FD"/>
    <w:rsid w:val="00152AE3"/>
    <w:rsid w:val="00153066"/>
    <w:rsid w:val="00153EC5"/>
    <w:rsid w:val="00155309"/>
    <w:rsid w:val="00156375"/>
    <w:rsid w:val="0015737A"/>
    <w:rsid w:val="00157CCC"/>
    <w:rsid w:val="001606B5"/>
    <w:rsid w:val="001622FD"/>
    <w:rsid w:val="00162AEF"/>
    <w:rsid w:val="001631A5"/>
    <w:rsid w:val="0016365A"/>
    <w:rsid w:val="00164F3B"/>
    <w:rsid w:val="00164F7D"/>
    <w:rsid w:val="00165348"/>
    <w:rsid w:val="0016580E"/>
    <w:rsid w:val="00165DFB"/>
    <w:rsid w:val="00165F64"/>
    <w:rsid w:val="001672F8"/>
    <w:rsid w:val="00167FA1"/>
    <w:rsid w:val="00171352"/>
    <w:rsid w:val="00173093"/>
    <w:rsid w:val="00173E14"/>
    <w:rsid w:val="001749EA"/>
    <w:rsid w:val="0017514B"/>
    <w:rsid w:val="00177A5E"/>
    <w:rsid w:val="00180699"/>
    <w:rsid w:val="00181933"/>
    <w:rsid w:val="00182993"/>
    <w:rsid w:val="00182D2B"/>
    <w:rsid w:val="0018628C"/>
    <w:rsid w:val="00186AD0"/>
    <w:rsid w:val="00187678"/>
    <w:rsid w:val="00187A1C"/>
    <w:rsid w:val="0019209A"/>
    <w:rsid w:val="0019280E"/>
    <w:rsid w:val="00197C84"/>
    <w:rsid w:val="00197EC8"/>
    <w:rsid w:val="001A0056"/>
    <w:rsid w:val="001A1805"/>
    <w:rsid w:val="001A1A1D"/>
    <w:rsid w:val="001A1FCA"/>
    <w:rsid w:val="001A20CF"/>
    <w:rsid w:val="001A2E10"/>
    <w:rsid w:val="001A3313"/>
    <w:rsid w:val="001A4AB9"/>
    <w:rsid w:val="001A6050"/>
    <w:rsid w:val="001A741B"/>
    <w:rsid w:val="001A7A79"/>
    <w:rsid w:val="001B2CE9"/>
    <w:rsid w:val="001B3160"/>
    <w:rsid w:val="001B3813"/>
    <w:rsid w:val="001B5151"/>
    <w:rsid w:val="001B604C"/>
    <w:rsid w:val="001B758F"/>
    <w:rsid w:val="001B7CD1"/>
    <w:rsid w:val="001C05C8"/>
    <w:rsid w:val="001C3183"/>
    <w:rsid w:val="001C4703"/>
    <w:rsid w:val="001C4FBD"/>
    <w:rsid w:val="001C501C"/>
    <w:rsid w:val="001C50CE"/>
    <w:rsid w:val="001C64DD"/>
    <w:rsid w:val="001C6501"/>
    <w:rsid w:val="001C7381"/>
    <w:rsid w:val="001D0B3E"/>
    <w:rsid w:val="001D60ED"/>
    <w:rsid w:val="001D7AF3"/>
    <w:rsid w:val="001E064B"/>
    <w:rsid w:val="001E1372"/>
    <w:rsid w:val="001E192B"/>
    <w:rsid w:val="001E2CF3"/>
    <w:rsid w:val="001E2D88"/>
    <w:rsid w:val="001E3096"/>
    <w:rsid w:val="001E4DC0"/>
    <w:rsid w:val="001E5892"/>
    <w:rsid w:val="001E653D"/>
    <w:rsid w:val="001E697C"/>
    <w:rsid w:val="001E6DC5"/>
    <w:rsid w:val="001E70F7"/>
    <w:rsid w:val="001F3188"/>
    <w:rsid w:val="001F4D19"/>
    <w:rsid w:val="001F5483"/>
    <w:rsid w:val="001F6609"/>
    <w:rsid w:val="002006C8"/>
    <w:rsid w:val="00200FB4"/>
    <w:rsid w:val="002010BB"/>
    <w:rsid w:val="0020293F"/>
    <w:rsid w:val="0020359A"/>
    <w:rsid w:val="00203B2E"/>
    <w:rsid w:val="002062D2"/>
    <w:rsid w:val="00207D2D"/>
    <w:rsid w:val="0021183E"/>
    <w:rsid w:val="00211C93"/>
    <w:rsid w:val="00213E45"/>
    <w:rsid w:val="00214FD7"/>
    <w:rsid w:val="0021584B"/>
    <w:rsid w:val="002225C4"/>
    <w:rsid w:val="002242FB"/>
    <w:rsid w:val="00230570"/>
    <w:rsid w:val="00231053"/>
    <w:rsid w:val="0023183D"/>
    <w:rsid w:val="002323AC"/>
    <w:rsid w:val="002326A9"/>
    <w:rsid w:val="00233E68"/>
    <w:rsid w:val="00234229"/>
    <w:rsid w:val="00234459"/>
    <w:rsid w:val="002345D2"/>
    <w:rsid w:val="00234ED8"/>
    <w:rsid w:val="00234EFF"/>
    <w:rsid w:val="002364BC"/>
    <w:rsid w:val="002367B2"/>
    <w:rsid w:val="00236865"/>
    <w:rsid w:val="00241434"/>
    <w:rsid w:val="002426D0"/>
    <w:rsid w:val="0024315D"/>
    <w:rsid w:val="00244C9B"/>
    <w:rsid w:val="002451D4"/>
    <w:rsid w:val="002458A9"/>
    <w:rsid w:val="00245F1A"/>
    <w:rsid w:val="002471E3"/>
    <w:rsid w:val="00253094"/>
    <w:rsid w:val="00254DB2"/>
    <w:rsid w:val="0025573D"/>
    <w:rsid w:val="002573E2"/>
    <w:rsid w:val="00262AC9"/>
    <w:rsid w:val="00267A07"/>
    <w:rsid w:val="0027068B"/>
    <w:rsid w:val="00270A60"/>
    <w:rsid w:val="0027361E"/>
    <w:rsid w:val="00273E2E"/>
    <w:rsid w:val="00276127"/>
    <w:rsid w:val="00277E25"/>
    <w:rsid w:val="00280795"/>
    <w:rsid w:val="00283117"/>
    <w:rsid w:val="0028380D"/>
    <w:rsid w:val="00283C8B"/>
    <w:rsid w:val="002854E1"/>
    <w:rsid w:val="00285B7A"/>
    <w:rsid w:val="00287693"/>
    <w:rsid w:val="00291073"/>
    <w:rsid w:val="00291466"/>
    <w:rsid w:val="002928FE"/>
    <w:rsid w:val="00293FB9"/>
    <w:rsid w:val="002950D5"/>
    <w:rsid w:val="002952C4"/>
    <w:rsid w:val="002959D6"/>
    <w:rsid w:val="00296313"/>
    <w:rsid w:val="002A01BC"/>
    <w:rsid w:val="002A060E"/>
    <w:rsid w:val="002A0D17"/>
    <w:rsid w:val="002A1D04"/>
    <w:rsid w:val="002A2335"/>
    <w:rsid w:val="002A3F33"/>
    <w:rsid w:val="002A51A7"/>
    <w:rsid w:val="002A5DAC"/>
    <w:rsid w:val="002B01C6"/>
    <w:rsid w:val="002B07C9"/>
    <w:rsid w:val="002B083D"/>
    <w:rsid w:val="002B0B84"/>
    <w:rsid w:val="002B15C6"/>
    <w:rsid w:val="002B1661"/>
    <w:rsid w:val="002B2B3B"/>
    <w:rsid w:val="002B4BE7"/>
    <w:rsid w:val="002B4D4F"/>
    <w:rsid w:val="002B57ED"/>
    <w:rsid w:val="002B59BB"/>
    <w:rsid w:val="002B5FF8"/>
    <w:rsid w:val="002B63C2"/>
    <w:rsid w:val="002C0940"/>
    <w:rsid w:val="002C19FB"/>
    <w:rsid w:val="002C254A"/>
    <w:rsid w:val="002C3AF3"/>
    <w:rsid w:val="002C40D4"/>
    <w:rsid w:val="002C7143"/>
    <w:rsid w:val="002C73F9"/>
    <w:rsid w:val="002C7A06"/>
    <w:rsid w:val="002C7F68"/>
    <w:rsid w:val="002D091D"/>
    <w:rsid w:val="002D31C3"/>
    <w:rsid w:val="002D3CFE"/>
    <w:rsid w:val="002D7B21"/>
    <w:rsid w:val="002E02E4"/>
    <w:rsid w:val="002E0343"/>
    <w:rsid w:val="002E19D0"/>
    <w:rsid w:val="002E2464"/>
    <w:rsid w:val="002E25C0"/>
    <w:rsid w:val="002E341D"/>
    <w:rsid w:val="002E3B2F"/>
    <w:rsid w:val="002E4DB3"/>
    <w:rsid w:val="002E79FE"/>
    <w:rsid w:val="002F0338"/>
    <w:rsid w:val="002F0802"/>
    <w:rsid w:val="002F233C"/>
    <w:rsid w:val="002F3AF1"/>
    <w:rsid w:val="002F3BFC"/>
    <w:rsid w:val="002F3D60"/>
    <w:rsid w:val="002F7511"/>
    <w:rsid w:val="00300323"/>
    <w:rsid w:val="003019A1"/>
    <w:rsid w:val="00301DE3"/>
    <w:rsid w:val="003026A1"/>
    <w:rsid w:val="00305516"/>
    <w:rsid w:val="00305FE2"/>
    <w:rsid w:val="00306C96"/>
    <w:rsid w:val="00311E23"/>
    <w:rsid w:val="0031264A"/>
    <w:rsid w:val="0031544F"/>
    <w:rsid w:val="00317018"/>
    <w:rsid w:val="00320837"/>
    <w:rsid w:val="00324AF5"/>
    <w:rsid w:val="003256E7"/>
    <w:rsid w:val="00325E09"/>
    <w:rsid w:val="003278C7"/>
    <w:rsid w:val="00327A59"/>
    <w:rsid w:val="0033095A"/>
    <w:rsid w:val="00330C03"/>
    <w:rsid w:val="003310C9"/>
    <w:rsid w:val="003326C4"/>
    <w:rsid w:val="00333337"/>
    <w:rsid w:val="00333A97"/>
    <w:rsid w:val="003345AA"/>
    <w:rsid w:val="00336F1A"/>
    <w:rsid w:val="00336FF5"/>
    <w:rsid w:val="00337072"/>
    <w:rsid w:val="0034141C"/>
    <w:rsid w:val="00346DA2"/>
    <w:rsid w:val="0035008E"/>
    <w:rsid w:val="00350FDD"/>
    <w:rsid w:val="0035162E"/>
    <w:rsid w:val="003517CD"/>
    <w:rsid w:val="00355417"/>
    <w:rsid w:val="00357DC7"/>
    <w:rsid w:val="00361D89"/>
    <w:rsid w:val="003620B1"/>
    <w:rsid w:val="00362A91"/>
    <w:rsid w:val="00363453"/>
    <w:rsid w:val="0036727D"/>
    <w:rsid w:val="00367B86"/>
    <w:rsid w:val="003713A2"/>
    <w:rsid w:val="00371C61"/>
    <w:rsid w:val="00372947"/>
    <w:rsid w:val="0037517E"/>
    <w:rsid w:val="0038006C"/>
    <w:rsid w:val="00381F3D"/>
    <w:rsid w:val="00382D4C"/>
    <w:rsid w:val="00384923"/>
    <w:rsid w:val="00384C42"/>
    <w:rsid w:val="00384CD2"/>
    <w:rsid w:val="00384F93"/>
    <w:rsid w:val="0038525A"/>
    <w:rsid w:val="00386424"/>
    <w:rsid w:val="00387927"/>
    <w:rsid w:val="0039028C"/>
    <w:rsid w:val="003905FA"/>
    <w:rsid w:val="00392067"/>
    <w:rsid w:val="003922FB"/>
    <w:rsid w:val="003934B0"/>
    <w:rsid w:val="003938EC"/>
    <w:rsid w:val="003950A1"/>
    <w:rsid w:val="00395A69"/>
    <w:rsid w:val="003A0992"/>
    <w:rsid w:val="003A0B5E"/>
    <w:rsid w:val="003A2807"/>
    <w:rsid w:val="003A283D"/>
    <w:rsid w:val="003A2F0D"/>
    <w:rsid w:val="003A5302"/>
    <w:rsid w:val="003A56FD"/>
    <w:rsid w:val="003A62CF"/>
    <w:rsid w:val="003A6F28"/>
    <w:rsid w:val="003B06C8"/>
    <w:rsid w:val="003B06DC"/>
    <w:rsid w:val="003B0BE3"/>
    <w:rsid w:val="003B2F36"/>
    <w:rsid w:val="003B7AD1"/>
    <w:rsid w:val="003C15EB"/>
    <w:rsid w:val="003C31C6"/>
    <w:rsid w:val="003C4075"/>
    <w:rsid w:val="003C5C5A"/>
    <w:rsid w:val="003C6EB0"/>
    <w:rsid w:val="003D28C0"/>
    <w:rsid w:val="003D452F"/>
    <w:rsid w:val="003D64F2"/>
    <w:rsid w:val="003E28C5"/>
    <w:rsid w:val="003E3856"/>
    <w:rsid w:val="003E665D"/>
    <w:rsid w:val="003F2CC5"/>
    <w:rsid w:val="003F36A8"/>
    <w:rsid w:val="003F3F99"/>
    <w:rsid w:val="003F4584"/>
    <w:rsid w:val="003F45BC"/>
    <w:rsid w:val="003F507F"/>
    <w:rsid w:val="003F6881"/>
    <w:rsid w:val="003F70EA"/>
    <w:rsid w:val="003F7A46"/>
    <w:rsid w:val="00400100"/>
    <w:rsid w:val="00400616"/>
    <w:rsid w:val="00402D6F"/>
    <w:rsid w:val="00404B57"/>
    <w:rsid w:val="00406755"/>
    <w:rsid w:val="00406851"/>
    <w:rsid w:val="0041144B"/>
    <w:rsid w:val="004125D0"/>
    <w:rsid w:val="004136E2"/>
    <w:rsid w:val="00416BDE"/>
    <w:rsid w:val="0041714F"/>
    <w:rsid w:val="00420465"/>
    <w:rsid w:val="004207E1"/>
    <w:rsid w:val="00421FA7"/>
    <w:rsid w:val="004230E2"/>
    <w:rsid w:val="00424DEE"/>
    <w:rsid w:val="00427ACE"/>
    <w:rsid w:val="004304A8"/>
    <w:rsid w:val="0043237C"/>
    <w:rsid w:val="00433A29"/>
    <w:rsid w:val="0043491E"/>
    <w:rsid w:val="00435701"/>
    <w:rsid w:val="00435879"/>
    <w:rsid w:val="0043735E"/>
    <w:rsid w:val="00440830"/>
    <w:rsid w:val="004412AD"/>
    <w:rsid w:val="00443B7A"/>
    <w:rsid w:val="00444356"/>
    <w:rsid w:val="004459B1"/>
    <w:rsid w:val="004466AE"/>
    <w:rsid w:val="0045064B"/>
    <w:rsid w:val="00451B41"/>
    <w:rsid w:val="00451CBD"/>
    <w:rsid w:val="00456913"/>
    <w:rsid w:val="00457EF9"/>
    <w:rsid w:val="00460808"/>
    <w:rsid w:val="00462246"/>
    <w:rsid w:val="00462F2F"/>
    <w:rsid w:val="00465A50"/>
    <w:rsid w:val="004665AD"/>
    <w:rsid w:val="00467102"/>
    <w:rsid w:val="004715B8"/>
    <w:rsid w:val="00471F23"/>
    <w:rsid w:val="0047224A"/>
    <w:rsid w:val="00472396"/>
    <w:rsid w:val="0047340F"/>
    <w:rsid w:val="00475229"/>
    <w:rsid w:val="004773B7"/>
    <w:rsid w:val="0047742E"/>
    <w:rsid w:val="00477AF3"/>
    <w:rsid w:val="00480A75"/>
    <w:rsid w:val="00480B9A"/>
    <w:rsid w:val="00481D09"/>
    <w:rsid w:val="00482AD0"/>
    <w:rsid w:val="004845CC"/>
    <w:rsid w:val="00484BDB"/>
    <w:rsid w:val="00484F1E"/>
    <w:rsid w:val="0049010B"/>
    <w:rsid w:val="00490B34"/>
    <w:rsid w:val="00494616"/>
    <w:rsid w:val="00494B24"/>
    <w:rsid w:val="00494B71"/>
    <w:rsid w:val="004A1A03"/>
    <w:rsid w:val="004A217E"/>
    <w:rsid w:val="004A2433"/>
    <w:rsid w:val="004A2579"/>
    <w:rsid w:val="004A4012"/>
    <w:rsid w:val="004A4391"/>
    <w:rsid w:val="004A6DB0"/>
    <w:rsid w:val="004A7396"/>
    <w:rsid w:val="004B01D4"/>
    <w:rsid w:val="004B0EAD"/>
    <w:rsid w:val="004B6C9D"/>
    <w:rsid w:val="004B7665"/>
    <w:rsid w:val="004C2E0A"/>
    <w:rsid w:val="004C4B68"/>
    <w:rsid w:val="004C5E17"/>
    <w:rsid w:val="004C60B7"/>
    <w:rsid w:val="004D19AC"/>
    <w:rsid w:val="004D2200"/>
    <w:rsid w:val="004D2821"/>
    <w:rsid w:val="004D2AB2"/>
    <w:rsid w:val="004D35CA"/>
    <w:rsid w:val="004D52D7"/>
    <w:rsid w:val="004D5979"/>
    <w:rsid w:val="004D5A5D"/>
    <w:rsid w:val="004D65FD"/>
    <w:rsid w:val="004D788F"/>
    <w:rsid w:val="004D7B0B"/>
    <w:rsid w:val="004E0CE8"/>
    <w:rsid w:val="004E0FBE"/>
    <w:rsid w:val="004E2156"/>
    <w:rsid w:val="004E3A55"/>
    <w:rsid w:val="004E58F2"/>
    <w:rsid w:val="004E72FD"/>
    <w:rsid w:val="004E79C6"/>
    <w:rsid w:val="004E7D1D"/>
    <w:rsid w:val="004E7E5C"/>
    <w:rsid w:val="004F2A39"/>
    <w:rsid w:val="004F4AD9"/>
    <w:rsid w:val="004F5008"/>
    <w:rsid w:val="004F5D5A"/>
    <w:rsid w:val="00501C20"/>
    <w:rsid w:val="00502756"/>
    <w:rsid w:val="005027A0"/>
    <w:rsid w:val="00502D30"/>
    <w:rsid w:val="00502E1D"/>
    <w:rsid w:val="00504EEA"/>
    <w:rsid w:val="00507023"/>
    <w:rsid w:val="00510BB8"/>
    <w:rsid w:val="00511C18"/>
    <w:rsid w:val="00511EF8"/>
    <w:rsid w:val="0051482A"/>
    <w:rsid w:val="00514D1E"/>
    <w:rsid w:val="005166F9"/>
    <w:rsid w:val="005169B2"/>
    <w:rsid w:val="00516E69"/>
    <w:rsid w:val="005210E6"/>
    <w:rsid w:val="00521496"/>
    <w:rsid w:val="00526AF4"/>
    <w:rsid w:val="00526F7C"/>
    <w:rsid w:val="00530D42"/>
    <w:rsid w:val="00535525"/>
    <w:rsid w:val="00535B1E"/>
    <w:rsid w:val="005362A3"/>
    <w:rsid w:val="005366A9"/>
    <w:rsid w:val="005369C5"/>
    <w:rsid w:val="00541663"/>
    <w:rsid w:val="00545256"/>
    <w:rsid w:val="00546D49"/>
    <w:rsid w:val="00546EA8"/>
    <w:rsid w:val="00550EA9"/>
    <w:rsid w:val="00553AAD"/>
    <w:rsid w:val="00554A19"/>
    <w:rsid w:val="0055673B"/>
    <w:rsid w:val="005576B8"/>
    <w:rsid w:val="0056036F"/>
    <w:rsid w:val="005610B0"/>
    <w:rsid w:val="00561863"/>
    <w:rsid w:val="00562282"/>
    <w:rsid w:val="00562AD1"/>
    <w:rsid w:val="0056333E"/>
    <w:rsid w:val="00563962"/>
    <w:rsid w:val="00565549"/>
    <w:rsid w:val="00566770"/>
    <w:rsid w:val="005667D7"/>
    <w:rsid w:val="00566807"/>
    <w:rsid w:val="005669E9"/>
    <w:rsid w:val="00566F5A"/>
    <w:rsid w:val="00566FE7"/>
    <w:rsid w:val="00574554"/>
    <w:rsid w:val="00574AFE"/>
    <w:rsid w:val="0057516D"/>
    <w:rsid w:val="0057744E"/>
    <w:rsid w:val="005800CE"/>
    <w:rsid w:val="005803E7"/>
    <w:rsid w:val="00580AD4"/>
    <w:rsid w:val="00581488"/>
    <w:rsid w:val="00581C36"/>
    <w:rsid w:val="005824B0"/>
    <w:rsid w:val="00582E34"/>
    <w:rsid w:val="0058319B"/>
    <w:rsid w:val="00585215"/>
    <w:rsid w:val="00586121"/>
    <w:rsid w:val="0058682D"/>
    <w:rsid w:val="00586996"/>
    <w:rsid w:val="00590C48"/>
    <w:rsid w:val="00590E2B"/>
    <w:rsid w:val="00591342"/>
    <w:rsid w:val="00591B53"/>
    <w:rsid w:val="00592493"/>
    <w:rsid w:val="00593AFF"/>
    <w:rsid w:val="005940B4"/>
    <w:rsid w:val="00594EF4"/>
    <w:rsid w:val="0059530B"/>
    <w:rsid w:val="0059662C"/>
    <w:rsid w:val="00596D0D"/>
    <w:rsid w:val="005A0134"/>
    <w:rsid w:val="005A241A"/>
    <w:rsid w:val="005A3EA5"/>
    <w:rsid w:val="005A3FFB"/>
    <w:rsid w:val="005A4A82"/>
    <w:rsid w:val="005A7C7F"/>
    <w:rsid w:val="005B000C"/>
    <w:rsid w:val="005B08C1"/>
    <w:rsid w:val="005B2A74"/>
    <w:rsid w:val="005B2B6B"/>
    <w:rsid w:val="005B4910"/>
    <w:rsid w:val="005B4C5D"/>
    <w:rsid w:val="005B51DD"/>
    <w:rsid w:val="005B7225"/>
    <w:rsid w:val="005C0129"/>
    <w:rsid w:val="005C0474"/>
    <w:rsid w:val="005C0D4E"/>
    <w:rsid w:val="005C1244"/>
    <w:rsid w:val="005C1DFA"/>
    <w:rsid w:val="005C361A"/>
    <w:rsid w:val="005C39C6"/>
    <w:rsid w:val="005C3E7E"/>
    <w:rsid w:val="005C437A"/>
    <w:rsid w:val="005C4D9B"/>
    <w:rsid w:val="005C7F74"/>
    <w:rsid w:val="005D049C"/>
    <w:rsid w:val="005D06B7"/>
    <w:rsid w:val="005D33EA"/>
    <w:rsid w:val="005D341D"/>
    <w:rsid w:val="005D6D80"/>
    <w:rsid w:val="005D6F17"/>
    <w:rsid w:val="005D6F80"/>
    <w:rsid w:val="005D753D"/>
    <w:rsid w:val="005D7EFD"/>
    <w:rsid w:val="005E0956"/>
    <w:rsid w:val="005E0D17"/>
    <w:rsid w:val="005E2180"/>
    <w:rsid w:val="005E2985"/>
    <w:rsid w:val="005E639E"/>
    <w:rsid w:val="005F0E9A"/>
    <w:rsid w:val="005F0FB9"/>
    <w:rsid w:val="005F2C8E"/>
    <w:rsid w:val="005F475E"/>
    <w:rsid w:val="005F5BA0"/>
    <w:rsid w:val="005F6938"/>
    <w:rsid w:val="005F6B65"/>
    <w:rsid w:val="005F714C"/>
    <w:rsid w:val="005F7EF9"/>
    <w:rsid w:val="0060158B"/>
    <w:rsid w:val="00604F95"/>
    <w:rsid w:val="0060570E"/>
    <w:rsid w:val="006074F0"/>
    <w:rsid w:val="00610A16"/>
    <w:rsid w:val="00610E71"/>
    <w:rsid w:val="006173C2"/>
    <w:rsid w:val="006177D1"/>
    <w:rsid w:val="00617F35"/>
    <w:rsid w:val="00620E16"/>
    <w:rsid w:val="00621088"/>
    <w:rsid w:val="0062267C"/>
    <w:rsid w:val="006231CD"/>
    <w:rsid w:val="0062383E"/>
    <w:rsid w:val="00627CE0"/>
    <w:rsid w:val="006301D1"/>
    <w:rsid w:val="006320F7"/>
    <w:rsid w:val="0063335B"/>
    <w:rsid w:val="00635697"/>
    <w:rsid w:val="00635F84"/>
    <w:rsid w:val="00636289"/>
    <w:rsid w:val="00637B91"/>
    <w:rsid w:val="00642EAD"/>
    <w:rsid w:val="00643585"/>
    <w:rsid w:val="006439B6"/>
    <w:rsid w:val="00644006"/>
    <w:rsid w:val="0064463D"/>
    <w:rsid w:val="00644967"/>
    <w:rsid w:val="006471E4"/>
    <w:rsid w:val="00647F0C"/>
    <w:rsid w:val="00651E86"/>
    <w:rsid w:val="00652284"/>
    <w:rsid w:val="0065257D"/>
    <w:rsid w:val="006527A1"/>
    <w:rsid w:val="00654C1D"/>
    <w:rsid w:val="00655769"/>
    <w:rsid w:val="006558F1"/>
    <w:rsid w:val="00655DBE"/>
    <w:rsid w:val="00656983"/>
    <w:rsid w:val="00657971"/>
    <w:rsid w:val="006611EC"/>
    <w:rsid w:val="00661696"/>
    <w:rsid w:val="00665373"/>
    <w:rsid w:val="006675E9"/>
    <w:rsid w:val="00670C01"/>
    <w:rsid w:val="006734D1"/>
    <w:rsid w:val="0067373F"/>
    <w:rsid w:val="00674CDF"/>
    <w:rsid w:val="0067560D"/>
    <w:rsid w:val="00675627"/>
    <w:rsid w:val="0067645C"/>
    <w:rsid w:val="0068017F"/>
    <w:rsid w:val="006830D5"/>
    <w:rsid w:val="00683685"/>
    <w:rsid w:val="00684D74"/>
    <w:rsid w:val="006870A0"/>
    <w:rsid w:val="0069143A"/>
    <w:rsid w:val="00694BD0"/>
    <w:rsid w:val="00695E60"/>
    <w:rsid w:val="006963FB"/>
    <w:rsid w:val="0069773F"/>
    <w:rsid w:val="006977AC"/>
    <w:rsid w:val="006A0DA3"/>
    <w:rsid w:val="006A1182"/>
    <w:rsid w:val="006A4E55"/>
    <w:rsid w:val="006A5F42"/>
    <w:rsid w:val="006B1C3D"/>
    <w:rsid w:val="006B356B"/>
    <w:rsid w:val="006B40F3"/>
    <w:rsid w:val="006B5194"/>
    <w:rsid w:val="006B5849"/>
    <w:rsid w:val="006B7168"/>
    <w:rsid w:val="006B75CB"/>
    <w:rsid w:val="006C34D2"/>
    <w:rsid w:val="006C4694"/>
    <w:rsid w:val="006C5D1D"/>
    <w:rsid w:val="006C67BA"/>
    <w:rsid w:val="006D016C"/>
    <w:rsid w:val="006D2600"/>
    <w:rsid w:val="006D324A"/>
    <w:rsid w:val="006D3C8C"/>
    <w:rsid w:val="006D5697"/>
    <w:rsid w:val="006D6175"/>
    <w:rsid w:val="006E2B9D"/>
    <w:rsid w:val="006E4B22"/>
    <w:rsid w:val="006E63EB"/>
    <w:rsid w:val="006E6ADD"/>
    <w:rsid w:val="006E7D2D"/>
    <w:rsid w:val="006F1105"/>
    <w:rsid w:val="006F395F"/>
    <w:rsid w:val="006F473D"/>
    <w:rsid w:val="006F6F52"/>
    <w:rsid w:val="006F7407"/>
    <w:rsid w:val="006F760D"/>
    <w:rsid w:val="007001E7"/>
    <w:rsid w:val="007011EA"/>
    <w:rsid w:val="00701E90"/>
    <w:rsid w:val="00701EA8"/>
    <w:rsid w:val="00701FDB"/>
    <w:rsid w:val="00703197"/>
    <w:rsid w:val="00704FA2"/>
    <w:rsid w:val="00707199"/>
    <w:rsid w:val="007072A9"/>
    <w:rsid w:val="00711ED8"/>
    <w:rsid w:val="00712195"/>
    <w:rsid w:val="007132BB"/>
    <w:rsid w:val="00713B1B"/>
    <w:rsid w:val="007154A8"/>
    <w:rsid w:val="0071649D"/>
    <w:rsid w:val="00720EE3"/>
    <w:rsid w:val="00721B2F"/>
    <w:rsid w:val="00722163"/>
    <w:rsid w:val="00722348"/>
    <w:rsid w:val="007225D1"/>
    <w:rsid w:val="0072591F"/>
    <w:rsid w:val="00726A40"/>
    <w:rsid w:val="00733122"/>
    <w:rsid w:val="00733BEE"/>
    <w:rsid w:val="00736DB6"/>
    <w:rsid w:val="00737BAE"/>
    <w:rsid w:val="00737C8D"/>
    <w:rsid w:val="00737D2E"/>
    <w:rsid w:val="007439C5"/>
    <w:rsid w:val="007501D2"/>
    <w:rsid w:val="00751552"/>
    <w:rsid w:val="00751BA9"/>
    <w:rsid w:val="00751CB3"/>
    <w:rsid w:val="00752914"/>
    <w:rsid w:val="00757A43"/>
    <w:rsid w:val="00760CE0"/>
    <w:rsid w:val="00761E69"/>
    <w:rsid w:val="00762AF5"/>
    <w:rsid w:val="00764ECD"/>
    <w:rsid w:val="00766E69"/>
    <w:rsid w:val="007678A5"/>
    <w:rsid w:val="0077068B"/>
    <w:rsid w:val="00770E41"/>
    <w:rsid w:val="00771FB2"/>
    <w:rsid w:val="00773003"/>
    <w:rsid w:val="007747D0"/>
    <w:rsid w:val="00774FFD"/>
    <w:rsid w:val="00776146"/>
    <w:rsid w:val="00780F02"/>
    <w:rsid w:val="00782ED8"/>
    <w:rsid w:val="00784B86"/>
    <w:rsid w:val="007856F8"/>
    <w:rsid w:val="007867FB"/>
    <w:rsid w:val="007919CC"/>
    <w:rsid w:val="007927CA"/>
    <w:rsid w:val="007950F7"/>
    <w:rsid w:val="007A0BF5"/>
    <w:rsid w:val="007A1864"/>
    <w:rsid w:val="007A270E"/>
    <w:rsid w:val="007A355B"/>
    <w:rsid w:val="007A5E45"/>
    <w:rsid w:val="007A78C9"/>
    <w:rsid w:val="007A7C78"/>
    <w:rsid w:val="007B3552"/>
    <w:rsid w:val="007B35E5"/>
    <w:rsid w:val="007B525B"/>
    <w:rsid w:val="007C1BAF"/>
    <w:rsid w:val="007C2428"/>
    <w:rsid w:val="007C2A0E"/>
    <w:rsid w:val="007C2ABB"/>
    <w:rsid w:val="007C4185"/>
    <w:rsid w:val="007C7E7A"/>
    <w:rsid w:val="007D124F"/>
    <w:rsid w:val="007D152E"/>
    <w:rsid w:val="007D2320"/>
    <w:rsid w:val="007D258A"/>
    <w:rsid w:val="007D4450"/>
    <w:rsid w:val="007D4E96"/>
    <w:rsid w:val="007D539D"/>
    <w:rsid w:val="007D53C9"/>
    <w:rsid w:val="007D5421"/>
    <w:rsid w:val="007D69B6"/>
    <w:rsid w:val="007D788E"/>
    <w:rsid w:val="007E418F"/>
    <w:rsid w:val="007F0533"/>
    <w:rsid w:val="007F169D"/>
    <w:rsid w:val="007F5997"/>
    <w:rsid w:val="007F61AA"/>
    <w:rsid w:val="007F7E81"/>
    <w:rsid w:val="008007CE"/>
    <w:rsid w:val="00801A30"/>
    <w:rsid w:val="008020D8"/>
    <w:rsid w:val="00803DBE"/>
    <w:rsid w:val="00804136"/>
    <w:rsid w:val="00810CE4"/>
    <w:rsid w:val="008139F3"/>
    <w:rsid w:val="00814C34"/>
    <w:rsid w:val="00814E6C"/>
    <w:rsid w:val="0081666B"/>
    <w:rsid w:val="00816FF3"/>
    <w:rsid w:val="0081769A"/>
    <w:rsid w:val="008227AC"/>
    <w:rsid w:val="00823367"/>
    <w:rsid w:val="00823CD4"/>
    <w:rsid w:val="00825727"/>
    <w:rsid w:val="00825941"/>
    <w:rsid w:val="00827221"/>
    <w:rsid w:val="008328CB"/>
    <w:rsid w:val="00833BEA"/>
    <w:rsid w:val="00833C24"/>
    <w:rsid w:val="00834903"/>
    <w:rsid w:val="00834ED1"/>
    <w:rsid w:val="008354CA"/>
    <w:rsid w:val="008364FB"/>
    <w:rsid w:val="00836759"/>
    <w:rsid w:val="00840C8B"/>
    <w:rsid w:val="00840F74"/>
    <w:rsid w:val="00844A88"/>
    <w:rsid w:val="00845671"/>
    <w:rsid w:val="00845AA9"/>
    <w:rsid w:val="00845DBE"/>
    <w:rsid w:val="00847E7F"/>
    <w:rsid w:val="00850525"/>
    <w:rsid w:val="00852413"/>
    <w:rsid w:val="0085293B"/>
    <w:rsid w:val="008548C3"/>
    <w:rsid w:val="00854C90"/>
    <w:rsid w:val="00855B67"/>
    <w:rsid w:val="00857740"/>
    <w:rsid w:val="00857FED"/>
    <w:rsid w:val="0086199A"/>
    <w:rsid w:val="00861AC6"/>
    <w:rsid w:val="00863003"/>
    <w:rsid w:val="00863A88"/>
    <w:rsid w:val="00864D0C"/>
    <w:rsid w:val="00865321"/>
    <w:rsid w:val="00865560"/>
    <w:rsid w:val="00865EC8"/>
    <w:rsid w:val="00866399"/>
    <w:rsid w:val="00871803"/>
    <w:rsid w:val="008734D1"/>
    <w:rsid w:val="00874AA9"/>
    <w:rsid w:val="00874E01"/>
    <w:rsid w:val="00874E6D"/>
    <w:rsid w:val="008767D4"/>
    <w:rsid w:val="00877A5F"/>
    <w:rsid w:val="008841E0"/>
    <w:rsid w:val="0088482E"/>
    <w:rsid w:val="00885224"/>
    <w:rsid w:val="008853EB"/>
    <w:rsid w:val="00887C47"/>
    <w:rsid w:val="00891377"/>
    <w:rsid w:val="00892BB6"/>
    <w:rsid w:val="00892C72"/>
    <w:rsid w:val="008932B4"/>
    <w:rsid w:val="00893CAB"/>
    <w:rsid w:val="00893E8E"/>
    <w:rsid w:val="00896C61"/>
    <w:rsid w:val="008A3153"/>
    <w:rsid w:val="008A4B2C"/>
    <w:rsid w:val="008A7261"/>
    <w:rsid w:val="008A7FCC"/>
    <w:rsid w:val="008B1E72"/>
    <w:rsid w:val="008B1FA8"/>
    <w:rsid w:val="008B3B19"/>
    <w:rsid w:val="008B627B"/>
    <w:rsid w:val="008B6A9B"/>
    <w:rsid w:val="008B6B7A"/>
    <w:rsid w:val="008B7936"/>
    <w:rsid w:val="008B7EB2"/>
    <w:rsid w:val="008C0701"/>
    <w:rsid w:val="008C1A2C"/>
    <w:rsid w:val="008C2FBD"/>
    <w:rsid w:val="008C3318"/>
    <w:rsid w:val="008C4E31"/>
    <w:rsid w:val="008C54A8"/>
    <w:rsid w:val="008C5BF1"/>
    <w:rsid w:val="008C6F8A"/>
    <w:rsid w:val="008C7C20"/>
    <w:rsid w:val="008D18F9"/>
    <w:rsid w:val="008D27D7"/>
    <w:rsid w:val="008D35A8"/>
    <w:rsid w:val="008D38CA"/>
    <w:rsid w:val="008D513E"/>
    <w:rsid w:val="008D6120"/>
    <w:rsid w:val="008D651C"/>
    <w:rsid w:val="008D7465"/>
    <w:rsid w:val="008E0B99"/>
    <w:rsid w:val="008E17E1"/>
    <w:rsid w:val="008E1FAA"/>
    <w:rsid w:val="008E2DD3"/>
    <w:rsid w:val="008E5340"/>
    <w:rsid w:val="008E59B5"/>
    <w:rsid w:val="008E6482"/>
    <w:rsid w:val="008E6581"/>
    <w:rsid w:val="008E75F9"/>
    <w:rsid w:val="008F10BF"/>
    <w:rsid w:val="008F33E9"/>
    <w:rsid w:val="008F616C"/>
    <w:rsid w:val="008F6A49"/>
    <w:rsid w:val="00900BE1"/>
    <w:rsid w:val="00902021"/>
    <w:rsid w:val="00904B7F"/>
    <w:rsid w:val="0090675B"/>
    <w:rsid w:val="00906AEA"/>
    <w:rsid w:val="00906FDB"/>
    <w:rsid w:val="00907026"/>
    <w:rsid w:val="009108CA"/>
    <w:rsid w:val="00910AC5"/>
    <w:rsid w:val="009110D4"/>
    <w:rsid w:val="009122F8"/>
    <w:rsid w:val="0091244D"/>
    <w:rsid w:val="0091244E"/>
    <w:rsid w:val="009145FC"/>
    <w:rsid w:val="00915D27"/>
    <w:rsid w:val="00917715"/>
    <w:rsid w:val="00917DCC"/>
    <w:rsid w:val="0092002D"/>
    <w:rsid w:val="00920082"/>
    <w:rsid w:val="0092052C"/>
    <w:rsid w:val="00920AA3"/>
    <w:rsid w:val="0092436C"/>
    <w:rsid w:val="00924376"/>
    <w:rsid w:val="00924DB5"/>
    <w:rsid w:val="0093111B"/>
    <w:rsid w:val="00931524"/>
    <w:rsid w:val="00931935"/>
    <w:rsid w:val="00932A4A"/>
    <w:rsid w:val="00932D1C"/>
    <w:rsid w:val="00934A82"/>
    <w:rsid w:val="00935A86"/>
    <w:rsid w:val="009375EB"/>
    <w:rsid w:val="00937DCF"/>
    <w:rsid w:val="00940118"/>
    <w:rsid w:val="009409B4"/>
    <w:rsid w:val="00941EC8"/>
    <w:rsid w:val="00943CB4"/>
    <w:rsid w:val="00943FDE"/>
    <w:rsid w:val="00944309"/>
    <w:rsid w:val="0094481C"/>
    <w:rsid w:val="00944E22"/>
    <w:rsid w:val="0094542C"/>
    <w:rsid w:val="00945E5D"/>
    <w:rsid w:val="00945F92"/>
    <w:rsid w:val="00946E52"/>
    <w:rsid w:val="00947388"/>
    <w:rsid w:val="00950804"/>
    <w:rsid w:val="009508C2"/>
    <w:rsid w:val="0095091D"/>
    <w:rsid w:val="00952682"/>
    <w:rsid w:val="00952D1B"/>
    <w:rsid w:val="0095652F"/>
    <w:rsid w:val="009571A0"/>
    <w:rsid w:val="00957428"/>
    <w:rsid w:val="00960D49"/>
    <w:rsid w:val="009634A0"/>
    <w:rsid w:val="00964088"/>
    <w:rsid w:val="009652C0"/>
    <w:rsid w:val="00967B6B"/>
    <w:rsid w:val="00967EE5"/>
    <w:rsid w:val="00972954"/>
    <w:rsid w:val="009758DF"/>
    <w:rsid w:val="00976EAB"/>
    <w:rsid w:val="0098008B"/>
    <w:rsid w:val="009802E8"/>
    <w:rsid w:val="00981374"/>
    <w:rsid w:val="00982759"/>
    <w:rsid w:val="00983060"/>
    <w:rsid w:val="00986407"/>
    <w:rsid w:val="00986DA9"/>
    <w:rsid w:val="00987644"/>
    <w:rsid w:val="00987F57"/>
    <w:rsid w:val="00990840"/>
    <w:rsid w:val="00993DAC"/>
    <w:rsid w:val="009943EC"/>
    <w:rsid w:val="00994F5C"/>
    <w:rsid w:val="0099507F"/>
    <w:rsid w:val="009969F7"/>
    <w:rsid w:val="00996ECD"/>
    <w:rsid w:val="009A054B"/>
    <w:rsid w:val="009A0B07"/>
    <w:rsid w:val="009A1541"/>
    <w:rsid w:val="009A1785"/>
    <w:rsid w:val="009A3B7D"/>
    <w:rsid w:val="009B0FF3"/>
    <w:rsid w:val="009B2A4A"/>
    <w:rsid w:val="009B394D"/>
    <w:rsid w:val="009B4278"/>
    <w:rsid w:val="009B47B2"/>
    <w:rsid w:val="009B54BE"/>
    <w:rsid w:val="009C1BDB"/>
    <w:rsid w:val="009C3252"/>
    <w:rsid w:val="009C41E0"/>
    <w:rsid w:val="009C614C"/>
    <w:rsid w:val="009C69C3"/>
    <w:rsid w:val="009C7016"/>
    <w:rsid w:val="009C737F"/>
    <w:rsid w:val="009D1866"/>
    <w:rsid w:val="009D3BC9"/>
    <w:rsid w:val="009D44AF"/>
    <w:rsid w:val="009D6D1E"/>
    <w:rsid w:val="009D6E63"/>
    <w:rsid w:val="009E06D0"/>
    <w:rsid w:val="009E0D06"/>
    <w:rsid w:val="009E1BED"/>
    <w:rsid w:val="009E1E79"/>
    <w:rsid w:val="009E2A34"/>
    <w:rsid w:val="009E446C"/>
    <w:rsid w:val="009E471D"/>
    <w:rsid w:val="009E5B42"/>
    <w:rsid w:val="009E7757"/>
    <w:rsid w:val="009F03BE"/>
    <w:rsid w:val="009F0502"/>
    <w:rsid w:val="009F0C8E"/>
    <w:rsid w:val="009F0D01"/>
    <w:rsid w:val="009F0D23"/>
    <w:rsid w:val="009F1A52"/>
    <w:rsid w:val="009F1DBF"/>
    <w:rsid w:val="009F1E75"/>
    <w:rsid w:val="009F3424"/>
    <w:rsid w:val="009F4F87"/>
    <w:rsid w:val="009F6380"/>
    <w:rsid w:val="009F66F5"/>
    <w:rsid w:val="009F6D6B"/>
    <w:rsid w:val="009F7B15"/>
    <w:rsid w:val="00A005B8"/>
    <w:rsid w:val="00A0310A"/>
    <w:rsid w:val="00A04D87"/>
    <w:rsid w:val="00A06285"/>
    <w:rsid w:val="00A06EDA"/>
    <w:rsid w:val="00A1463E"/>
    <w:rsid w:val="00A1625B"/>
    <w:rsid w:val="00A16C04"/>
    <w:rsid w:val="00A16C70"/>
    <w:rsid w:val="00A1714D"/>
    <w:rsid w:val="00A173B9"/>
    <w:rsid w:val="00A20C82"/>
    <w:rsid w:val="00A24C97"/>
    <w:rsid w:val="00A267A7"/>
    <w:rsid w:val="00A26A95"/>
    <w:rsid w:val="00A317B1"/>
    <w:rsid w:val="00A3209B"/>
    <w:rsid w:val="00A321E7"/>
    <w:rsid w:val="00A33A0E"/>
    <w:rsid w:val="00A37207"/>
    <w:rsid w:val="00A3775F"/>
    <w:rsid w:val="00A41182"/>
    <w:rsid w:val="00A42EA7"/>
    <w:rsid w:val="00A435E5"/>
    <w:rsid w:val="00A445C5"/>
    <w:rsid w:val="00A45A51"/>
    <w:rsid w:val="00A46CF4"/>
    <w:rsid w:val="00A47C9E"/>
    <w:rsid w:val="00A50BDA"/>
    <w:rsid w:val="00A51B83"/>
    <w:rsid w:val="00A52213"/>
    <w:rsid w:val="00A5376F"/>
    <w:rsid w:val="00A55E98"/>
    <w:rsid w:val="00A57BB8"/>
    <w:rsid w:val="00A6146F"/>
    <w:rsid w:val="00A61DCB"/>
    <w:rsid w:val="00A620A1"/>
    <w:rsid w:val="00A6256A"/>
    <w:rsid w:val="00A62BEE"/>
    <w:rsid w:val="00A65CC9"/>
    <w:rsid w:val="00A70E80"/>
    <w:rsid w:val="00A7102E"/>
    <w:rsid w:val="00A72139"/>
    <w:rsid w:val="00A7289A"/>
    <w:rsid w:val="00A72F2D"/>
    <w:rsid w:val="00A7683E"/>
    <w:rsid w:val="00A76E47"/>
    <w:rsid w:val="00A77115"/>
    <w:rsid w:val="00A77C78"/>
    <w:rsid w:val="00A81D94"/>
    <w:rsid w:val="00A826E3"/>
    <w:rsid w:val="00A83644"/>
    <w:rsid w:val="00A85676"/>
    <w:rsid w:val="00A86707"/>
    <w:rsid w:val="00A8697F"/>
    <w:rsid w:val="00A86FFD"/>
    <w:rsid w:val="00A900E4"/>
    <w:rsid w:val="00A94515"/>
    <w:rsid w:val="00A952C9"/>
    <w:rsid w:val="00A95D71"/>
    <w:rsid w:val="00A96010"/>
    <w:rsid w:val="00A97E91"/>
    <w:rsid w:val="00AA1D50"/>
    <w:rsid w:val="00AA1D7D"/>
    <w:rsid w:val="00AA439C"/>
    <w:rsid w:val="00AA4F28"/>
    <w:rsid w:val="00AA6F9B"/>
    <w:rsid w:val="00AA7795"/>
    <w:rsid w:val="00AB1B26"/>
    <w:rsid w:val="00AB2357"/>
    <w:rsid w:val="00AB386C"/>
    <w:rsid w:val="00AB428A"/>
    <w:rsid w:val="00AB56C5"/>
    <w:rsid w:val="00AB64CD"/>
    <w:rsid w:val="00AC1DDA"/>
    <w:rsid w:val="00AC1EB3"/>
    <w:rsid w:val="00AC4A7E"/>
    <w:rsid w:val="00AC4CEA"/>
    <w:rsid w:val="00AC6E69"/>
    <w:rsid w:val="00AD1C8A"/>
    <w:rsid w:val="00AD46C0"/>
    <w:rsid w:val="00AD46E1"/>
    <w:rsid w:val="00AD4ADE"/>
    <w:rsid w:val="00AD4B15"/>
    <w:rsid w:val="00AD63D4"/>
    <w:rsid w:val="00AD67BF"/>
    <w:rsid w:val="00AE0241"/>
    <w:rsid w:val="00AE272C"/>
    <w:rsid w:val="00AE272F"/>
    <w:rsid w:val="00AE2C9F"/>
    <w:rsid w:val="00AE5E10"/>
    <w:rsid w:val="00AE6BC4"/>
    <w:rsid w:val="00AE6E0A"/>
    <w:rsid w:val="00AF0202"/>
    <w:rsid w:val="00AF17D6"/>
    <w:rsid w:val="00AF31AD"/>
    <w:rsid w:val="00AF32FB"/>
    <w:rsid w:val="00AF38AC"/>
    <w:rsid w:val="00AF4566"/>
    <w:rsid w:val="00AF5B1B"/>
    <w:rsid w:val="00AF5BAE"/>
    <w:rsid w:val="00AF5C73"/>
    <w:rsid w:val="00AF7E44"/>
    <w:rsid w:val="00B011C0"/>
    <w:rsid w:val="00B01A69"/>
    <w:rsid w:val="00B01BDD"/>
    <w:rsid w:val="00B0330A"/>
    <w:rsid w:val="00B04546"/>
    <w:rsid w:val="00B049D2"/>
    <w:rsid w:val="00B0655E"/>
    <w:rsid w:val="00B07BAF"/>
    <w:rsid w:val="00B1075F"/>
    <w:rsid w:val="00B13081"/>
    <w:rsid w:val="00B13E67"/>
    <w:rsid w:val="00B14DCD"/>
    <w:rsid w:val="00B15607"/>
    <w:rsid w:val="00B159B6"/>
    <w:rsid w:val="00B16CA5"/>
    <w:rsid w:val="00B21429"/>
    <w:rsid w:val="00B216B7"/>
    <w:rsid w:val="00B249DB"/>
    <w:rsid w:val="00B26A02"/>
    <w:rsid w:val="00B270E3"/>
    <w:rsid w:val="00B3023A"/>
    <w:rsid w:val="00B309A3"/>
    <w:rsid w:val="00B314AC"/>
    <w:rsid w:val="00B31A1C"/>
    <w:rsid w:val="00B3297D"/>
    <w:rsid w:val="00B37052"/>
    <w:rsid w:val="00B413D9"/>
    <w:rsid w:val="00B41FB4"/>
    <w:rsid w:val="00B4537F"/>
    <w:rsid w:val="00B4667E"/>
    <w:rsid w:val="00B47481"/>
    <w:rsid w:val="00B50553"/>
    <w:rsid w:val="00B51272"/>
    <w:rsid w:val="00B52D3C"/>
    <w:rsid w:val="00B56E1B"/>
    <w:rsid w:val="00B573BC"/>
    <w:rsid w:val="00B600ED"/>
    <w:rsid w:val="00B60281"/>
    <w:rsid w:val="00B617B8"/>
    <w:rsid w:val="00B62812"/>
    <w:rsid w:val="00B62B4D"/>
    <w:rsid w:val="00B64323"/>
    <w:rsid w:val="00B655B0"/>
    <w:rsid w:val="00B70AD3"/>
    <w:rsid w:val="00B724B9"/>
    <w:rsid w:val="00B743AF"/>
    <w:rsid w:val="00B76721"/>
    <w:rsid w:val="00B80F7E"/>
    <w:rsid w:val="00B81381"/>
    <w:rsid w:val="00B81F6E"/>
    <w:rsid w:val="00B847AD"/>
    <w:rsid w:val="00B84AC8"/>
    <w:rsid w:val="00B86CC2"/>
    <w:rsid w:val="00B873BD"/>
    <w:rsid w:val="00B9065D"/>
    <w:rsid w:val="00B92310"/>
    <w:rsid w:val="00B969C9"/>
    <w:rsid w:val="00B96F7E"/>
    <w:rsid w:val="00BA0CCC"/>
    <w:rsid w:val="00BA1260"/>
    <w:rsid w:val="00BA47F3"/>
    <w:rsid w:val="00BA50A3"/>
    <w:rsid w:val="00BA74AB"/>
    <w:rsid w:val="00BB16B1"/>
    <w:rsid w:val="00BB2BF5"/>
    <w:rsid w:val="00BB3470"/>
    <w:rsid w:val="00BB5A49"/>
    <w:rsid w:val="00BB69D3"/>
    <w:rsid w:val="00BB7F33"/>
    <w:rsid w:val="00BC027F"/>
    <w:rsid w:val="00BC276E"/>
    <w:rsid w:val="00BC4616"/>
    <w:rsid w:val="00BC5047"/>
    <w:rsid w:val="00BC58BB"/>
    <w:rsid w:val="00BC73F2"/>
    <w:rsid w:val="00BD0AF3"/>
    <w:rsid w:val="00BD1CD3"/>
    <w:rsid w:val="00BD2666"/>
    <w:rsid w:val="00BD2701"/>
    <w:rsid w:val="00BD2A98"/>
    <w:rsid w:val="00BD360E"/>
    <w:rsid w:val="00BD5F04"/>
    <w:rsid w:val="00BD60D6"/>
    <w:rsid w:val="00BD7A92"/>
    <w:rsid w:val="00BE01D4"/>
    <w:rsid w:val="00BE3BC4"/>
    <w:rsid w:val="00BE3E82"/>
    <w:rsid w:val="00BE4C38"/>
    <w:rsid w:val="00BE6E01"/>
    <w:rsid w:val="00BF02CC"/>
    <w:rsid w:val="00BF18B3"/>
    <w:rsid w:val="00BF2FFB"/>
    <w:rsid w:val="00BF39EA"/>
    <w:rsid w:val="00BF435E"/>
    <w:rsid w:val="00BF4E77"/>
    <w:rsid w:val="00BF6DF1"/>
    <w:rsid w:val="00C04522"/>
    <w:rsid w:val="00C052F8"/>
    <w:rsid w:val="00C06814"/>
    <w:rsid w:val="00C10242"/>
    <w:rsid w:val="00C10348"/>
    <w:rsid w:val="00C10733"/>
    <w:rsid w:val="00C12B21"/>
    <w:rsid w:val="00C12C71"/>
    <w:rsid w:val="00C13446"/>
    <w:rsid w:val="00C13F88"/>
    <w:rsid w:val="00C151AA"/>
    <w:rsid w:val="00C15A26"/>
    <w:rsid w:val="00C1636F"/>
    <w:rsid w:val="00C16881"/>
    <w:rsid w:val="00C16E56"/>
    <w:rsid w:val="00C16EC7"/>
    <w:rsid w:val="00C16ED6"/>
    <w:rsid w:val="00C171C6"/>
    <w:rsid w:val="00C2123C"/>
    <w:rsid w:val="00C2136E"/>
    <w:rsid w:val="00C225A4"/>
    <w:rsid w:val="00C2363D"/>
    <w:rsid w:val="00C2478E"/>
    <w:rsid w:val="00C278A7"/>
    <w:rsid w:val="00C27BE1"/>
    <w:rsid w:val="00C27D7B"/>
    <w:rsid w:val="00C27F16"/>
    <w:rsid w:val="00C31064"/>
    <w:rsid w:val="00C33E19"/>
    <w:rsid w:val="00C352A8"/>
    <w:rsid w:val="00C36820"/>
    <w:rsid w:val="00C41B51"/>
    <w:rsid w:val="00C42677"/>
    <w:rsid w:val="00C43797"/>
    <w:rsid w:val="00C43E52"/>
    <w:rsid w:val="00C444BF"/>
    <w:rsid w:val="00C44A77"/>
    <w:rsid w:val="00C45747"/>
    <w:rsid w:val="00C45DDB"/>
    <w:rsid w:val="00C46B46"/>
    <w:rsid w:val="00C47512"/>
    <w:rsid w:val="00C47C5D"/>
    <w:rsid w:val="00C5032C"/>
    <w:rsid w:val="00C50AD5"/>
    <w:rsid w:val="00C52060"/>
    <w:rsid w:val="00C52826"/>
    <w:rsid w:val="00C52A9C"/>
    <w:rsid w:val="00C56C97"/>
    <w:rsid w:val="00C60638"/>
    <w:rsid w:val="00C62458"/>
    <w:rsid w:val="00C6285E"/>
    <w:rsid w:val="00C70D7B"/>
    <w:rsid w:val="00C72B2E"/>
    <w:rsid w:val="00C72D41"/>
    <w:rsid w:val="00C73761"/>
    <w:rsid w:val="00C74CF1"/>
    <w:rsid w:val="00C751F5"/>
    <w:rsid w:val="00C76CF4"/>
    <w:rsid w:val="00C77289"/>
    <w:rsid w:val="00C80B37"/>
    <w:rsid w:val="00C818B7"/>
    <w:rsid w:val="00C818F9"/>
    <w:rsid w:val="00C81E1B"/>
    <w:rsid w:val="00C849DA"/>
    <w:rsid w:val="00C8594D"/>
    <w:rsid w:val="00C86EC0"/>
    <w:rsid w:val="00C8719E"/>
    <w:rsid w:val="00C87B25"/>
    <w:rsid w:val="00C90419"/>
    <w:rsid w:val="00C92B44"/>
    <w:rsid w:val="00C9323D"/>
    <w:rsid w:val="00C93C08"/>
    <w:rsid w:val="00C94057"/>
    <w:rsid w:val="00C95B35"/>
    <w:rsid w:val="00C968A0"/>
    <w:rsid w:val="00C97E58"/>
    <w:rsid w:val="00CA14B6"/>
    <w:rsid w:val="00CA43D5"/>
    <w:rsid w:val="00CA4627"/>
    <w:rsid w:val="00CA47DA"/>
    <w:rsid w:val="00CA5C5F"/>
    <w:rsid w:val="00CA7332"/>
    <w:rsid w:val="00CA7709"/>
    <w:rsid w:val="00CA7DD5"/>
    <w:rsid w:val="00CB1DDA"/>
    <w:rsid w:val="00CB255A"/>
    <w:rsid w:val="00CB6AD3"/>
    <w:rsid w:val="00CB7B40"/>
    <w:rsid w:val="00CB7E22"/>
    <w:rsid w:val="00CC0628"/>
    <w:rsid w:val="00CC2E9D"/>
    <w:rsid w:val="00CC389F"/>
    <w:rsid w:val="00CC3920"/>
    <w:rsid w:val="00CC6573"/>
    <w:rsid w:val="00CC6C01"/>
    <w:rsid w:val="00CC71BA"/>
    <w:rsid w:val="00CC72CD"/>
    <w:rsid w:val="00CC7703"/>
    <w:rsid w:val="00CD033F"/>
    <w:rsid w:val="00CD2075"/>
    <w:rsid w:val="00CD2496"/>
    <w:rsid w:val="00CD3548"/>
    <w:rsid w:val="00CD44F6"/>
    <w:rsid w:val="00CD463A"/>
    <w:rsid w:val="00CD4C83"/>
    <w:rsid w:val="00CD4E71"/>
    <w:rsid w:val="00CD5ED7"/>
    <w:rsid w:val="00CD6B66"/>
    <w:rsid w:val="00CE1B0A"/>
    <w:rsid w:val="00CE1DB3"/>
    <w:rsid w:val="00CE3139"/>
    <w:rsid w:val="00CE36B9"/>
    <w:rsid w:val="00CE3D21"/>
    <w:rsid w:val="00CE6290"/>
    <w:rsid w:val="00CE658E"/>
    <w:rsid w:val="00CE668C"/>
    <w:rsid w:val="00CE711A"/>
    <w:rsid w:val="00CF05BB"/>
    <w:rsid w:val="00CF435A"/>
    <w:rsid w:val="00CF7675"/>
    <w:rsid w:val="00D00311"/>
    <w:rsid w:val="00D00A6D"/>
    <w:rsid w:val="00D01503"/>
    <w:rsid w:val="00D01647"/>
    <w:rsid w:val="00D01836"/>
    <w:rsid w:val="00D02B57"/>
    <w:rsid w:val="00D03613"/>
    <w:rsid w:val="00D04925"/>
    <w:rsid w:val="00D05552"/>
    <w:rsid w:val="00D05F8A"/>
    <w:rsid w:val="00D06066"/>
    <w:rsid w:val="00D0611E"/>
    <w:rsid w:val="00D06380"/>
    <w:rsid w:val="00D130C0"/>
    <w:rsid w:val="00D134D9"/>
    <w:rsid w:val="00D146A6"/>
    <w:rsid w:val="00D158B8"/>
    <w:rsid w:val="00D178FA"/>
    <w:rsid w:val="00D2115D"/>
    <w:rsid w:val="00D21E0F"/>
    <w:rsid w:val="00D226F7"/>
    <w:rsid w:val="00D22C70"/>
    <w:rsid w:val="00D231CD"/>
    <w:rsid w:val="00D239EF"/>
    <w:rsid w:val="00D25DF3"/>
    <w:rsid w:val="00D264D8"/>
    <w:rsid w:val="00D32AC2"/>
    <w:rsid w:val="00D34CD6"/>
    <w:rsid w:val="00D34F42"/>
    <w:rsid w:val="00D355A6"/>
    <w:rsid w:val="00D42060"/>
    <w:rsid w:val="00D42C78"/>
    <w:rsid w:val="00D44266"/>
    <w:rsid w:val="00D45C92"/>
    <w:rsid w:val="00D46D28"/>
    <w:rsid w:val="00D46F69"/>
    <w:rsid w:val="00D47636"/>
    <w:rsid w:val="00D47CE3"/>
    <w:rsid w:val="00D508FF"/>
    <w:rsid w:val="00D52E0C"/>
    <w:rsid w:val="00D56509"/>
    <w:rsid w:val="00D61437"/>
    <w:rsid w:val="00D62031"/>
    <w:rsid w:val="00D636F9"/>
    <w:rsid w:val="00D64172"/>
    <w:rsid w:val="00D64A64"/>
    <w:rsid w:val="00D651C6"/>
    <w:rsid w:val="00D66E68"/>
    <w:rsid w:val="00D67AD5"/>
    <w:rsid w:val="00D67C88"/>
    <w:rsid w:val="00D7176E"/>
    <w:rsid w:val="00D72464"/>
    <w:rsid w:val="00D74D0F"/>
    <w:rsid w:val="00D75F77"/>
    <w:rsid w:val="00D76175"/>
    <w:rsid w:val="00D767F8"/>
    <w:rsid w:val="00D769CE"/>
    <w:rsid w:val="00D8096F"/>
    <w:rsid w:val="00D80E8E"/>
    <w:rsid w:val="00D81440"/>
    <w:rsid w:val="00D81D6D"/>
    <w:rsid w:val="00D82BAA"/>
    <w:rsid w:val="00D82E43"/>
    <w:rsid w:val="00D837D2"/>
    <w:rsid w:val="00D83EAE"/>
    <w:rsid w:val="00D85450"/>
    <w:rsid w:val="00D85BEB"/>
    <w:rsid w:val="00D86139"/>
    <w:rsid w:val="00D86880"/>
    <w:rsid w:val="00D86F0B"/>
    <w:rsid w:val="00D91793"/>
    <w:rsid w:val="00D931C2"/>
    <w:rsid w:val="00D955C3"/>
    <w:rsid w:val="00D957D9"/>
    <w:rsid w:val="00D95B68"/>
    <w:rsid w:val="00DA0467"/>
    <w:rsid w:val="00DA1AAA"/>
    <w:rsid w:val="00DA1C1A"/>
    <w:rsid w:val="00DA2CF2"/>
    <w:rsid w:val="00DA4456"/>
    <w:rsid w:val="00DA59B4"/>
    <w:rsid w:val="00DA7D5B"/>
    <w:rsid w:val="00DB0E6B"/>
    <w:rsid w:val="00DB0F75"/>
    <w:rsid w:val="00DB51CC"/>
    <w:rsid w:val="00DB7EE3"/>
    <w:rsid w:val="00DC0CE1"/>
    <w:rsid w:val="00DC25B6"/>
    <w:rsid w:val="00DC3021"/>
    <w:rsid w:val="00DC39D7"/>
    <w:rsid w:val="00DC3C29"/>
    <w:rsid w:val="00DC520A"/>
    <w:rsid w:val="00DD16BC"/>
    <w:rsid w:val="00DD24D5"/>
    <w:rsid w:val="00DD5336"/>
    <w:rsid w:val="00DD600D"/>
    <w:rsid w:val="00DD6E8C"/>
    <w:rsid w:val="00DD6FA4"/>
    <w:rsid w:val="00DD6FE8"/>
    <w:rsid w:val="00DE007D"/>
    <w:rsid w:val="00DE21D7"/>
    <w:rsid w:val="00DE28F1"/>
    <w:rsid w:val="00DE2A4D"/>
    <w:rsid w:val="00DE304B"/>
    <w:rsid w:val="00DE32BD"/>
    <w:rsid w:val="00DE3561"/>
    <w:rsid w:val="00DE4584"/>
    <w:rsid w:val="00DE4B17"/>
    <w:rsid w:val="00DE7309"/>
    <w:rsid w:val="00DE7A87"/>
    <w:rsid w:val="00DF0B42"/>
    <w:rsid w:val="00DF1EDF"/>
    <w:rsid w:val="00DF21E7"/>
    <w:rsid w:val="00DF2FC7"/>
    <w:rsid w:val="00DF3C0A"/>
    <w:rsid w:val="00DF57CB"/>
    <w:rsid w:val="00DF62C9"/>
    <w:rsid w:val="00DF62FB"/>
    <w:rsid w:val="00E00280"/>
    <w:rsid w:val="00E00B4B"/>
    <w:rsid w:val="00E01BA9"/>
    <w:rsid w:val="00E0286B"/>
    <w:rsid w:val="00E02F05"/>
    <w:rsid w:val="00E12548"/>
    <w:rsid w:val="00E12B2C"/>
    <w:rsid w:val="00E13115"/>
    <w:rsid w:val="00E13D5F"/>
    <w:rsid w:val="00E1431E"/>
    <w:rsid w:val="00E1630F"/>
    <w:rsid w:val="00E17564"/>
    <w:rsid w:val="00E20C24"/>
    <w:rsid w:val="00E20EA6"/>
    <w:rsid w:val="00E214C2"/>
    <w:rsid w:val="00E2226E"/>
    <w:rsid w:val="00E24004"/>
    <w:rsid w:val="00E24455"/>
    <w:rsid w:val="00E24996"/>
    <w:rsid w:val="00E249A1"/>
    <w:rsid w:val="00E24C2F"/>
    <w:rsid w:val="00E2729A"/>
    <w:rsid w:val="00E2749D"/>
    <w:rsid w:val="00E31535"/>
    <w:rsid w:val="00E32FEB"/>
    <w:rsid w:val="00E3349E"/>
    <w:rsid w:val="00E348DC"/>
    <w:rsid w:val="00E351EB"/>
    <w:rsid w:val="00E35E5C"/>
    <w:rsid w:val="00E3707D"/>
    <w:rsid w:val="00E40528"/>
    <w:rsid w:val="00E41038"/>
    <w:rsid w:val="00E42F93"/>
    <w:rsid w:val="00E441EF"/>
    <w:rsid w:val="00E446A3"/>
    <w:rsid w:val="00E46657"/>
    <w:rsid w:val="00E50201"/>
    <w:rsid w:val="00E52C95"/>
    <w:rsid w:val="00E53DC9"/>
    <w:rsid w:val="00E55EBB"/>
    <w:rsid w:val="00E56544"/>
    <w:rsid w:val="00E609B1"/>
    <w:rsid w:val="00E61216"/>
    <w:rsid w:val="00E6128C"/>
    <w:rsid w:val="00E66A10"/>
    <w:rsid w:val="00E71EEA"/>
    <w:rsid w:val="00E73027"/>
    <w:rsid w:val="00E7413E"/>
    <w:rsid w:val="00E74CB6"/>
    <w:rsid w:val="00E75E58"/>
    <w:rsid w:val="00E77A8A"/>
    <w:rsid w:val="00E807A3"/>
    <w:rsid w:val="00E8279A"/>
    <w:rsid w:val="00E83620"/>
    <w:rsid w:val="00E851A3"/>
    <w:rsid w:val="00E86BE7"/>
    <w:rsid w:val="00E905A0"/>
    <w:rsid w:val="00E91B5E"/>
    <w:rsid w:val="00E93E66"/>
    <w:rsid w:val="00E94AE0"/>
    <w:rsid w:val="00E95A4E"/>
    <w:rsid w:val="00E95BDF"/>
    <w:rsid w:val="00E95D0C"/>
    <w:rsid w:val="00E95E96"/>
    <w:rsid w:val="00E968BF"/>
    <w:rsid w:val="00EA0685"/>
    <w:rsid w:val="00EA1517"/>
    <w:rsid w:val="00EA26B4"/>
    <w:rsid w:val="00EA2C53"/>
    <w:rsid w:val="00EA534D"/>
    <w:rsid w:val="00EA6938"/>
    <w:rsid w:val="00EA723C"/>
    <w:rsid w:val="00EA7278"/>
    <w:rsid w:val="00EA72B2"/>
    <w:rsid w:val="00EA7C03"/>
    <w:rsid w:val="00EB2C6E"/>
    <w:rsid w:val="00EB377F"/>
    <w:rsid w:val="00EB441B"/>
    <w:rsid w:val="00EC05D8"/>
    <w:rsid w:val="00EC0ECD"/>
    <w:rsid w:val="00EC0F19"/>
    <w:rsid w:val="00EC0FAB"/>
    <w:rsid w:val="00EC20FA"/>
    <w:rsid w:val="00EC4D2D"/>
    <w:rsid w:val="00EC73D7"/>
    <w:rsid w:val="00EC76FD"/>
    <w:rsid w:val="00ED0649"/>
    <w:rsid w:val="00ED0BB8"/>
    <w:rsid w:val="00ED1A7B"/>
    <w:rsid w:val="00ED21CA"/>
    <w:rsid w:val="00ED5617"/>
    <w:rsid w:val="00ED56BF"/>
    <w:rsid w:val="00EE2BE8"/>
    <w:rsid w:val="00EE3268"/>
    <w:rsid w:val="00EE4583"/>
    <w:rsid w:val="00EE6DDF"/>
    <w:rsid w:val="00EF03BF"/>
    <w:rsid w:val="00EF107E"/>
    <w:rsid w:val="00EF2835"/>
    <w:rsid w:val="00F00255"/>
    <w:rsid w:val="00F007E6"/>
    <w:rsid w:val="00F0324A"/>
    <w:rsid w:val="00F0396B"/>
    <w:rsid w:val="00F078B8"/>
    <w:rsid w:val="00F1051C"/>
    <w:rsid w:val="00F10597"/>
    <w:rsid w:val="00F1123C"/>
    <w:rsid w:val="00F12328"/>
    <w:rsid w:val="00F12DF6"/>
    <w:rsid w:val="00F146F0"/>
    <w:rsid w:val="00F1524C"/>
    <w:rsid w:val="00F15B10"/>
    <w:rsid w:val="00F16563"/>
    <w:rsid w:val="00F21E97"/>
    <w:rsid w:val="00F224CF"/>
    <w:rsid w:val="00F2257F"/>
    <w:rsid w:val="00F23D4A"/>
    <w:rsid w:val="00F2459D"/>
    <w:rsid w:val="00F26679"/>
    <w:rsid w:val="00F275C8"/>
    <w:rsid w:val="00F27F66"/>
    <w:rsid w:val="00F3137E"/>
    <w:rsid w:val="00F313F8"/>
    <w:rsid w:val="00F31F7C"/>
    <w:rsid w:val="00F33451"/>
    <w:rsid w:val="00F3550F"/>
    <w:rsid w:val="00F363F0"/>
    <w:rsid w:val="00F40C04"/>
    <w:rsid w:val="00F41DE8"/>
    <w:rsid w:val="00F43348"/>
    <w:rsid w:val="00F44C41"/>
    <w:rsid w:val="00F47B2F"/>
    <w:rsid w:val="00F47CCF"/>
    <w:rsid w:val="00F50342"/>
    <w:rsid w:val="00F50AAF"/>
    <w:rsid w:val="00F50C93"/>
    <w:rsid w:val="00F55162"/>
    <w:rsid w:val="00F560D8"/>
    <w:rsid w:val="00F56A1B"/>
    <w:rsid w:val="00F56C1E"/>
    <w:rsid w:val="00F60F02"/>
    <w:rsid w:val="00F619FB"/>
    <w:rsid w:val="00F6289C"/>
    <w:rsid w:val="00F636C0"/>
    <w:rsid w:val="00F63F57"/>
    <w:rsid w:val="00F65506"/>
    <w:rsid w:val="00F70400"/>
    <w:rsid w:val="00F72CCC"/>
    <w:rsid w:val="00F734BA"/>
    <w:rsid w:val="00F738CF"/>
    <w:rsid w:val="00F73AAA"/>
    <w:rsid w:val="00F740FF"/>
    <w:rsid w:val="00F74F8A"/>
    <w:rsid w:val="00F75594"/>
    <w:rsid w:val="00F77A85"/>
    <w:rsid w:val="00F8112A"/>
    <w:rsid w:val="00F811DD"/>
    <w:rsid w:val="00F8199F"/>
    <w:rsid w:val="00F820DE"/>
    <w:rsid w:val="00F8271D"/>
    <w:rsid w:val="00F85CB5"/>
    <w:rsid w:val="00F86FED"/>
    <w:rsid w:val="00F87077"/>
    <w:rsid w:val="00F91828"/>
    <w:rsid w:val="00F9291E"/>
    <w:rsid w:val="00F93247"/>
    <w:rsid w:val="00F95FF1"/>
    <w:rsid w:val="00F966F1"/>
    <w:rsid w:val="00F96F8F"/>
    <w:rsid w:val="00F9711A"/>
    <w:rsid w:val="00F97609"/>
    <w:rsid w:val="00F97AF7"/>
    <w:rsid w:val="00FA2095"/>
    <w:rsid w:val="00FA24CE"/>
    <w:rsid w:val="00FA62C5"/>
    <w:rsid w:val="00FA672F"/>
    <w:rsid w:val="00FA6D40"/>
    <w:rsid w:val="00FA706B"/>
    <w:rsid w:val="00FA74CC"/>
    <w:rsid w:val="00FA7DF6"/>
    <w:rsid w:val="00FA7F2F"/>
    <w:rsid w:val="00FB15E5"/>
    <w:rsid w:val="00FB3027"/>
    <w:rsid w:val="00FB3AC8"/>
    <w:rsid w:val="00FB5893"/>
    <w:rsid w:val="00FB6254"/>
    <w:rsid w:val="00FB7C85"/>
    <w:rsid w:val="00FC11D2"/>
    <w:rsid w:val="00FC5BC8"/>
    <w:rsid w:val="00FC6DF7"/>
    <w:rsid w:val="00FD00CC"/>
    <w:rsid w:val="00FD2192"/>
    <w:rsid w:val="00FD3B5B"/>
    <w:rsid w:val="00FD3D57"/>
    <w:rsid w:val="00FD3E0C"/>
    <w:rsid w:val="00FE027B"/>
    <w:rsid w:val="00FE0D07"/>
    <w:rsid w:val="00FE23E0"/>
    <w:rsid w:val="00FE3239"/>
    <w:rsid w:val="00FE4E6E"/>
    <w:rsid w:val="00FE5207"/>
    <w:rsid w:val="00FE7C26"/>
    <w:rsid w:val="00FF098B"/>
    <w:rsid w:val="00FF1097"/>
    <w:rsid w:val="00FF2FA1"/>
    <w:rsid w:val="00FF30A7"/>
    <w:rsid w:val="00FF4463"/>
    <w:rsid w:val="00FF52FF"/>
    <w:rsid w:val="00FF6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uiPriority="1" w:unhideWhenUsed="1"/>
    <w:lsdException w:name="Body Text" w:uiPriority="0"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F85CB5"/>
    <w:pPr>
      <w:spacing w:after="60"/>
    </w:pPr>
    <w:rPr>
      <w:rFonts w:ascii="Arial" w:hAnsi="Arial"/>
      <w:szCs w:val="24"/>
    </w:rPr>
  </w:style>
  <w:style w:type="paragraph" w:styleId="Heading1">
    <w:name w:val="heading 1"/>
    <w:aliases w:val="H1,Chapter Title,H 1"/>
    <w:basedOn w:val="Normal"/>
    <w:next w:val="Normal"/>
    <w:link w:val="Heading1Char"/>
    <w:autoRedefine/>
    <w:uiPriority w:val="99"/>
    <w:qFormat/>
    <w:rsid w:val="00810CE4"/>
    <w:pPr>
      <w:keepNext/>
      <w:numPr>
        <w:numId w:val="28"/>
      </w:numPr>
      <w:tabs>
        <w:tab w:val="left" w:pos="540"/>
      </w:tabs>
      <w:spacing w:before="240"/>
      <w:outlineLvl w:val="0"/>
    </w:pPr>
    <w:rPr>
      <w:rFonts w:ascii="Times New Roman" w:hAnsi="Times New Roman"/>
      <w:b/>
      <w:bCs/>
      <w:kern w:val="32"/>
      <w:sz w:val="32"/>
      <w:szCs w:val="32"/>
    </w:rPr>
  </w:style>
  <w:style w:type="paragraph" w:styleId="Heading2">
    <w:name w:val="heading 2"/>
    <w:aliases w:val="H2,Frame Title,Heading2,H2-Heading 2,2,Header 2,l2,Header2,h2,22,heading2,list2,A,A.B.C.,list 2,21,23,24,25,211,221,231,241,26,212,222,232,242,251,2111,2211,2311,2411,27,213,223,233,243,252,2112,2212,2312,2412,261,2121,2221,2321,2421,2511,28"/>
    <w:basedOn w:val="Normal"/>
    <w:next w:val="Normal"/>
    <w:link w:val="Heading2Char"/>
    <w:autoRedefine/>
    <w:uiPriority w:val="99"/>
    <w:qFormat/>
    <w:rsid w:val="00B011C0"/>
    <w:pPr>
      <w:keepNext/>
      <w:numPr>
        <w:ilvl w:val="1"/>
        <w:numId w:val="28"/>
      </w:numPr>
      <w:spacing w:before="240"/>
      <w:outlineLvl w:val="1"/>
    </w:pPr>
    <w:rPr>
      <w:rFonts w:ascii="Times New Roman" w:hAnsi="Times New Roman"/>
      <w:b/>
      <w:bCs/>
      <w:iCs/>
      <w:sz w:val="28"/>
      <w:szCs w:val="28"/>
    </w:rPr>
  </w:style>
  <w:style w:type="paragraph" w:styleId="Heading3">
    <w:name w:val="heading 3"/>
    <w:aliases w:val="H3,Label,3m,h3"/>
    <w:basedOn w:val="Normal"/>
    <w:next w:val="Normal"/>
    <w:link w:val="Heading3Char"/>
    <w:autoRedefine/>
    <w:uiPriority w:val="99"/>
    <w:qFormat/>
    <w:rsid w:val="0036727D"/>
    <w:pPr>
      <w:keepNext/>
      <w:numPr>
        <w:ilvl w:val="2"/>
        <w:numId w:val="28"/>
      </w:numPr>
      <w:spacing w:before="240"/>
      <w:outlineLvl w:val="2"/>
    </w:pPr>
    <w:rPr>
      <w:rFonts w:ascii="Times New Roman" w:hAnsi="Times New Roman"/>
      <w:b/>
      <w:bCs/>
      <w:sz w:val="28"/>
      <w:szCs w:val="28"/>
    </w:rPr>
  </w:style>
  <w:style w:type="paragraph" w:styleId="Heading4">
    <w:name w:val="heading 4"/>
    <w:aliases w:val="H4"/>
    <w:basedOn w:val="Normal"/>
    <w:next w:val="Normal"/>
    <w:link w:val="Heading4Char"/>
    <w:autoRedefine/>
    <w:uiPriority w:val="99"/>
    <w:qFormat/>
    <w:rsid w:val="00904B7F"/>
    <w:pPr>
      <w:keepNext/>
      <w:tabs>
        <w:tab w:val="left" w:pos="1980"/>
      </w:tabs>
      <w:spacing w:before="240"/>
      <w:ind w:left="864"/>
      <w:outlineLvl w:val="3"/>
    </w:pPr>
    <w:rPr>
      <w:rFonts w:ascii="Times New Roman" w:hAnsi="Times New Roman"/>
      <w:b/>
      <w:bCs/>
      <w:iCs/>
      <w:sz w:val="22"/>
      <w:szCs w:val="22"/>
      <w:lang w:val="pt-BR"/>
    </w:rPr>
  </w:style>
  <w:style w:type="paragraph" w:styleId="Heading5">
    <w:name w:val="heading 5"/>
    <w:basedOn w:val="Normal"/>
    <w:next w:val="Normal"/>
    <w:link w:val="Heading5Char"/>
    <w:autoRedefine/>
    <w:uiPriority w:val="99"/>
    <w:qFormat/>
    <w:rsid w:val="00987644"/>
    <w:pPr>
      <w:numPr>
        <w:ilvl w:val="3"/>
        <w:numId w:val="28"/>
      </w:numPr>
      <w:spacing w:before="240"/>
      <w:outlineLvl w:val="4"/>
    </w:pPr>
    <w:rPr>
      <w:rFonts w:ascii="Times New Roman" w:hAnsi="Times New Roman"/>
      <w:b/>
      <w:bCs/>
      <w:iCs/>
      <w:sz w:val="28"/>
    </w:rPr>
  </w:style>
  <w:style w:type="paragraph" w:styleId="Heading6">
    <w:name w:val="heading 6"/>
    <w:basedOn w:val="Normal"/>
    <w:next w:val="Normal"/>
    <w:link w:val="Heading6Char"/>
    <w:autoRedefine/>
    <w:uiPriority w:val="99"/>
    <w:qFormat/>
    <w:rsid w:val="00987644"/>
    <w:pPr>
      <w:numPr>
        <w:ilvl w:val="4"/>
        <w:numId w:val="28"/>
      </w:numPr>
      <w:spacing w:before="240"/>
      <w:outlineLvl w:val="5"/>
    </w:pPr>
    <w:rPr>
      <w:rFonts w:ascii="Times New Roman" w:hAnsi="Times New Roman"/>
      <w:b/>
      <w:bCs/>
      <w:sz w:val="28"/>
      <w:szCs w:val="28"/>
    </w:rPr>
  </w:style>
  <w:style w:type="paragraph" w:styleId="Heading7">
    <w:name w:val="heading 7"/>
    <w:basedOn w:val="Normal"/>
    <w:next w:val="Normal"/>
    <w:link w:val="Heading7Char"/>
    <w:uiPriority w:val="99"/>
    <w:qFormat/>
    <w:rsid w:val="00D01836"/>
    <w:pPr>
      <w:numPr>
        <w:ilvl w:val="6"/>
        <w:numId w:val="28"/>
      </w:numPr>
      <w:spacing w:before="240"/>
      <w:outlineLvl w:val="6"/>
    </w:pPr>
  </w:style>
  <w:style w:type="paragraph" w:styleId="Heading8">
    <w:name w:val="heading 8"/>
    <w:basedOn w:val="Normal"/>
    <w:next w:val="Normal"/>
    <w:link w:val="Heading8Char"/>
    <w:uiPriority w:val="99"/>
    <w:qFormat/>
    <w:rsid w:val="00D01836"/>
    <w:pPr>
      <w:numPr>
        <w:ilvl w:val="7"/>
        <w:numId w:val="28"/>
      </w:numPr>
      <w:spacing w:before="240"/>
      <w:outlineLvl w:val="7"/>
    </w:pPr>
    <w:rPr>
      <w:i/>
      <w:iCs/>
    </w:rPr>
  </w:style>
  <w:style w:type="paragraph" w:styleId="Heading9">
    <w:name w:val="heading 9"/>
    <w:basedOn w:val="Normal"/>
    <w:next w:val="Normal"/>
    <w:link w:val="Heading9Char"/>
    <w:uiPriority w:val="99"/>
    <w:qFormat/>
    <w:rsid w:val="00D01836"/>
    <w:pPr>
      <w:numPr>
        <w:ilvl w:val="8"/>
        <w:numId w:val="28"/>
      </w:numPr>
      <w:spacing w:before="24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Title Char,H 1 Char"/>
    <w:link w:val="Heading1"/>
    <w:uiPriority w:val="9"/>
    <w:rsid w:val="00CB495C"/>
    <w:rPr>
      <w:rFonts w:ascii="Cambria" w:eastAsia="Times New Roman" w:hAnsi="Cambria" w:cs="Times New Roman"/>
      <w:b/>
      <w:bCs/>
      <w:kern w:val="32"/>
      <w:sz w:val="32"/>
      <w:szCs w:val="32"/>
    </w:rPr>
  </w:style>
  <w:style w:type="character" w:customStyle="1" w:styleId="Heading2Char">
    <w:name w:val="Heading 2 Char"/>
    <w:aliases w:val="H2 Char,Frame Title Char,Heading2 Char,H2-Heading 2 Char,2 Char,Header 2 Char,l2 Char,Header2 Char,h2 Char,22 Char,heading2 Char,list2 Char,A Char,A.B.C. Char,list 2 Char,21 Char,23 Char,24 Char,25 Char,211 Char,221 Char,231 Char,241 Char"/>
    <w:link w:val="Heading2"/>
    <w:uiPriority w:val="9"/>
    <w:semiHidden/>
    <w:rsid w:val="00CB495C"/>
    <w:rPr>
      <w:rFonts w:ascii="Cambria" w:eastAsia="Times New Roman" w:hAnsi="Cambria" w:cs="Times New Roman"/>
      <w:b/>
      <w:bCs/>
      <w:i/>
      <w:iCs/>
      <w:sz w:val="28"/>
      <w:szCs w:val="28"/>
    </w:rPr>
  </w:style>
  <w:style w:type="character" w:customStyle="1" w:styleId="Heading3Char">
    <w:name w:val="Heading 3 Char"/>
    <w:aliases w:val="H3 Char,Label Char,3m Char,h3 Char"/>
    <w:link w:val="Heading3"/>
    <w:uiPriority w:val="99"/>
    <w:locked/>
    <w:rsid w:val="0036727D"/>
    <w:rPr>
      <w:b/>
      <w:sz w:val="28"/>
    </w:rPr>
  </w:style>
  <w:style w:type="character" w:customStyle="1" w:styleId="Heading4Char">
    <w:name w:val="Heading 4 Char"/>
    <w:aliases w:val="H4 Char"/>
    <w:link w:val="Heading4"/>
    <w:uiPriority w:val="99"/>
    <w:locked/>
    <w:rsid w:val="00904B7F"/>
    <w:rPr>
      <w:b/>
      <w:sz w:val="22"/>
      <w:lang w:val="pt-BR"/>
    </w:rPr>
  </w:style>
  <w:style w:type="character" w:customStyle="1" w:styleId="Heading5Char">
    <w:name w:val="Heading 5 Char"/>
    <w:link w:val="Heading5"/>
    <w:uiPriority w:val="99"/>
    <w:locked/>
    <w:rsid w:val="00987644"/>
    <w:rPr>
      <w:b/>
      <w:sz w:val="24"/>
    </w:rPr>
  </w:style>
  <w:style w:type="character" w:customStyle="1" w:styleId="Heading6Char">
    <w:name w:val="Heading 6 Char"/>
    <w:link w:val="Heading6"/>
    <w:uiPriority w:val="99"/>
    <w:locked/>
    <w:rsid w:val="00987644"/>
    <w:rPr>
      <w:b/>
      <w:sz w:val="28"/>
    </w:rPr>
  </w:style>
  <w:style w:type="character" w:customStyle="1" w:styleId="Heading7Char">
    <w:name w:val="Heading 7 Char"/>
    <w:link w:val="Heading7"/>
    <w:uiPriority w:val="9"/>
    <w:semiHidden/>
    <w:rsid w:val="00CB495C"/>
    <w:rPr>
      <w:rFonts w:ascii="Calibri" w:eastAsia="Times New Roman" w:hAnsi="Calibri" w:cs="Times New Roman"/>
      <w:sz w:val="24"/>
      <w:szCs w:val="24"/>
    </w:rPr>
  </w:style>
  <w:style w:type="character" w:customStyle="1" w:styleId="Heading8Char">
    <w:name w:val="Heading 8 Char"/>
    <w:link w:val="Heading8"/>
    <w:uiPriority w:val="9"/>
    <w:semiHidden/>
    <w:rsid w:val="00CB495C"/>
    <w:rPr>
      <w:rFonts w:ascii="Calibri" w:eastAsia="Times New Roman" w:hAnsi="Calibri" w:cs="Times New Roman"/>
      <w:i/>
      <w:iCs/>
      <w:sz w:val="24"/>
      <w:szCs w:val="24"/>
    </w:rPr>
  </w:style>
  <w:style w:type="character" w:customStyle="1" w:styleId="Heading9Char">
    <w:name w:val="Heading 9 Char"/>
    <w:link w:val="Heading9"/>
    <w:uiPriority w:val="9"/>
    <w:semiHidden/>
    <w:rsid w:val="00CB495C"/>
    <w:rPr>
      <w:rFonts w:ascii="Cambria" w:eastAsia="Times New Roman" w:hAnsi="Cambria" w:cs="Times New Roman"/>
    </w:rPr>
  </w:style>
  <w:style w:type="paragraph" w:styleId="Header">
    <w:name w:val="header"/>
    <w:basedOn w:val="Normal"/>
    <w:link w:val="HeaderChar"/>
    <w:uiPriority w:val="99"/>
    <w:rsid w:val="00D01836"/>
    <w:pPr>
      <w:tabs>
        <w:tab w:val="center" w:pos="4320"/>
        <w:tab w:val="right" w:pos="8640"/>
      </w:tabs>
      <w:spacing w:before="120" w:after="120"/>
    </w:pPr>
    <w:rPr>
      <w:b/>
    </w:rPr>
  </w:style>
  <w:style w:type="character" w:customStyle="1" w:styleId="HeaderChar">
    <w:name w:val="Header Char"/>
    <w:link w:val="Header"/>
    <w:uiPriority w:val="99"/>
    <w:locked/>
    <w:rsid w:val="002225C4"/>
    <w:rPr>
      <w:rFonts w:ascii="Arial" w:hAnsi="Arial"/>
      <w:b/>
      <w:sz w:val="24"/>
    </w:rPr>
  </w:style>
  <w:style w:type="paragraph" w:styleId="Footer">
    <w:name w:val="footer"/>
    <w:basedOn w:val="Normal"/>
    <w:link w:val="FooterChar"/>
    <w:uiPriority w:val="99"/>
    <w:rsid w:val="00D01836"/>
    <w:pPr>
      <w:tabs>
        <w:tab w:val="center" w:pos="4320"/>
        <w:tab w:val="right" w:pos="8640"/>
      </w:tabs>
    </w:pPr>
  </w:style>
  <w:style w:type="character" w:customStyle="1" w:styleId="FooterChar">
    <w:name w:val="Footer Char"/>
    <w:link w:val="Footer"/>
    <w:uiPriority w:val="99"/>
    <w:locked/>
    <w:rsid w:val="002225C4"/>
    <w:rPr>
      <w:rFonts w:ascii="Arial" w:hAnsi="Arial"/>
      <w:sz w:val="24"/>
    </w:rPr>
  </w:style>
  <w:style w:type="paragraph" w:styleId="TOC1">
    <w:name w:val="toc 1"/>
    <w:basedOn w:val="Normal"/>
    <w:next w:val="Normal"/>
    <w:autoRedefine/>
    <w:uiPriority w:val="99"/>
    <w:rsid w:val="00D01836"/>
    <w:rPr>
      <w:noProof/>
    </w:rPr>
  </w:style>
  <w:style w:type="paragraph" w:customStyle="1" w:styleId="SDMTITLEPAGENAME">
    <w:name w:val="SDM TITLE PAGE NAME"/>
    <w:basedOn w:val="Normal"/>
    <w:uiPriority w:val="99"/>
    <w:rsid w:val="00D01836"/>
    <w:pPr>
      <w:spacing w:after="120"/>
      <w:jc w:val="center"/>
    </w:pPr>
    <w:rPr>
      <w:b/>
      <w:sz w:val="44"/>
    </w:rPr>
  </w:style>
  <w:style w:type="paragraph" w:customStyle="1" w:styleId="SDMTITLEPAGEAuthorLastUpdate">
    <w:name w:val="SDM TITLE PAGE Author &amp; Last Update"/>
    <w:basedOn w:val="SDMTITLEPAGENAME"/>
    <w:uiPriority w:val="99"/>
    <w:rsid w:val="00D01836"/>
    <w:rPr>
      <w:sz w:val="32"/>
    </w:rPr>
  </w:style>
  <w:style w:type="paragraph" w:styleId="BodyText">
    <w:name w:val="Body Text"/>
    <w:aliases w:val="Body Text third level number,Body Text Char,Body Text third level number Char,Body Text Char Char Char Char,Body Text Char Char Char Char Char,Body Text Char Char Char Char Char Char,Body Text third level number Char Char Char Char Char Char"/>
    <w:basedOn w:val="Normal"/>
    <w:link w:val="BodyTextChar1"/>
    <w:rsid w:val="00D01836"/>
    <w:pPr>
      <w:spacing w:after="120"/>
    </w:pPr>
  </w:style>
  <w:style w:type="character" w:customStyle="1" w:styleId="BodyTextChar1">
    <w:name w:val="Body Text Char1"/>
    <w:aliases w:val="Body Text third level number Char1,Body Text Char Char,Body Text third level number Char Char,Body Text Char Char Char Char Char1,Body Text Char Char Char Char Char Char1,Body Text Char Char Char Char Char Char Char"/>
    <w:link w:val="BodyText"/>
    <w:locked/>
    <w:rsid w:val="00D01836"/>
    <w:rPr>
      <w:rFonts w:ascii="Arial" w:hAnsi="Arial"/>
      <w:sz w:val="24"/>
      <w:lang w:val="en-US" w:eastAsia="en-US"/>
    </w:rPr>
  </w:style>
  <w:style w:type="paragraph" w:customStyle="1" w:styleId="SDMTOC">
    <w:name w:val="SDM TOC"/>
    <w:basedOn w:val="Normal"/>
    <w:uiPriority w:val="99"/>
    <w:rsid w:val="00D01836"/>
    <w:pPr>
      <w:spacing w:after="120"/>
      <w:jc w:val="center"/>
    </w:pPr>
    <w:rPr>
      <w:b/>
      <w:smallCaps/>
      <w:sz w:val="28"/>
      <w:u w:val="thick"/>
    </w:rPr>
  </w:style>
  <w:style w:type="paragraph" w:styleId="TOC2">
    <w:name w:val="toc 2"/>
    <w:basedOn w:val="Normal"/>
    <w:next w:val="Normal"/>
    <w:autoRedefine/>
    <w:uiPriority w:val="99"/>
    <w:rsid w:val="00D01836"/>
    <w:pPr>
      <w:tabs>
        <w:tab w:val="right" w:leader="dot" w:pos="9350"/>
      </w:tabs>
      <w:ind w:left="240"/>
    </w:pPr>
    <w:rPr>
      <w:noProof/>
    </w:rPr>
  </w:style>
  <w:style w:type="paragraph" w:styleId="TOC3">
    <w:name w:val="toc 3"/>
    <w:basedOn w:val="Normal"/>
    <w:next w:val="Normal"/>
    <w:autoRedefine/>
    <w:uiPriority w:val="99"/>
    <w:rsid w:val="00D01836"/>
    <w:pPr>
      <w:tabs>
        <w:tab w:val="right" w:leader="dot" w:pos="9350"/>
      </w:tabs>
      <w:ind w:left="480"/>
    </w:pPr>
    <w:rPr>
      <w:rFonts w:cs="Arial"/>
      <w:i/>
      <w:iCs/>
      <w:noProof/>
    </w:rPr>
  </w:style>
  <w:style w:type="paragraph" w:styleId="TOC4">
    <w:name w:val="toc 4"/>
    <w:basedOn w:val="Normal"/>
    <w:next w:val="Normal"/>
    <w:autoRedefine/>
    <w:uiPriority w:val="99"/>
    <w:rsid w:val="00D01836"/>
    <w:pPr>
      <w:tabs>
        <w:tab w:val="right" w:leader="dot" w:pos="9360"/>
      </w:tabs>
      <w:ind w:left="720"/>
    </w:pPr>
    <w:rPr>
      <w:rFonts w:cs="Courier New"/>
    </w:rPr>
  </w:style>
  <w:style w:type="character" w:styleId="Hyperlink">
    <w:name w:val="Hyperlink"/>
    <w:uiPriority w:val="99"/>
    <w:rsid w:val="00D01836"/>
    <w:rPr>
      <w:rFonts w:cs="Times New Roman"/>
      <w:color w:val="0000FF"/>
      <w:u w:val="single"/>
    </w:rPr>
  </w:style>
  <w:style w:type="paragraph" w:styleId="Caption">
    <w:name w:val="caption"/>
    <w:basedOn w:val="Normal"/>
    <w:next w:val="Normal"/>
    <w:uiPriority w:val="99"/>
    <w:qFormat/>
    <w:rsid w:val="00D01836"/>
    <w:pPr>
      <w:overflowPunct w:val="0"/>
      <w:autoSpaceDE w:val="0"/>
      <w:autoSpaceDN w:val="0"/>
      <w:adjustRightInd w:val="0"/>
      <w:spacing w:before="120" w:after="120"/>
      <w:textAlignment w:val="baseline"/>
    </w:pPr>
    <w:rPr>
      <w:b/>
      <w:szCs w:val="20"/>
    </w:rPr>
  </w:style>
  <w:style w:type="paragraph" w:customStyle="1" w:styleId="Body">
    <w:name w:val="Body"/>
    <w:basedOn w:val="Normal"/>
    <w:uiPriority w:val="99"/>
    <w:rsid w:val="00D01836"/>
    <w:pPr>
      <w:overflowPunct w:val="0"/>
      <w:autoSpaceDE w:val="0"/>
      <w:autoSpaceDN w:val="0"/>
      <w:adjustRightInd w:val="0"/>
      <w:textAlignment w:val="baseline"/>
    </w:pPr>
    <w:rPr>
      <w:rFonts w:ascii="MS Mincho" w:eastAsia="MS Mincho" w:hAnsi="Times New Roman"/>
      <w:color w:val="000000"/>
      <w:szCs w:val="20"/>
    </w:rPr>
  </w:style>
  <w:style w:type="paragraph" w:customStyle="1" w:styleId="bulletlist">
    <w:name w:val="bullet list"/>
    <w:basedOn w:val="Normal"/>
    <w:uiPriority w:val="99"/>
    <w:rsid w:val="00D01836"/>
    <w:pPr>
      <w:tabs>
        <w:tab w:val="num" w:pos="720"/>
      </w:tabs>
      <w:ind w:left="720" w:hanging="360"/>
    </w:pPr>
  </w:style>
  <w:style w:type="paragraph" w:customStyle="1" w:styleId="NumberedList">
    <w:name w:val="Numbered List"/>
    <w:basedOn w:val="bulletlist"/>
    <w:uiPriority w:val="99"/>
    <w:rsid w:val="00D01836"/>
  </w:style>
  <w:style w:type="paragraph" w:customStyle="1" w:styleId="TableHeader">
    <w:name w:val="Table Header"/>
    <w:basedOn w:val="Normal"/>
    <w:uiPriority w:val="99"/>
    <w:rsid w:val="00D01836"/>
    <w:pPr>
      <w:spacing w:before="60"/>
      <w:jc w:val="center"/>
    </w:pPr>
    <w:rPr>
      <w:b/>
      <w:bCs/>
      <w:sz w:val="18"/>
    </w:rPr>
  </w:style>
  <w:style w:type="paragraph" w:customStyle="1" w:styleId="TableText">
    <w:name w:val="Table Text"/>
    <w:basedOn w:val="Normal"/>
    <w:uiPriority w:val="99"/>
    <w:rsid w:val="00D01836"/>
    <w:pPr>
      <w:spacing w:before="60"/>
    </w:pPr>
    <w:rPr>
      <w:sz w:val="18"/>
    </w:rPr>
  </w:style>
  <w:style w:type="paragraph" w:styleId="TableofFigures">
    <w:name w:val="table of figures"/>
    <w:basedOn w:val="Normal"/>
    <w:next w:val="Normal"/>
    <w:autoRedefine/>
    <w:uiPriority w:val="99"/>
    <w:semiHidden/>
    <w:rsid w:val="008734D1"/>
    <w:pPr>
      <w:ind w:left="400" w:hanging="400"/>
    </w:pPr>
    <w:rPr>
      <w:rFonts w:ascii="Times New Roman" w:hAnsi="Times New Roman"/>
      <w:sz w:val="22"/>
    </w:rPr>
  </w:style>
  <w:style w:type="table" w:styleId="TableGrid">
    <w:name w:val="Table Grid"/>
    <w:basedOn w:val="TableNormal"/>
    <w:uiPriority w:val="99"/>
    <w:rsid w:val="00D01836"/>
    <w:pPr>
      <w:spacing w:after="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uiPriority w:val="99"/>
    <w:rsid w:val="00D01836"/>
    <w:rPr>
      <w:rFonts w:cs="Times New Roman"/>
    </w:rPr>
  </w:style>
  <w:style w:type="paragraph" w:customStyle="1" w:styleId="SDMT-BodyText">
    <w:name w:val="SDMT - Body Text"/>
    <w:basedOn w:val="BodyText"/>
    <w:uiPriority w:val="99"/>
    <w:rsid w:val="00FD3E0C"/>
    <w:pPr>
      <w:spacing w:before="120"/>
      <w:ind w:left="1440"/>
    </w:pPr>
    <w:rPr>
      <w:rFonts w:ascii="Book Antiqua" w:hAnsi="Book Antiqua"/>
      <w:szCs w:val="20"/>
    </w:rPr>
  </w:style>
  <w:style w:type="paragraph" w:styleId="List2">
    <w:name w:val="List 2"/>
    <w:basedOn w:val="Normal"/>
    <w:uiPriority w:val="99"/>
    <w:rsid w:val="00AD4B15"/>
    <w:pPr>
      <w:ind w:left="720" w:hanging="360"/>
    </w:pPr>
    <w:rPr>
      <w:szCs w:val="20"/>
    </w:rPr>
  </w:style>
  <w:style w:type="paragraph" w:styleId="TOC5">
    <w:name w:val="toc 5"/>
    <w:basedOn w:val="Normal"/>
    <w:next w:val="Normal"/>
    <w:autoRedefine/>
    <w:uiPriority w:val="99"/>
    <w:rsid w:val="005362A3"/>
    <w:pPr>
      <w:ind w:left="800"/>
    </w:pPr>
  </w:style>
  <w:style w:type="paragraph" w:styleId="BalloonText">
    <w:name w:val="Balloon Text"/>
    <w:basedOn w:val="Normal"/>
    <w:link w:val="BalloonTextChar"/>
    <w:uiPriority w:val="99"/>
    <w:semiHidden/>
    <w:rsid w:val="001E4DC0"/>
    <w:rPr>
      <w:rFonts w:ascii="Tahoma" w:hAnsi="Tahoma" w:cs="Tahoma"/>
      <w:sz w:val="16"/>
      <w:szCs w:val="16"/>
    </w:rPr>
  </w:style>
  <w:style w:type="character" w:customStyle="1" w:styleId="BalloonTextChar">
    <w:name w:val="Balloon Text Char"/>
    <w:link w:val="BalloonText"/>
    <w:uiPriority w:val="99"/>
    <w:semiHidden/>
    <w:rsid w:val="00CB495C"/>
    <w:rPr>
      <w:sz w:val="0"/>
      <w:szCs w:val="0"/>
    </w:rPr>
  </w:style>
  <w:style w:type="paragraph" w:customStyle="1" w:styleId="TableBody">
    <w:name w:val="Table Body"/>
    <w:uiPriority w:val="99"/>
    <w:rsid w:val="00E13D5F"/>
    <w:pPr>
      <w:keepNext/>
      <w:keepLines/>
      <w:spacing w:before="40" w:after="40"/>
    </w:pPr>
    <w:rPr>
      <w:lang w:bidi="he-IL"/>
    </w:rPr>
  </w:style>
  <w:style w:type="paragraph" w:styleId="TOC6">
    <w:name w:val="toc 6"/>
    <w:basedOn w:val="Normal"/>
    <w:next w:val="Normal"/>
    <w:autoRedefine/>
    <w:uiPriority w:val="99"/>
    <w:rsid w:val="00043A31"/>
    <w:pPr>
      <w:ind w:left="1000"/>
    </w:pPr>
  </w:style>
  <w:style w:type="character" w:styleId="FollowedHyperlink">
    <w:name w:val="FollowedHyperlink"/>
    <w:uiPriority w:val="99"/>
    <w:rsid w:val="005C1244"/>
    <w:rPr>
      <w:rFonts w:cs="Times New Roman"/>
      <w:color w:val="800080"/>
      <w:u w:val="single"/>
    </w:rPr>
  </w:style>
  <w:style w:type="paragraph" w:styleId="TOC7">
    <w:name w:val="toc 7"/>
    <w:basedOn w:val="Normal"/>
    <w:next w:val="Normal"/>
    <w:autoRedefine/>
    <w:uiPriority w:val="99"/>
    <w:rsid w:val="00D2115D"/>
    <w:rPr>
      <w:szCs w:val="21"/>
    </w:rPr>
  </w:style>
  <w:style w:type="paragraph" w:customStyle="1" w:styleId="SDMWORKPRODUCTCONTROL">
    <w:name w:val="SDM WORK PRODUCT CONTROL #"/>
    <w:basedOn w:val="Normal"/>
    <w:uiPriority w:val="99"/>
    <w:rsid w:val="00B81381"/>
    <w:pPr>
      <w:spacing w:after="120"/>
      <w:jc w:val="center"/>
    </w:pPr>
    <w:rPr>
      <w:b/>
    </w:rPr>
  </w:style>
  <w:style w:type="paragraph" w:styleId="TOC8">
    <w:name w:val="toc 8"/>
    <w:basedOn w:val="Normal"/>
    <w:next w:val="Normal"/>
    <w:autoRedefine/>
    <w:uiPriority w:val="99"/>
    <w:rsid w:val="002F3AF1"/>
    <w:pPr>
      <w:ind w:left="1400"/>
    </w:pPr>
  </w:style>
  <w:style w:type="paragraph" w:customStyle="1" w:styleId="Heading6TimesNewRoman">
    <w:name w:val="Heading 6 + Times New Roman"/>
    <w:aliases w:val="14 pt,Bold"/>
    <w:basedOn w:val="Heading7"/>
    <w:uiPriority w:val="99"/>
    <w:rsid w:val="00F3137E"/>
    <w:rPr>
      <w:rFonts w:ascii="Times New Roman" w:hAnsi="Times New Roman"/>
      <w:b/>
      <w:sz w:val="28"/>
    </w:rPr>
  </w:style>
  <w:style w:type="paragraph" w:customStyle="1" w:styleId="FigureBox">
    <w:name w:val="Figure Box"/>
    <w:uiPriority w:val="99"/>
    <w:rsid w:val="002C73F9"/>
    <w:pPr>
      <w:keepNext/>
      <w:spacing w:before="120" w:after="120"/>
      <w:jc w:val="center"/>
    </w:pPr>
    <w:rPr>
      <w:noProof/>
    </w:rPr>
  </w:style>
  <w:style w:type="paragraph" w:customStyle="1" w:styleId="P1">
    <w:name w:val="P1"/>
    <w:uiPriority w:val="99"/>
    <w:rsid w:val="004B7665"/>
    <w:pPr>
      <w:tabs>
        <w:tab w:val="left" w:pos="720"/>
      </w:tabs>
      <w:spacing w:after="240"/>
      <w:ind w:left="720"/>
      <w:jc w:val="both"/>
    </w:pPr>
    <w:rPr>
      <w:sz w:val="24"/>
    </w:rPr>
  </w:style>
  <w:style w:type="paragraph" w:styleId="DocumentMap">
    <w:name w:val="Document Map"/>
    <w:basedOn w:val="Normal"/>
    <w:link w:val="DocumentMapChar"/>
    <w:uiPriority w:val="99"/>
    <w:semiHidden/>
    <w:rsid w:val="00482AD0"/>
    <w:pPr>
      <w:shd w:val="clear" w:color="auto" w:fill="000080"/>
    </w:pPr>
    <w:rPr>
      <w:rFonts w:ascii="Tahoma" w:hAnsi="Tahoma" w:cs="Tahoma"/>
      <w:szCs w:val="20"/>
    </w:rPr>
  </w:style>
  <w:style w:type="character" w:customStyle="1" w:styleId="DocumentMapChar">
    <w:name w:val="Document Map Char"/>
    <w:link w:val="DocumentMap"/>
    <w:uiPriority w:val="99"/>
    <w:semiHidden/>
    <w:rsid w:val="00CB495C"/>
    <w:rPr>
      <w:sz w:val="0"/>
      <w:szCs w:val="0"/>
    </w:rPr>
  </w:style>
  <w:style w:type="table" w:customStyle="1" w:styleId="TableGrid1">
    <w:name w:val="Table Grid1"/>
    <w:uiPriority w:val="99"/>
    <w:rsid w:val="00E968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CharChar">
    <w:name w:val="Body Text Char Char Char"/>
    <w:uiPriority w:val="99"/>
    <w:rsid w:val="00D264D8"/>
    <w:rPr>
      <w:rFonts w:ascii="Arial" w:hAnsi="Arial"/>
      <w:sz w:val="24"/>
      <w:lang w:val="en-US" w:eastAsia="en-US"/>
    </w:rPr>
  </w:style>
  <w:style w:type="character" w:customStyle="1" w:styleId="btChar">
    <w:name w:val="bt Char"/>
    <w:aliases w:val="body title Char1,Body Text Char2 Char2,Body Text Char Char1 Char1,Body Text Char2 Char Char1,AvtalBrödtext Char1,ändrad Char1,Bodytext Char1,Response Char1,Body3 Char1,EHPT Char1"/>
    <w:uiPriority w:val="99"/>
    <w:rsid w:val="00F60F02"/>
    <w:rPr>
      <w:rFonts w:ascii="Arial" w:hAnsi="Arial"/>
      <w:sz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uiPriority="1" w:unhideWhenUsed="1"/>
    <w:lsdException w:name="Body Text" w:uiPriority="0"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F85CB5"/>
    <w:pPr>
      <w:spacing w:after="60"/>
    </w:pPr>
    <w:rPr>
      <w:rFonts w:ascii="Arial" w:hAnsi="Arial"/>
      <w:szCs w:val="24"/>
    </w:rPr>
  </w:style>
  <w:style w:type="paragraph" w:styleId="Heading1">
    <w:name w:val="heading 1"/>
    <w:aliases w:val="H1,Chapter Title,H 1"/>
    <w:basedOn w:val="Normal"/>
    <w:next w:val="Normal"/>
    <w:link w:val="Heading1Char"/>
    <w:autoRedefine/>
    <w:uiPriority w:val="99"/>
    <w:qFormat/>
    <w:rsid w:val="00810CE4"/>
    <w:pPr>
      <w:keepNext/>
      <w:numPr>
        <w:numId w:val="28"/>
      </w:numPr>
      <w:tabs>
        <w:tab w:val="left" w:pos="540"/>
      </w:tabs>
      <w:spacing w:before="240"/>
      <w:outlineLvl w:val="0"/>
    </w:pPr>
    <w:rPr>
      <w:rFonts w:ascii="Times New Roman" w:hAnsi="Times New Roman"/>
      <w:b/>
      <w:bCs/>
      <w:kern w:val="32"/>
      <w:sz w:val="32"/>
      <w:szCs w:val="32"/>
    </w:rPr>
  </w:style>
  <w:style w:type="paragraph" w:styleId="Heading2">
    <w:name w:val="heading 2"/>
    <w:aliases w:val="H2,Frame Title,Heading2,H2-Heading 2,2,Header 2,l2,Header2,h2,22,heading2,list2,A,A.B.C.,list 2,21,23,24,25,211,221,231,241,26,212,222,232,242,251,2111,2211,2311,2411,27,213,223,233,243,252,2112,2212,2312,2412,261,2121,2221,2321,2421,2511,28"/>
    <w:basedOn w:val="Normal"/>
    <w:next w:val="Normal"/>
    <w:link w:val="Heading2Char"/>
    <w:autoRedefine/>
    <w:uiPriority w:val="99"/>
    <w:qFormat/>
    <w:rsid w:val="00B011C0"/>
    <w:pPr>
      <w:keepNext/>
      <w:numPr>
        <w:ilvl w:val="1"/>
        <w:numId w:val="28"/>
      </w:numPr>
      <w:spacing w:before="240"/>
      <w:outlineLvl w:val="1"/>
    </w:pPr>
    <w:rPr>
      <w:rFonts w:ascii="Times New Roman" w:hAnsi="Times New Roman"/>
      <w:b/>
      <w:bCs/>
      <w:iCs/>
      <w:sz w:val="28"/>
      <w:szCs w:val="28"/>
    </w:rPr>
  </w:style>
  <w:style w:type="paragraph" w:styleId="Heading3">
    <w:name w:val="heading 3"/>
    <w:aliases w:val="H3,Label,3m,h3"/>
    <w:basedOn w:val="Normal"/>
    <w:next w:val="Normal"/>
    <w:link w:val="Heading3Char"/>
    <w:autoRedefine/>
    <w:uiPriority w:val="99"/>
    <w:qFormat/>
    <w:rsid w:val="0036727D"/>
    <w:pPr>
      <w:keepNext/>
      <w:numPr>
        <w:ilvl w:val="2"/>
        <w:numId w:val="28"/>
      </w:numPr>
      <w:spacing w:before="240"/>
      <w:outlineLvl w:val="2"/>
    </w:pPr>
    <w:rPr>
      <w:rFonts w:ascii="Times New Roman" w:hAnsi="Times New Roman"/>
      <w:b/>
      <w:bCs/>
      <w:sz w:val="28"/>
      <w:szCs w:val="28"/>
    </w:rPr>
  </w:style>
  <w:style w:type="paragraph" w:styleId="Heading4">
    <w:name w:val="heading 4"/>
    <w:aliases w:val="H4"/>
    <w:basedOn w:val="Normal"/>
    <w:next w:val="Normal"/>
    <w:link w:val="Heading4Char"/>
    <w:autoRedefine/>
    <w:uiPriority w:val="99"/>
    <w:qFormat/>
    <w:rsid w:val="00904B7F"/>
    <w:pPr>
      <w:keepNext/>
      <w:tabs>
        <w:tab w:val="left" w:pos="1980"/>
      </w:tabs>
      <w:spacing w:before="240"/>
      <w:ind w:left="864"/>
      <w:outlineLvl w:val="3"/>
    </w:pPr>
    <w:rPr>
      <w:rFonts w:ascii="Times New Roman" w:hAnsi="Times New Roman"/>
      <w:b/>
      <w:bCs/>
      <w:iCs/>
      <w:sz w:val="22"/>
      <w:szCs w:val="22"/>
      <w:lang w:val="pt-BR"/>
    </w:rPr>
  </w:style>
  <w:style w:type="paragraph" w:styleId="Heading5">
    <w:name w:val="heading 5"/>
    <w:basedOn w:val="Normal"/>
    <w:next w:val="Normal"/>
    <w:link w:val="Heading5Char"/>
    <w:autoRedefine/>
    <w:uiPriority w:val="99"/>
    <w:qFormat/>
    <w:rsid w:val="00987644"/>
    <w:pPr>
      <w:numPr>
        <w:ilvl w:val="3"/>
        <w:numId w:val="28"/>
      </w:numPr>
      <w:spacing w:before="240"/>
      <w:outlineLvl w:val="4"/>
    </w:pPr>
    <w:rPr>
      <w:rFonts w:ascii="Times New Roman" w:hAnsi="Times New Roman"/>
      <w:b/>
      <w:bCs/>
      <w:iCs/>
      <w:sz w:val="28"/>
    </w:rPr>
  </w:style>
  <w:style w:type="paragraph" w:styleId="Heading6">
    <w:name w:val="heading 6"/>
    <w:basedOn w:val="Normal"/>
    <w:next w:val="Normal"/>
    <w:link w:val="Heading6Char"/>
    <w:autoRedefine/>
    <w:uiPriority w:val="99"/>
    <w:qFormat/>
    <w:rsid w:val="00987644"/>
    <w:pPr>
      <w:numPr>
        <w:ilvl w:val="4"/>
        <w:numId w:val="28"/>
      </w:numPr>
      <w:spacing w:before="240"/>
      <w:outlineLvl w:val="5"/>
    </w:pPr>
    <w:rPr>
      <w:rFonts w:ascii="Times New Roman" w:hAnsi="Times New Roman"/>
      <w:b/>
      <w:bCs/>
      <w:sz w:val="28"/>
      <w:szCs w:val="28"/>
    </w:rPr>
  </w:style>
  <w:style w:type="paragraph" w:styleId="Heading7">
    <w:name w:val="heading 7"/>
    <w:basedOn w:val="Normal"/>
    <w:next w:val="Normal"/>
    <w:link w:val="Heading7Char"/>
    <w:uiPriority w:val="99"/>
    <w:qFormat/>
    <w:rsid w:val="00D01836"/>
    <w:pPr>
      <w:numPr>
        <w:ilvl w:val="6"/>
        <w:numId w:val="28"/>
      </w:numPr>
      <w:spacing w:before="240"/>
      <w:outlineLvl w:val="6"/>
    </w:pPr>
  </w:style>
  <w:style w:type="paragraph" w:styleId="Heading8">
    <w:name w:val="heading 8"/>
    <w:basedOn w:val="Normal"/>
    <w:next w:val="Normal"/>
    <w:link w:val="Heading8Char"/>
    <w:uiPriority w:val="99"/>
    <w:qFormat/>
    <w:rsid w:val="00D01836"/>
    <w:pPr>
      <w:numPr>
        <w:ilvl w:val="7"/>
        <w:numId w:val="28"/>
      </w:numPr>
      <w:spacing w:before="240"/>
      <w:outlineLvl w:val="7"/>
    </w:pPr>
    <w:rPr>
      <w:i/>
      <w:iCs/>
    </w:rPr>
  </w:style>
  <w:style w:type="paragraph" w:styleId="Heading9">
    <w:name w:val="heading 9"/>
    <w:basedOn w:val="Normal"/>
    <w:next w:val="Normal"/>
    <w:link w:val="Heading9Char"/>
    <w:uiPriority w:val="99"/>
    <w:qFormat/>
    <w:rsid w:val="00D01836"/>
    <w:pPr>
      <w:numPr>
        <w:ilvl w:val="8"/>
        <w:numId w:val="28"/>
      </w:numPr>
      <w:spacing w:before="24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Title Char,H 1 Char"/>
    <w:link w:val="Heading1"/>
    <w:uiPriority w:val="9"/>
    <w:rsid w:val="00CB495C"/>
    <w:rPr>
      <w:rFonts w:ascii="Cambria" w:eastAsia="Times New Roman" w:hAnsi="Cambria" w:cs="Times New Roman"/>
      <w:b/>
      <w:bCs/>
      <w:kern w:val="32"/>
      <w:sz w:val="32"/>
      <w:szCs w:val="32"/>
    </w:rPr>
  </w:style>
  <w:style w:type="character" w:customStyle="1" w:styleId="Heading2Char">
    <w:name w:val="Heading 2 Char"/>
    <w:aliases w:val="H2 Char,Frame Title Char,Heading2 Char,H2-Heading 2 Char,2 Char,Header 2 Char,l2 Char,Header2 Char,h2 Char,22 Char,heading2 Char,list2 Char,A Char,A.B.C. Char,list 2 Char,21 Char,23 Char,24 Char,25 Char,211 Char,221 Char,231 Char,241 Char"/>
    <w:link w:val="Heading2"/>
    <w:uiPriority w:val="9"/>
    <w:semiHidden/>
    <w:rsid w:val="00CB495C"/>
    <w:rPr>
      <w:rFonts w:ascii="Cambria" w:eastAsia="Times New Roman" w:hAnsi="Cambria" w:cs="Times New Roman"/>
      <w:b/>
      <w:bCs/>
      <w:i/>
      <w:iCs/>
      <w:sz w:val="28"/>
      <w:szCs w:val="28"/>
    </w:rPr>
  </w:style>
  <w:style w:type="character" w:customStyle="1" w:styleId="Heading3Char">
    <w:name w:val="Heading 3 Char"/>
    <w:aliases w:val="H3 Char,Label Char,3m Char,h3 Char"/>
    <w:link w:val="Heading3"/>
    <w:uiPriority w:val="99"/>
    <w:locked/>
    <w:rsid w:val="0036727D"/>
    <w:rPr>
      <w:b/>
      <w:sz w:val="28"/>
    </w:rPr>
  </w:style>
  <w:style w:type="character" w:customStyle="1" w:styleId="Heading4Char">
    <w:name w:val="Heading 4 Char"/>
    <w:aliases w:val="H4 Char"/>
    <w:link w:val="Heading4"/>
    <w:uiPriority w:val="99"/>
    <w:locked/>
    <w:rsid w:val="00904B7F"/>
    <w:rPr>
      <w:b/>
      <w:sz w:val="22"/>
      <w:lang w:val="pt-BR"/>
    </w:rPr>
  </w:style>
  <w:style w:type="character" w:customStyle="1" w:styleId="Heading5Char">
    <w:name w:val="Heading 5 Char"/>
    <w:link w:val="Heading5"/>
    <w:uiPriority w:val="99"/>
    <w:locked/>
    <w:rsid w:val="00987644"/>
    <w:rPr>
      <w:b/>
      <w:sz w:val="24"/>
    </w:rPr>
  </w:style>
  <w:style w:type="character" w:customStyle="1" w:styleId="Heading6Char">
    <w:name w:val="Heading 6 Char"/>
    <w:link w:val="Heading6"/>
    <w:uiPriority w:val="99"/>
    <w:locked/>
    <w:rsid w:val="00987644"/>
    <w:rPr>
      <w:b/>
      <w:sz w:val="28"/>
    </w:rPr>
  </w:style>
  <w:style w:type="character" w:customStyle="1" w:styleId="Heading7Char">
    <w:name w:val="Heading 7 Char"/>
    <w:link w:val="Heading7"/>
    <w:uiPriority w:val="9"/>
    <w:semiHidden/>
    <w:rsid w:val="00CB495C"/>
    <w:rPr>
      <w:rFonts w:ascii="Calibri" w:eastAsia="Times New Roman" w:hAnsi="Calibri" w:cs="Times New Roman"/>
      <w:sz w:val="24"/>
      <w:szCs w:val="24"/>
    </w:rPr>
  </w:style>
  <w:style w:type="character" w:customStyle="1" w:styleId="Heading8Char">
    <w:name w:val="Heading 8 Char"/>
    <w:link w:val="Heading8"/>
    <w:uiPriority w:val="9"/>
    <w:semiHidden/>
    <w:rsid w:val="00CB495C"/>
    <w:rPr>
      <w:rFonts w:ascii="Calibri" w:eastAsia="Times New Roman" w:hAnsi="Calibri" w:cs="Times New Roman"/>
      <w:i/>
      <w:iCs/>
      <w:sz w:val="24"/>
      <w:szCs w:val="24"/>
    </w:rPr>
  </w:style>
  <w:style w:type="character" w:customStyle="1" w:styleId="Heading9Char">
    <w:name w:val="Heading 9 Char"/>
    <w:link w:val="Heading9"/>
    <w:uiPriority w:val="9"/>
    <w:semiHidden/>
    <w:rsid w:val="00CB495C"/>
    <w:rPr>
      <w:rFonts w:ascii="Cambria" w:eastAsia="Times New Roman" w:hAnsi="Cambria" w:cs="Times New Roman"/>
    </w:rPr>
  </w:style>
  <w:style w:type="paragraph" w:styleId="Header">
    <w:name w:val="header"/>
    <w:basedOn w:val="Normal"/>
    <w:link w:val="HeaderChar"/>
    <w:uiPriority w:val="99"/>
    <w:rsid w:val="00D01836"/>
    <w:pPr>
      <w:tabs>
        <w:tab w:val="center" w:pos="4320"/>
        <w:tab w:val="right" w:pos="8640"/>
      </w:tabs>
      <w:spacing w:before="120" w:after="120"/>
    </w:pPr>
    <w:rPr>
      <w:b/>
    </w:rPr>
  </w:style>
  <w:style w:type="character" w:customStyle="1" w:styleId="HeaderChar">
    <w:name w:val="Header Char"/>
    <w:link w:val="Header"/>
    <w:uiPriority w:val="99"/>
    <w:locked/>
    <w:rsid w:val="002225C4"/>
    <w:rPr>
      <w:rFonts w:ascii="Arial" w:hAnsi="Arial"/>
      <w:b/>
      <w:sz w:val="24"/>
    </w:rPr>
  </w:style>
  <w:style w:type="paragraph" w:styleId="Footer">
    <w:name w:val="footer"/>
    <w:basedOn w:val="Normal"/>
    <w:link w:val="FooterChar"/>
    <w:uiPriority w:val="99"/>
    <w:rsid w:val="00D01836"/>
    <w:pPr>
      <w:tabs>
        <w:tab w:val="center" w:pos="4320"/>
        <w:tab w:val="right" w:pos="8640"/>
      </w:tabs>
    </w:pPr>
  </w:style>
  <w:style w:type="character" w:customStyle="1" w:styleId="FooterChar">
    <w:name w:val="Footer Char"/>
    <w:link w:val="Footer"/>
    <w:uiPriority w:val="99"/>
    <w:locked/>
    <w:rsid w:val="002225C4"/>
    <w:rPr>
      <w:rFonts w:ascii="Arial" w:hAnsi="Arial"/>
      <w:sz w:val="24"/>
    </w:rPr>
  </w:style>
  <w:style w:type="paragraph" w:styleId="TOC1">
    <w:name w:val="toc 1"/>
    <w:basedOn w:val="Normal"/>
    <w:next w:val="Normal"/>
    <w:autoRedefine/>
    <w:uiPriority w:val="99"/>
    <w:rsid w:val="00D01836"/>
    <w:rPr>
      <w:noProof/>
    </w:rPr>
  </w:style>
  <w:style w:type="paragraph" w:customStyle="1" w:styleId="SDMTITLEPAGENAME">
    <w:name w:val="SDM TITLE PAGE NAME"/>
    <w:basedOn w:val="Normal"/>
    <w:uiPriority w:val="99"/>
    <w:rsid w:val="00D01836"/>
    <w:pPr>
      <w:spacing w:after="120"/>
      <w:jc w:val="center"/>
    </w:pPr>
    <w:rPr>
      <w:b/>
      <w:sz w:val="44"/>
    </w:rPr>
  </w:style>
  <w:style w:type="paragraph" w:customStyle="1" w:styleId="SDMTITLEPAGEAuthorLastUpdate">
    <w:name w:val="SDM TITLE PAGE Author &amp; Last Update"/>
    <w:basedOn w:val="SDMTITLEPAGENAME"/>
    <w:uiPriority w:val="99"/>
    <w:rsid w:val="00D01836"/>
    <w:rPr>
      <w:sz w:val="32"/>
    </w:rPr>
  </w:style>
  <w:style w:type="paragraph" w:styleId="BodyText">
    <w:name w:val="Body Text"/>
    <w:aliases w:val="Body Text third level number,Body Text Char,Body Text third level number Char,Body Text Char Char Char Char,Body Text Char Char Char Char Char,Body Text Char Char Char Char Char Char,Body Text third level number Char Char Char Char Char Char"/>
    <w:basedOn w:val="Normal"/>
    <w:link w:val="BodyTextChar1"/>
    <w:rsid w:val="00D01836"/>
    <w:pPr>
      <w:spacing w:after="120"/>
    </w:pPr>
  </w:style>
  <w:style w:type="character" w:customStyle="1" w:styleId="BodyTextChar1">
    <w:name w:val="Body Text Char1"/>
    <w:aliases w:val="Body Text third level number Char1,Body Text Char Char,Body Text third level number Char Char,Body Text Char Char Char Char Char1,Body Text Char Char Char Char Char Char1,Body Text Char Char Char Char Char Char Char"/>
    <w:link w:val="BodyText"/>
    <w:locked/>
    <w:rsid w:val="00D01836"/>
    <w:rPr>
      <w:rFonts w:ascii="Arial" w:hAnsi="Arial"/>
      <w:sz w:val="24"/>
      <w:lang w:val="en-US" w:eastAsia="en-US"/>
    </w:rPr>
  </w:style>
  <w:style w:type="paragraph" w:customStyle="1" w:styleId="SDMTOC">
    <w:name w:val="SDM TOC"/>
    <w:basedOn w:val="Normal"/>
    <w:uiPriority w:val="99"/>
    <w:rsid w:val="00D01836"/>
    <w:pPr>
      <w:spacing w:after="120"/>
      <w:jc w:val="center"/>
    </w:pPr>
    <w:rPr>
      <w:b/>
      <w:smallCaps/>
      <w:sz w:val="28"/>
      <w:u w:val="thick"/>
    </w:rPr>
  </w:style>
  <w:style w:type="paragraph" w:styleId="TOC2">
    <w:name w:val="toc 2"/>
    <w:basedOn w:val="Normal"/>
    <w:next w:val="Normal"/>
    <w:autoRedefine/>
    <w:uiPriority w:val="99"/>
    <w:rsid w:val="00D01836"/>
    <w:pPr>
      <w:tabs>
        <w:tab w:val="right" w:leader="dot" w:pos="9350"/>
      </w:tabs>
      <w:ind w:left="240"/>
    </w:pPr>
    <w:rPr>
      <w:noProof/>
    </w:rPr>
  </w:style>
  <w:style w:type="paragraph" w:styleId="TOC3">
    <w:name w:val="toc 3"/>
    <w:basedOn w:val="Normal"/>
    <w:next w:val="Normal"/>
    <w:autoRedefine/>
    <w:uiPriority w:val="99"/>
    <w:rsid w:val="00D01836"/>
    <w:pPr>
      <w:tabs>
        <w:tab w:val="right" w:leader="dot" w:pos="9350"/>
      </w:tabs>
      <w:ind w:left="480"/>
    </w:pPr>
    <w:rPr>
      <w:rFonts w:cs="Arial"/>
      <w:i/>
      <w:iCs/>
      <w:noProof/>
    </w:rPr>
  </w:style>
  <w:style w:type="paragraph" w:styleId="TOC4">
    <w:name w:val="toc 4"/>
    <w:basedOn w:val="Normal"/>
    <w:next w:val="Normal"/>
    <w:autoRedefine/>
    <w:uiPriority w:val="99"/>
    <w:rsid w:val="00D01836"/>
    <w:pPr>
      <w:tabs>
        <w:tab w:val="right" w:leader="dot" w:pos="9360"/>
      </w:tabs>
      <w:ind w:left="720"/>
    </w:pPr>
    <w:rPr>
      <w:rFonts w:cs="Courier New"/>
    </w:rPr>
  </w:style>
  <w:style w:type="character" w:styleId="Hyperlink">
    <w:name w:val="Hyperlink"/>
    <w:uiPriority w:val="99"/>
    <w:rsid w:val="00D01836"/>
    <w:rPr>
      <w:rFonts w:cs="Times New Roman"/>
      <w:color w:val="0000FF"/>
      <w:u w:val="single"/>
    </w:rPr>
  </w:style>
  <w:style w:type="paragraph" w:styleId="Caption">
    <w:name w:val="caption"/>
    <w:basedOn w:val="Normal"/>
    <w:next w:val="Normal"/>
    <w:uiPriority w:val="99"/>
    <w:qFormat/>
    <w:rsid w:val="00D01836"/>
    <w:pPr>
      <w:overflowPunct w:val="0"/>
      <w:autoSpaceDE w:val="0"/>
      <w:autoSpaceDN w:val="0"/>
      <w:adjustRightInd w:val="0"/>
      <w:spacing w:before="120" w:after="120"/>
      <w:textAlignment w:val="baseline"/>
    </w:pPr>
    <w:rPr>
      <w:b/>
      <w:szCs w:val="20"/>
    </w:rPr>
  </w:style>
  <w:style w:type="paragraph" w:customStyle="1" w:styleId="Body">
    <w:name w:val="Body"/>
    <w:basedOn w:val="Normal"/>
    <w:uiPriority w:val="99"/>
    <w:rsid w:val="00D01836"/>
    <w:pPr>
      <w:overflowPunct w:val="0"/>
      <w:autoSpaceDE w:val="0"/>
      <w:autoSpaceDN w:val="0"/>
      <w:adjustRightInd w:val="0"/>
      <w:textAlignment w:val="baseline"/>
    </w:pPr>
    <w:rPr>
      <w:rFonts w:ascii="MS Mincho" w:eastAsia="MS Mincho" w:hAnsi="Times New Roman"/>
      <w:color w:val="000000"/>
      <w:szCs w:val="20"/>
    </w:rPr>
  </w:style>
  <w:style w:type="paragraph" w:customStyle="1" w:styleId="bulletlist">
    <w:name w:val="bullet list"/>
    <w:basedOn w:val="Normal"/>
    <w:uiPriority w:val="99"/>
    <w:rsid w:val="00D01836"/>
    <w:pPr>
      <w:tabs>
        <w:tab w:val="num" w:pos="720"/>
      </w:tabs>
      <w:ind w:left="720" w:hanging="360"/>
    </w:pPr>
  </w:style>
  <w:style w:type="paragraph" w:customStyle="1" w:styleId="NumberedList">
    <w:name w:val="Numbered List"/>
    <w:basedOn w:val="bulletlist"/>
    <w:uiPriority w:val="99"/>
    <w:rsid w:val="00D01836"/>
  </w:style>
  <w:style w:type="paragraph" w:customStyle="1" w:styleId="TableHeader">
    <w:name w:val="Table Header"/>
    <w:basedOn w:val="Normal"/>
    <w:uiPriority w:val="99"/>
    <w:rsid w:val="00D01836"/>
    <w:pPr>
      <w:spacing w:before="60"/>
      <w:jc w:val="center"/>
    </w:pPr>
    <w:rPr>
      <w:b/>
      <w:bCs/>
      <w:sz w:val="18"/>
    </w:rPr>
  </w:style>
  <w:style w:type="paragraph" w:customStyle="1" w:styleId="TableText">
    <w:name w:val="Table Text"/>
    <w:basedOn w:val="Normal"/>
    <w:uiPriority w:val="99"/>
    <w:rsid w:val="00D01836"/>
    <w:pPr>
      <w:spacing w:before="60"/>
    </w:pPr>
    <w:rPr>
      <w:sz w:val="18"/>
    </w:rPr>
  </w:style>
  <w:style w:type="paragraph" w:styleId="TableofFigures">
    <w:name w:val="table of figures"/>
    <w:basedOn w:val="Normal"/>
    <w:next w:val="Normal"/>
    <w:autoRedefine/>
    <w:uiPriority w:val="99"/>
    <w:semiHidden/>
    <w:rsid w:val="008734D1"/>
    <w:pPr>
      <w:ind w:left="400" w:hanging="400"/>
    </w:pPr>
    <w:rPr>
      <w:rFonts w:ascii="Times New Roman" w:hAnsi="Times New Roman"/>
      <w:sz w:val="22"/>
    </w:rPr>
  </w:style>
  <w:style w:type="table" w:styleId="TableGrid">
    <w:name w:val="Table Grid"/>
    <w:basedOn w:val="TableNormal"/>
    <w:uiPriority w:val="99"/>
    <w:rsid w:val="00D01836"/>
    <w:pPr>
      <w:spacing w:after="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uiPriority w:val="99"/>
    <w:rsid w:val="00D01836"/>
    <w:rPr>
      <w:rFonts w:cs="Times New Roman"/>
    </w:rPr>
  </w:style>
  <w:style w:type="paragraph" w:customStyle="1" w:styleId="SDMT-BodyText">
    <w:name w:val="SDMT - Body Text"/>
    <w:basedOn w:val="BodyText"/>
    <w:uiPriority w:val="99"/>
    <w:rsid w:val="00FD3E0C"/>
    <w:pPr>
      <w:spacing w:before="120"/>
      <w:ind w:left="1440"/>
    </w:pPr>
    <w:rPr>
      <w:rFonts w:ascii="Book Antiqua" w:hAnsi="Book Antiqua"/>
      <w:szCs w:val="20"/>
    </w:rPr>
  </w:style>
  <w:style w:type="paragraph" w:styleId="List2">
    <w:name w:val="List 2"/>
    <w:basedOn w:val="Normal"/>
    <w:uiPriority w:val="99"/>
    <w:rsid w:val="00AD4B15"/>
    <w:pPr>
      <w:ind w:left="720" w:hanging="360"/>
    </w:pPr>
    <w:rPr>
      <w:szCs w:val="20"/>
    </w:rPr>
  </w:style>
  <w:style w:type="paragraph" w:styleId="TOC5">
    <w:name w:val="toc 5"/>
    <w:basedOn w:val="Normal"/>
    <w:next w:val="Normal"/>
    <w:autoRedefine/>
    <w:uiPriority w:val="99"/>
    <w:rsid w:val="005362A3"/>
    <w:pPr>
      <w:ind w:left="800"/>
    </w:pPr>
  </w:style>
  <w:style w:type="paragraph" w:styleId="BalloonText">
    <w:name w:val="Balloon Text"/>
    <w:basedOn w:val="Normal"/>
    <w:link w:val="BalloonTextChar"/>
    <w:uiPriority w:val="99"/>
    <w:semiHidden/>
    <w:rsid w:val="001E4DC0"/>
    <w:rPr>
      <w:rFonts w:ascii="Tahoma" w:hAnsi="Tahoma" w:cs="Tahoma"/>
      <w:sz w:val="16"/>
      <w:szCs w:val="16"/>
    </w:rPr>
  </w:style>
  <w:style w:type="character" w:customStyle="1" w:styleId="BalloonTextChar">
    <w:name w:val="Balloon Text Char"/>
    <w:link w:val="BalloonText"/>
    <w:uiPriority w:val="99"/>
    <w:semiHidden/>
    <w:rsid w:val="00CB495C"/>
    <w:rPr>
      <w:sz w:val="0"/>
      <w:szCs w:val="0"/>
    </w:rPr>
  </w:style>
  <w:style w:type="paragraph" w:customStyle="1" w:styleId="TableBody">
    <w:name w:val="Table Body"/>
    <w:uiPriority w:val="99"/>
    <w:rsid w:val="00E13D5F"/>
    <w:pPr>
      <w:keepNext/>
      <w:keepLines/>
      <w:spacing w:before="40" w:after="40"/>
    </w:pPr>
    <w:rPr>
      <w:lang w:bidi="he-IL"/>
    </w:rPr>
  </w:style>
  <w:style w:type="paragraph" w:styleId="TOC6">
    <w:name w:val="toc 6"/>
    <w:basedOn w:val="Normal"/>
    <w:next w:val="Normal"/>
    <w:autoRedefine/>
    <w:uiPriority w:val="99"/>
    <w:rsid w:val="00043A31"/>
    <w:pPr>
      <w:ind w:left="1000"/>
    </w:pPr>
  </w:style>
  <w:style w:type="character" w:styleId="FollowedHyperlink">
    <w:name w:val="FollowedHyperlink"/>
    <w:uiPriority w:val="99"/>
    <w:rsid w:val="005C1244"/>
    <w:rPr>
      <w:rFonts w:cs="Times New Roman"/>
      <w:color w:val="800080"/>
      <w:u w:val="single"/>
    </w:rPr>
  </w:style>
  <w:style w:type="paragraph" w:styleId="TOC7">
    <w:name w:val="toc 7"/>
    <w:basedOn w:val="Normal"/>
    <w:next w:val="Normal"/>
    <w:autoRedefine/>
    <w:uiPriority w:val="99"/>
    <w:rsid w:val="00D2115D"/>
    <w:rPr>
      <w:szCs w:val="21"/>
    </w:rPr>
  </w:style>
  <w:style w:type="paragraph" w:customStyle="1" w:styleId="SDMWORKPRODUCTCONTROL">
    <w:name w:val="SDM WORK PRODUCT CONTROL #"/>
    <w:basedOn w:val="Normal"/>
    <w:uiPriority w:val="99"/>
    <w:rsid w:val="00B81381"/>
    <w:pPr>
      <w:spacing w:after="120"/>
      <w:jc w:val="center"/>
    </w:pPr>
    <w:rPr>
      <w:b/>
    </w:rPr>
  </w:style>
  <w:style w:type="paragraph" w:styleId="TOC8">
    <w:name w:val="toc 8"/>
    <w:basedOn w:val="Normal"/>
    <w:next w:val="Normal"/>
    <w:autoRedefine/>
    <w:uiPriority w:val="99"/>
    <w:rsid w:val="002F3AF1"/>
    <w:pPr>
      <w:ind w:left="1400"/>
    </w:pPr>
  </w:style>
  <w:style w:type="paragraph" w:customStyle="1" w:styleId="Heading6TimesNewRoman">
    <w:name w:val="Heading 6 + Times New Roman"/>
    <w:aliases w:val="14 pt,Bold"/>
    <w:basedOn w:val="Heading7"/>
    <w:uiPriority w:val="99"/>
    <w:rsid w:val="00F3137E"/>
    <w:rPr>
      <w:rFonts w:ascii="Times New Roman" w:hAnsi="Times New Roman"/>
      <w:b/>
      <w:sz w:val="28"/>
    </w:rPr>
  </w:style>
  <w:style w:type="paragraph" w:customStyle="1" w:styleId="FigureBox">
    <w:name w:val="Figure Box"/>
    <w:uiPriority w:val="99"/>
    <w:rsid w:val="002C73F9"/>
    <w:pPr>
      <w:keepNext/>
      <w:spacing w:before="120" w:after="120"/>
      <w:jc w:val="center"/>
    </w:pPr>
    <w:rPr>
      <w:noProof/>
    </w:rPr>
  </w:style>
  <w:style w:type="paragraph" w:customStyle="1" w:styleId="P1">
    <w:name w:val="P1"/>
    <w:uiPriority w:val="99"/>
    <w:rsid w:val="004B7665"/>
    <w:pPr>
      <w:tabs>
        <w:tab w:val="left" w:pos="720"/>
      </w:tabs>
      <w:spacing w:after="240"/>
      <w:ind w:left="720"/>
      <w:jc w:val="both"/>
    </w:pPr>
    <w:rPr>
      <w:sz w:val="24"/>
    </w:rPr>
  </w:style>
  <w:style w:type="paragraph" w:styleId="DocumentMap">
    <w:name w:val="Document Map"/>
    <w:basedOn w:val="Normal"/>
    <w:link w:val="DocumentMapChar"/>
    <w:uiPriority w:val="99"/>
    <w:semiHidden/>
    <w:rsid w:val="00482AD0"/>
    <w:pPr>
      <w:shd w:val="clear" w:color="auto" w:fill="000080"/>
    </w:pPr>
    <w:rPr>
      <w:rFonts w:ascii="Tahoma" w:hAnsi="Tahoma" w:cs="Tahoma"/>
      <w:szCs w:val="20"/>
    </w:rPr>
  </w:style>
  <w:style w:type="character" w:customStyle="1" w:styleId="DocumentMapChar">
    <w:name w:val="Document Map Char"/>
    <w:link w:val="DocumentMap"/>
    <w:uiPriority w:val="99"/>
    <w:semiHidden/>
    <w:rsid w:val="00CB495C"/>
    <w:rPr>
      <w:sz w:val="0"/>
      <w:szCs w:val="0"/>
    </w:rPr>
  </w:style>
  <w:style w:type="table" w:customStyle="1" w:styleId="TableGrid1">
    <w:name w:val="Table Grid1"/>
    <w:uiPriority w:val="99"/>
    <w:rsid w:val="00E968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CharChar">
    <w:name w:val="Body Text Char Char Char"/>
    <w:uiPriority w:val="99"/>
    <w:rsid w:val="00D264D8"/>
    <w:rPr>
      <w:rFonts w:ascii="Arial" w:hAnsi="Arial"/>
      <w:sz w:val="24"/>
      <w:lang w:val="en-US" w:eastAsia="en-US"/>
    </w:rPr>
  </w:style>
  <w:style w:type="character" w:customStyle="1" w:styleId="btChar">
    <w:name w:val="bt Char"/>
    <w:aliases w:val="body title Char1,Body Text Char2 Char2,Body Text Char Char1 Char1,Body Text Char2 Char Char1,AvtalBrödtext Char1,ändrad Char1,Bodytext Char1,Response Char1,Body3 Char1,EHPT Char1"/>
    <w:uiPriority w:val="99"/>
    <w:rsid w:val="00F60F02"/>
    <w:rPr>
      <w:rFonts w:ascii="Arial" w:hAnsi="Arial"/>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285804">
      <w:marLeft w:val="0"/>
      <w:marRight w:val="0"/>
      <w:marTop w:val="0"/>
      <w:marBottom w:val="0"/>
      <w:divBdr>
        <w:top w:val="none" w:sz="0" w:space="0" w:color="auto"/>
        <w:left w:val="none" w:sz="0" w:space="0" w:color="auto"/>
        <w:bottom w:val="none" w:sz="0" w:space="0" w:color="auto"/>
        <w:right w:val="none" w:sz="0" w:space="0" w:color="auto"/>
      </w:divBdr>
    </w:div>
    <w:div w:id="362285808">
      <w:marLeft w:val="0"/>
      <w:marRight w:val="0"/>
      <w:marTop w:val="0"/>
      <w:marBottom w:val="0"/>
      <w:divBdr>
        <w:top w:val="none" w:sz="0" w:space="0" w:color="auto"/>
        <w:left w:val="none" w:sz="0" w:space="0" w:color="auto"/>
        <w:bottom w:val="none" w:sz="0" w:space="0" w:color="auto"/>
        <w:right w:val="none" w:sz="0" w:space="0" w:color="auto"/>
      </w:divBdr>
    </w:div>
    <w:div w:id="362285809">
      <w:marLeft w:val="0"/>
      <w:marRight w:val="0"/>
      <w:marTop w:val="0"/>
      <w:marBottom w:val="0"/>
      <w:divBdr>
        <w:top w:val="none" w:sz="0" w:space="0" w:color="auto"/>
        <w:left w:val="none" w:sz="0" w:space="0" w:color="auto"/>
        <w:bottom w:val="none" w:sz="0" w:space="0" w:color="auto"/>
        <w:right w:val="none" w:sz="0" w:space="0" w:color="auto"/>
      </w:divBdr>
    </w:div>
    <w:div w:id="362285810">
      <w:marLeft w:val="0"/>
      <w:marRight w:val="0"/>
      <w:marTop w:val="0"/>
      <w:marBottom w:val="0"/>
      <w:divBdr>
        <w:top w:val="none" w:sz="0" w:space="0" w:color="auto"/>
        <w:left w:val="none" w:sz="0" w:space="0" w:color="auto"/>
        <w:bottom w:val="none" w:sz="0" w:space="0" w:color="auto"/>
        <w:right w:val="none" w:sz="0" w:space="0" w:color="auto"/>
      </w:divBdr>
    </w:div>
    <w:div w:id="362285811">
      <w:marLeft w:val="0"/>
      <w:marRight w:val="0"/>
      <w:marTop w:val="0"/>
      <w:marBottom w:val="0"/>
      <w:divBdr>
        <w:top w:val="none" w:sz="0" w:space="0" w:color="auto"/>
        <w:left w:val="none" w:sz="0" w:space="0" w:color="auto"/>
        <w:bottom w:val="none" w:sz="0" w:space="0" w:color="auto"/>
        <w:right w:val="none" w:sz="0" w:space="0" w:color="auto"/>
      </w:divBdr>
    </w:div>
    <w:div w:id="362285812">
      <w:marLeft w:val="0"/>
      <w:marRight w:val="0"/>
      <w:marTop w:val="0"/>
      <w:marBottom w:val="0"/>
      <w:divBdr>
        <w:top w:val="none" w:sz="0" w:space="0" w:color="auto"/>
        <w:left w:val="none" w:sz="0" w:space="0" w:color="auto"/>
        <w:bottom w:val="none" w:sz="0" w:space="0" w:color="auto"/>
        <w:right w:val="none" w:sz="0" w:space="0" w:color="auto"/>
      </w:divBdr>
    </w:div>
    <w:div w:id="362285813">
      <w:marLeft w:val="0"/>
      <w:marRight w:val="0"/>
      <w:marTop w:val="0"/>
      <w:marBottom w:val="0"/>
      <w:divBdr>
        <w:top w:val="none" w:sz="0" w:space="0" w:color="auto"/>
        <w:left w:val="none" w:sz="0" w:space="0" w:color="auto"/>
        <w:bottom w:val="none" w:sz="0" w:space="0" w:color="auto"/>
        <w:right w:val="none" w:sz="0" w:space="0" w:color="auto"/>
      </w:divBdr>
      <w:divsChild>
        <w:div w:id="362285816">
          <w:marLeft w:val="0"/>
          <w:marRight w:val="0"/>
          <w:marTop w:val="0"/>
          <w:marBottom w:val="0"/>
          <w:divBdr>
            <w:top w:val="none" w:sz="0" w:space="0" w:color="auto"/>
            <w:left w:val="none" w:sz="0" w:space="0" w:color="auto"/>
            <w:bottom w:val="none" w:sz="0" w:space="0" w:color="auto"/>
            <w:right w:val="none" w:sz="0" w:space="0" w:color="auto"/>
          </w:divBdr>
          <w:divsChild>
            <w:div w:id="362285803">
              <w:marLeft w:val="0"/>
              <w:marRight w:val="0"/>
              <w:marTop w:val="0"/>
              <w:marBottom w:val="0"/>
              <w:divBdr>
                <w:top w:val="none" w:sz="0" w:space="0" w:color="auto"/>
                <w:left w:val="none" w:sz="0" w:space="0" w:color="auto"/>
                <w:bottom w:val="none" w:sz="0" w:space="0" w:color="auto"/>
                <w:right w:val="none" w:sz="0" w:space="0" w:color="auto"/>
              </w:divBdr>
            </w:div>
          </w:divsChild>
        </w:div>
        <w:div w:id="362285823">
          <w:marLeft w:val="0"/>
          <w:marRight w:val="0"/>
          <w:marTop w:val="0"/>
          <w:marBottom w:val="0"/>
          <w:divBdr>
            <w:top w:val="none" w:sz="0" w:space="0" w:color="auto"/>
            <w:left w:val="none" w:sz="0" w:space="0" w:color="auto"/>
            <w:bottom w:val="none" w:sz="0" w:space="0" w:color="auto"/>
            <w:right w:val="none" w:sz="0" w:space="0" w:color="auto"/>
          </w:divBdr>
          <w:divsChild>
            <w:div w:id="362285806">
              <w:marLeft w:val="0"/>
              <w:marRight w:val="0"/>
              <w:marTop w:val="0"/>
              <w:marBottom w:val="0"/>
              <w:divBdr>
                <w:top w:val="none" w:sz="0" w:space="0" w:color="auto"/>
                <w:left w:val="none" w:sz="0" w:space="0" w:color="auto"/>
                <w:bottom w:val="none" w:sz="0" w:space="0" w:color="auto"/>
                <w:right w:val="none" w:sz="0" w:space="0" w:color="auto"/>
              </w:divBdr>
            </w:div>
            <w:div w:id="362285822">
              <w:marLeft w:val="0"/>
              <w:marRight w:val="0"/>
              <w:marTop w:val="0"/>
              <w:marBottom w:val="0"/>
              <w:divBdr>
                <w:top w:val="none" w:sz="0" w:space="0" w:color="auto"/>
                <w:left w:val="none" w:sz="0" w:space="0" w:color="auto"/>
                <w:bottom w:val="none" w:sz="0" w:space="0" w:color="auto"/>
                <w:right w:val="none" w:sz="0" w:space="0" w:color="auto"/>
              </w:divBdr>
              <w:divsChild>
                <w:div w:id="3622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5825">
          <w:marLeft w:val="0"/>
          <w:marRight w:val="0"/>
          <w:marTop w:val="0"/>
          <w:marBottom w:val="0"/>
          <w:divBdr>
            <w:top w:val="none" w:sz="0" w:space="0" w:color="auto"/>
            <w:left w:val="none" w:sz="0" w:space="0" w:color="auto"/>
            <w:bottom w:val="none" w:sz="0" w:space="0" w:color="auto"/>
            <w:right w:val="none" w:sz="0" w:space="0" w:color="auto"/>
          </w:divBdr>
          <w:divsChild>
            <w:div w:id="362285807">
              <w:marLeft w:val="0"/>
              <w:marRight w:val="0"/>
              <w:marTop w:val="0"/>
              <w:marBottom w:val="0"/>
              <w:divBdr>
                <w:top w:val="none" w:sz="0" w:space="0" w:color="auto"/>
                <w:left w:val="none" w:sz="0" w:space="0" w:color="auto"/>
                <w:bottom w:val="none" w:sz="0" w:space="0" w:color="auto"/>
                <w:right w:val="none" w:sz="0" w:space="0" w:color="auto"/>
              </w:divBdr>
              <w:divsChild>
                <w:div w:id="362285805">
                  <w:marLeft w:val="0"/>
                  <w:marRight w:val="0"/>
                  <w:marTop w:val="0"/>
                  <w:marBottom w:val="0"/>
                  <w:divBdr>
                    <w:top w:val="none" w:sz="0" w:space="0" w:color="auto"/>
                    <w:left w:val="none" w:sz="0" w:space="0" w:color="auto"/>
                    <w:bottom w:val="none" w:sz="0" w:space="0" w:color="auto"/>
                    <w:right w:val="none" w:sz="0" w:space="0" w:color="auto"/>
                  </w:divBdr>
                </w:div>
              </w:divsChild>
            </w:div>
            <w:div w:id="362285824">
              <w:marLeft w:val="0"/>
              <w:marRight w:val="0"/>
              <w:marTop w:val="0"/>
              <w:marBottom w:val="0"/>
              <w:divBdr>
                <w:top w:val="none" w:sz="0" w:space="0" w:color="auto"/>
                <w:left w:val="none" w:sz="0" w:space="0" w:color="auto"/>
                <w:bottom w:val="none" w:sz="0" w:space="0" w:color="auto"/>
                <w:right w:val="none" w:sz="0" w:space="0" w:color="auto"/>
              </w:divBdr>
            </w:div>
          </w:divsChild>
        </w:div>
        <w:div w:id="362285826">
          <w:marLeft w:val="0"/>
          <w:marRight w:val="0"/>
          <w:marTop w:val="0"/>
          <w:marBottom w:val="0"/>
          <w:divBdr>
            <w:top w:val="none" w:sz="0" w:space="0" w:color="auto"/>
            <w:left w:val="none" w:sz="0" w:space="0" w:color="auto"/>
            <w:bottom w:val="none" w:sz="0" w:space="0" w:color="auto"/>
            <w:right w:val="none" w:sz="0" w:space="0" w:color="auto"/>
          </w:divBdr>
          <w:divsChild>
            <w:div w:id="362285817">
              <w:marLeft w:val="0"/>
              <w:marRight w:val="0"/>
              <w:marTop w:val="0"/>
              <w:marBottom w:val="0"/>
              <w:divBdr>
                <w:top w:val="none" w:sz="0" w:space="0" w:color="auto"/>
                <w:left w:val="none" w:sz="0" w:space="0" w:color="auto"/>
                <w:bottom w:val="none" w:sz="0" w:space="0" w:color="auto"/>
                <w:right w:val="none" w:sz="0" w:space="0" w:color="auto"/>
              </w:divBdr>
            </w:div>
            <w:div w:id="362285821">
              <w:marLeft w:val="0"/>
              <w:marRight w:val="0"/>
              <w:marTop w:val="0"/>
              <w:marBottom w:val="0"/>
              <w:divBdr>
                <w:top w:val="none" w:sz="0" w:space="0" w:color="auto"/>
                <w:left w:val="none" w:sz="0" w:space="0" w:color="auto"/>
                <w:bottom w:val="none" w:sz="0" w:space="0" w:color="auto"/>
                <w:right w:val="none" w:sz="0" w:space="0" w:color="auto"/>
              </w:divBdr>
              <w:divsChild>
                <w:div w:id="36228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285814">
      <w:marLeft w:val="0"/>
      <w:marRight w:val="0"/>
      <w:marTop w:val="0"/>
      <w:marBottom w:val="0"/>
      <w:divBdr>
        <w:top w:val="none" w:sz="0" w:space="0" w:color="auto"/>
        <w:left w:val="none" w:sz="0" w:space="0" w:color="auto"/>
        <w:bottom w:val="none" w:sz="0" w:space="0" w:color="auto"/>
        <w:right w:val="none" w:sz="0" w:space="0" w:color="auto"/>
      </w:divBdr>
    </w:div>
    <w:div w:id="362285818">
      <w:marLeft w:val="0"/>
      <w:marRight w:val="0"/>
      <w:marTop w:val="0"/>
      <w:marBottom w:val="0"/>
      <w:divBdr>
        <w:top w:val="none" w:sz="0" w:space="0" w:color="auto"/>
        <w:left w:val="none" w:sz="0" w:space="0" w:color="auto"/>
        <w:bottom w:val="none" w:sz="0" w:space="0" w:color="auto"/>
        <w:right w:val="none" w:sz="0" w:space="0" w:color="auto"/>
      </w:divBdr>
    </w:div>
    <w:div w:id="3622858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hare.corp.sprint.com/livelink/llisapi.dll?func=ll&amp;objId=49619827&amp;objAction=browse&amp;viewType=1" TargetMode="External"/><Relationship Id="rId18" Type="http://schemas.openxmlformats.org/officeDocument/2006/relationships/footer" Target="footer3.xm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emf"/><Relationship Id="rId7" Type="http://schemas.openxmlformats.org/officeDocument/2006/relationships/endnotes" Target="endnotes.xml"/><Relationship Id="rId12" Type="http://schemas.openxmlformats.org/officeDocument/2006/relationships/hyperlink" Target="https://doc-share.corp.sprint.com/livelink/llisapi.dll?func=ll&amp;objId=7169143&amp;objAction=browse&amp;sort=name" TargetMode="Externa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hare.corp.sprint.com/livelink/llisapi.dll?func=ll&amp;objid=46418218&amp;objaction=open" TargetMode="External"/><Relationship Id="rId20" Type="http://schemas.openxmlformats.org/officeDocument/2006/relationships/hyperlink" Target="https://doc-share.corp.sprint.com/livelink/llisapi.dll?func=ll&amp;objId=53264720&amp;objAction=browse&amp;viewType=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doc-share.corp.sprint.com/livelink/llisapi.dll?func=ll&amp;objId=7169143&amp;objAction=browse&amp;sort=name" TargetMode="External"/><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https://doc-share.corp.sprint.com/livelink/llisapi.dll?func=ll&amp;objId=53932693&amp;objAction=Open&amp;nexturl=%2Flivelink%2Fllisapi%2Edll%3Ffunc%3Dll%26objId%3D53264720%26objAction%3Dbrowse%26viewType%3D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hare.corp.sprint.com/livelink/llisapi.dll?func=ll&amp;objId=39172438&amp;objAction=browse&amp;viewType=1" TargetMode="External"/><Relationship Id="rId22"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2611</Words>
  <Characters>14885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EAI_API_ValidateDeviceV2_Interface.doc</vt:lpstr>
    </vt:vector>
  </TitlesOfParts>
  <Company/>
  <LinksUpToDate>false</LinksUpToDate>
  <CharactersWithSpaces>17462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EAI_API_ValidateDeviceV2_Interface.doc</dc:title>
  <dc:subject>UBP R7.0 E2542 </dc:subject>
  <dc:creator>Suneel Pathipati</dc:creator>
  <cp:keywords/>
  <dc:description/>
  <cp:lastModifiedBy>sgudup01</cp:lastModifiedBy>
  <cp:revision>11</cp:revision>
  <cp:lastPrinted>2008-07-07T20:18:00Z</cp:lastPrinted>
  <dcterms:created xsi:type="dcterms:W3CDTF">2012-02-10T04:32:00Z</dcterms:created>
  <dcterms:modified xsi:type="dcterms:W3CDTF">2012-02-13T19:48:00Z</dcterms:modified>
  <cp:category>DeviceMangement - ESN/MEID</cp:category>
</cp:coreProperties>
</file>