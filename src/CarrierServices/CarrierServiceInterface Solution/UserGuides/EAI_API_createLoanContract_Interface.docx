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836" w:rsidRPr="00871803" w:rsidRDefault="00D01836" w:rsidP="00E17564">
      <w:pPr>
        <w:pStyle w:val="SDMTITLEPAGENAME"/>
        <w:rPr>
          <w:rFonts w:ascii="Times New Roman" w:hAnsi="Times New Roman"/>
          <w:szCs w:val="44"/>
        </w:rPr>
      </w:pPr>
    </w:p>
    <w:p w:rsidR="00871803" w:rsidRDefault="00871803" w:rsidP="00AA2428">
      <w:pPr>
        <w:pStyle w:val="SDMTITLEPAGENAME"/>
        <w:jc w:val="left"/>
        <w:rPr>
          <w:rFonts w:ascii="Times New Roman" w:hAnsi="Times New Roman"/>
          <w:szCs w:val="44"/>
        </w:rPr>
      </w:pPr>
    </w:p>
    <w:p w:rsidR="007678A5" w:rsidRPr="00871803" w:rsidRDefault="004D19AC" w:rsidP="00F2716B">
      <w:pPr>
        <w:pStyle w:val="SDMTITLEPAGENAME"/>
        <w:outlineLvl w:val="0"/>
        <w:rPr>
          <w:rFonts w:ascii="Times New Roman" w:hAnsi="Times New Roman"/>
          <w:szCs w:val="44"/>
        </w:rPr>
      </w:pPr>
      <w:r w:rsidRPr="00871803">
        <w:rPr>
          <w:rFonts w:ascii="Times New Roman" w:hAnsi="Times New Roman"/>
          <w:szCs w:val="44"/>
        </w:rPr>
        <w:t>Enterprise Application Integration</w:t>
      </w:r>
      <w:r w:rsidR="00D01836" w:rsidRPr="00871803">
        <w:rPr>
          <w:rFonts w:ascii="Times New Roman" w:hAnsi="Times New Roman"/>
          <w:szCs w:val="44"/>
        </w:rPr>
        <w:t xml:space="preserve"> </w:t>
      </w:r>
    </w:p>
    <w:p w:rsidR="00D01836" w:rsidRPr="00871803" w:rsidRDefault="007678A5" w:rsidP="00F2716B">
      <w:pPr>
        <w:pStyle w:val="SDMTITLEPAGENAME"/>
        <w:outlineLvl w:val="0"/>
        <w:rPr>
          <w:rFonts w:ascii="Times New Roman" w:hAnsi="Times New Roman"/>
          <w:szCs w:val="44"/>
        </w:rPr>
      </w:pPr>
      <w:r w:rsidRPr="00871803">
        <w:rPr>
          <w:rFonts w:ascii="Times New Roman" w:hAnsi="Times New Roman"/>
          <w:szCs w:val="44"/>
        </w:rPr>
        <w:t>Component Interface Specification</w:t>
      </w:r>
    </w:p>
    <w:p w:rsidR="00D01836" w:rsidRPr="0093408E" w:rsidRDefault="00705872" w:rsidP="00F2716B">
      <w:pPr>
        <w:pStyle w:val="SDMTITLEPAGEAuthorLastUpdate"/>
        <w:outlineLvl w:val="0"/>
        <w:rPr>
          <w:rFonts w:ascii="Times New Roman" w:hAnsi="Times New Roman"/>
          <w:sz w:val="28"/>
          <w:szCs w:val="28"/>
        </w:rPr>
      </w:pPr>
      <w:r w:rsidRPr="0093408E">
        <w:rPr>
          <w:rFonts w:ascii="Times New Roman" w:hAnsi="Times New Roman"/>
          <w:sz w:val="28"/>
          <w:szCs w:val="28"/>
        </w:rPr>
        <w:t>76S</w:t>
      </w:r>
    </w:p>
    <w:p w:rsidR="00C2363D" w:rsidRPr="00871803" w:rsidRDefault="00C2363D" w:rsidP="00A6146F">
      <w:pPr>
        <w:pStyle w:val="SDMTITLEPAGEAuthorLastUpdate"/>
        <w:rPr>
          <w:rFonts w:ascii="Times New Roman" w:hAnsi="Times New Roman"/>
          <w:sz w:val="44"/>
          <w:szCs w:val="44"/>
        </w:rPr>
      </w:pPr>
    </w:p>
    <w:p w:rsidR="00B50553" w:rsidRDefault="002B7048" w:rsidP="00B50553">
      <w:pPr>
        <w:pStyle w:val="SDMTITLEPAGENAME"/>
        <w:rPr>
          <w:rFonts w:ascii="Times New Roman" w:hAnsi="Times New Roman"/>
          <w:szCs w:val="44"/>
        </w:rPr>
      </w:pPr>
      <w:r>
        <w:rPr>
          <w:rFonts w:ascii="Times New Roman" w:hAnsi="Times New Roman"/>
          <w:szCs w:val="44"/>
        </w:rPr>
        <w:t>createLoanContract</w:t>
      </w:r>
    </w:p>
    <w:p w:rsidR="00B50553" w:rsidRDefault="00B50553" w:rsidP="00305516">
      <w:pPr>
        <w:pStyle w:val="SDMTITLEPAGENAME"/>
        <w:rPr>
          <w:rFonts w:ascii="Times New Roman" w:hAnsi="Times New Roman"/>
          <w:szCs w:val="44"/>
        </w:rPr>
      </w:pPr>
    </w:p>
    <w:p w:rsidR="00D01836" w:rsidRPr="00871803" w:rsidRDefault="007516C5" w:rsidP="00F2716B">
      <w:pPr>
        <w:pStyle w:val="SDMTITLEPAGENAME"/>
        <w:outlineLvl w:val="0"/>
        <w:rPr>
          <w:rFonts w:ascii="Times New Roman" w:hAnsi="Times New Roman"/>
          <w:szCs w:val="44"/>
        </w:rPr>
      </w:pPr>
      <w:r>
        <w:rPr>
          <w:rFonts w:ascii="Times New Roman" w:hAnsi="Times New Roman"/>
          <w:szCs w:val="44"/>
        </w:rPr>
        <w:t>Status:  draft</w:t>
      </w:r>
    </w:p>
    <w:p w:rsidR="00D01836" w:rsidRPr="00871803" w:rsidRDefault="00D01836" w:rsidP="00A6146F">
      <w:pPr>
        <w:pStyle w:val="SDMTITLEPAGENAME"/>
        <w:rPr>
          <w:rFonts w:ascii="Times New Roman" w:hAnsi="Times New Roman"/>
          <w:szCs w:val="44"/>
        </w:rPr>
      </w:pPr>
    </w:p>
    <w:p w:rsidR="00D01836" w:rsidRPr="00871803" w:rsidRDefault="00D01836" w:rsidP="00A6146F">
      <w:pPr>
        <w:pStyle w:val="SDMTITLEPAGENAME"/>
        <w:rPr>
          <w:rFonts w:ascii="Times New Roman" w:hAnsi="Times New Roman"/>
          <w:szCs w:val="44"/>
        </w:rPr>
      </w:pPr>
    </w:p>
    <w:p w:rsidR="00C2363D" w:rsidRPr="00871803" w:rsidRDefault="00C2363D" w:rsidP="007678A5">
      <w:pPr>
        <w:pStyle w:val="SDMTITLEPAGENAME"/>
        <w:jc w:val="left"/>
        <w:rPr>
          <w:rFonts w:ascii="Times New Roman" w:hAnsi="Times New Roman"/>
          <w:szCs w:val="44"/>
        </w:rPr>
      </w:pPr>
    </w:p>
    <w:p w:rsidR="00D01836" w:rsidRPr="00871803" w:rsidRDefault="00D01836" w:rsidP="00F2716B">
      <w:pPr>
        <w:pStyle w:val="SDMTITLEPAGEAuthorLastUpdate"/>
        <w:outlineLvl w:val="0"/>
        <w:rPr>
          <w:rFonts w:ascii="Times New Roman" w:hAnsi="Times New Roman"/>
          <w:sz w:val="44"/>
          <w:szCs w:val="44"/>
        </w:rPr>
      </w:pPr>
      <w:r w:rsidRPr="00871803">
        <w:rPr>
          <w:rFonts w:ascii="Times New Roman" w:hAnsi="Times New Roman"/>
          <w:sz w:val="44"/>
          <w:szCs w:val="44"/>
        </w:rPr>
        <w:t>Author: EAI</w:t>
      </w:r>
      <w:r w:rsidR="00AA2428">
        <w:rPr>
          <w:rFonts w:ascii="Times New Roman" w:hAnsi="Times New Roman"/>
          <w:sz w:val="44"/>
          <w:szCs w:val="44"/>
        </w:rPr>
        <w:t xml:space="preserve"> Analyst</w:t>
      </w:r>
      <w:r w:rsidR="00EF7850">
        <w:rPr>
          <w:rFonts w:ascii="Times New Roman" w:hAnsi="Times New Roman"/>
          <w:sz w:val="44"/>
          <w:szCs w:val="44"/>
        </w:rPr>
        <w:t xml:space="preserve"> </w:t>
      </w:r>
      <w:r w:rsidRPr="00871803">
        <w:rPr>
          <w:rFonts w:ascii="Times New Roman" w:hAnsi="Times New Roman"/>
          <w:sz w:val="44"/>
          <w:szCs w:val="44"/>
        </w:rPr>
        <w:t>Team</w:t>
      </w:r>
    </w:p>
    <w:p w:rsidR="00D01836" w:rsidRPr="00871803" w:rsidRDefault="00D01836" w:rsidP="00A6146F">
      <w:pPr>
        <w:pStyle w:val="SDMTITLEPAGEAuthorLastUpdate"/>
        <w:rPr>
          <w:rFonts w:ascii="Times New Roman" w:hAnsi="Times New Roman"/>
          <w:sz w:val="44"/>
          <w:szCs w:val="44"/>
        </w:rPr>
      </w:pPr>
    </w:p>
    <w:p w:rsidR="00D01836" w:rsidRPr="00871803" w:rsidRDefault="00D01836" w:rsidP="00F2716B">
      <w:pPr>
        <w:pStyle w:val="SDMTITLEPAGEAuthorLastUpdate"/>
        <w:outlineLvl w:val="0"/>
        <w:rPr>
          <w:rFonts w:ascii="Times New Roman" w:hAnsi="Times New Roman"/>
          <w:sz w:val="44"/>
          <w:szCs w:val="44"/>
        </w:rPr>
      </w:pPr>
      <w:r w:rsidRPr="00871803">
        <w:rPr>
          <w:rFonts w:ascii="Times New Roman" w:hAnsi="Times New Roman"/>
          <w:sz w:val="44"/>
          <w:szCs w:val="44"/>
        </w:rPr>
        <w:t xml:space="preserve">Last Update: </w:t>
      </w:r>
      <w:r w:rsidR="009501EB">
        <w:rPr>
          <w:rFonts w:ascii="Times New Roman" w:hAnsi="Times New Roman"/>
          <w:sz w:val="44"/>
          <w:szCs w:val="44"/>
        </w:rPr>
        <w:t>0</w:t>
      </w:r>
      <w:r w:rsidR="007F374C">
        <w:rPr>
          <w:rFonts w:ascii="Times New Roman" w:hAnsi="Times New Roman"/>
          <w:sz w:val="44"/>
          <w:szCs w:val="44"/>
        </w:rPr>
        <w:t>9</w:t>
      </w:r>
      <w:r w:rsidR="009501EB">
        <w:rPr>
          <w:rFonts w:ascii="Times New Roman" w:hAnsi="Times New Roman"/>
          <w:sz w:val="44"/>
          <w:szCs w:val="44"/>
        </w:rPr>
        <w:t>/2</w:t>
      </w:r>
      <w:r w:rsidR="007F374C">
        <w:rPr>
          <w:rFonts w:ascii="Times New Roman" w:hAnsi="Times New Roman"/>
          <w:sz w:val="44"/>
          <w:szCs w:val="44"/>
        </w:rPr>
        <w:t>3</w:t>
      </w:r>
      <w:r w:rsidR="009501EB">
        <w:rPr>
          <w:rFonts w:ascii="Times New Roman" w:hAnsi="Times New Roman"/>
          <w:sz w:val="44"/>
          <w:szCs w:val="44"/>
        </w:rPr>
        <w:t>/2013</w:t>
      </w: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ITLEPAGEAuthorLastUpdate"/>
        <w:rPr>
          <w:rFonts w:ascii="Times New Roman" w:hAnsi="Times New Roman"/>
          <w:sz w:val="36"/>
        </w:rPr>
      </w:pPr>
    </w:p>
    <w:p w:rsidR="00D01836" w:rsidRPr="00871803" w:rsidRDefault="00D01836" w:rsidP="00A6146F">
      <w:pPr>
        <w:pStyle w:val="SDMTOC"/>
        <w:rPr>
          <w:rFonts w:ascii="Times New Roman" w:hAnsi="Times New Roman"/>
          <w:sz w:val="32"/>
        </w:rPr>
        <w:sectPr w:rsidR="00D01836" w:rsidRPr="00871803" w:rsidSect="00B07341">
          <w:headerReference w:type="even" r:id="rId9"/>
          <w:headerReference w:type="default" r:id="rId10"/>
          <w:footerReference w:type="even" r:id="rId11"/>
          <w:footerReference w:type="default" r:id="rId12"/>
          <w:headerReference w:type="first" r:id="rId13"/>
          <w:footerReference w:type="first" r:id="rId14"/>
          <w:pgSz w:w="12240" w:h="15840" w:code="1"/>
          <w:pgMar w:top="1440" w:right="1260" w:bottom="1440" w:left="1260" w:header="720" w:footer="720" w:gutter="0"/>
          <w:pgNumType w:fmt="lowerRoman" w:start="1"/>
          <w:cols w:space="720"/>
          <w:titlePg/>
          <w:docGrid w:linePitch="360"/>
        </w:sectPr>
      </w:pPr>
    </w:p>
    <w:p w:rsidR="00D01836" w:rsidRPr="00DE007D" w:rsidRDefault="00D01836" w:rsidP="00F2716B">
      <w:pPr>
        <w:pStyle w:val="SDMTOC"/>
        <w:outlineLvl w:val="0"/>
        <w:rPr>
          <w:rFonts w:cs="Arial"/>
          <w:sz w:val="32"/>
        </w:rPr>
      </w:pPr>
      <w:r w:rsidRPr="00DE007D">
        <w:rPr>
          <w:rFonts w:cs="Arial"/>
          <w:sz w:val="32"/>
        </w:rPr>
        <w:lastRenderedPageBreak/>
        <w:t>Table of Content</w:t>
      </w:r>
    </w:p>
    <w:p w:rsidR="00D01836" w:rsidRPr="00DE007D" w:rsidRDefault="00D01836" w:rsidP="00A6146F">
      <w:pPr>
        <w:pStyle w:val="SDMTOC"/>
        <w:rPr>
          <w:rFonts w:cs="Arial"/>
          <w:sz w:val="32"/>
        </w:rPr>
      </w:pPr>
    </w:p>
    <w:p w:rsidR="003D5A47" w:rsidRDefault="00D01836">
      <w:pPr>
        <w:pStyle w:val="TOC2"/>
        <w:tabs>
          <w:tab w:val="left" w:pos="720"/>
        </w:tabs>
        <w:rPr>
          <w:rFonts w:asciiTheme="minorHAnsi" w:eastAsiaTheme="minorEastAsia" w:hAnsiTheme="minorHAnsi" w:cstheme="minorBidi"/>
          <w:sz w:val="22"/>
          <w:szCs w:val="22"/>
        </w:rPr>
      </w:pPr>
      <w:r w:rsidRPr="00DE007D">
        <w:rPr>
          <w:rFonts w:cs="Arial"/>
          <w:sz w:val="22"/>
        </w:rPr>
        <w:fldChar w:fldCharType="begin"/>
      </w:r>
      <w:r w:rsidRPr="00DE007D">
        <w:rPr>
          <w:rFonts w:cs="Arial"/>
          <w:sz w:val="22"/>
        </w:rPr>
        <w:instrText xml:space="preserve"> TOC \o "2-9" \h \z \t "Heading 1,1" </w:instrText>
      </w:r>
      <w:r w:rsidRPr="00DE007D">
        <w:rPr>
          <w:rFonts w:cs="Arial"/>
          <w:sz w:val="22"/>
        </w:rPr>
        <w:fldChar w:fldCharType="separate"/>
      </w:r>
      <w:hyperlink w:anchor="_Toc369202148" w:history="1">
        <w:r w:rsidR="003D5A47" w:rsidRPr="00C3792B">
          <w:rPr>
            <w:rStyle w:val="Hyperlink"/>
          </w:rPr>
          <w:t>1</w:t>
        </w:r>
        <w:r w:rsidR="003D5A47">
          <w:rPr>
            <w:rFonts w:asciiTheme="minorHAnsi" w:eastAsiaTheme="minorEastAsia" w:hAnsiTheme="minorHAnsi" w:cstheme="minorBidi"/>
            <w:sz w:val="22"/>
            <w:szCs w:val="22"/>
          </w:rPr>
          <w:tab/>
        </w:r>
        <w:r w:rsidR="003D5A47" w:rsidRPr="00C3792B">
          <w:rPr>
            <w:rStyle w:val="Hyperlink"/>
          </w:rPr>
          <w:t>Functionality</w:t>
        </w:r>
        <w:r w:rsidR="003D5A47">
          <w:rPr>
            <w:webHidden/>
          </w:rPr>
          <w:tab/>
        </w:r>
        <w:r w:rsidR="003D5A47">
          <w:rPr>
            <w:webHidden/>
          </w:rPr>
          <w:fldChar w:fldCharType="begin"/>
        </w:r>
        <w:r w:rsidR="003D5A47">
          <w:rPr>
            <w:webHidden/>
          </w:rPr>
          <w:instrText xml:space="preserve"> PAGEREF _Toc369202148 \h </w:instrText>
        </w:r>
        <w:r w:rsidR="003D5A47">
          <w:rPr>
            <w:webHidden/>
          </w:rPr>
        </w:r>
        <w:r w:rsidR="003D5A47">
          <w:rPr>
            <w:webHidden/>
          </w:rPr>
          <w:fldChar w:fldCharType="separate"/>
        </w:r>
        <w:r w:rsidR="003D5A47">
          <w:rPr>
            <w:webHidden/>
          </w:rPr>
          <w:t>3</w:t>
        </w:r>
        <w:r w:rsidR="003D5A47">
          <w:rPr>
            <w:webHidden/>
          </w:rPr>
          <w:fldChar w:fldCharType="end"/>
        </w:r>
      </w:hyperlink>
    </w:p>
    <w:p w:rsidR="003D5A47" w:rsidRDefault="002B2337">
      <w:pPr>
        <w:pStyle w:val="TOC2"/>
        <w:tabs>
          <w:tab w:val="left" w:pos="720"/>
        </w:tabs>
        <w:rPr>
          <w:rFonts w:asciiTheme="minorHAnsi" w:eastAsiaTheme="minorEastAsia" w:hAnsiTheme="minorHAnsi" w:cstheme="minorBidi"/>
          <w:sz w:val="22"/>
          <w:szCs w:val="22"/>
        </w:rPr>
      </w:pPr>
      <w:hyperlink w:anchor="_Toc369202149" w:history="1">
        <w:r w:rsidR="003D5A47" w:rsidRPr="00C3792B">
          <w:rPr>
            <w:rStyle w:val="Hyperlink"/>
          </w:rPr>
          <w:t>2</w:t>
        </w:r>
        <w:r w:rsidR="003D5A47">
          <w:rPr>
            <w:rFonts w:asciiTheme="minorHAnsi" w:eastAsiaTheme="minorEastAsia" w:hAnsiTheme="minorHAnsi" w:cstheme="minorBidi"/>
            <w:sz w:val="22"/>
            <w:szCs w:val="22"/>
          </w:rPr>
          <w:tab/>
        </w:r>
        <w:r w:rsidR="003D5A47" w:rsidRPr="00C3792B">
          <w:rPr>
            <w:rStyle w:val="Hyperlink"/>
          </w:rPr>
          <w:t>Related Documents</w:t>
        </w:r>
        <w:r w:rsidR="003D5A47">
          <w:rPr>
            <w:webHidden/>
          </w:rPr>
          <w:tab/>
        </w:r>
        <w:r w:rsidR="003D5A47">
          <w:rPr>
            <w:webHidden/>
          </w:rPr>
          <w:fldChar w:fldCharType="begin"/>
        </w:r>
        <w:r w:rsidR="003D5A47">
          <w:rPr>
            <w:webHidden/>
          </w:rPr>
          <w:instrText xml:space="preserve"> PAGEREF _Toc369202149 \h </w:instrText>
        </w:r>
        <w:r w:rsidR="003D5A47">
          <w:rPr>
            <w:webHidden/>
          </w:rPr>
        </w:r>
        <w:r w:rsidR="003D5A47">
          <w:rPr>
            <w:webHidden/>
          </w:rPr>
          <w:fldChar w:fldCharType="separate"/>
        </w:r>
        <w:r w:rsidR="003D5A47">
          <w:rPr>
            <w:webHidden/>
          </w:rPr>
          <w:t>3</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50" w:history="1">
        <w:r w:rsidR="003D5A47" w:rsidRPr="00C3792B">
          <w:rPr>
            <w:rStyle w:val="Hyperlink"/>
          </w:rPr>
          <w:t>2.1</w:t>
        </w:r>
        <w:r w:rsidR="003D5A47">
          <w:rPr>
            <w:rFonts w:asciiTheme="minorHAnsi" w:eastAsiaTheme="minorEastAsia" w:hAnsiTheme="minorHAnsi" w:cstheme="minorBidi"/>
            <w:sz w:val="22"/>
            <w:szCs w:val="22"/>
          </w:rPr>
          <w:tab/>
        </w:r>
        <w:r w:rsidR="003D5A47" w:rsidRPr="00C3792B">
          <w:rPr>
            <w:rStyle w:val="Hyperlink"/>
          </w:rPr>
          <w:t>Link to EAI Design Specification document</w:t>
        </w:r>
        <w:r w:rsidR="003D5A47">
          <w:rPr>
            <w:webHidden/>
          </w:rPr>
          <w:tab/>
        </w:r>
        <w:r w:rsidR="003D5A47">
          <w:rPr>
            <w:webHidden/>
          </w:rPr>
          <w:fldChar w:fldCharType="begin"/>
        </w:r>
        <w:r w:rsidR="003D5A47">
          <w:rPr>
            <w:webHidden/>
          </w:rPr>
          <w:instrText xml:space="preserve"> PAGEREF _Toc369202150 \h </w:instrText>
        </w:r>
        <w:r w:rsidR="003D5A47">
          <w:rPr>
            <w:webHidden/>
          </w:rPr>
        </w:r>
        <w:r w:rsidR="003D5A47">
          <w:rPr>
            <w:webHidden/>
          </w:rPr>
          <w:fldChar w:fldCharType="separate"/>
        </w:r>
        <w:r w:rsidR="003D5A47">
          <w:rPr>
            <w:webHidden/>
          </w:rPr>
          <w:t>3</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51" w:history="1">
        <w:r w:rsidR="003D5A47" w:rsidRPr="00C3792B">
          <w:rPr>
            <w:rStyle w:val="Hyperlink"/>
          </w:rPr>
          <w:t>2.2</w:t>
        </w:r>
        <w:r w:rsidR="003D5A47">
          <w:rPr>
            <w:rFonts w:asciiTheme="minorHAnsi" w:eastAsiaTheme="minorEastAsia" w:hAnsiTheme="minorHAnsi" w:cstheme="minorBidi"/>
            <w:sz w:val="22"/>
            <w:szCs w:val="22"/>
          </w:rPr>
          <w:tab/>
        </w:r>
        <w:r w:rsidR="003D5A47" w:rsidRPr="00C3792B">
          <w:rPr>
            <w:rStyle w:val="Hyperlink"/>
          </w:rPr>
          <w:t>Link to Web Service design document</w:t>
        </w:r>
        <w:r w:rsidR="003D5A47">
          <w:rPr>
            <w:webHidden/>
          </w:rPr>
          <w:tab/>
        </w:r>
        <w:r w:rsidR="003D5A47">
          <w:rPr>
            <w:webHidden/>
          </w:rPr>
          <w:fldChar w:fldCharType="begin"/>
        </w:r>
        <w:r w:rsidR="003D5A47">
          <w:rPr>
            <w:webHidden/>
          </w:rPr>
          <w:instrText xml:space="preserve"> PAGEREF _Toc369202151 \h </w:instrText>
        </w:r>
        <w:r w:rsidR="003D5A47">
          <w:rPr>
            <w:webHidden/>
          </w:rPr>
        </w:r>
        <w:r w:rsidR="003D5A47">
          <w:rPr>
            <w:webHidden/>
          </w:rPr>
          <w:fldChar w:fldCharType="separate"/>
        </w:r>
        <w:r w:rsidR="003D5A47">
          <w:rPr>
            <w:webHidden/>
          </w:rPr>
          <w:t>3</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52" w:history="1">
        <w:r w:rsidR="003D5A47" w:rsidRPr="00C3792B">
          <w:rPr>
            <w:rStyle w:val="Hyperlink"/>
          </w:rPr>
          <w:t>2.3</w:t>
        </w:r>
        <w:r w:rsidR="003D5A47">
          <w:rPr>
            <w:rFonts w:asciiTheme="minorHAnsi" w:eastAsiaTheme="minorEastAsia" w:hAnsiTheme="minorHAnsi" w:cstheme="minorBidi"/>
            <w:sz w:val="22"/>
            <w:szCs w:val="22"/>
          </w:rPr>
          <w:tab/>
        </w:r>
        <w:r w:rsidR="003D5A47" w:rsidRPr="00C3792B">
          <w:rPr>
            <w:rStyle w:val="Hyperlink"/>
          </w:rPr>
          <w:t>Link to XSDs</w:t>
        </w:r>
        <w:r w:rsidR="003D5A47">
          <w:rPr>
            <w:webHidden/>
          </w:rPr>
          <w:tab/>
        </w:r>
        <w:r w:rsidR="003D5A47">
          <w:rPr>
            <w:webHidden/>
          </w:rPr>
          <w:fldChar w:fldCharType="begin"/>
        </w:r>
        <w:r w:rsidR="003D5A47">
          <w:rPr>
            <w:webHidden/>
          </w:rPr>
          <w:instrText xml:space="preserve"> PAGEREF _Toc369202152 \h </w:instrText>
        </w:r>
        <w:r w:rsidR="003D5A47">
          <w:rPr>
            <w:webHidden/>
          </w:rPr>
        </w:r>
        <w:r w:rsidR="003D5A47">
          <w:rPr>
            <w:webHidden/>
          </w:rPr>
          <w:fldChar w:fldCharType="separate"/>
        </w:r>
        <w:r w:rsidR="003D5A47">
          <w:rPr>
            <w:webHidden/>
          </w:rPr>
          <w:t>3</w:t>
        </w:r>
        <w:r w:rsidR="003D5A47">
          <w:rPr>
            <w:webHidden/>
          </w:rPr>
          <w:fldChar w:fldCharType="end"/>
        </w:r>
      </w:hyperlink>
    </w:p>
    <w:p w:rsidR="003D5A47" w:rsidRDefault="002B2337">
      <w:pPr>
        <w:pStyle w:val="TOC2"/>
        <w:tabs>
          <w:tab w:val="left" w:pos="720"/>
        </w:tabs>
        <w:rPr>
          <w:rFonts w:asciiTheme="minorHAnsi" w:eastAsiaTheme="minorEastAsia" w:hAnsiTheme="minorHAnsi" w:cstheme="minorBidi"/>
          <w:sz w:val="22"/>
          <w:szCs w:val="22"/>
        </w:rPr>
      </w:pPr>
      <w:hyperlink w:anchor="_Toc369202153" w:history="1">
        <w:r w:rsidR="003D5A47" w:rsidRPr="00C3792B">
          <w:rPr>
            <w:rStyle w:val="Hyperlink"/>
          </w:rPr>
          <w:t>3</w:t>
        </w:r>
        <w:r w:rsidR="003D5A47">
          <w:rPr>
            <w:rFonts w:asciiTheme="minorHAnsi" w:eastAsiaTheme="minorEastAsia" w:hAnsiTheme="minorHAnsi" w:cstheme="minorBidi"/>
            <w:sz w:val="22"/>
            <w:szCs w:val="22"/>
          </w:rPr>
          <w:tab/>
        </w:r>
        <w:r w:rsidR="003D5A47" w:rsidRPr="00C3792B">
          <w:rPr>
            <w:rStyle w:val="Hyperlink"/>
          </w:rPr>
          <w:t>Component Request/Reply/Structures</w:t>
        </w:r>
        <w:r w:rsidR="003D5A47">
          <w:rPr>
            <w:webHidden/>
          </w:rPr>
          <w:tab/>
        </w:r>
        <w:r w:rsidR="003D5A47">
          <w:rPr>
            <w:webHidden/>
          </w:rPr>
          <w:fldChar w:fldCharType="begin"/>
        </w:r>
        <w:r w:rsidR="003D5A47">
          <w:rPr>
            <w:webHidden/>
          </w:rPr>
          <w:instrText xml:space="preserve"> PAGEREF _Toc369202153 \h </w:instrText>
        </w:r>
        <w:r w:rsidR="003D5A47">
          <w:rPr>
            <w:webHidden/>
          </w:rPr>
        </w:r>
        <w:r w:rsidR="003D5A47">
          <w:rPr>
            <w:webHidden/>
          </w:rPr>
          <w:fldChar w:fldCharType="separate"/>
        </w:r>
        <w:r w:rsidR="003D5A47">
          <w:rPr>
            <w:webHidden/>
          </w:rPr>
          <w:t>4</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54" w:history="1">
        <w:r w:rsidR="003D5A47" w:rsidRPr="00C3792B">
          <w:rPr>
            <w:rStyle w:val="Hyperlink"/>
          </w:rPr>
          <w:t>3.1</w:t>
        </w:r>
        <w:r w:rsidR="003D5A47">
          <w:rPr>
            <w:rFonts w:asciiTheme="minorHAnsi" w:eastAsiaTheme="minorEastAsia" w:hAnsiTheme="minorHAnsi" w:cstheme="minorBidi"/>
            <w:sz w:val="22"/>
            <w:szCs w:val="22"/>
          </w:rPr>
          <w:tab/>
        </w:r>
        <w:r w:rsidR="003D5A47" w:rsidRPr="00C3792B">
          <w:rPr>
            <w:rStyle w:val="Hyperlink"/>
          </w:rPr>
          <w:t>Request Message</w:t>
        </w:r>
        <w:r w:rsidR="003D5A47">
          <w:rPr>
            <w:webHidden/>
          </w:rPr>
          <w:tab/>
        </w:r>
        <w:r w:rsidR="003D5A47">
          <w:rPr>
            <w:webHidden/>
          </w:rPr>
          <w:fldChar w:fldCharType="begin"/>
        </w:r>
        <w:r w:rsidR="003D5A47">
          <w:rPr>
            <w:webHidden/>
          </w:rPr>
          <w:instrText xml:space="preserve"> PAGEREF _Toc369202154 \h </w:instrText>
        </w:r>
        <w:r w:rsidR="003D5A47">
          <w:rPr>
            <w:webHidden/>
          </w:rPr>
        </w:r>
        <w:r w:rsidR="003D5A47">
          <w:rPr>
            <w:webHidden/>
          </w:rPr>
          <w:fldChar w:fldCharType="separate"/>
        </w:r>
        <w:r w:rsidR="003D5A47">
          <w:rPr>
            <w:webHidden/>
          </w:rPr>
          <w:t>4</w:t>
        </w:r>
        <w:r w:rsidR="003D5A47">
          <w:rPr>
            <w:webHidden/>
          </w:rPr>
          <w:fldChar w:fldCharType="end"/>
        </w:r>
      </w:hyperlink>
    </w:p>
    <w:p w:rsidR="003D5A47" w:rsidRDefault="002B2337">
      <w:pPr>
        <w:pStyle w:val="TOC2"/>
        <w:tabs>
          <w:tab w:val="left" w:pos="1000"/>
        </w:tabs>
        <w:rPr>
          <w:rFonts w:asciiTheme="minorHAnsi" w:eastAsiaTheme="minorEastAsia" w:hAnsiTheme="minorHAnsi" w:cstheme="minorBidi"/>
          <w:sz w:val="22"/>
          <w:szCs w:val="22"/>
        </w:rPr>
      </w:pPr>
      <w:hyperlink w:anchor="_Toc369202155" w:history="1">
        <w:r w:rsidR="003D5A47" w:rsidRPr="00C3792B">
          <w:rPr>
            <w:rStyle w:val="Hyperlink"/>
          </w:rPr>
          <w:t>3.1.1</w:t>
        </w:r>
        <w:r w:rsidR="003D5A47">
          <w:rPr>
            <w:rFonts w:asciiTheme="minorHAnsi" w:eastAsiaTheme="minorEastAsia" w:hAnsiTheme="minorHAnsi" w:cstheme="minorBidi"/>
            <w:sz w:val="22"/>
            <w:szCs w:val="22"/>
          </w:rPr>
          <w:tab/>
        </w:r>
        <w:r w:rsidR="003D5A47" w:rsidRPr="00C3792B">
          <w:rPr>
            <w:rStyle w:val="Hyperlink"/>
          </w:rPr>
          <w:t>createLoanContract</w:t>
        </w:r>
        <w:r w:rsidR="003D5A47">
          <w:rPr>
            <w:webHidden/>
          </w:rPr>
          <w:tab/>
        </w:r>
        <w:r w:rsidR="003D5A47">
          <w:rPr>
            <w:webHidden/>
          </w:rPr>
          <w:fldChar w:fldCharType="begin"/>
        </w:r>
        <w:r w:rsidR="003D5A47">
          <w:rPr>
            <w:webHidden/>
          </w:rPr>
          <w:instrText xml:space="preserve"> PAGEREF _Toc369202155 \h </w:instrText>
        </w:r>
        <w:r w:rsidR="003D5A47">
          <w:rPr>
            <w:webHidden/>
          </w:rPr>
        </w:r>
        <w:r w:rsidR="003D5A47">
          <w:rPr>
            <w:webHidden/>
          </w:rPr>
          <w:fldChar w:fldCharType="separate"/>
        </w:r>
        <w:r w:rsidR="003D5A47">
          <w:rPr>
            <w:webHidden/>
          </w:rPr>
          <w:t>4</w:t>
        </w:r>
        <w:r w:rsidR="003D5A47">
          <w:rPr>
            <w:webHidden/>
          </w:rPr>
          <w:fldChar w:fldCharType="end"/>
        </w:r>
      </w:hyperlink>
    </w:p>
    <w:p w:rsidR="003D5A47" w:rsidRDefault="002B2337">
      <w:pPr>
        <w:pStyle w:val="TOC2"/>
        <w:tabs>
          <w:tab w:val="left" w:pos="1000"/>
        </w:tabs>
        <w:rPr>
          <w:rFonts w:asciiTheme="minorHAnsi" w:eastAsiaTheme="minorEastAsia" w:hAnsiTheme="minorHAnsi" w:cstheme="minorBidi"/>
          <w:sz w:val="22"/>
          <w:szCs w:val="22"/>
        </w:rPr>
      </w:pPr>
      <w:hyperlink w:anchor="_Toc369202156" w:history="1">
        <w:r w:rsidR="003D5A47" w:rsidRPr="00C3792B">
          <w:rPr>
            <w:rStyle w:val="Hyperlink"/>
          </w:rPr>
          <w:t>3.1.2</w:t>
        </w:r>
        <w:r w:rsidR="003D5A47">
          <w:rPr>
            <w:rFonts w:asciiTheme="minorHAnsi" w:eastAsiaTheme="minorEastAsia" w:hAnsiTheme="minorHAnsi" w:cstheme="minorBidi"/>
            <w:sz w:val="22"/>
            <w:szCs w:val="22"/>
          </w:rPr>
          <w:tab/>
        </w:r>
        <w:r w:rsidR="003D5A47" w:rsidRPr="00C3792B">
          <w:rPr>
            <w:rStyle w:val="Hyperlink"/>
          </w:rPr>
          <w:t>info</w:t>
        </w:r>
        <w:r w:rsidR="003D5A47">
          <w:rPr>
            <w:webHidden/>
          </w:rPr>
          <w:tab/>
        </w:r>
        <w:r w:rsidR="003D5A47">
          <w:rPr>
            <w:webHidden/>
          </w:rPr>
          <w:fldChar w:fldCharType="begin"/>
        </w:r>
        <w:r w:rsidR="003D5A47">
          <w:rPr>
            <w:webHidden/>
          </w:rPr>
          <w:instrText xml:space="preserve"> PAGEREF _Toc369202156 \h </w:instrText>
        </w:r>
        <w:r w:rsidR="003D5A47">
          <w:rPr>
            <w:webHidden/>
          </w:rPr>
        </w:r>
        <w:r w:rsidR="003D5A47">
          <w:rPr>
            <w:webHidden/>
          </w:rPr>
          <w:fldChar w:fldCharType="separate"/>
        </w:r>
        <w:r w:rsidR="003D5A47">
          <w:rPr>
            <w:webHidden/>
          </w:rPr>
          <w:t>4</w:t>
        </w:r>
        <w:r w:rsidR="003D5A47">
          <w:rPr>
            <w:webHidden/>
          </w:rPr>
          <w:fldChar w:fldCharType="end"/>
        </w:r>
      </w:hyperlink>
    </w:p>
    <w:p w:rsidR="003D5A47" w:rsidRDefault="002B2337">
      <w:pPr>
        <w:pStyle w:val="TOC3"/>
        <w:tabs>
          <w:tab w:val="left" w:pos="1400"/>
        </w:tabs>
        <w:rPr>
          <w:rFonts w:asciiTheme="minorHAnsi" w:eastAsiaTheme="minorEastAsia" w:hAnsiTheme="minorHAnsi" w:cstheme="minorBidi"/>
          <w:i w:val="0"/>
          <w:iCs w:val="0"/>
          <w:sz w:val="22"/>
          <w:szCs w:val="22"/>
        </w:rPr>
      </w:pPr>
      <w:hyperlink w:anchor="_Toc369202157" w:history="1">
        <w:r w:rsidR="003D5A47" w:rsidRPr="00C3792B">
          <w:rPr>
            <w:rStyle w:val="Hyperlink"/>
          </w:rPr>
          <w:t>3.1.2.1</w:t>
        </w:r>
        <w:r w:rsidR="003D5A47">
          <w:rPr>
            <w:rFonts w:asciiTheme="minorHAnsi" w:eastAsiaTheme="minorEastAsia" w:hAnsiTheme="minorHAnsi" w:cstheme="minorBidi"/>
            <w:i w:val="0"/>
            <w:iCs w:val="0"/>
            <w:sz w:val="22"/>
            <w:szCs w:val="22"/>
          </w:rPr>
          <w:tab/>
        </w:r>
        <w:r w:rsidR="003D5A47" w:rsidRPr="00C3792B">
          <w:rPr>
            <w:rStyle w:val="Hyperlink"/>
          </w:rPr>
          <w:t>orderInfo</w:t>
        </w:r>
        <w:r w:rsidR="003D5A47">
          <w:rPr>
            <w:webHidden/>
          </w:rPr>
          <w:tab/>
        </w:r>
        <w:r w:rsidR="003D5A47">
          <w:rPr>
            <w:webHidden/>
          </w:rPr>
          <w:fldChar w:fldCharType="begin"/>
        </w:r>
        <w:r w:rsidR="003D5A47">
          <w:rPr>
            <w:webHidden/>
          </w:rPr>
          <w:instrText xml:space="preserve"> PAGEREF _Toc369202157 \h </w:instrText>
        </w:r>
        <w:r w:rsidR="003D5A47">
          <w:rPr>
            <w:webHidden/>
          </w:rPr>
        </w:r>
        <w:r w:rsidR="003D5A47">
          <w:rPr>
            <w:webHidden/>
          </w:rPr>
          <w:fldChar w:fldCharType="separate"/>
        </w:r>
        <w:r w:rsidR="003D5A47">
          <w:rPr>
            <w:webHidden/>
          </w:rPr>
          <w:t>4</w:t>
        </w:r>
        <w:r w:rsidR="003D5A47">
          <w:rPr>
            <w:webHidden/>
          </w:rPr>
          <w:fldChar w:fldCharType="end"/>
        </w:r>
      </w:hyperlink>
    </w:p>
    <w:p w:rsidR="003D5A47" w:rsidRDefault="002B2337">
      <w:pPr>
        <w:pStyle w:val="TOC3"/>
        <w:tabs>
          <w:tab w:val="left" w:pos="1400"/>
        </w:tabs>
        <w:rPr>
          <w:rFonts w:asciiTheme="minorHAnsi" w:eastAsiaTheme="minorEastAsia" w:hAnsiTheme="minorHAnsi" w:cstheme="minorBidi"/>
          <w:i w:val="0"/>
          <w:iCs w:val="0"/>
          <w:sz w:val="22"/>
          <w:szCs w:val="22"/>
        </w:rPr>
      </w:pPr>
      <w:hyperlink w:anchor="_Toc369202158" w:history="1">
        <w:r w:rsidR="003D5A47" w:rsidRPr="00C3792B">
          <w:rPr>
            <w:rStyle w:val="Hyperlink"/>
          </w:rPr>
          <w:t>3.1.2.2</w:t>
        </w:r>
        <w:r w:rsidR="003D5A47">
          <w:rPr>
            <w:rFonts w:asciiTheme="minorHAnsi" w:eastAsiaTheme="minorEastAsia" w:hAnsiTheme="minorHAnsi" w:cstheme="minorBidi"/>
            <w:i w:val="0"/>
            <w:iCs w:val="0"/>
            <w:sz w:val="22"/>
            <w:szCs w:val="22"/>
          </w:rPr>
          <w:tab/>
        </w:r>
        <w:r w:rsidR="003D5A47" w:rsidRPr="00C3792B">
          <w:rPr>
            <w:rStyle w:val="Hyperlink"/>
          </w:rPr>
          <w:t>contractInfo</w:t>
        </w:r>
        <w:r w:rsidR="003D5A47">
          <w:rPr>
            <w:webHidden/>
          </w:rPr>
          <w:tab/>
        </w:r>
        <w:r w:rsidR="003D5A47">
          <w:rPr>
            <w:webHidden/>
          </w:rPr>
          <w:fldChar w:fldCharType="begin"/>
        </w:r>
        <w:r w:rsidR="003D5A47">
          <w:rPr>
            <w:webHidden/>
          </w:rPr>
          <w:instrText xml:space="preserve"> PAGEREF _Toc369202158 \h </w:instrText>
        </w:r>
        <w:r w:rsidR="003D5A47">
          <w:rPr>
            <w:webHidden/>
          </w:rPr>
        </w:r>
        <w:r w:rsidR="003D5A47">
          <w:rPr>
            <w:webHidden/>
          </w:rPr>
          <w:fldChar w:fldCharType="separate"/>
        </w:r>
        <w:r w:rsidR="003D5A47">
          <w:rPr>
            <w:webHidden/>
          </w:rPr>
          <w:t>4</w:t>
        </w:r>
        <w:r w:rsidR="003D5A47">
          <w:rPr>
            <w:webHidden/>
          </w:rPr>
          <w:fldChar w:fldCharType="end"/>
        </w:r>
      </w:hyperlink>
    </w:p>
    <w:p w:rsidR="003D5A47" w:rsidRDefault="002B2337">
      <w:pPr>
        <w:pStyle w:val="TOC3"/>
        <w:tabs>
          <w:tab w:val="left" w:pos="1400"/>
        </w:tabs>
        <w:rPr>
          <w:rFonts w:asciiTheme="minorHAnsi" w:eastAsiaTheme="minorEastAsia" w:hAnsiTheme="minorHAnsi" w:cstheme="minorBidi"/>
          <w:i w:val="0"/>
          <w:iCs w:val="0"/>
          <w:sz w:val="22"/>
          <w:szCs w:val="22"/>
        </w:rPr>
      </w:pPr>
      <w:hyperlink w:anchor="_Toc369202159" w:history="1">
        <w:r w:rsidR="003D5A47" w:rsidRPr="00C3792B">
          <w:rPr>
            <w:rStyle w:val="Hyperlink"/>
          </w:rPr>
          <w:t>3.1.2.1</w:t>
        </w:r>
        <w:r w:rsidR="003D5A47">
          <w:rPr>
            <w:rFonts w:asciiTheme="minorHAnsi" w:eastAsiaTheme="minorEastAsia" w:hAnsiTheme="minorHAnsi" w:cstheme="minorBidi"/>
            <w:i w:val="0"/>
            <w:iCs w:val="0"/>
            <w:sz w:val="22"/>
            <w:szCs w:val="22"/>
          </w:rPr>
          <w:tab/>
        </w:r>
        <w:r w:rsidR="003D5A47" w:rsidRPr="00C3792B">
          <w:rPr>
            <w:rStyle w:val="Hyperlink"/>
          </w:rPr>
          <w:t>loanDetailsInfo</w:t>
        </w:r>
        <w:r w:rsidR="003D5A47">
          <w:rPr>
            <w:webHidden/>
          </w:rPr>
          <w:tab/>
        </w:r>
        <w:r w:rsidR="003D5A47">
          <w:rPr>
            <w:webHidden/>
          </w:rPr>
          <w:fldChar w:fldCharType="begin"/>
        </w:r>
        <w:r w:rsidR="003D5A47">
          <w:rPr>
            <w:webHidden/>
          </w:rPr>
          <w:instrText xml:space="preserve"> PAGEREF _Toc369202159 \h </w:instrText>
        </w:r>
        <w:r w:rsidR="003D5A47">
          <w:rPr>
            <w:webHidden/>
          </w:rPr>
        </w:r>
        <w:r w:rsidR="003D5A47">
          <w:rPr>
            <w:webHidden/>
          </w:rPr>
          <w:fldChar w:fldCharType="separate"/>
        </w:r>
        <w:r w:rsidR="003D5A47">
          <w:rPr>
            <w:webHidden/>
          </w:rPr>
          <w:t>5</w:t>
        </w:r>
        <w:r w:rsidR="003D5A47">
          <w:rPr>
            <w:webHidden/>
          </w:rPr>
          <w:fldChar w:fldCharType="end"/>
        </w:r>
      </w:hyperlink>
    </w:p>
    <w:p w:rsidR="003D5A47" w:rsidRDefault="002B2337">
      <w:pPr>
        <w:pStyle w:val="TOC3"/>
        <w:tabs>
          <w:tab w:val="left" w:pos="1400"/>
        </w:tabs>
        <w:rPr>
          <w:rFonts w:asciiTheme="minorHAnsi" w:eastAsiaTheme="minorEastAsia" w:hAnsiTheme="minorHAnsi" w:cstheme="minorBidi"/>
          <w:i w:val="0"/>
          <w:iCs w:val="0"/>
          <w:sz w:val="22"/>
          <w:szCs w:val="22"/>
        </w:rPr>
      </w:pPr>
      <w:hyperlink w:anchor="_Toc369202160" w:history="1">
        <w:r w:rsidR="003D5A47" w:rsidRPr="00C3792B">
          <w:rPr>
            <w:rStyle w:val="Hyperlink"/>
          </w:rPr>
          <w:t>3.1.2.1</w:t>
        </w:r>
        <w:r w:rsidR="003D5A47">
          <w:rPr>
            <w:rFonts w:asciiTheme="minorHAnsi" w:eastAsiaTheme="minorEastAsia" w:hAnsiTheme="minorHAnsi" w:cstheme="minorBidi"/>
            <w:i w:val="0"/>
            <w:iCs w:val="0"/>
            <w:sz w:val="22"/>
            <w:szCs w:val="22"/>
          </w:rPr>
          <w:tab/>
        </w:r>
        <w:r w:rsidR="003D5A47" w:rsidRPr="00C3792B">
          <w:rPr>
            <w:rStyle w:val="Hyperlink"/>
          </w:rPr>
          <w:t>accountInfo</w:t>
        </w:r>
        <w:r w:rsidR="003D5A47">
          <w:rPr>
            <w:webHidden/>
          </w:rPr>
          <w:tab/>
        </w:r>
        <w:r w:rsidR="003D5A47">
          <w:rPr>
            <w:webHidden/>
          </w:rPr>
          <w:fldChar w:fldCharType="begin"/>
        </w:r>
        <w:r w:rsidR="003D5A47">
          <w:rPr>
            <w:webHidden/>
          </w:rPr>
          <w:instrText xml:space="preserve"> PAGEREF _Toc369202160 \h </w:instrText>
        </w:r>
        <w:r w:rsidR="003D5A47">
          <w:rPr>
            <w:webHidden/>
          </w:rPr>
        </w:r>
        <w:r w:rsidR="003D5A47">
          <w:rPr>
            <w:webHidden/>
          </w:rPr>
          <w:fldChar w:fldCharType="separate"/>
        </w:r>
        <w:r w:rsidR="003D5A47">
          <w:rPr>
            <w:webHidden/>
          </w:rPr>
          <w:t>6</w:t>
        </w:r>
        <w:r w:rsidR="003D5A47">
          <w:rPr>
            <w:webHidden/>
          </w:rPr>
          <w:fldChar w:fldCharType="end"/>
        </w:r>
      </w:hyperlink>
    </w:p>
    <w:p w:rsidR="003D5A47" w:rsidRDefault="002B2337">
      <w:pPr>
        <w:pStyle w:val="TOC3"/>
        <w:tabs>
          <w:tab w:val="left" w:pos="1400"/>
        </w:tabs>
        <w:rPr>
          <w:rFonts w:asciiTheme="minorHAnsi" w:eastAsiaTheme="minorEastAsia" w:hAnsiTheme="minorHAnsi" w:cstheme="minorBidi"/>
          <w:i w:val="0"/>
          <w:iCs w:val="0"/>
          <w:sz w:val="22"/>
          <w:szCs w:val="22"/>
        </w:rPr>
      </w:pPr>
      <w:hyperlink w:anchor="_Toc369202161" w:history="1">
        <w:r w:rsidR="003D5A47" w:rsidRPr="00C3792B">
          <w:rPr>
            <w:rStyle w:val="Hyperlink"/>
          </w:rPr>
          <w:t>3.1.2.2</w:t>
        </w:r>
        <w:r w:rsidR="003D5A47">
          <w:rPr>
            <w:rFonts w:asciiTheme="minorHAnsi" w:eastAsiaTheme="minorEastAsia" w:hAnsiTheme="minorHAnsi" w:cstheme="minorBidi"/>
            <w:i w:val="0"/>
            <w:iCs w:val="0"/>
            <w:sz w:val="22"/>
            <w:szCs w:val="22"/>
          </w:rPr>
          <w:tab/>
        </w:r>
        <w:r w:rsidR="003D5A47" w:rsidRPr="00C3792B">
          <w:rPr>
            <w:rStyle w:val="Hyperlink"/>
          </w:rPr>
          <w:t>nameInfo</w:t>
        </w:r>
        <w:r w:rsidR="003D5A47">
          <w:rPr>
            <w:webHidden/>
          </w:rPr>
          <w:tab/>
        </w:r>
        <w:r w:rsidR="003D5A47">
          <w:rPr>
            <w:webHidden/>
          </w:rPr>
          <w:fldChar w:fldCharType="begin"/>
        </w:r>
        <w:r w:rsidR="003D5A47">
          <w:rPr>
            <w:webHidden/>
          </w:rPr>
          <w:instrText xml:space="preserve"> PAGEREF _Toc369202161 \h </w:instrText>
        </w:r>
        <w:r w:rsidR="003D5A47">
          <w:rPr>
            <w:webHidden/>
          </w:rPr>
        </w:r>
        <w:r w:rsidR="003D5A47">
          <w:rPr>
            <w:webHidden/>
          </w:rPr>
          <w:fldChar w:fldCharType="separate"/>
        </w:r>
        <w:r w:rsidR="003D5A47">
          <w:rPr>
            <w:webHidden/>
          </w:rPr>
          <w:t>6</w:t>
        </w:r>
        <w:r w:rsidR="003D5A47">
          <w:rPr>
            <w:webHidden/>
          </w:rPr>
          <w:fldChar w:fldCharType="end"/>
        </w:r>
      </w:hyperlink>
    </w:p>
    <w:p w:rsidR="003D5A47" w:rsidRDefault="002B2337">
      <w:pPr>
        <w:pStyle w:val="TOC3"/>
        <w:tabs>
          <w:tab w:val="left" w:pos="1400"/>
        </w:tabs>
        <w:rPr>
          <w:rFonts w:asciiTheme="minorHAnsi" w:eastAsiaTheme="minorEastAsia" w:hAnsiTheme="minorHAnsi" w:cstheme="minorBidi"/>
          <w:i w:val="0"/>
          <w:iCs w:val="0"/>
          <w:sz w:val="22"/>
          <w:szCs w:val="22"/>
        </w:rPr>
      </w:pPr>
      <w:hyperlink w:anchor="_Toc369202162" w:history="1">
        <w:r w:rsidR="003D5A47" w:rsidRPr="00C3792B">
          <w:rPr>
            <w:rStyle w:val="Hyperlink"/>
          </w:rPr>
          <w:t>3.1.2.3</w:t>
        </w:r>
        <w:r w:rsidR="003D5A47">
          <w:rPr>
            <w:rFonts w:asciiTheme="minorHAnsi" w:eastAsiaTheme="minorEastAsia" w:hAnsiTheme="minorHAnsi" w:cstheme="minorBidi"/>
            <w:i w:val="0"/>
            <w:iCs w:val="0"/>
            <w:sz w:val="22"/>
            <w:szCs w:val="22"/>
          </w:rPr>
          <w:tab/>
        </w:r>
        <w:r w:rsidR="003D5A47" w:rsidRPr="00C3792B">
          <w:rPr>
            <w:rStyle w:val="Hyperlink"/>
          </w:rPr>
          <w:t>addressInfo</w:t>
        </w:r>
        <w:r w:rsidR="003D5A47">
          <w:rPr>
            <w:webHidden/>
          </w:rPr>
          <w:tab/>
        </w:r>
        <w:r w:rsidR="003D5A47">
          <w:rPr>
            <w:webHidden/>
          </w:rPr>
          <w:fldChar w:fldCharType="begin"/>
        </w:r>
        <w:r w:rsidR="003D5A47">
          <w:rPr>
            <w:webHidden/>
          </w:rPr>
          <w:instrText xml:space="preserve"> PAGEREF _Toc369202162 \h </w:instrText>
        </w:r>
        <w:r w:rsidR="003D5A47">
          <w:rPr>
            <w:webHidden/>
          </w:rPr>
        </w:r>
        <w:r w:rsidR="003D5A47">
          <w:rPr>
            <w:webHidden/>
          </w:rPr>
          <w:fldChar w:fldCharType="separate"/>
        </w:r>
        <w:r w:rsidR="003D5A47">
          <w:rPr>
            <w:webHidden/>
          </w:rPr>
          <w:t>6</w:t>
        </w:r>
        <w:r w:rsidR="003D5A47">
          <w:rPr>
            <w:webHidden/>
          </w:rPr>
          <w:fldChar w:fldCharType="end"/>
        </w:r>
      </w:hyperlink>
    </w:p>
    <w:p w:rsidR="003D5A47" w:rsidRDefault="002B2337">
      <w:pPr>
        <w:pStyle w:val="TOC3"/>
        <w:tabs>
          <w:tab w:val="left" w:pos="1400"/>
        </w:tabs>
        <w:rPr>
          <w:rFonts w:asciiTheme="minorHAnsi" w:eastAsiaTheme="minorEastAsia" w:hAnsiTheme="minorHAnsi" w:cstheme="minorBidi"/>
          <w:i w:val="0"/>
          <w:iCs w:val="0"/>
          <w:sz w:val="22"/>
          <w:szCs w:val="22"/>
        </w:rPr>
      </w:pPr>
      <w:hyperlink w:anchor="_Toc369202163" w:history="1">
        <w:r w:rsidR="003D5A47" w:rsidRPr="00C3792B">
          <w:rPr>
            <w:rStyle w:val="Hyperlink"/>
          </w:rPr>
          <w:t>3.1.2.4</w:t>
        </w:r>
        <w:r w:rsidR="003D5A47">
          <w:rPr>
            <w:rFonts w:asciiTheme="minorHAnsi" w:eastAsiaTheme="minorEastAsia" w:hAnsiTheme="minorHAnsi" w:cstheme="minorBidi"/>
            <w:i w:val="0"/>
            <w:iCs w:val="0"/>
            <w:sz w:val="22"/>
            <w:szCs w:val="22"/>
          </w:rPr>
          <w:tab/>
        </w:r>
        <w:r w:rsidR="003D5A47" w:rsidRPr="00C3792B">
          <w:rPr>
            <w:rStyle w:val="Hyperlink"/>
          </w:rPr>
          <w:t>salesDetailInfo</w:t>
        </w:r>
        <w:r w:rsidR="003D5A47">
          <w:rPr>
            <w:webHidden/>
          </w:rPr>
          <w:tab/>
        </w:r>
        <w:r w:rsidR="003D5A47">
          <w:rPr>
            <w:webHidden/>
          </w:rPr>
          <w:fldChar w:fldCharType="begin"/>
        </w:r>
        <w:r w:rsidR="003D5A47">
          <w:rPr>
            <w:webHidden/>
          </w:rPr>
          <w:instrText xml:space="preserve"> PAGEREF _Toc369202163 \h </w:instrText>
        </w:r>
        <w:r w:rsidR="003D5A47">
          <w:rPr>
            <w:webHidden/>
          </w:rPr>
        </w:r>
        <w:r w:rsidR="003D5A47">
          <w:rPr>
            <w:webHidden/>
          </w:rPr>
          <w:fldChar w:fldCharType="separate"/>
        </w:r>
        <w:r w:rsidR="003D5A47">
          <w:rPr>
            <w:webHidden/>
          </w:rPr>
          <w:t>7</w:t>
        </w:r>
        <w:r w:rsidR="003D5A47">
          <w:rPr>
            <w:webHidden/>
          </w:rPr>
          <w:fldChar w:fldCharType="end"/>
        </w:r>
      </w:hyperlink>
    </w:p>
    <w:p w:rsidR="003D5A47" w:rsidRDefault="002B2337">
      <w:pPr>
        <w:pStyle w:val="TOC3"/>
        <w:tabs>
          <w:tab w:val="left" w:pos="1400"/>
        </w:tabs>
        <w:rPr>
          <w:rFonts w:asciiTheme="minorHAnsi" w:eastAsiaTheme="minorEastAsia" w:hAnsiTheme="minorHAnsi" w:cstheme="minorBidi"/>
          <w:i w:val="0"/>
          <w:iCs w:val="0"/>
          <w:sz w:val="22"/>
          <w:szCs w:val="22"/>
        </w:rPr>
      </w:pPr>
      <w:hyperlink w:anchor="_Toc369202164" w:history="1">
        <w:r w:rsidR="003D5A47" w:rsidRPr="00C3792B">
          <w:rPr>
            <w:rStyle w:val="Hyperlink"/>
          </w:rPr>
          <w:t>3.1.2.1</w:t>
        </w:r>
        <w:r w:rsidR="003D5A47">
          <w:rPr>
            <w:rFonts w:asciiTheme="minorHAnsi" w:eastAsiaTheme="minorEastAsia" w:hAnsiTheme="minorHAnsi" w:cstheme="minorBidi"/>
            <w:i w:val="0"/>
            <w:iCs w:val="0"/>
            <w:sz w:val="22"/>
            <w:szCs w:val="22"/>
          </w:rPr>
          <w:tab/>
        </w:r>
        <w:r w:rsidR="003D5A47" w:rsidRPr="00C3792B">
          <w:rPr>
            <w:rStyle w:val="Hyperlink"/>
          </w:rPr>
          <w:t>salesTaxInfo</w:t>
        </w:r>
        <w:r w:rsidR="003D5A47">
          <w:rPr>
            <w:webHidden/>
          </w:rPr>
          <w:tab/>
        </w:r>
        <w:r w:rsidR="003D5A47">
          <w:rPr>
            <w:webHidden/>
          </w:rPr>
          <w:fldChar w:fldCharType="begin"/>
        </w:r>
        <w:r w:rsidR="003D5A47">
          <w:rPr>
            <w:webHidden/>
          </w:rPr>
          <w:instrText xml:space="preserve"> PAGEREF _Toc369202164 \h </w:instrText>
        </w:r>
        <w:r w:rsidR="003D5A47">
          <w:rPr>
            <w:webHidden/>
          </w:rPr>
        </w:r>
        <w:r w:rsidR="003D5A47">
          <w:rPr>
            <w:webHidden/>
          </w:rPr>
          <w:fldChar w:fldCharType="separate"/>
        </w:r>
        <w:r w:rsidR="003D5A47">
          <w:rPr>
            <w:webHidden/>
          </w:rPr>
          <w:t>7</w:t>
        </w:r>
        <w:r w:rsidR="003D5A47">
          <w:rPr>
            <w:webHidden/>
          </w:rPr>
          <w:fldChar w:fldCharType="end"/>
        </w:r>
      </w:hyperlink>
    </w:p>
    <w:p w:rsidR="003D5A47" w:rsidRDefault="002B2337">
      <w:pPr>
        <w:pStyle w:val="TOC3"/>
        <w:tabs>
          <w:tab w:val="left" w:pos="1400"/>
        </w:tabs>
        <w:rPr>
          <w:rFonts w:asciiTheme="minorHAnsi" w:eastAsiaTheme="minorEastAsia" w:hAnsiTheme="minorHAnsi" w:cstheme="minorBidi"/>
          <w:i w:val="0"/>
          <w:iCs w:val="0"/>
          <w:sz w:val="22"/>
          <w:szCs w:val="22"/>
        </w:rPr>
      </w:pPr>
      <w:hyperlink w:anchor="_Toc369202165" w:history="1">
        <w:r w:rsidR="003D5A47" w:rsidRPr="00C3792B">
          <w:rPr>
            <w:rStyle w:val="Hyperlink"/>
          </w:rPr>
          <w:t>3.1.2.1</w:t>
        </w:r>
        <w:r w:rsidR="003D5A47">
          <w:rPr>
            <w:rFonts w:asciiTheme="minorHAnsi" w:eastAsiaTheme="minorEastAsia" w:hAnsiTheme="minorHAnsi" w:cstheme="minorBidi"/>
            <w:i w:val="0"/>
            <w:iCs w:val="0"/>
            <w:sz w:val="22"/>
            <w:szCs w:val="22"/>
          </w:rPr>
          <w:tab/>
        </w:r>
        <w:r w:rsidR="003D5A47" w:rsidRPr="00C3792B">
          <w:rPr>
            <w:rStyle w:val="Hyperlink"/>
          </w:rPr>
          <w:t>transactionReferenceInfo</w:t>
        </w:r>
        <w:r w:rsidR="003D5A47">
          <w:rPr>
            <w:webHidden/>
          </w:rPr>
          <w:tab/>
        </w:r>
        <w:r w:rsidR="003D5A47">
          <w:rPr>
            <w:webHidden/>
          </w:rPr>
          <w:fldChar w:fldCharType="begin"/>
        </w:r>
        <w:r w:rsidR="003D5A47">
          <w:rPr>
            <w:webHidden/>
          </w:rPr>
          <w:instrText xml:space="preserve"> PAGEREF _Toc369202165 \h </w:instrText>
        </w:r>
        <w:r w:rsidR="003D5A47">
          <w:rPr>
            <w:webHidden/>
          </w:rPr>
        </w:r>
        <w:r w:rsidR="003D5A47">
          <w:rPr>
            <w:webHidden/>
          </w:rPr>
          <w:fldChar w:fldCharType="separate"/>
        </w:r>
        <w:r w:rsidR="003D5A47">
          <w:rPr>
            <w:webHidden/>
          </w:rPr>
          <w:t>7</w:t>
        </w:r>
        <w:r w:rsidR="003D5A47">
          <w:rPr>
            <w:webHidden/>
          </w:rPr>
          <w:fldChar w:fldCharType="end"/>
        </w:r>
      </w:hyperlink>
    </w:p>
    <w:p w:rsidR="003D5A47" w:rsidRDefault="002B2337">
      <w:pPr>
        <w:pStyle w:val="TOC3"/>
        <w:tabs>
          <w:tab w:val="left" w:pos="1400"/>
        </w:tabs>
        <w:rPr>
          <w:rFonts w:asciiTheme="minorHAnsi" w:eastAsiaTheme="minorEastAsia" w:hAnsiTheme="minorHAnsi" w:cstheme="minorBidi"/>
          <w:i w:val="0"/>
          <w:iCs w:val="0"/>
          <w:sz w:val="22"/>
          <w:szCs w:val="22"/>
        </w:rPr>
      </w:pPr>
      <w:hyperlink w:anchor="_Toc369202166" w:history="1">
        <w:r w:rsidR="003D5A47" w:rsidRPr="00C3792B">
          <w:rPr>
            <w:rStyle w:val="Hyperlink"/>
          </w:rPr>
          <w:t>3.1.2.2</w:t>
        </w:r>
        <w:r w:rsidR="003D5A47">
          <w:rPr>
            <w:rFonts w:asciiTheme="minorHAnsi" w:eastAsiaTheme="minorEastAsia" w:hAnsiTheme="minorHAnsi" w:cstheme="minorBidi"/>
            <w:i w:val="0"/>
            <w:iCs w:val="0"/>
            <w:sz w:val="22"/>
            <w:szCs w:val="22"/>
          </w:rPr>
          <w:tab/>
        </w:r>
        <w:r w:rsidR="003D5A47" w:rsidRPr="00C3792B">
          <w:rPr>
            <w:rStyle w:val="Hyperlink"/>
          </w:rPr>
          <w:t>storeInfo</w:t>
        </w:r>
        <w:r w:rsidR="003D5A47">
          <w:rPr>
            <w:webHidden/>
          </w:rPr>
          <w:tab/>
        </w:r>
        <w:r w:rsidR="003D5A47">
          <w:rPr>
            <w:webHidden/>
          </w:rPr>
          <w:fldChar w:fldCharType="begin"/>
        </w:r>
        <w:r w:rsidR="003D5A47">
          <w:rPr>
            <w:webHidden/>
          </w:rPr>
          <w:instrText xml:space="preserve"> PAGEREF _Toc369202166 \h </w:instrText>
        </w:r>
        <w:r w:rsidR="003D5A47">
          <w:rPr>
            <w:webHidden/>
          </w:rPr>
        </w:r>
        <w:r w:rsidR="003D5A47">
          <w:rPr>
            <w:webHidden/>
          </w:rPr>
          <w:fldChar w:fldCharType="separate"/>
        </w:r>
        <w:r w:rsidR="003D5A47">
          <w:rPr>
            <w:webHidden/>
          </w:rPr>
          <w:t>8</w:t>
        </w:r>
        <w:r w:rsidR="003D5A47">
          <w:rPr>
            <w:webHidden/>
          </w:rPr>
          <w:fldChar w:fldCharType="end"/>
        </w:r>
      </w:hyperlink>
    </w:p>
    <w:p w:rsidR="003D5A47" w:rsidRDefault="002B2337">
      <w:pPr>
        <w:pStyle w:val="TOC3"/>
        <w:tabs>
          <w:tab w:val="left" w:pos="1400"/>
        </w:tabs>
        <w:rPr>
          <w:rFonts w:asciiTheme="minorHAnsi" w:eastAsiaTheme="minorEastAsia" w:hAnsiTheme="minorHAnsi" w:cstheme="minorBidi"/>
          <w:i w:val="0"/>
          <w:iCs w:val="0"/>
          <w:sz w:val="22"/>
          <w:szCs w:val="22"/>
        </w:rPr>
      </w:pPr>
      <w:hyperlink w:anchor="_Toc369202167" w:history="1">
        <w:r w:rsidR="003D5A47" w:rsidRPr="00C3792B">
          <w:rPr>
            <w:rStyle w:val="Hyperlink"/>
          </w:rPr>
          <w:t>3.1.2.3</w:t>
        </w:r>
        <w:r w:rsidR="003D5A47">
          <w:rPr>
            <w:rFonts w:asciiTheme="minorHAnsi" w:eastAsiaTheme="minorEastAsia" w:hAnsiTheme="minorHAnsi" w:cstheme="minorBidi"/>
            <w:i w:val="0"/>
            <w:iCs w:val="0"/>
            <w:sz w:val="22"/>
            <w:szCs w:val="22"/>
          </w:rPr>
          <w:tab/>
        </w:r>
        <w:r w:rsidR="003D5A47" w:rsidRPr="00C3792B">
          <w:rPr>
            <w:rStyle w:val="Hyperlink"/>
          </w:rPr>
          <w:t>storeAddressInfo</w:t>
        </w:r>
        <w:r w:rsidR="003D5A47">
          <w:rPr>
            <w:webHidden/>
          </w:rPr>
          <w:tab/>
        </w:r>
        <w:r w:rsidR="003D5A47">
          <w:rPr>
            <w:webHidden/>
          </w:rPr>
          <w:fldChar w:fldCharType="begin"/>
        </w:r>
        <w:r w:rsidR="003D5A47">
          <w:rPr>
            <w:webHidden/>
          </w:rPr>
          <w:instrText xml:space="preserve"> PAGEREF _Toc369202167 \h </w:instrText>
        </w:r>
        <w:r w:rsidR="003D5A47">
          <w:rPr>
            <w:webHidden/>
          </w:rPr>
        </w:r>
        <w:r w:rsidR="003D5A47">
          <w:rPr>
            <w:webHidden/>
          </w:rPr>
          <w:fldChar w:fldCharType="separate"/>
        </w:r>
        <w:r w:rsidR="003D5A47">
          <w:rPr>
            <w:webHidden/>
          </w:rPr>
          <w:t>9</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68" w:history="1">
        <w:r w:rsidR="003D5A47" w:rsidRPr="00C3792B">
          <w:rPr>
            <w:rStyle w:val="Hyperlink"/>
          </w:rPr>
          <w:t>3.2</w:t>
        </w:r>
        <w:r w:rsidR="003D5A47">
          <w:rPr>
            <w:rFonts w:asciiTheme="minorHAnsi" w:eastAsiaTheme="minorEastAsia" w:hAnsiTheme="minorHAnsi" w:cstheme="minorBidi"/>
            <w:sz w:val="22"/>
            <w:szCs w:val="22"/>
          </w:rPr>
          <w:tab/>
        </w:r>
        <w:r w:rsidR="003D5A47" w:rsidRPr="00C3792B">
          <w:rPr>
            <w:rStyle w:val="Hyperlink"/>
          </w:rPr>
          <w:t>Response Message</w:t>
        </w:r>
        <w:r w:rsidR="003D5A47">
          <w:rPr>
            <w:webHidden/>
          </w:rPr>
          <w:tab/>
        </w:r>
        <w:r w:rsidR="003D5A47">
          <w:rPr>
            <w:webHidden/>
          </w:rPr>
          <w:fldChar w:fldCharType="begin"/>
        </w:r>
        <w:r w:rsidR="003D5A47">
          <w:rPr>
            <w:webHidden/>
          </w:rPr>
          <w:instrText xml:space="preserve"> PAGEREF _Toc369202168 \h </w:instrText>
        </w:r>
        <w:r w:rsidR="003D5A47">
          <w:rPr>
            <w:webHidden/>
          </w:rPr>
        </w:r>
        <w:r w:rsidR="003D5A47">
          <w:rPr>
            <w:webHidden/>
          </w:rPr>
          <w:fldChar w:fldCharType="separate"/>
        </w:r>
        <w:r w:rsidR="003D5A47">
          <w:rPr>
            <w:webHidden/>
          </w:rPr>
          <w:t>9</w:t>
        </w:r>
        <w:r w:rsidR="003D5A47">
          <w:rPr>
            <w:webHidden/>
          </w:rPr>
          <w:fldChar w:fldCharType="end"/>
        </w:r>
      </w:hyperlink>
    </w:p>
    <w:p w:rsidR="003D5A47" w:rsidRDefault="002B2337">
      <w:pPr>
        <w:pStyle w:val="TOC2"/>
        <w:tabs>
          <w:tab w:val="left" w:pos="1000"/>
        </w:tabs>
        <w:rPr>
          <w:rFonts w:asciiTheme="minorHAnsi" w:eastAsiaTheme="minorEastAsia" w:hAnsiTheme="minorHAnsi" w:cstheme="minorBidi"/>
          <w:sz w:val="22"/>
          <w:szCs w:val="22"/>
        </w:rPr>
      </w:pPr>
      <w:hyperlink w:anchor="_Toc369202169" w:history="1">
        <w:r w:rsidR="003D5A47" w:rsidRPr="00C3792B">
          <w:rPr>
            <w:rStyle w:val="Hyperlink"/>
          </w:rPr>
          <w:t>3.2.1</w:t>
        </w:r>
        <w:r w:rsidR="003D5A47">
          <w:rPr>
            <w:rFonts w:asciiTheme="minorHAnsi" w:eastAsiaTheme="minorEastAsia" w:hAnsiTheme="minorHAnsi" w:cstheme="minorBidi"/>
            <w:sz w:val="22"/>
            <w:szCs w:val="22"/>
          </w:rPr>
          <w:tab/>
        </w:r>
        <w:r w:rsidR="003D5A47" w:rsidRPr="00C3792B">
          <w:rPr>
            <w:rStyle w:val="Hyperlink"/>
          </w:rPr>
          <w:t>createLoanContractResponse</w:t>
        </w:r>
        <w:r w:rsidR="003D5A47">
          <w:rPr>
            <w:webHidden/>
          </w:rPr>
          <w:tab/>
        </w:r>
        <w:r w:rsidR="003D5A47">
          <w:rPr>
            <w:webHidden/>
          </w:rPr>
          <w:fldChar w:fldCharType="begin"/>
        </w:r>
        <w:r w:rsidR="003D5A47">
          <w:rPr>
            <w:webHidden/>
          </w:rPr>
          <w:instrText xml:space="preserve"> PAGEREF _Toc369202169 \h </w:instrText>
        </w:r>
        <w:r w:rsidR="003D5A47">
          <w:rPr>
            <w:webHidden/>
          </w:rPr>
        </w:r>
        <w:r w:rsidR="003D5A47">
          <w:rPr>
            <w:webHidden/>
          </w:rPr>
          <w:fldChar w:fldCharType="separate"/>
        </w:r>
        <w:r w:rsidR="003D5A47">
          <w:rPr>
            <w:webHidden/>
          </w:rPr>
          <w:t>9</w:t>
        </w:r>
        <w:r w:rsidR="003D5A47">
          <w:rPr>
            <w:webHidden/>
          </w:rPr>
          <w:fldChar w:fldCharType="end"/>
        </w:r>
      </w:hyperlink>
    </w:p>
    <w:p w:rsidR="003D5A47" w:rsidRDefault="002B2337">
      <w:pPr>
        <w:pStyle w:val="TOC2"/>
        <w:tabs>
          <w:tab w:val="left" w:pos="720"/>
        </w:tabs>
        <w:rPr>
          <w:rFonts w:asciiTheme="minorHAnsi" w:eastAsiaTheme="minorEastAsia" w:hAnsiTheme="minorHAnsi" w:cstheme="minorBidi"/>
          <w:sz w:val="22"/>
          <w:szCs w:val="22"/>
        </w:rPr>
      </w:pPr>
      <w:hyperlink w:anchor="_Toc369202170" w:history="1">
        <w:r w:rsidR="003D5A47" w:rsidRPr="00C3792B">
          <w:rPr>
            <w:rStyle w:val="Hyperlink"/>
            <w:rFonts w:cs="Arial"/>
          </w:rPr>
          <w:t>4</w:t>
        </w:r>
        <w:r w:rsidR="003D5A47">
          <w:rPr>
            <w:rFonts w:asciiTheme="minorHAnsi" w:eastAsiaTheme="minorEastAsia" w:hAnsiTheme="minorHAnsi" w:cstheme="minorBidi"/>
            <w:sz w:val="22"/>
            <w:szCs w:val="22"/>
          </w:rPr>
          <w:tab/>
        </w:r>
        <w:r w:rsidR="003D5A47" w:rsidRPr="00C3792B">
          <w:rPr>
            <w:rStyle w:val="Hyperlink"/>
            <w:rFonts w:cs="Arial"/>
          </w:rPr>
          <w:t>EAI Connectivity</w:t>
        </w:r>
        <w:r w:rsidR="003D5A47">
          <w:rPr>
            <w:webHidden/>
          </w:rPr>
          <w:tab/>
        </w:r>
        <w:r w:rsidR="003D5A47">
          <w:rPr>
            <w:webHidden/>
          </w:rPr>
          <w:fldChar w:fldCharType="begin"/>
        </w:r>
        <w:r w:rsidR="003D5A47">
          <w:rPr>
            <w:webHidden/>
          </w:rPr>
          <w:instrText xml:space="preserve"> PAGEREF _Toc369202170 \h </w:instrText>
        </w:r>
        <w:r w:rsidR="003D5A47">
          <w:rPr>
            <w:webHidden/>
          </w:rPr>
        </w:r>
        <w:r w:rsidR="003D5A47">
          <w:rPr>
            <w:webHidden/>
          </w:rPr>
          <w:fldChar w:fldCharType="separate"/>
        </w:r>
        <w:r w:rsidR="003D5A47">
          <w:rPr>
            <w:webHidden/>
          </w:rPr>
          <w:t>9</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71" w:history="1">
        <w:r w:rsidR="003D5A47" w:rsidRPr="00C3792B">
          <w:rPr>
            <w:rStyle w:val="Hyperlink"/>
          </w:rPr>
          <w:t>4.1</w:t>
        </w:r>
        <w:r w:rsidR="003D5A47">
          <w:rPr>
            <w:rFonts w:asciiTheme="minorHAnsi" w:eastAsiaTheme="minorEastAsia" w:hAnsiTheme="minorHAnsi" w:cstheme="minorBidi"/>
            <w:sz w:val="22"/>
            <w:szCs w:val="22"/>
          </w:rPr>
          <w:tab/>
        </w:r>
        <w:r w:rsidR="003D5A47" w:rsidRPr="00C3792B">
          <w:rPr>
            <w:rStyle w:val="Hyperlink"/>
          </w:rPr>
          <w:t>MQ Series Connectivity - NA</w:t>
        </w:r>
        <w:r w:rsidR="003D5A47">
          <w:rPr>
            <w:webHidden/>
          </w:rPr>
          <w:tab/>
        </w:r>
        <w:r w:rsidR="003D5A47">
          <w:rPr>
            <w:webHidden/>
          </w:rPr>
          <w:fldChar w:fldCharType="begin"/>
        </w:r>
        <w:r w:rsidR="003D5A47">
          <w:rPr>
            <w:webHidden/>
          </w:rPr>
          <w:instrText xml:space="preserve"> PAGEREF _Toc369202171 \h </w:instrText>
        </w:r>
        <w:r w:rsidR="003D5A47">
          <w:rPr>
            <w:webHidden/>
          </w:rPr>
        </w:r>
        <w:r w:rsidR="003D5A47">
          <w:rPr>
            <w:webHidden/>
          </w:rPr>
          <w:fldChar w:fldCharType="separate"/>
        </w:r>
        <w:r w:rsidR="003D5A47">
          <w:rPr>
            <w:webHidden/>
          </w:rPr>
          <w:t>9</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72" w:history="1">
        <w:r w:rsidR="003D5A47" w:rsidRPr="00C3792B">
          <w:rPr>
            <w:rStyle w:val="Hyperlink"/>
          </w:rPr>
          <w:t>4.2</w:t>
        </w:r>
        <w:r w:rsidR="003D5A47">
          <w:rPr>
            <w:rFonts w:asciiTheme="minorHAnsi" w:eastAsiaTheme="minorEastAsia" w:hAnsiTheme="minorHAnsi" w:cstheme="minorBidi"/>
            <w:sz w:val="22"/>
            <w:szCs w:val="22"/>
          </w:rPr>
          <w:tab/>
        </w:r>
        <w:r w:rsidR="003D5A47" w:rsidRPr="00C3792B">
          <w:rPr>
            <w:rStyle w:val="Hyperlink"/>
          </w:rPr>
          <w:t>MQ BT Parameters - NA</w:t>
        </w:r>
        <w:r w:rsidR="003D5A47">
          <w:rPr>
            <w:webHidden/>
          </w:rPr>
          <w:tab/>
        </w:r>
        <w:r w:rsidR="003D5A47">
          <w:rPr>
            <w:webHidden/>
          </w:rPr>
          <w:fldChar w:fldCharType="begin"/>
        </w:r>
        <w:r w:rsidR="003D5A47">
          <w:rPr>
            <w:webHidden/>
          </w:rPr>
          <w:instrText xml:space="preserve"> PAGEREF _Toc369202172 \h </w:instrText>
        </w:r>
        <w:r w:rsidR="003D5A47">
          <w:rPr>
            <w:webHidden/>
          </w:rPr>
        </w:r>
        <w:r w:rsidR="003D5A47">
          <w:rPr>
            <w:webHidden/>
          </w:rPr>
          <w:fldChar w:fldCharType="separate"/>
        </w:r>
        <w:r w:rsidR="003D5A47">
          <w:rPr>
            <w:webHidden/>
          </w:rPr>
          <w:t>9</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73" w:history="1">
        <w:r w:rsidR="003D5A47" w:rsidRPr="00C3792B">
          <w:rPr>
            <w:rStyle w:val="Hyperlink"/>
          </w:rPr>
          <w:t>4.3</w:t>
        </w:r>
        <w:r w:rsidR="003D5A47">
          <w:rPr>
            <w:rFonts w:asciiTheme="minorHAnsi" w:eastAsiaTheme="minorEastAsia" w:hAnsiTheme="minorHAnsi" w:cstheme="minorBidi"/>
            <w:sz w:val="22"/>
            <w:szCs w:val="22"/>
          </w:rPr>
          <w:tab/>
        </w:r>
        <w:r w:rsidR="003D5A47" w:rsidRPr="00C3792B">
          <w:rPr>
            <w:rStyle w:val="Hyperlink"/>
          </w:rPr>
          <w:t>Header Version Supported</w:t>
        </w:r>
        <w:r w:rsidR="003D5A47">
          <w:rPr>
            <w:webHidden/>
          </w:rPr>
          <w:tab/>
        </w:r>
        <w:r w:rsidR="003D5A47">
          <w:rPr>
            <w:webHidden/>
          </w:rPr>
          <w:fldChar w:fldCharType="begin"/>
        </w:r>
        <w:r w:rsidR="003D5A47">
          <w:rPr>
            <w:webHidden/>
          </w:rPr>
          <w:instrText xml:space="preserve"> PAGEREF _Toc369202173 \h </w:instrText>
        </w:r>
        <w:r w:rsidR="003D5A47">
          <w:rPr>
            <w:webHidden/>
          </w:rPr>
        </w:r>
        <w:r w:rsidR="003D5A47">
          <w:rPr>
            <w:webHidden/>
          </w:rPr>
          <w:fldChar w:fldCharType="separate"/>
        </w:r>
        <w:r w:rsidR="003D5A47">
          <w:rPr>
            <w:webHidden/>
          </w:rPr>
          <w:t>10</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74" w:history="1">
        <w:r w:rsidR="003D5A47" w:rsidRPr="00C3792B">
          <w:rPr>
            <w:rStyle w:val="Hyperlink"/>
          </w:rPr>
          <w:t>4.4</w:t>
        </w:r>
        <w:r w:rsidR="003D5A47">
          <w:rPr>
            <w:rFonts w:asciiTheme="minorHAnsi" w:eastAsiaTheme="minorEastAsia" w:hAnsiTheme="minorHAnsi" w:cstheme="minorBidi"/>
            <w:sz w:val="22"/>
            <w:szCs w:val="22"/>
          </w:rPr>
          <w:tab/>
        </w:r>
        <w:r w:rsidR="003D5A47" w:rsidRPr="00C3792B">
          <w:rPr>
            <w:rStyle w:val="Hyperlink"/>
          </w:rPr>
          <w:t>XML MQ Header XSD (EAIMqMessageHeader.xsd)</w:t>
        </w:r>
        <w:r w:rsidR="003D5A47">
          <w:rPr>
            <w:webHidden/>
          </w:rPr>
          <w:tab/>
        </w:r>
        <w:r w:rsidR="003D5A47">
          <w:rPr>
            <w:webHidden/>
          </w:rPr>
          <w:fldChar w:fldCharType="begin"/>
        </w:r>
        <w:r w:rsidR="003D5A47">
          <w:rPr>
            <w:webHidden/>
          </w:rPr>
          <w:instrText xml:space="preserve"> PAGEREF _Toc369202174 \h </w:instrText>
        </w:r>
        <w:r w:rsidR="003D5A47">
          <w:rPr>
            <w:webHidden/>
          </w:rPr>
        </w:r>
        <w:r w:rsidR="003D5A47">
          <w:rPr>
            <w:webHidden/>
          </w:rPr>
          <w:fldChar w:fldCharType="separate"/>
        </w:r>
        <w:r w:rsidR="003D5A47">
          <w:rPr>
            <w:webHidden/>
          </w:rPr>
          <w:t>10</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75" w:history="1">
        <w:r w:rsidR="003D5A47" w:rsidRPr="00C3792B">
          <w:rPr>
            <w:rStyle w:val="Hyperlink"/>
          </w:rPr>
          <w:t>4.5</w:t>
        </w:r>
        <w:r w:rsidR="003D5A47">
          <w:rPr>
            <w:rFonts w:asciiTheme="minorHAnsi" w:eastAsiaTheme="minorEastAsia" w:hAnsiTheme="minorHAnsi" w:cstheme="minorBidi"/>
            <w:sz w:val="22"/>
            <w:szCs w:val="22"/>
          </w:rPr>
          <w:tab/>
        </w:r>
        <w:r w:rsidR="003D5A47" w:rsidRPr="00C3792B">
          <w:rPr>
            <w:rStyle w:val="Hyperlink"/>
          </w:rPr>
          <w:t>Error Conditions</w:t>
        </w:r>
        <w:r w:rsidR="003D5A47">
          <w:rPr>
            <w:webHidden/>
          </w:rPr>
          <w:tab/>
        </w:r>
        <w:r w:rsidR="003D5A47">
          <w:rPr>
            <w:webHidden/>
          </w:rPr>
          <w:fldChar w:fldCharType="begin"/>
        </w:r>
        <w:r w:rsidR="003D5A47">
          <w:rPr>
            <w:webHidden/>
          </w:rPr>
          <w:instrText xml:space="preserve"> PAGEREF _Toc369202175 \h </w:instrText>
        </w:r>
        <w:r w:rsidR="003D5A47">
          <w:rPr>
            <w:webHidden/>
          </w:rPr>
        </w:r>
        <w:r w:rsidR="003D5A47">
          <w:rPr>
            <w:webHidden/>
          </w:rPr>
          <w:fldChar w:fldCharType="separate"/>
        </w:r>
        <w:r w:rsidR="003D5A47">
          <w:rPr>
            <w:webHidden/>
          </w:rPr>
          <w:t>10</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76" w:history="1">
        <w:r w:rsidR="003D5A47" w:rsidRPr="00C3792B">
          <w:rPr>
            <w:rStyle w:val="Hyperlink"/>
          </w:rPr>
          <w:t>4.6</w:t>
        </w:r>
        <w:r w:rsidR="003D5A47">
          <w:rPr>
            <w:rFonts w:asciiTheme="minorHAnsi" w:eastAsiaTheme="minorEastAsia" w:hAnsiTheme="minorHAnsi" w:cstheme="minorBidi"/>
            <w:sz w:val="22"/>
            <w:szCs w:val="22"/>
          </w:rPr>
          <w:tab/>
        </w:r>
        <w:r w:rsidR="003D5A47" w:rsidRPr="00C3792B">
          <w:rPr>
            <w:rStyle w:val="Hyperlink"/>
          </w:rPr>
          <w:t>API Specific Error Conditions</w:t>
        </w:r>
        <w:r w:rsidR="003D5A47">
          <w:rPr>
            <w:webHidden/>
          </w:rPr>
          <w:tab/>
        </w:r>
        <w:r w:rsidR="003D5A47">
          <w:rPr>
            <w:webHidden/>
          </w:rPr>
          <w:fldChar w:fldCharType="begin"/>
        </w:r>
        <w:r w:rsidR="003D5A47">
          <w:rPr>
            <w:webHidden/>
          </w:rPr>
          <w:instrText xml:space="preserve"> PAGEREF _Toc369202176 \h </w:instrText>
        </w:r>
        <w:r w:rsidR="003D5A47">
          <w:rPr>
            <w:webHidden/>
          </w:rPr>
        </w:r>
        <w:r w:rsidR="003D5A47">
          <w:rPr>
            <w:webHidden/>
          </w:rPr>
          <w:fldChar w:fldCharType="separate"/>
        </w:r>
        <w:r w:rsidR="003D5A47">
          <w:rPr>
            <w:webHidden/>
          </w:rPr>
          <w:t>10</w:t>
        </w:r>
        <w:r w:rsidR="003D5A47">
          <w:rPr>
            <w:webHidden/>
          </w:rPr>
          <w:fldChar w:fldCharType="end"/>
        </w:r>
      </w:hyperlink>
    </w:p>
    <w:p w:rsidR="003D5A47" w:rsidRDefault="002B2337">
      <w:pPr>
        <w:pStyle w:val="TOC2"/>
        <w:tabs>
          <w:tab w:val="left" w:pos="720"/>
        </w:tabs>
        <w:rPr>
          <w:rFonts w:asciiTheme="minorHAnsi" w:eastAsiaTheme="minorEastAsia" w:hAnsiTheme="minorHAnsi" w:cstheme="minorBidi"/>
          <w:sz w:val="22"/>
          <w:szCs w:val="22"/>
        </w:rPr>
      </w:pPr>
      <w:hyperlink w:anchor="_Toc369202177" w:history="1">
        <w:r w:rsidR="003D5A47" w:rsidRPr="00C3792B">
          <w:rPr>
            <w:rStyle w:val="Hyperlink"/>
          </w:rPr>
          <w:t>5</w:t>
        </w:r>
        <w:r w:rsidR="003D5A47">
          <w:rPr>
            <w:rFonts w:asciiTheme="minorHAnsi" w:eastAsiaTheme="minorEastAsia" w:hAnsiTheme="minorHAnsi" w:cstheme="minorBidi"/>
            <w:sz w:val="22"/>
            <w:szCs w:val="22"/>
          </w:rPr>
          <w:tab/>
        </w:r>
        <w:r w:rsidR="003D5A47" w:rsidRPr="00C3792B">
          <w:rPr>
            <w:rStyle w:val="Hyperlink"/>
          </w:rPr>
          <w:t>SOAP/HTTP</w:t>
        </w:r>
        <w:r w:rsidR="003D5A47">
          <w:rPr>
            <w:webHidden/>
          </w:rPr>
          <w:tab/>
        </w:r>
        <w:r w:rsidR="003D5A47">
          <w:rPr>
            <w:webHidden/>
          </w:rPr>
          <w:fldChar w:fldCharType="begin"/>
        </w:r>
        <w:r w:rsidR="003D5A47">
          <w:rPr>
            <w:webHidden/>
          </w:rPr>
          <w:instrText xml:space="preserve"> PAGEREF _Toc369202177 \h </w:instrText>
        </w:r>
        <w:r w:rsidR="003D5A47">
          <w:rPr>
            <w:webHidden/>
          </w:rPr>
        </w:r>
        <w:r w:rsidR="003D5A47">
          <w:rPr>
            <w:webHidden/>
          </w:rPr>
          <w:fldChar w:fldCharType="separate"/>
        </w:r>
        <w:r w:rsidR="003D5A47">
          <w:rPr>
            <w:webHidden/>
          </w:rPr>
          <w:t>10</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78" w:history="1">
        <w:r w:rsidR="003D5A47" w:rsidRPr="00C3792B">
          <w:rPr>
            <w:rStyle w:val="Hyperlink"/>
          </w:rPr>
          <w:t>5.1</w:t>
        </w:r>
        <w:r w:rsidR="003D5A47">
          <w:rPr>
            <w:rFonts w:asciiTheme="minorHAnsi" w:eastAsiaTheme="minorEastAsia" w:hAnsiTheme="minorHAnsi" w:cstheme="minorBidi"/>
            <w:sz w:val="22"/>
            <w:szCs w:val="22"/>
          </w:rPr>
          <w:tab/>
        </w:r>
        <w:r w:rsidR="003D5A47" w:rsidRPr="00C3792B">
          <w:rPr>
            <w:rStyle w:val="Hyperlink"/>
          </w:rPr>
          <w:t>Schema &amp; WSDL</w:t>
        </w:r>
        <w:r w:rsidR="003D5A47">
          <w:rPr>
            <w:webHidden/>
          </w:rPr>
          <w:tab/>
        </w:r>
        <w:r w:rsidR="003D5A47">
          <w:rPr>
            <w:webHidden/>
          </w:rPr>
          <w:fldChar w:fldCharType="begin"/>
        </w:r>
        <w:r w:rsidR="003D5A47">
          <w:rPr>
            <w:webHidden/>
          </w:rPr>
          <w:instrText xml:space="preserve"> PAGEREF _Toc369202178 \h </w:instrText>
        </w:r>
        <w:r w:rsidR="003D5A47">
          <w:rPr>
            <w:webHidden/>
          </w:rPr>
        </w:r>
        <w:r w:rsidR="003D5A47">
          <w:rPr>
            <w:webHidden/>
          </w:rPr>
          <w:fldChar w:fldCharType="separate"/>
        </w:r>
        <w:r w:rsidR="003D5A47">
          <w:rPr>
            <w:webHidden/>
          </w:rPr>
          <w:t>10</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79" w:history="1">
        <w:r w:rsidR="003D5A47" w:rsidRPr="00C3792B">
          <w:rPr>
            <w:rStyle w:val="Hyperlink"/>
          </w:rPr>
          <w:t>5.2</w:t>
        </w:r>
        <w:r w:rsidR="003D5A47">
          <w:rPr>
            <w:rFonts w:asciiTheme="minorHAnsi" w:eastAsiaTheme="minorEastAsia" w:hAnsiTheme="minorHAnsi" w:cstheme="minorBidi"/>
            <w:sz w:val="22"/>
            <w:szCs w:val="22"/>
          </w:rPr>
          <w:tab/>
        </w:r>
        <w:r w:rsidR="003D5A47" w:rsidRPr="00C3792B">
          <w:rPr>
            <w:rStyle w:val="Hyperlink"/>
          </w:rPr>
          <w:t>EAI Web Service User Guide</w:t>
        </w:r>
        <w:r w:rsidR="003D5A47">
          <w:rPr>
            <w:webHidden/>
          </w:rPr>
          <w:tab/>
        </w:r>
        <w:r w:rsidR="003D5A47">
          <w:rPr>
            <w:webHidden/>
          </w:rPr>
          <w:fldChar w:fldCharType="begin"/>
        </w:r>
        <w:r w:rsidR="003D5A47">
          <w:rPr>
            <w:webHidden/>
          </w:rPr>
          <w:instrText xml:space="preserve"> PAGEREF _Toc369202179 \h </w:instrText>
        </w:r>
        <w:r w:rsidR="003D5A47">
          <w:rPr>
            <w:webHidden/>
          </w:rPr>
        </w:r>
        <w:r w:rsidR="003D5A47">
          <w:rPr>
            <w:webHidden/>
          </w:rPr>
          <w:fldChar w:fldCharType="separate"/>
        </w:r>
        <w:r w:rsidR="003D5A47">
          <w:rPr>
            <w:webHidden/>
          </w:rPr>
          <w:t>10</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80" w:history="1">
        <w:r w:rsidR="003D5A47" w:rsidRPr="00C3792B">
          <w:rPr>
            <w:rStyle w:val="Hyperlink"/>
          </w:rPr>
          <w:t>5.3</w:t>
        </w:r>
        <w:r w:rsidR="003D5A47">
          <w:rPr>
            <w:rFonts w:asciiTheme="minorHAnsi" w:eastAsiaTheme="minorEastAsia" w:hAnsiTheme="minorHAnsi" w:cstheme="minorBidi"/>
            <w:sz w:val="22"/>
            <w:szCs w:val="22"/>
          </w:rPr>
          <w:tab/>
        </w:r>
        <w:r w:rsidR="003D5A47" w:rsidRPr="00C3792B">
          <w:rPr>
            <w:rStyle w:val="Hyperlink"/>
          </w:rPr>
          <w:t>Web Service Header XSD (WSMessageHeaderV2.xsd)</w:t>
        </w:r>
        <w:r w:rsidR="003D5A47">
          <w:rPr>
            <w:webHidden/>
          </w:rPr>
          <w:tab/>
        </w:r>
        <w:r w:rsidR="003D5A47">
          <w:rPr>
            <w:webHidden/>
          </w:rPr>
          <w:fldChar w:fldCharType="begin"/>
        </w:r>
        <w:r w:rsidR="003D5A47">
          <w:rPr>
            <w:webHidden/>
          </w:rPr>
          <w:instrText xml:space="preserve"> PAGEREF _Toc369202180 \h </w:instrText>
        </w:r>
        <w:r w:rsidR="003D5A47">
          <w:rPr>
            <w:webHidden/>
          </w:rPr>
        </w:r>
        <w:r w:rsidR="003D5A47">
          <w:rPr>
            <w:webHidden/>
          </w:rPr>
          <w:fldChar w:fldCharType="separate"/>
        </w:r>
        <w:r w:rsidR="003D5A47">
          <w:rPr>
            <w:webHidden/>
          </w:rPr>
          <w:t>11</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81" w:history="1">
        <w:r w:rsidR="003D5A47" w:rsidRPr="00C3792B">
          <w:rPr>
            <w:rStyle w:val="Hyperlink"/>
          </w:rPr>
          <w:t>5.4</w:t>
        </w:r>
        <w:r w:rsidR="003D5A47">
          <w:rPr>
            <w:rFonts w:asciiTheme="minorHAnsi" w:eastAsiaTheme="minorEastAsia" w:hAnsiTheme="minorHAnsi" w:cstheme="minorBidi"/>
            <w:sz w:val="22"/>
            <w:szCs w:val="22"/>
          </w:rPr>
          <w:tab/>
        </w:r>
        <w:r w:rsidR="003D5A47" w:rsidRPr="00C3792B">
          <w:rPr>
            <w:rStyle w:val="Hyperlink"/>
          </w:rPr>
          <w:t>Error Conditions</w:t>
        </w:r>
        <w:r w:rsidR="003D5A47">
          <w:rPr>
            <w:webHidden/>
          </w:rPr>
          <w:tab/>
        </w:r>
        <w:r w:rsidR="003D5A47">
          <w:rPr>
            <w:webHidden/>
          </w:rPr>
          <w:fldChar w:fldCharType="begin"/>
        </w:r>
        <w:r w:rsidR="003D5A47">
          <w:rPr>
            <w:webHidden/>
          </w:rPr>
          <w:instrText xml:space="preserve"> PAGEREF _Toc369202181 \h </w:instrText>
        </w:r>
        <w:r w:rsidR="003D5A47">
          <w:rPr>
            <w:webHidden/>
          </w:rPr>
        </w:r>
        <w:r w:rsidR="003D5A47">
          <w:rPr>
            <w:webHidden/>
          </w:rPr>
          <w:fldChar w:fldCharType="separate"/>
        </w:r>
        <w:r w:rsidR="003D5A47">
          <w:rPr>
            <w:webHidden/>
          </w:rPr>
          <w:t>11</w:t>
        </w:r>
        <w:r w:rsidR="003D5A47">
          <w:rPr>
            <w:webHidden/>
          </w:rPr>
          <w:fldChar w:fldCharType="end"/>
        </w:r>
      </w:hyperlink>
    </w:p>
    <w:p w:rsidR="003D5A47" w:rsidRDefault="002B2337">
      <w:pPr>
        <w:pStyle w:val="TOC2"/>
        <w:tabs>
          <w:tab w:val="left" w:pos="800"/>
        </w:tabs>
        <w:rPr>
          <w:rFonts w:asciiTheme="minorHAnsi" w:eastAsiaTheme="minorEastAsia" w:hAnsiTheme="minorHAnsi" w:cstheme="minorBidi"/>
          <w:sz w:val="22"/>
          <w:szCs w:val="22"/>
        </w:rPr>
      </w:pPr>
      <w:hyperlink w:anchor="_Toc369202182" w:history="1">
        <w:r w:rsidR="003D5A47" w:rsidRPr="00C3792B">
          <w:rPr>
            <w:rStyle w:val="Hyperlink"/>
          </w:rPr>
          <w:t>5.5</w:t>
        </w:r>
        <w:r w:rsidR="003D5A47">
          <w:rPr>
            <w:rFonts w:asciiTheme="minorHAnsi" w:eastAsiaTheme="minorEastAsia" w:hAnsiTheme="minorHAnsi" w:cstheme="minorBidi"/>
            <w:sz w:val="22"/>
            <w:szCs w:val="22"/>
          </w:rPr>
          <w:tab/>
        </w:r>
        <w:r w:rsidR="003D5A47" w:rsidRPr="00C3792B">
          <w:rPr>
            <w:rStyle w:val="Hyperlink"/>
          </w:rPr>
          <w:t>API Specific Error Conditions</w:t>
        </w:r>
        <w:r w:rsidR="003D5A47">
          <w:rPr>
            <w:webHidden/>
          </w:rPr>
          <w:tab/>
        </w:r>
        <w:r w:rsidR="003D5A47">
          <w:rPr>
            <w:webHidden/>
          </w:rPr>
          <w:fldChar w:fldCharType="begin"/>
        </w:r>
        <w:r w:rsidR="003D5A47">
          <w:rPr>
            <w:webHidden/>
          </w:rPr>
          <w:instrText xml:space="preserve"> PAGEREF _Toc369202182 \h </w:instrText>
        </w:r>
        <w:r w:rsidR="003D5A47">
          <w:rPr>
            <w:webHidden/>
          </w:rPr>
        </w:r>
        <w:r w:rsidR="003D5A47">
          <w:rPr>
            <w:webHidden/>
          </w:rPr>
          <w:fldChar w:fldCharType="separate"/>
        </w:r>
        <w:r w:rsidR="003D5A47">
          <w:rPr>
            <w:webHidden/>
          </w:rPr>
          <w:t>11</w:t>
        </w:r>
        <w:r w:rsidR="003D5A47">
          <w:rPr>
            <w:webHidden/>
          </w:rPr>
          <w:fldChar w:fldCharType="end"/>
        </w:r>
      </w:hyperlink>
    </w:p>
    <w:p w:rsidR="00D01836" w:rsidRPr="00871803" w:rsidRDefault="00D01836" w:rsidP="00EF5E6D">
      <w:pPr>
        <w:pStyle w:val="TableofFigures"/>
        <w:ind w:left="0"/>
        <w:rPr>
          <w:lang w:val="fr-FR"/>
        </w:rPr>
        <w:sectPr w:rsidR="00D01836" w:rsidRPr="00871803" w:rsidSect="00B07341">
          <w:headerReference w:type="even" r:id="rId15"/>
          <w:headerReference w:type="default" r:id="rId16"/>
          <w:headerReference w:type="first" r:id="rId17"/>
          <w:footerReference w:type="first" r:id="rId18"/>
          <w:type w:val="nextColumn"/>
          <w:pgSz w:w="12240" w:h="15840" w:code="1"/>
          <w:pgMar w:top="1440" w:right="1260" w:bottom="1440" w:left="1440" w:header="720" w:footer="720" w:gutter="0"/>
          <w:pgNumType w:fmt="lowerRoman" w:start="1"/>
          <w:cols w:space="720"/>
          <w:docGrid w:linePitch="360"/>
        </w:sectPr>
      </w:pPr>
      <w:r w:rsidRPr="00DE007D">
        <w:fldChar w:fldCharType="end"/>
      </w:r>
    </w:p>
    <w:p w:rsidR="00D01836" w:rsidRPr="00871803" w:rsidRDefault="00D01836" w:rsidP="00F2716B">
      <w:pPr>
        <w:pStyle w:val="Header"/>
        <w:outlineLvl w:val="0"/>
        <w:rPr>
          <w:rFonts w:ascii="Times New Roman" w:hAnsi="Times New Roman"/>
          <w:sz w:val="22"/>
          <w:lang w:val="fr-FR"/>
        </w:rPr>
      </w:pPr>
      <w:bookmarkStart w:id="0" w:name="_Toc522498146"/>
      <w:bookmarkStart w:id="1" w:name="_Ref15118731"/>
      <w:bookmarkStart w:id="2" w:name="_Ref15118794"/>
      <w:r w:rsidRPr="00871803">
        <w:rPr>
          <w:rFonts w:ascii="Times New Roman" w:hAnsi="Times New Roman"/>
          <w:sz w:val="22"/>
          <w:lang w:val="fr-FR"/>
        </w:rPr>
        <w:lastRenderedPageBreak/>
        <w:t>Document Control</w:t>
      </w:r>
      <w:bookmarkEnd w:id="0"/>
      <w:bookmarkEnd w:id="1"/>
      <w:bookmarkEnd w:id="2"/>
    </w:p>
    <w:p w:rsidR="00D01836" w:rsidRPr="00871803" w:rsidRDefault="00D01836" w:rsidP="00F2716B">
      <w:pPr>
        <w:pStyle w:val="Header"/>
        <w:outlineLvl w:val="0"/>
        <w:rPr>
          <w:rFonts w:ascii="Times New Roman" w:hAnsi="Times New Roman"/>
          <w:sz w:val="22"/>
          <w:lang w:val="fr-FR"/>
        </w:rPr>
      </w:pPr>
      <w:r w:rsidRPr="00871803">
        <w:rPr>
          <w:rFonts w:ascii="Times New Roman" w:hAnsi="Times New Roman"/>
          <w:sz w:val="22"/>
          <w:lang w:val="fr-FR"/>
        </w:rPr>
        <w:t>Change Record</w:t>
      </w:r>
    </w:p>
    <w:tbl>
      <w:tblPr>
        <w:tblW w:w="9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7"/>
        <w:gridCol w:w="2081"/>
        <w:gridCol w:w="1187"/>
        <w:gridCol w:w="4526"/>
      </w:tblGrid>
      <w:tr w:rsidR="00D86139" w:rsidRPr="00871803" w:rsidTr="009E0852">
        <w:trPr>
          <w:trHeight w:val="145"/>
          <w:tblHeader/>
        </w:trPr>
        <w:tc>
          <w:tcPr>
            <w:tcW w:w="1427" w:type="dxa"/>
            <w:shd w:val="clear" w:color="auto" w:fill="E6E6E6"/>
            <w:vAlign w:val="center"/>
          </w:tcPr>
          <w:p w:rsidR="00D86139" w:rsidRPr="001C08F3" w:rsidRDefault="00D86139" w:rsidP="009F1DBF">
            <w:pPr>
              <w:pStyle w:val="TableHeader"/>
              <w:jc w:val="left"/>
              <w:rPr>
                <w:rFonts w:ascii="Times New Roman" w:hAnsi="Times New Roman"/>
                <w:sz w:val="22"/>
                <w:szCs w:val="22"/>
              </w:rPr>
            </w:pPr>
            <w:r w:rsidRPr="001C08F3">
              <w:rPr>
                <w:rFonts w:ascii="Times New Roman" w:hAnsi="Times New Roman"/>
                <w:sz w:val="22"/>
                <w:szCs w:val="22"/>
              </w:rPr>
              <w:t>Date</w:t>
            </w:r>
          </w:p>
        </w:tc>
        <w:tc>
          <w:tcPr>
            <w:tcW w:w="2081" w:type="dxa"/>
            <w:shd w:val="clear" w:color="auto" w:fill="E6E6E6"/>
            <w:vAlign w:val="center"/>
          </w:tcPr>
          <w:p w:rsidR="00D86139" w:rsidRPr="001C08F3" w:rsidRDefault="00D86139" w:rsidP="009F1DBF">
            <w:pPr>
              <w:pStyle w:val="TableHeader"/>
              <w:jc w:val="left"/>
              <w:rPr>
                <w:rFonts w:ascii="Times New Roman" w:hAnsi="Times New Roman"/>
                <w:sz w:val="22"/>
                <w:szCs w:val="22"/>
              </w:rPr>
            </w:pPr>
            <w:r w:rsidRPr="001C08F3">
              <w:rPr>
                <w:rFonts w:ascii="Times New Roman" w:hAnsi="Times New Roman"/>
                <w:sz w:val="22"/>
                <w:szCs w:val="22"/>
              </w:rPr>
              <w:t>Author</w:t>
            </w:r>
          </w:p>
        </w:tc>
        <w:tc>
          <w:tcPr>
            <w:tcW w:w="1187" w:type="dxa"/>
            <w:shd w:val="clear" w:color="auto" w:fill="E6E6E6"/>
            <w:vAlign w:val="center"/>
          </w:tcPr>
          <w:p w:rsidR="00D86139" w:rsidRPr="001C08F3" w:rsidRDefault="00D86139" w:rsidP="009E0852">
            <w:pPr>
              <w:pStyle w:val="TableHeader"/>
              <w:rPr>
                <w:rFonts w:ascii="Times New Roman" w:hAnsi="Times New Roman"/>
                <w:sz w:val="22"/>
                <w:szCs w:val="22"/>
              </w:rPr>
            </w:pPr>
            <w:r w:rsidRPr="001C08F3">
              <w:rPr>
                <w:rFonts w:ascii="Times New Roman" w:hAnsi="Times New Roman"/>
                <w:sz w:val="22"/>
                <w:szCs w:val="22"/>
              </w:rPr>
              <w:t>Revision</w:t>
            </w:r>
          </w:p>
        </w:tc>
        <w:tc>
          <w:tcPr>
            <w:tcW w:w="4526" w:type="dxa"/>
            <w:shd w:val="clear" w:color="auto" w:fill="E6E6E6"/>
            <w:vAlign w:val="center"/>
          </w:tcPr>
          <w:p w:rsidR="00D86139" w:rsidRPr="001C08F3" w:rsidRDefault="00D86139" w:rsidP="009F1DBF">
            <w:pPr>
              <w:pStyle w:val="TableHeader"/>
              <w:jc w:val="left"/>
              <w:rPr>
                <w:rFonts w:ascii="Times New Roman" w:hAnsi="Times New Roman"/>
                <w:sz w:val="22"/>
                <w:szCs w:val="22"/>
              </w:rPr>
            </w:pPr>
            <w:r w:rsidRPr="001C08F3">
              <w:rPr>
                <w:rFonts w:ascii="Times New Roman" w:hAnsi="Times New Roman"/>
                <w:sz w:val="22"/>
                <w:szCs w:val="22"/>
              </w:rPr>
              <w:t>Change Reference</w:t>
            </w:r>
          </w:p>
        </w:tc>
      </w:tr>
      <w:tr w:rsidR="00D86139" w:rsidRPr="00871803" w:rsidTr="009E0852">
        <w:trPr>
          <w:trHeight w:val="145"/>
        </w:trPr>
        <w:tc>
          <w:tcPr>
            <w:tcW w:w="1427" w:type="dxa"/>
          </w:tcPr>
          <w:p w:rsidR="00D86139" w:rsidRPr="001C08F3" w:rsidRDefault="007C3A1E" w:rsidP="007C3A1E">
            <w:pPr>
              <w:pStyle w:val="TableText"/>
              <w:rPr>
                <w:rFonts w:ascii="Times New Roman" w:hAnsi="Times New Roman"/>
                <w:sz w:val="22"/>
                <w:szCs w:val="22"/>
              </w:rPr>
            </w:pPr>
            <w:r>
              <w:rPr>
                <w:rFonts w:ascii="Times New Roman" w:hAnsi="Times New Roman"/>
                <w:sz w:val="22"/>
                <w:szCs w:val="22"/>
              </w:rPr>
              <w:t>09</w:t>
            </w:r>
            <w:r w:rsidR="009501EB">
              <w:rPr>
                <w:rFonts w:ascii="Times New Roman" w:hAnsi="Times New Roman"/>
                <w:sz w:val="22"/>
                <w:szCs w:val="22"/>
              </w:rPr>
              <w:t>/2</w:t>
            </w:r>
            <w:r>
              <w:rPr>
                <w:rFonts w:ascii="Times New Roman" w:hAnsi="Times New Roman"/>
                <w:sz w:val="22"/>
                <w:szCs w:val="22"/>
              </w:rPr>
              <w:t>3</w:t>
            </w:r>
            <w:r w:rsidR="009501EB">
              <w:rPr>
                <w:rFonts w:ascii="Times New Roman" w:hAnsi="Times New Roman"/>
                <w:sz w:val="22"/>
                <w:szCs w:val="22"/>
              </w:rPr>
              <w:t>/2013</w:t>
            </w:r>
          </w:p>
        </w:tc>
        <w:tc>
          <w:tcPr>
            <w:tcW w:w="2081" w:type="dxa"/>
          </w:tcPr>
          <w:p w:rsidR="00D86139" w:rsidRPr="001C08F3" w:rsidRDefault="003B63D1" w:rsidP="009F1DBF">
            <w:pPr>
              <w:pStyle w:val="TableText"/>
              <w:rPr>
                <w:rFonts w:ascii="Times New Roman" w:hAnsi="Times New Roman"/>
                <w:sz w:val="22"/>
                <w:szCs w:val="22"/>
              </w:rPr>
            </w:pPr>
            <w:r>
              <w:rPr>
                <w:rFonts w:ascii="Times New Roman" w:hAnsi="Times New Roman"/>
                <w:sz w:val="22"/>
                <w:szCs w:val="22"/>
              </w:rPr>
              <w:t>Subha Kannan</w:t>
            </w:r>
          </w:p>
        </w:tc>
        <w:tc>
          <w:tcPr>
            <w:tcW w:w="1187" w:type="dxa"/>
          </w:tcPr>
          <w:p w:rsidR="00D86139" w:rsidRPr="001C08F3" w:rsidRDefault="00C064ED" w:rsidP="009E0852">
            <w:pPr>
              <w:pStyle w:val="TableText"/>
              <w:jc w:val="center"/>
              <w:rPr>
                <w:rFonts w:ascii="Times New Roman" w:hAnsi="Times New Roman"/>
                <w:sz w:val="22"/>
                <w:szCs w:val="22"/>
              </w:rPr>
            </w:pPr>
            <w:r w:rsidRPr="001C08F3">
              <w:rPr>
                <w:rFonts w:ascii="Times New Roman" w:hAnsi="Times New Roman"/>
                <w:sz w:val="22"/>
                <w:szCs w:val="22"/>
              </w:rPr>
              <w:t>1.0</w:t>
            </w:r>
          </w:p>
        </w:tc>
        <w:tc>
          <w:tcPr>
            <w:tcW w:w="4526" w:type="dxa"/>
          </w:tcPr>
          <w:p w:rsidR="00D86139" w:rsidRPr="001C08F3" w:rsidRDefault="00D86139" w:rsidP="009F1DBF">
            <w:pPr>
              <w:pStyle w:val="TableText"/>
              <w:rPr>
                <w:rFonts w:ascii="Times New Roman" w:hAnsi="Times New Roman"/>
                <w:sz w:val="22"/>
                <w:szCs w:val="22"/>
              </w:rPr>
            </w:pPr>
            <w:r w:rsidRPr="001C08F3">
              <w:rPr>
                <w:rFonts w:ascii="Times New Roman" w:hAnsi="Times New Roman"/>
                <w:sz w:val="22"/>
                <w:szCs w:val="22"/>
              </w:rPr>
              <w:t>Initial Version</w:t>
            </w:r>
            <w:r w:rsidR="00966DE5">
              <w:rPr>
                <w:rFonts w:ascii="Times New Roman" w:hAnsi="Times New Roman"/>
                <w:sz w:val="22"/>
                <w:szCs w:val="22"/>
              </w:rPr>
              <w:t xml:space="preserve"> -  P</w:t>
            </w:r>
            <w:r w:rsidR="009501EB">
              <w:rPr>
                <w:rFonts w:ascii="Times New Roman" w:hAnsi="Times New Roman"/>
                <w:sz w:val="22"/>
                <w:szCs w:val="22"/>
              </w:rPr>
              <w:t xml:space="preserve">roject </w:t>
            </w:r>
            <w:r w:rsidR="007C3A1E">
              <w:rPr>
                <w:rFonts w:ascii="Times New Roman" w:hAnsi="Times New Roman"/>
                <w:sz w:val="22"/>
                <w:szCs w:val="22"/>
              </w:rPr>
              <w:t xml:space="preserve">PJ9010  - </w:t>
            </w:r>
            <w:r w:rsidR="009501EB">
              <w:rPr>
                <w:rFonts w:ascii="Times New Roman" w:hAnsi="Times New Roman"/>
                <w:sz w:val="22"/>
                <w:szCs w:val="22"/>
              </w:rPr>
              <w:t>ECHO</w:t>
            </w:r>
          </w:p>
        </w:tc>
      </w:tr>
      <w:tr w:rsidR="00D60378" w:rsidRPr="00871803" w:rsidTr="009E0852">
        <w:trPr>
          <w:trHeight w:val="145"/>
        </w:trPr>
        <w:tc>
          <w:tcPr>
            <w:tcW w:w="1427" w:type="dxa"/>
          </w:tcPr>
          <w:p w:rsidR="00D60378" w:rsidRDefault="001E7351" w:rsidP="001F5074">
            <w:pPr>
              <w:pStyle w:val="TableText"/>
              <w:rPr>
                <w:rFonts w:ascii="Times New Roman" w:hAnsi="Times New Roman"/>
                <w:sz w:val="22"/>
                <w:szCs w:val="22"/>
              </w:rPr>
            </w:pPr>
            <w:r>
              <w:rPr>
                <w:rFonts w:ascii="Times New Roman" w:hAnsi="Times New Roman"/>
                <w:sz w:val="22"/>
                <w:szCs w:val="22"/>
              </w:rPr>
              <w:t>11</w:t>
            </w:r>
            <w:r w:rsidR="00585470">
              <w:rPr>
                <w:rFonts w:ascii="Times New Roman" w:hAnsi="Times New Roman"/>
                <w:sz w:val="22"/>
                <w:szCs w:val="22"/>
              </w:rPr>
              <w:t>/3/13</w:t>
            </w:r>
          </w:p>
        </w:tc>
        <w:tc>
          <w:tcPr>
            <w:tcW w:w="2081" w:type="dxa"/>
          </w:tcPr>
          <w:p w:rsidR="00D60378" w:rsidRDefault="00585470" w:rsidP="009F1DBF">
            <w:pPr>
              <w:pStyle w:val="TableText"/>
              <w:rPr>
                <w:rFonts w:ascii="Times New Roman" w:hAnsi="Times New Roman"/>
                <w:sz w:val="22"/>
                <w:szCs w:val="22"/>
              </w:rPr>
            </w:pPr>
            <w:r>
              <w:rPr>
                <w:rFonts w:ascii="Times New Roman" w:hAnsi="Times New Roman"/>
                <w:sz w:val="22"/>
                <w:szCs w:val="22"/>
              </w:rPr>
              <w:t>Vijay Ainapurapu</w:t>
            </w:r>
          </w:p>
        </w:tc>
        <w:tc>
          <w:tcPr>
            <w:tcW w:w="1187" w:type="dxa"/>
          </w:tcPr>
          <w:p w:rsidR="00D60378" w:rsidRPr="001C08F3" w:rsidRDefault="00585470" w:rsidP="009E0852">
            <w:pPr>
              <w:pStyle w:val="TableText"/>
              <w:jc w:val="center"/>
              <w:rPr>
                <w:rFonts w:ascii="Times New Roman" w:hAnsi="Times New Roman"/>
                <w:sz w:val="22"/>
                <w:szCs w:val="22"/>
              </w:rPr>
            </w:pPr>
            <w:r>
              <w:rPr>
                <w:rFonts w:ascii="Times New Roman" w:hAnsi="Times New Roman"/>
                <w:sz w:val="22"/>
                <w:szCs w:val="22"/>
              </w:rPr>
              <w:t>1.1</w:t>
            </w:r>
          </w:p>
        </w:tc>
        <w:tc>
          <w:tcPr>
            <w:tcW w:w="4526" w:type="dxa"/>
          </w:tcPr>
          <w:p w:rsidR="00D60378" w:rsidRPr="001C08F3" w:rsidRDefault="00585470" w:rsidP="003E153E">
            <w:pPr>
              <w:pStyle w:val="TableText"/>
              <w:rPr>
                <w:rFonts w:ascii="Times New Roman" w:hAnsi="Times New Roman"/>
                <w:sz w:val="22"/>
                <w:szCs w:val="22"/>
              </w:rPr>
            </w:pPr>
            <w:r>
              <w:rPr>
                <w:rFonts w:ascii="Times New Roman" w:hAnsi="Times New Roman"/>
                <w:sz w:val="22"/>
                <w:szCs w:val="22"/>
              </w:rPr>
              <w:t xml:space="preserve">Updated the spec as per xsd updates done </w:t>
            </w:r>
            <w:r w:rsidR="003E153E">
              <w:rPr>
                <w:rFonts w:ascii="Times New Roman" w:hAnsi="Times New Roman"/>
                <w:sz w:val="22"/>
                <w:szCs w:val="22"/>
              </w:rPr>
              <w:t>for PJ009772</w:t>
            </w:r>
            <w:r>
              <w:rPr>
                <w:rFonts w:ascii="Times New Roman" w:hAnsi="Times New Roman"/>
                <w:sz w:val="22"/>
                <w:szCs w:val="22"/>
              </w:rPr>
              <w:t>.</w:t>
            </w:r>
          </w:p>
        </w:tc>
      </w:tr>
      <w:tr w:rsidR="007700DC" w:rsidRPr="00871803" w:rsidTr="009E0852">
        <w:trPr>
          <w:trHeight w:val="145"/>
        </w:trPr>
        <w:tc>
          <w:tcPr>
            <w:tcW w:w="1427" w:type="dxa"/>
          </w:tcPr>
          <w:p w:rsidR="007700DC" w:rsidRDefault="007700DC" w:rsidP="001F5074">
            <w:pPr>
              <w:pStyle w:val="TableText"/>
              <w:rPr>
                <w:rFonts w:ascii="Times New Roman" w:hAnsi="Times New Roman"/>
                <w:sz w:val="22"/>
                <w:szCs w:val="22"/>
              </w:rPr>
            </w:pPr>
            <w:ins w:id="3" w:author="Ainapurapu, Vijay K [IT]" w:date="2013-11-20T13:43:00Z">
              <w:r>
                <w:rPr>
                  <w:rFonts w:ascii="Times New Roman" w:hAnsi="Times New Roman"/>
                  <w:sz w:val="22"/>
                  <w:szCs w:val="22"/>
                </w:rPr>
                <w:t>11/20/13</w:t>
              </w:r>
            </w:ins>
          </w:p>
        </w:tc>
        <w:tc>
          <w:tcPr>
            <w:tcW w:w="2081" w:type="dxa"/>
          </w:tcPr>
          <w:p w:rsidR="007700DC" w:rsidRDefault="007700DC" w:rsidP="009F1DBF">
            <w:pPr>
              <w:pStyle w:val="TableText"/>
              <w:rPr>
                <w:rFonts w:ascii="Times New Roman" w:hAnsi="Times New Roman"/>
                <w:sz w:val="22"/>
                <w:szCs w:val="22"/>
              </w:rPr>
            </w:pPr>
            <w:ins w:id="4" w:author="Ainapurapu, Vijay K [IT]" w:date="2013-11-20T13:43:00Z">
              <w:r>
                <w:rPr>
                  <w:rFonts w:ascii="Times New Roman" w:hAnsi="Times New Roman"/>
                  <w:sz w:val="22"/>
                  <w:szCs w:val="22"/>
                </w:rPr>
                <w:t>Vijay Ainapurapu</w:t>
              </w:r>
            </w:ins>
          </w:p>
        </w:tc>
        <w:tc>
          <w:tcPr>
            <w:tcW w:w="1187" w:type="dxa"/>
          </w:tcPr>
          <w:p w:rsidR="007700DC" w:rsidRDefault="007700DC" w:rsidP="009E0852">
            <w:pPr>
              <w:pStyle w:val="TableText"/>
              <w:jc w:val="center"/>
              <w:rPr>
                <w:rFonts w:ascii="Times New Roman" w:hAnsi="Times New Roman"/>
                <w:sz w:val="22"/>
                <w:szCs w:val="22"/>
              </w:rPr>
            </w:pPr>
            <w:ins w:id="5" w:author="Ainapurapu, Vijay K [IT]" w:date="2013-11-20T13:43:00Z">
              <w:r>
                <w:rPr>
                  <w:rFonts w:ascii="Times New Roman" w:hAnsi="Times New Roman"/>
                  <w:sz w:val="22"/>
                  <w:szCs w:val="22"/>
                </w:rPr>
                <w:t>1.2</w:t>
              </w:r>
            </w:ins>
          </w:p>
        </w:tc>
        <w:tc>
          <w:tcPr>
            <w:tcW w:w="4526" w:type="dxa"/>
          </w:tcPr>
          <w:p w:rsidR="007700DC" w:rsidRDefault="007700DC" w:rsidP="003E153E">
            <w:pPr>
              <w:pStyle w:val="TableText"/>
              <w:rPr>
                <w:rFonts w:ascii="Times New Roman" w:hAnsi="Times New Roman"/>
                <w:sz w:val="22"/>
                <w:szCs w:val="22"/>
              </w:rPr>
            </w:pPr>
            <w:ins w:id="6" w:author="Ainapurapu, Vijay K [IT]" w:date="2013-11-20T13:43:00Z">
              <w:r>
                <w:rPr>
                  <w:rFonts w:ascii="Times New Roman" w:hAnsi="Times New Roman"/>
                  <w:sz w:val="22"/>
                  <w:szCs w:val="22"/>
                </w:rPr>
                <w:t xml:space="preserve">Corrected the interface spec as per XSD </w:t>
              </w:r>
            </w:ins>
            <w:ins w:id="7" w:author="Ainapurapu, Vijay K [IT]" w:date="2013-11-20T13:44:00Z">
              <w:r>
                <w:rPr>
                  <w:rFonts w:ascii="Times New Roman" w:hAnsi="Times New Roman"/>
                  <w:sz w:val="22"/>
                  <w:szCs w:val="22"/>
                </w:rPr>
                <w:t>–</w:t>
              </w:r>
            </w:ins>
            <w:ins w:id="8" w:author="Ainapurapu, Vijay K [IT]" w:date="2013-11-20T13:43:00Z">
              <w:r>
                <w:rPr>
                  <w:rFonts w:ascii="Times New Roman" w:hAnsi="Times New Roman"/>
                  <w:sz w:val="22"/>
                  <w:szCs w:val="22"/>
                </w:rPr>
                <w:t xml:space="preserve"> optional </w:t>
              </w:r>
            </w:ins>
            <w:ins w:id="9" w:author="Ainapurapu, Vijay K [IT]" w:date="2013-11-20T13:44:00Z">
              <w:r>
                <w:rPr>
                  <w:rFonts w:ascii="Times New Roman" w:hAnsi="Times New Roman"/>
                  <w:sz w:val="22"/>
                  <w:szCs w:val="22"/>
                </w:rPr>
                <w:t>vs. required fields and typos in the field names.</w:t>
              </w:r>
            </w:ins>
          </w:p>
        </w:tc>
      </w:tr>
      <w:tr w:rsidR="002B2337" w:rsidRPr="00871803" w:rsidTr="009E0852">
        <w:trPr>
          <w:trHeight w:val="145"/>
          <w:ins w:id="10" w:author="su274705" w:date="2014-01-14T14:38:00Z"/>
        </w:trPr>
        <w:tc>
          <w:tcPr>
            <w:tcW w:w="1427" w:type="dxa"/>
          </w:tcPr>
          <w:p w:rsidR="002B2337" w:rsidRDefault="002B2337" w:rsidP="001F5074">
            <w:pPr>
              <w:pStyle w:val="TableText"/>
              <w:rPr>
                <w:ins w:id="11" w:author="su274705" w:date="2014-01-14T14:38:00Z"/>
                <w:rFonts w:ascii="Times New Roman" w:hAnsi="Times New Roman"/>
                <w:sz w:val="22"/>
                <w:szCs w:val="22"/>
              </w:rPr>
            </w:pPr>
            <w:ins w:id="12" w:author="su274705" w:date="2014-01-14T14:38:00Z">
              <w:r>
                <w:rPr>
                  <w:rFonts w:ascii="Times New Roman" w:hAnsi="Times New Roman"/>
                  <w:sz w:val="22"/>
                  <w:szCs w:val="22"/>
                </w:rPr>
                <w:t>01/14/2014</w:t>
              </w:r>
            </w:ins>
          </w:p>
        </w:tc>
        <w:tc>
          <w:tcPr>
            <w:tcW w:w="2081" w:type="dxa"/>
          </w:tcPr>
          <w:p w:rsidR="002B2337" w:rsidRDefault="002B2337" w:rsidP="009F1DBF">
            <w:pPr>
              <w:pStyle w:val="TableText"/>
              <w:rPr>
                <w:ins w:id="13" w:author="su274705" w:date="2014-01-14T14:38:00Z"/>
                <w:rFonts w:ascii="Times New Roman" w:hAnsi="Times New Roman"/>
                <w:sz w:val="22"/>
                <w:szCs w:val="22"/>
              </w:rPr>
            </w:pPr>
            <w:ins w:id="14" w:author="su274705" w:date="2014-01-14T14:38:00Z">
              <w:r>
                <w:rPr>
                  <w:rFonts w:ascii="Times New Roman" w:hAnsi="Times New Roman"/>
                  <w:sz w:val="22"/>
                  <w:szCs w:val="22"/>
                </w:rPr>
                <w:t>Subha Kannan</w:t>
              </w:r>
            </w:ins>
          </w:p>
        </w:tc>
        <w:tc>
          <w:tcPr>
            <w:tcW w:w="1187" w:type="dxa"/>
          </w:tcPr>
          <w:p w:rsidR="002B2337" w:rsidRDefault="002B2337" w:rsidP="009E0852">
            <w:pPr>
              <w:pStyle w:val="TableText"/>
              <w:jc w:val="center"/>
              <w:rPr>
                <w:ins w:id="15" w:author="su274705" w:date="2014-01-14T14:38:00Z"/>
                <w:rFonts w:ascii="Times New Roman" w:hAnsi="Times New Roman"/>
                <w:sz w:val="22"/>
                <w:szCs w:val="22"/>
              </w:rPr>
            </w:pPr>
            <w:ins w:id="16" w:author="su274705" w:date="2014-01-14T14:38:00Z">
              <w:r>
                <w:rPr>
                  <w:rFonts w:ascii="Times New Roman" w:hAnsi="Times New Roman"/>
                  <w:sz w:val="22"/>
                  <w:szCs w:val="22"/>
                </w:rPr>
                <w:t>1.3</w:t>
              </w:r>
            </w:ins>
          </w:p>
        </w:tc>
        <w:tc>
          <w:tcPr>
            <w:tcW w:w="4526" w:type="dxa"/>
          </w:tcPr>
          <w:p w:rsidR="002B2337" w:rsidRDefault="002B2337" w:rsidP="003E153E">
            <w:pPr>
              <w:pStyle w:val="TableText"/>
              <w:rPr>
                <w:ins w:id="17" w:author="su274705" w:date="2014-01-14T14:38:00Z"/>
                <w:rFonts w:ascii="Times New Roman" w:hAnsi="Times New Roman"/>
                <w:sz w:val="22"/>
                <w:szCs w:val="22"/>
              </w:rPr>
            </w:pPr>
            <w:ins w:id="18" w:author="su274705" w:date="2014-01-14T14:38:00Z">
              <w:r>
                <w:rPr>
                  <w:rFonts w:ascii="Times New Roman" w:hAnsi="Times New Roman"/>
                  <w:sz w:val="22"/>
                  <w:szCs w:val="22"/>
                </w:rPr>
                <w:t>PJ12070 – Updated to add new element loanNumber in the response.</w:t>
              </w:r>
              <w:bookmarkStart w:id="19" w:name="_GoBack"/>
              <w:bookmarkEnd w:id="19"/>
            </w:ins>
          </w:p>
        </w:tc>
      </w:tr>
    </w:tbl>
    <w:p w:rsidR="00A83644" w:rsidRPr="0058393E" w:rsidRDefault="001B604C" w:rsidP="00A83644">
      <w:pPr>
        <w:pStyle w:val="Caption"/>
        <w:ind w:left="540"/>
        <w:rPr>
          <w:rFonts w:ascii="Times New Roman" w:hAnsi="Times New Roman"/>
        </w:rPr>
      </w:pPr>
      <w:r w:rsidRPr="0058393E">
        <w:rPr>
          <w:rFonts w:ascii="Times New Roman" w:hAnsi="Times New Roman"/>
        </w:rPr>
        <w:tab/>
      </w:r>
      <w:r w:rsidRPr="0058393E">
        <w:rPr>
          <w:rFonts w:ascii="Times New Roman" w:hAnsi="Times New Roman"/>
        </w:rPr>
        <w:tab/>
      </w:r>
      <w:r w:rsidRPr="0058393E">
        <w:rPr>
          <w:rFonts w:ascii="Times New Roman" w:hAnsi="Times New Roman"/>
        </w:rPr>
        <w:tab/>
      </w:r>
      <w:r w:rsidRPr="0058393E">
        <w:rPr>
          <w:rFonts w:ascii="Times New Roman" w:hAnsi="Times New Roman"/>
        </w:rPr>
        <w:tab/>
      </w:r>
      <w:r w:rsidRPr="0058393E">
        <w:rPr>
          <w:rFonts w:ascii="Times New Roman" w:hAnsi="Times New Roman"/>
        </w:rPr>
        <w:tab/>
      </w:r>
      <w:r w:rsidRPr="0058393E">
        <w:rPr>
          <w:rFonts w:ascii="Times New Roman" w:hAnsi="Times New Roman"/>
        </w:rPr>
        <w:tab/>
      </w:r>
      <w:r w:rsidRPr="0058393E">
        <w:rPr>
          <w:rFonts w:ascii="Times New Roman" w:hAnsi="Times New Roman"/>
        </w:rPr>
        <w:tab/>
      </w:r>
      <w:r w:rsidR="007D258A" w:rsidRPr="0058393E">
        <w:rPr>
          <w:rFonts w:ascii="Times New Roman" w:hAnsi="Times New Roman"/>
        </w:rPr>
        <w:br w:type="page"/>
      </w:r>
    </w:p>
    <w:p w:rsidR="00D01836" w:rsidRDefault="00D01836" w:rsidP="00BD379D">
      <w:pPr>
        <w:pStyle w:val="Heading2"/>
        <w:numPr>
          <w:ilvl w:val="0"/>
          <w:numId w:val="4"/>
        </w:numPr>
      </w:pPr>
      <w:bookmarkStart w:id="20" w:name="_Toc369202148"/>
      <w:r w:rsidRPr="00871803">
        <w:lastRenderedPageBreak/>
        <w:t>Functionality</w:t>
      </w:r>
      <w:bookmarkEnd w:id="20"/>
    </w:p>
    <w:p w:rsidR="00291A67" w:rsidRDefault="00644472" w:rsidP="00966DE5">
      <w:pPr>
        <w:pStyle w:val="BodyText"/>
        <w:rPr>
          <w:rFonts w:ascii="Times New Roman" w:hAnsi="Times New Roman"/>
          <w:sz w:val="24"/>
        </w:rPr>
      </w:pPr>
      <w:bookmarkStart w:id="21" w:name="_Toc204658737"/>
      <w:bookmarkStart w:id="22" w:name="_Toc204658738"/>
      <w:r w:rsidRPr="00644472">
        <w:rPr>
          <w:rFonts w:ascii="Times New Roman" w:hAnsi="Times New Roman"/>
          <w:sz w:val="24"/>
        </w:rPr>
        <w:t>Th</w:t>
      </w:r>
      <w:r w:rsidR="003B63D1">
        <w:rPr>
          <w:rFonts w:ascii="Times New Roman" w:hAnsi="Times New Roman"/>
          <w:sz w:val="24"/>
        </w:rPr>
        <w:t xml:space="preserve">is </w:t>
      </w:r>
      <w:r w:rsidRPr="00644472">
        <w:rPr>
          <w:rFonts w:ascii="Times New Roman" w:hAnsi="Times New Roman"/>
          <w:sz w:val="24"/>
        </w:rPr>
        <w:t xml:space="preserve">API </w:t>
      </w:r>
      <w:r w:rsidR="00966DE5">
        <w:rPr>
          <w:rFonts w:ascii="Times New Roman" w:hAnsi="Times New Roman"/>
          <w:sz w:val="24"/>
        </w:rPr>
        <w:t xml:space="preserve">will </w:t>
      </w:r>
      <w:r w:rsidR="00602FA7">
        <w:rPr>
          <w:rFonts w:ascii="Times New Roman" w:hAnsi="Times New Roman"/>
          <w:sz w:val="24"/>
        </w:rPr>
        <w:t>allow Frontend to create and store the  Installment Billing Loan contract.</w:t>
      </w:r>
      <w:bookmarkStart w:id="23" w:name="_Toc227396550"/>
      <w:r w:rsidR="009501EB">
        <w:rPr>
          <w:rFonts w:ascii="Times New Roman" w:hAnsi="Times New Roman"/>
          <w:sz w:val="24"/>
        </w:rPr>
        <w:t xml:space="preserve"> </w:t>
      </w:r>
    </w:p>
    <w:p w:rsidR="00710B1F" w:rsidRPr="00A0481C" w:rsidRDefault="00291A67" w:rsidP="00BD379D">
      <w:pPr>
        <w:pStyle w:val="Heading2"/>
        <w:numPr>
          <w:ilvl w:val="0"/>
          <w:numId w:val="3"/>
        </w:numPr>
      </w:pPr>
      <w:bookmarkStart w:id="24" w:name="_Toc369202149"/>
      <w:r>
        <w:t>Rel</w:t>
      </w:r>
      <w:r w:rsidR="00710B1F" w:rsidRPr="00A0481C">
        <w:t>ated Documents</w:t>
      </w:r>
      <w:bookmarkEnd w:id="21"/>
      <w:bookmarkEnd w:id="23"/>
      <w:bookmarkEnd w:id="24"/>
    </w:p>
    <w:p w:rsidR="001F6BA3" w:rsidRPr="00871803" w:rsidRDefault="001F6BA3" w:rsidP="001F6BA3">
      <w:pPr>
        <w:pStyle w:val="Heading2"/>
        <w:numPr>
          <w:ilvl w:val="1"/>
          <w:numId w:val="1"/>
        </w:numPr>
      </w:pPr>
      <w:bookmarkStart w:id="25" w:name="_Toc334736938"/>
      <w:bookmarkStart w:id="26" w:name="_Toc334737546"/>
      <w:bookmarkStart w:id="27" w:name="_Toc369202150"/>
      <w:bookmarkEnd w:id="22"/>
      <w:r w:rsidRPr="00871803">
        <w:t>Link to EAI Design Specification document</w:t>
      </w:r>
      <w:bookmarkEnd w:id="25"/>
      <w:bookmarkEnd w:id="26"/>
      <w:bookmarkEnd w:id="27"/>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1F6BA3" w:rsidRPr="00871803" w:rsidTr="009501EB">
        <w:trPr>
          <w:trHeight w:val="345"/>
        </w:trPr>
        <w:tc>
          <w:tcPr>
            <w:tcW w:w="1080" w:type="dxa"/>
            <w:vAlign w:val="center"/>
          </w:tcPr>
          <w:p w:rsidR="001F6BA3" w:rsidRPr="00DE007D" w:rsidRDefault="001F6BA3" w:rsidP="009501EB">
            <w:pPr>
              <w:pStyle w:val="BodyText"/>
              <w:rPr>
                <w:rFonts w:cs="Arial"/>
                <w:szCs w:val="20"/>
              </w:rPr>
            </w:pPr>
            <w:r w:rsidRPr="00DE007D">
              <w:rPr>
                <w:rFonts w:cs="Arial"/>
                <w:szCs w:val="20"/>
              </w:rPr>
              <w:t xml:space="preserve">Draft </w:t>
            </w:r>
          </w:p>
        </w:tc>
        <w:tc>
          <w:tcPr>
            <w:tcW w:w="7740" w:type="dxa"/>
          </w:tcPr>
          <w:p w:rsidR="001F6BA3" w:rsidRPr="00D6136F" w:rsidRDefault="001F6BA3" w:rsidP="009501EB">
            <w:pPr>
              <w:pStyle w:val="BodyText"/>
              <w:rPr>
                <w:rFonts w:cs="Arial"/>
                <w:szCs w:val="20"/>
              </w:rPr>
            </w:pPr>
          </w:p>
        </w:tc>
      </w:tr>
      <w:tr w:rsidR="001F6BA3" w:rsidRPr="00871803" w:rsidTr="009501EB">
        <w:trPr>
          <w:trHeight w:val="360"/>
        </w:trPr>
        <w:tc>
          <w:tcPr>
            <w:tcW w:w="1080" w:type="dxa"/>
            <w:vAlign w:val="center"/>
          </w:tcPr>
          <w:p w:rsidR="001F6BA3" w:rsidRPr="00DE007D" w:rsidRDefault="001F6BA3" w:rsidP="009501EB">
            <w:pPr>
              <w:pStyle w:val="BodyText"/>
              <w:rPr>
                <w:rFonts w:cs="Arial"/>
                <w:szCs w:val="20"/>
              </w:rPr>
            </w:pPr>
            <w:r w:rsidRPr="00DE007D">
              <w:rPr>
                <w:rFonts w:cs="Arial"/>
                <w:szCs w:val="20"/>
              </w:rPr>
              <w:t>Prod</w:t>
            </w:r>
          </w:p>
        </w:tc>
        <w:tc>
          <w:tcPr>
            <w:tcW w:w="7740" w:type="dxa"/>
          </w:tcPr>
          <w:p w:rsidR="001F6BA3" w:rsidRPr="0093408E" w:rsidRDefault="002B2337" w:rsidP="009501EB">
            <w:pPr>
              <w:pStyle w:val="BodyText"/>
              <w:rPr>
                <w:rFonts w:cs="Arial"/>
                <w:szCs w:val="20"/>
              </w:rPr>
            </w:pPr>
            <w:hyperlink r:id="rId19" w:history="1">
              <w:r w:rsidR="001F6BA3">
                <w:rPr>
                  <w:rStyle w:val="Hyperlink"/>
                  <w:rFonts w:cs="Arial"/>
                  <w:szCs w:val="20"/>
                </w:rPr>
                <w:t>Production Design Folder</w:t>
              </w:r>
            </w:hyperlink>
            <w:r w:rsidR="001F6BA3">
              <w:rPr>
                <w:rFonts w:cs="Arial"/>
                <w:szCs w:val="20"/>
              </w:rPr>
              <w:t xml:space="preserve"> </w:t>
            </w:r>
          </w:p>
        </w:tc>
      </w:tr>
    </w:tbl>
    <w:p w:rsidR="001F6BA3" w:rsidRPr="00BA1260" w:rsidRDefault="001F6BA3" w:rsidP="001F6BA3">
      <w:pPr>
        <w:pStyle w:val="Heading2"/>
        <w:numPr>
          <w:ilvl w:val="1"/>
          <w:numId w:val="1"/>
        </w:numPr>
      </w:pPr>
      <w:bookmarkStart w:id="28" w:name="_Toc204658739"/>
      <w:bookmarkStart w:id="29" w:name="_Toc334736939"/>
      <w:bookmarkStart w:id="30" w:name="_Toc334737547"/>
      <w:bookmarkStart w:id="31" w:name="_Toc369202151"/>
      <w:r w:rsidRPr="00BA1260">
        <w:t>Link to Web Service design document</w:t>
      </w:r>
      <w:bookmarkEnd w:id="28"/>
      <w:bookmarkEnd w:id="29"/>
      <w:bookmarkEnd w:id="30"/>
      <w:bookmarkEnd w:id="31"/>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939"/>
      </w:tblGrid>
      <w:tr w:rsidR="001F6BA3" w:rsidRPr="00F96F8F" w:rsidTr="009501EB">
        <w:trPr>
          <w:trHeight w:val="345"/>
        </w:trPr>
        <w:tc>
          <w:tcPr>
            <w:tcW w:w="881" w:type="dxa"/>
            <w:vAlign w:val="center"/>
          </w:tcPr>
          <w:p w:rsidR="001F6BA3" w:rsidRPr="00DE007D" w:rsidRDefault="001F6BA3" w:rsidP="009501EB">
            <w:pPr>
              <w:pStyle w:val="BodyText"/>
              <w:rPr>
                <w:rFonts w:cs="Arial"/>
              </w:rPr>
            </w:pPr>
            <w:r w:rsidRPr="00DE007D">
              <w:rPr>
                <w:rFonts w:cs="Arial"/>
              </w:rPr>
              <w:t xml:space="preserve">Draft </w:t>
            </w:r>
          </w:p>
        </w:tc>
        <w:tc>
          <w:tcPr>
            <w:tcW w:w="7939" w:type="dxa"/>
          </w:tcPr>
          <w:p w:rsidR="001F6BA3" w:rsidRPr="00DE007D" w:rsidRDefault="001F6BA3" w:rsidP="009501EB">
            <w:pPr>
              <w:pStyle w:val="BodyText"/>
              <w:rPr>
                <w:rFonts w:cs="Arial"/>
              </w:rPr>
            </w:pPr>
            <w:r>
              <w:rPr>
                <w:rFonts w:cs="Arial"/>
              </w:rPr>
              <w:t>N/A</w:t>
            </w:r>
          </w:p>
        </w:tc>
      </w:tr>
      <w:tr w:rsidR="001F6BA3" w:rsidRPr="00F96F8F" w:rsidTr="009501EB">
        <w:trPr>
          <w:trHeight w:val="360"/>
        </w:trPr>
        <w:tc>
          <w:tcPr>
            <w:tcW w:w="881" w:type="dxa"/>
            <w:vAlign w:val="center"/>
          </w:tcPr>
          <w:p w:rsidR="001F6BA3" w:rsidRPr="00DE007D" w:rsidRDefault="001F6BA3" w:rsidP="009501EB">
            <w:pPr>
              <w:pStyle w:val="BodyText"/>
              <w:rPr>
                <w:rFonts w:cs="Arial"/>
              </w:rPr>
            </w:pPr>
            <w:r w:rsidRPr="00DE007D">
              <w:rPr>
                <w:rFonts w:cs="Arial"/>
              </w:rPr>
              <w:t>Prod</w:t>
            </w:r>
          </w:p>
        </w:tc>
        <w:tc>
          <w:tcPr>
            <w:tcW w:w="7939" w:type="dxa"/>
          </w:tcPr>
          <w:p w:rsidR="001F6BA3" w:rsidRPr="00DE007D" w:rsidRDefault="002B2337" w:rsidP="009501EB">
            <w:pPr>
              <w:pStyle w:val="BodyText"/>
              <w:rPr>
                <w:rFonts w:cs="Arial"/>
              </w:rPr>
            </w:pPr>
            <w:hyperlink r:id="rId20" w:history="1">
              <w:r w:rsidR="001F6BA3" w:rsidRPr="00DE007D">
                <w:rPr>
                  <w:rStyle w:val="Hyperlink"/>
                  <w:rFonts w:cs="Arial"/>
                  <w:szCs w:val="20"/>
                </w:rPr>
                <w:t>Link to Production Folder</w:t>
              </w:r>
            </w:hyperlink>
          </w:p>
        </w:tc>
      </w:tr>
    </w:tbl>
    <w:p w:rsidR="001F6BA3" w:rsidRPr="00871803" w:rsidRDefault="001F6BA3" w:rsidP="001F6BA3">
      <w:pPr>
        <w:pStyle w:val="Heading2"/>
        <w:numPr>
          <w:ilvl w:val="1"/>
          <w:numId w:val="1"/>
        </w:numPr>
      </w:pPr>
      <w:bookmarkStart w:id="32" w:name="_Toc204658752"/>
      <w:bookmarkStart w:id="33" w:name="_Toc334736940"/>
      <w:bookmarkStart w:id="34" w:name="_Toc334737548"/>
      <w:bookmarkStart w:id="35" w:name="_Toc369202152"/>
      <w:r w:rsidRPr="00871803">
        <w:t xml:space="preserve">Link to </w:t>
      </w:r>
      <w:r>
        <w:t>XSDs</w:t>
      </w:r>
      <w:bookmarkEnd w:id="32"/>
      <w:bookmarkEnd w:id="33"/>
      <w:bookmarkEnd w:id="34"/>
      <w:bookmarkEnd w:id="35"/>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740"/>
      </w:tblGrid>
      <w:tr w:rsidR="001F6BA3" w:rsidRPr="00871803" w:rsidTr="009501EB">
        <w:trPr>
          <w:trHeight w:val="345"/>
        </w:trPr>
        <w:tc>
          <w:tcPr>
            <w:tcW w:w="1080" w:type="dxa"/>
            <w:vAlign w:val="center"/>
          </w:tcPr>
          <w:p w:rsidR="001F6BA3" w:rsidRPr="00DE007D" w:rsidRDefault="001F6BA3" w:rsidP="009501EB">
            <w:pPr>
              <w:pStyle w:val="BodyText"/>
              <w:rPr>
                <w:rFonts w:cs="Arial"/>
                <w:szCs w:val="20"/>
              </w:rPr>
            </w:pPr>
            <w:r w:rsidRPr="00DE007D">
              <w:rPr>
                <w:rFonts w:cs="Arial"/>
                <w:szCs w:val="20"/>
              </w:rPr>
              <w:t xml:space="preserve">Draft </w:t>
            </w:r>
          </w:p>
        </w:tc>
        <w:tc>
          <w:tcPr>
            <w:tcW w:w="7740" w:type="dxa"/>
          </w:tcPr>
          <w:p w:rsidR="001F6BA3" w:rsidRPr="00D6136F" w:rsidRDefault="001F6BA3" w:rsidP="009501EB">
            <w:pPr>
              <w:pStyle w:val="BodyText"/>
              <w:rPr>
                <w:rFonts w:cs="Arial"/>
                <w:szCs w:val="20"/>
              </w:rPr>
            </w:pPr>
          </w:p>
        </w:tc>
      </w:tr>
      <w:tr w:rsidR="001F6BA3" w:rsidRPr="00871803" w:rsidTr="009501EB">
        <w:trPr>
          <w:trHeight w:val="360"/>
        </w:trPr>
        <w:tc>
          <w:tcPr>
            <w:tcW w:w="1080" w:type="dxa"/>
            <w:vAlign w:val="center"/>
          </w:tcPr>
          <w:p w:rsidR="001F6BA3" w:rsidRPr="00DE007D" w:rsidRDefault="001F6BA3" w:rsidP="009501EB">
            <w:pPr>
              <w:pStyle w:val="BodyText"/>
              <w:rPr>
                <w:rFonts w:cs="Arial"/>
                <w:szCs w:val="20"/>
              </w:rPr>
            </w:pPr>
            <w:r w:rsidRPr="00DE007D">
              <w:rPr>
                <w:rFonts w:cs="Arial"/>
                <w:szCs w:val="20"/>
              </w:rPr>
              <w:t>Prod</w:t>
            </w:r>
          </w:p>
        </w:tc>
        <w:tc>
          <w:tcPr>
            <w:tcW w:w="7740" w:type="dxa"/>
          </w:tcPr>
          <w:p w:rsidR="001F6BA3" w:rsidRPr="0093408E" w:rsidRDefault="002B2337" w:rsidP="009501EB">
            <w:pPr>
              <w:pStyle w:val="BodyText"/>
              <w:rPr>
                <w:rFonts w:cs="Arial"/>
                <w:szCs w:val="20"/>
              </w:rPr>
            </w:pPr>
            <w:hyperlink r:id="rId21" w:history="1">
              <w:r w:rsidR="001F6BA3">
                <w:rPr>
                  <w:rStyle w:val="Hyperlink"/>
                  <w:rFonts w:cs="Arial"/>
                  <w:szCs w:val="20"/>
                </w:rPr>
                <w:t>Production Schema Folder</w:t>
              </w:r>
            </w:hyperlink>
            <w:r w:rsidR="001F6BA3">
              <w:rPr>
                <w:rFonts w:cs="Arial"/>
                <w:szCs w:val="20"/>
              </w:rPr>
              <w:t xml:space="preserve"> </w:t>
            </w:r>
          </w:p>
        </w:tc>
      </w:tr>
    </w:tbl>
    <w:p w:rsidR="001F6BA3" w:rsidRPr="00B57FAD" w:rsidRDefault="001F6BA3" w:rsidP="001F6BA3">
      <w:r>
        <w:br w:type="page"/>
      </w:r>
    </w:p>
    <w:p w:rsidR="00D01836" w:rsidRPr="00871803" w:rsidRDefault="001B604C" w:rsidP="00BD379D">
      <w:pPr>
        <w:pStyle w:val="Heading2"/>
        <w:numPr>
          <w:ilvl w:val="0"/>
          <w:numId w:val="3"/>
        </w:numPr>
      </w:pPr>
      <w:bookmarkStart w:id="36" w:name="_Toc369202153"/>
      <w:r w:rsidRPr="00871803">
        <w:lastRenderedPageBreak/>
        <w:t xml:space="preserve">Component </w:t>
      </w:r>
      <w:r w:rsidR="0092002D" w:rsidRPr="00871803">
        <w:t>Request/Reply/Structures</w:t>
      </w:r>
      <w:bookmarkEnd w:id="36"/>
    </w:p>
    <w:p w:rsidR="002C19FB" w:rsidRDefault="00AC2C75" w:rsidP="002C19FB">
      <w:pPr>
        <w:ind w:left="432"/>
        <w:rPr>
          <w:rFonts w:ascii="Times New Roman" w:hAnsi="Times New Roman"/>
          <w:sz w:val="24"/>
        </w:rPr>
      </w:pPr>
      <w:r w:rsidRPr="00AC2C75">
        <w:rPr>
          <w:rFonts w:ascii="Times New Roman" w:hAnsi="Times New Roman"/>
          <w:sz w:val="24"/>
        </w:rPr>
        <w:t>T</w:t>
      </w:r>
      <w:r>
        <w:rPr>
          <w:rFonts w:ascii="Times New Roman" w:hAnsi="Times New Roman"/>
          <w:sz w:val="24"/>
        </w:rPr>
        <w:t>hese</w:t>
      </w:r>
      <w:r w:rsidRPr="00AC2C75">
        <w:rPr>
          <w:rFonts w:ascii="Times New Roman" w:hAnsi="Times New Roman"/>
          <w:sz w:val="24"/>
        </w:rPr>
        <w:t xml:space="preserve"> structure</w:t>
      </w:r>
      <w:r>
        <w:rPr>
          <w:rFonts w:ascii="Times New Roman" w:hAnsi="Times New Roman"/>
          <w:sz w:val="24"/>
        </w:rPr>
        <w:t>s</w:t>
      </w:r>
      <w:r w:rsidRPr="00AC2C75">
        <w:rPr>
          <w:rFonts w:ascii="Times New Roman" w:hAnsi="Times New Roman"/>
          <w:sz w:val="24"/>
        </w:rPr>
        <w:t xml:space="preserve"> will be exposed using SOAP/HTTP </w:t>
      </w:r>
      <w:r>
        <w:rPr>
          <w:rFonts w:ascii="Times New Roman" w:hAnsi="Times New Roman"/>
          <w:sz w:val="24"/>
        </w:rPr>
        <w:t xml:space="preserve">to the </w:t>
      </w:r>
      <w:r w:rsidR="000763FB">
        <w:rPr>
          <w:rFonts w:ascii="Times New Roman" w:hAnsi="Times New Roman"/>
          <w:sz w:val="24"/>
        </w:rPr>
        <w:t>clients.</w:t>
      </w:r>
    </w:p>
    <w:p w:rsidR="0051092A" w:rsidRPr="0051092A" w:rsidRDefault="004A31E2" w:rsidP="0051092A">
      <w:pPr>
        <w:pStyle w:val="Heading2"/>
        <w:numPr>
          <w:ilvl w:val="1"/>
          <w:numId w:val="3"/>
        </w:numPr>
        <w:rPr>
          <w:rStyle w:val="Emphasis"/>
          <w:i/>
          <w:iCs/>
        </w:rPr>
      </w:pPr>
      <w:bookmarkStart w:id="37" w:name="_Toc369202154"/>
      <w:r w:rsidRPr="002474D0">
        <w:rPr>
          <w:rStyle w:val="Emphasis"/>
        </w:rPr>
        <w:t>Request Message</w:t>
      </w:r>
      <w:bookmarkStart w:id="38" w:name="_Toc283646910"/>
      <w:bookmarkStart w:id="39" w:name="_Toc283646916"/>
      <w:bookmarkStart w:id="40" w:name="_Toc283646926"/>
      <w:bookmarkStart w:id="41" w:name="_Toc283646949"/>
      <w:bookmarkStart w:id="42" w:name="_Toc266272931"/>
      <w:bookmarkStart w:id="43" w:name="_Toc266439400"/>
      <w:bookmarkStart w:id="44" w:name="_Toc254192402"/>
      <w:bookmarkStart w:id="45" w:name="_Toc254262907"/>
      <w:bookmarkStart w:id="46" w:name="_Toc254270345"/>
      <w:bookmarkStart w:id="47" w:name="_Toc266272933"/>
      <w:bookmarkStart w:id="48" w:name="_Toc266439402"/>
      <w:bookmarkStart w:id="49" w:name="_Toc254192403"/>
      <w:bookmarkStart w:id="50" w:name="_Toc254262908"/>
      <w:bookmarkStart w:id="51" w:name="_Toc254270346"/>
      <w:bookmarkStart w:id="52" w:name="_Toc266272934"/>
      <w:bookmarkStart w:id="53" w:name="_Toc266439403"/>
      <w:bookmarkStart w:id="54" w:name="_Toc283646970"/>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51092A" w:rsidRDefault="0051092A" w:rsidP="0051092A">
      <w:pPr>
        <w:pStyle w:val="Heading2"/>
      </w:pPr>
      <w:bookmarkStart w:id="55" w:name="_Toc369202155"/>
      <w:r>
        <w:t>createLoanContract</w:t>
      </w:r>
      <w:bookmarkEnd w:id="55"/>
    </w:p>
    <w:p w:rsidR="00745803" w:rsidRPr="00745803" w:rsidRDefault="00745803" w:rsidP="00745803"/>
    <w:tbl>
      <w:tblPr>
        <w:tblW w:w="11160" w:type="dxa"/>
        <w:tblCellSpacing w:w="0" w:type="dxa"/>
        <w:tblInd w:w="-718" w:type="dxa"/>
        <w:tblBorders>
          <w:top w:val="outset" w:sz="6" w:space="0" w:color="auto"/>
          <w:left w:val="outset" w:sz="6" w:space="0" w:color="auto"/>
          <w:bottom w:val="inset" w:sz="6" w:space="0" w:color="auto"/>
          <w:right w:val="inset" w:sz="6" w:space="0" w:color="auto"/>
        </w:tblBorders>
        <w:tblCellMar>
          <w:left w:w="0" w:type="dxa"/>
          <w:right w:w="0" w:type="dxa"/>
        </w:tblCellMar>
        <w:tblLook w:val="04A0" w:firstRow="1" w:lastRow="0" w:firstColumn="1" w:lastColumn="0" w:noHBand="0" w:noVBand="1"/>
      </w:tblPr>
      <w:tblGrid>
        <w:gridCol w:w="3281"/>
        <w:gridCol w:w="3109"/>
        <w:gridCol w:w="894"/>
        <w:gridCol w:w="996"/>
        <w:gridCol w:w="900"/>
        <w:gridCol w:w="1980"/>
      </w:tblGrid>
      <w:tr w:rsidR="00745803" w:rsidTr="00745803">
        <w:trPr>
          <w:trHeight w:val="209"/>
          <w:tblHeader/>
          <w:tblCellSpacing w:w="0" w:type="dxa"/>
        </w:trPr>
        <w:tc>
          <w:tcPr>
            <w:tcW w:w="3281" w:type="dxa"/>
            <w:shd w:val="pct25" w:color="auto" w:fill="FFFFFF"/>
            <w:tcMar>
              <w:top w:w="0" w:type="dxa"/>
              <w:left w:w="77" w:type="dxa"/>
              <w:bottom w:w="0" w:type="dxa"/>
              <w:right w:w="77" w:type="dxa"/>
            </w:tcMar>
            <w:hideMark/>
          </w:tcPr>
          <w:p w:rsidR="00745803" w:rsidRDefault="00745803" w:rsidP="00745803">
            <w:pPr>
              <w:pStyle w:val="BodyText"/>
              <w:spacing w:line="209" w:lineRule="atLeast"/>
            </w:pPr>
            <w:r>
              <w:rPr>
                <w:szCs w:val="20"/>
              </w:rPr>
              <w:t>XML Tag Name / Field Name</w:t>
            </w:r>
          </w:p>
        </w:tc>
        <w:tc>
          <w:tcPr>
            <w:tcW w:w="3109" w:type="dxa"/>
            <w:shd w:val="pct25" w:color="auto" w:fill="FFFFFF"/>
            <w:tcMar>
              <w:top w:w="0" w:type="dxa"/>
              <w:left w:w="77" w:type="dxa"/>
              <w:bottom w:w="0" w:type="dxa"/>
              <w:right w:w="77" w:type="dxa"/>
            </w:tcMar>
            <w:hideMark/>
          </w:tcPr>
          <w:p w:rsidR="00745803" w:rsidRDefault="00745803" w:rsidP="00745803">
            <w:pPr>
              <w:pStyle w:val="BodyText"/>
              <w:spacing w:line="209" w:lineRule="atLeast"/>
            </w:pPr>
            <w:r>
              <w:rPr>
                <w:szCs w:val="20"/>
                <w:lang w:val="fr-FR"/>
              </w:rPr>
              <w:t>Description / Notes</w:t>
            </w:r>
          </w:p>
        </w:tc>
        <w:tc>
          <w:tcPr>
            <w:tcW w:w="894" w:type="dxa"/>
            <w:shd w:val="pct25" w:color="auto" w:fill="FFFFFF"/>
            <w:tcMar>
              <w:top w:w="0" w:type="dxa"/>
              <w:left w:w="77" w:type="dxa"/>
              <w:bottom w:w="0" w:type="dxa"/>
              <w:right w:w="77" w:type="dxa"/>
            </w:tcMar>
            <w:hideMark/>
          </w:tcPr>
          <w:p w:rsidR="00745803" w:rsidRDefault="00745803" w:rsidP="00745803">
            <w:pPr>
              <w:pStyle w:val="BodyText"/>
              <w:spacing w:line="209" w:lineRule="atLeast"/>
            </w:pPr>
            <w:proofErr w:type="spellStart"/>
            <w:r>
              <w:rPr>
                <w:szCs w:val="20"/>
                <w:lang w:val="fr-FR"/>
              </w:rPr>
              <w:t>Length</w:t>
            </w:r>
            <w:proofErr w:type="spellEnd"/>
          </w:p>
        </w:tc>
        <w:tc>
          <w:tcPr>
            <w:tcW w:w="996" w:type="dxa"/>
            <w:shd w:val="pct25" w:color="auto" w:fill="FFFFFF"/>
            <w:tcMar>
              <w:top w:w="0" w:type="dxa"/>
              <w:left w:w="77" w:type="dxa"/>
              <w:bottom w:w="0" w:type="dxa"/>
              <w:right w:w="77" w:type="dxa"/>
            </w:tcMar>
            <w:hideMark/>
          </w:tcPr>
          <w:p w:rsidR="00745803" w:rsidRDefault="00745803" w:rsidP="00745803">
            <w:pPr>
              <w:pStyle w:val="BodyText"/>
              <w:spacing w:line="209" w:lineRule="atLeast"/>
            </w:pPr>
            <w:r>
              <w:rPr>
                <w:szCs w:val="20"/>
                <w:lang w:val="fr-FR"/>
              </w:rPr>
              <w:t>Type</w:t>
            </w:r>
          </w:p>
        </w:tc>
        <w:tc>
          <w:tcPr>
            <w:tcW w:w="900" w:type="dxa"/>
            <w:shd w:val="pct25" w:color="auto" w:fill="FFFFFF"/>
            <w:tcMar>
              <w:top w:w="0" w:type="dxa"/>
              <w:left w:w="77" w:type="dxa"/>
              <w:bottom w:w="0" w:type="dxa"/>
              <w:right w:w="77" w:type="dxa"/>
            </w:tcMar>
            <w:hideMark/>
          </w:tcPr>
          <w:p w:rsidR="00745803" w:rsidRDefault="00745803" w:rsidP="00745803">
            <w:pPr>
              <w:pStyle w:val="BodyText"/>
              <w:spacing w:line="209" w:lineRule="atLeast"/>
            </w:pPr>
            <w:r>
              <w:rPr>
                <w:szCs w:val="20"/>
                <w:lang w:val="fr-FR"/>
              </w:rPr>
              <w:t>Values</w:t>
            </w:r>
          </w:p>
        </w:tc>
        <w:tc>
          <w:tcPr>
            <w:tcW w:w="1980" w:type="dxa"/>
            <w:shd w:val="pct25" w:color="auto" w:fill="FFFFFF"/>
            <w:tcMar>
              <w:top w:w="0" w:type="dxa"/>
              <w:left w:w="77" w:type="dxa"/>
              <w:bottom w:w="0" w:type="dxa"/>
              <w:right w:w="77" w:type="dxa"/>
            </w:tcMar>
            <w:hideMark/>
          </w:tcPr>
          <w:p w:rsidR="00745803" w:rsidRDefault="00745803" w:rsidP="00745803">
            <w:pPr>
              <w:pStyle w:val="BodyText"/>
              <w:spacing w:line="209" w:lineRule="atLeast"/>
            </w:pPr>
            <w:proofErr w:type="spellStart"/>
            <w:r>
              <w:rPr>
                <w:szCs w:val="20"/>
                <w:lang w:val="fr-FR"/>
              </w:rPr>
              <w:t>Req</w:t>
            </w:r>
            <w:proofErr w:type="spellEnd"/>
            <w:r>
              <w:rPr>
                <w:szCs w:val="20"/>
                <w:lang w:val="fr-FR"/>
              </w:rPr>
              <w:t>/</w:t>
            </w:r>
            <w:proofErr w:type="spellStart"/>
            <w:r>
              <w:rPr>
                <w:szCs w:val="20"/>
                <w:lang w:val="fr-FR"/>
              </w:rPr>
              <w:t>Opt</w:t>
            </w:r>
            <w:proofErr w:type="spellEnd"/>
            <w:r>
              <w:rPr>
                <w:szCs w:val="20"/>
                <w:lang w:val="fr-FR"/>
              </w:rPr>
              <w:t>/</w:t>
            </w:r>
            <w:proofErr w:type="spellStart"/>
            <w:r>
              <w:rPr>
                <w:szCs w:val="20"/>
                <w:lang w:val="fr-FR"/>
              </w:rPr>
              <w:t>Choice</w:t>
            </w:r>
            <w:proofErr w:type="spellEnd"/>
          </w:p>
        </w:tc>
      </w:tr>
      <w:tr w:rsidR="00745803" w:rsidTr="00745803">
        <w:trPr>
          <w:trHeight w:val="507"/>
          <w:tblCellSpacing w:w="0" w:type="dxa"/>
        </w:trPr>
        <w:tc>
          <w:tcPr>
            <w:tcW w:w="3281"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745803" w:rsidRDefault="00A62EC9" w:rsidP="00745803">
            <w:pPr>
              <w:pStyle w:val="BodyText"/>
            </w:pPr>
            <w:r>
              <w:rPr>
                <w:szCs w:val="20"/>
              </w:rPr>
              <w:t>createLoanContractI</w:t>
            </w:r>
            <w:r w:rsidR="00745803">
              <w:rPr>
                <w:szCs w:val="20"/>
              </w:rPr>
              <w:t>nfo</w:t>
            </w:r>
          </w:p>
        </w:tc>
        <w:tc>
          <w:tcPr>
            <w:tcW w:w="3109"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8417E6" w:rsidRPr="008417E6" w:rsidRDefault="008417E6" w:rsidP="008417E6">
            <w:pPr>
              <w:pStyle w:val="BodyText"/>
              <w:rPr>
                <w:rFonts w:cs="Arial"/>
                <w:szCs w:val="20"/>
              </w:rPr>
            </w:pPr>
            <w:r w:rsidRPr="008417E6">
              <w:rPr>
                <w:rFonts w:cs="Arial"/>
                <w:szCs w:val="20"/>
              </w:rPr>
              <w:t>Information</w:t>
            </w:r>
          </w:p>
          <w:p w:rsidR="00745803" w:rsidRDefault="008417E6" w:rsidP="008417E6">
            <w:pPr>
              <w:pStyle w:val="BodyText"/>
            </w:pPr>
            <w:r w:rsidRPr="008417E6">
              <w:rPr>
                <w:rFonts w:cs="Arial"/>
                <w:szCs w:val="20"/>
              </w:rPr>
              <w:t xml:space="preserve">This structure contains the choice structures used to </w:t>
            </w:r>
            <w:r>
              <w:rPr>
                <w:rFonts w:cs="Arial"/>
                <w:szCs w:val="20"/>
              </w:rPr>
              <w:t>create the Contract Document</w:t>
            </w:r>
          </w:p>
        </w:tc>
        <w:tc>
          <w:tcPr>
            <w:tcW w:w="894"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745803" w:rsidRDefault="00745803" w:rsidP="00745803">
            <w:pPr>
              <w:rPr>
                <w:sz w:val="24"/>
              </w:rPr>
            </w:pPr>
          </w:p>
        </w:tc>
        <w:tc>
          <w:tcPr>
            <w:tcW w:w="996"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745803" w:rsidRDefault="00745803" w:rsidP="00745803">
            <w:pPr>
              <w:pStyle w:val="BodyText"/>
            </w:pPr>
            <w:r>
              <w:rPr>
                <w:szCs w:val="20"/>
              </w:rPr>
              <w:t>Structure</w:t>
            </w:r>
          </w:p>
        </w:tc>
        <w:tc>
          <w:tcPr>
            <w:tcW w:w="90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745803" w:rsidRDefault="00745803" w:rsidP="00745803">
            <w:pPr>
              <w:pStyle w:val="BodyText"/>
            </w:pPr>
            <w:r>
              <w:rPr>
                <w:szCs w:val="20"/>
              </w:rPr>
              <w:t> </w:t>
            </w:r>
          </w:p>
        </w:tc>
        <w:tc>
          <w:tcPr>
            <w:tcW w:w="198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745803" w:rsidRDefault="00745803" w:rsidP="00745803">
            <w:pPr>
              <w:pStyle w:val="BodyText"/>
            </w:pPr>
            <w:r>
              <w:rPr>
                <w:szCs w:val="20"/>
              </w:rPr>
              <w:t>Choice</w:t>
            </w:r>
          </w:p>
        </w:tc>
      </w:tr>
      <w:tr w:rsidR="00745803" w:rsidTr="00745803">
        <w:trPr>
          <w:trHeight w:val="516"/>
          <w:tblCellSpacing w:w="0" w:type="dxa"/>
        </w:trPr>
        <w:tc>
          <w:tcPr>
            <w:tcW w:w="3281"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745803" w:rsidRDefault="00745803" w:rsidP="00745803">
            <w:pPr>
              <w:pStyle w:val="BodyText"/>
            </w:pPr>
            <w:r>
              <w:rPr>
                <w:szCs w:val="20"/>
              </w:rPr>
              <w:t>transactionReferenceInfo</w:t>
            </w:r>
          </w:p>
        </w:tc>
        <w:tc>
          <w:tcPr>
            <w:tcW w:w="3109"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745803" w:rsidRDefault="00745803" w:rsidP="00745803">
            <w:pPr>
              <w:pStyle w:val="BodyText"/>
            </w:pPr>
            <w:r>
              <w:rPr>
                <w:szCs w:val="20"/>
              </w:rPr>
              <w:t>Structure provides transactional reference information</w:t>
            </w:r>
          </w:p>
        </w:tc>
        <w:tc>
          <w:tcPr>
            <w:tcW w:w="894"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745803" w:rsidRDefault="00745803" w:rsidP="00745803">
            <w:pPr>
              <w:rPr>
                <w:sz w:val="24"/>
              </w:rPr>
            </w:pPr>
          </w:p>
        </w:tc>
        <w:tc>
          <w:tcPr>
            <w:tcW w:w="996"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745803" w:rsidRDefault="00745803" w:rsidP="00745803">
            <w:pPr>
              <w:pStyle w:val="BodyText"/>
            </w:pPr>
            <w:r>
              <w:rPr>
                <w:szCs w:val="20"/>
              </w:rPr>
              <w:t>Structure</w:t>
            </w:r>
          </w:p>
        </w:tc>
        <w:tc>
          <w:tcPr>
            <w:tcW w:w="90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745803" w:rsidRDefault="00745803" w:rsidP="00745803">
            <w:pPr>
              <w:pStyle w:val="BodyText"/>
            </w:pPr>
            <w:r>
              <w:rPr>
                <w:szCs w:val="20"/>
              </w:rPr>
              <w:t> </w:t>
            </w:r>
          </w:p>
        </w:tc>
        <w:tc>
          <w:tcPr>
            <w:tcW w:w="198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745803" w:rsidRDefault="00745803" w:rsidP="00745803">
            <w:pPr>
              <w:pStyle w:val="BodyText"/>
            </w:pPr>
            <w:r>
              <w:rPr>
                <w:szCs w:val="20"/>
              </w:rPr>
              <w:t xml:space="preserve">Required </w:t>
            </w:r>
          </w:p>
        </w:tc>
      </w:tr>
    </w:tbl>
    <w:p w:rsidR="00745803" w:rsidRDefault="00745803" w:rsidP="00745803"/>
    <w:p w:rsidR="00053632" w:rsidRDefault="00DD46A3" w:rsidP="00053632">
      <w:pPr>
        <w:pStyle w:val="Heading2"/>
      </w:pPr>
      <w:bookmarkStart w:id="56" w:name="_Toc369202156"/>
      <w:r>
        <w:t>createLoanContract</w:t>
      </w:r>
      <w:r w:rsidR="00053632">
        <w:t>info</w:t>
      </w:r>
      <w:bookmarkEnd w:id="56"/>
    </w:p>
    <w:p w:rsidR="00053632" w:rsidRDefault="00053632" w:rsidP="00745803"/>
    <w:p w:rsidR="00745803" w:rsidRPr="00745803" w:rsidRDefault="00745803" w:rsidP="00745803"/>
    <w:tbl>
      <w:tblPr>
        <w:tblW w:w="11160" w:type="dxa"/>
        <w:tblCellSpacing w:w="0" w:type="dxa"/>
        <w:tblInd w:w="-718" w:type="dxa"/>
        <w:tblBorders>
          <w:top w:val="outset" w:sz="6" w:space="0" w:color="auto"/>
          <w:left w:val="outset" w:sz="6" w:space="0" w:color="auto"/>
          <w:bottom w:val="inset" w:sz="6" w:space="0" w:color="auto"/>
          <w:right w:val="inset" w:sz="6" w:space="0" w:color="auto"/>
        </w:tblBorders>
        <w:tblCellMar>
          <w:left w:w="0" w:type="dxa"/>
          <w:right w:w="0" w:type="dxa"/>
        </w:tblCellMar>
        <w:tblLook w:val="04A0" w:firstRow="1" w:lastRow="0" w:firstColumn="1" w:lastColumn="0" w:noHBand="0" w:noVBand="1"/>
      </w:tblPr>
      <w:tblGrid>
        <w:gridCol w:w="3281"/>
        <w:gridCol w:w="3109"/>
        <w:gridCol w:w="894"/>
        <w:gridCol w:w="996"/>
        <w:gridCol w:w="900"/>
        <w:gridCol w:w="1980"/>
      </w:tblGrid>
      <w:tr w:rsidR="0051092A" w:rsidTr="0051092A">
        <w:trPr>
          <w:trHeight w:val="209"/>
          <w:tblHeader/>
          <w:tblCellSpacing w:w="0" w:type="dxa"/>
        </w:trPr>
        <w:tc>
          <w:tcPr>
            <w:tcW w:w="3281" w:type="dxa"/>
            <w:shd w:val="pct25" w:color="auto" w:fill="FFFFFF"/>
            <w:tcMar>
              <w:top w:w="0" w:type="dxa"/>
              <w:left w:w="77" w:type="dxa"/>
              <w:bottom w:w="0" w:type="dxa"/>
              <w:right w:w="77" w:type="dxa"/>
            </w:tcMar>
            <w:hideMark/>
          </w:tcPr>
          <w:p w:rsidR="0051092A" w:rsidRDefault="0051092A">
            <w:pPr>
              <w:pStyle w:val="BodyText"/>
              <w:spacing w:line="209" w:lineRule="atLeast"/>
            </w:pPr>
            <w:r>
              <w:rPr>
                <w:szCs w:val="20"/>
              </w:rPr>
              <w:t>XML Tag Name / Field Name</w:t>
            </w:r>
          </w:p>
        </w:tc>
        <w:tc>
          <w:tcPr>
            <w:tcW w:w="3109" w:type="dxa"/>
            <w:shd w:val="pct25" w:color="auto" w:fill="FFFFFF"/>
            <w:tcMar>
              <w:top w:w="0" w:type="dxa"/>
              <w:left w:w="77" w:type="dxa"/>
              <w:bottom w:w="0" w:type="dxa"/>
              <w:right w:w="77" w:type="dxa"/>
            </w:tcMar>
            <w:hideMark/>
          </w:tcPr>
          <w:p w:rsidR="0051092A" w:rsidRDefault="0051092A">
            <w:pPr>
              <w:pStyle w:val="BodyText"/>
              <w:spacing w:line="209" w:lineRule="atLeast"/>
            </w:pPr>
            <w:r>
              <w:rPr>
                <w:szCs w:val="20"/>
                <w:lang w:val="fr-FR"/>
              </w:rPr>
              <w:t>Description / Notes</w:t>
            </w:r>
          </w:p>
        </w:tc>
        <w:tc>
          <w:tcPr>
            <w:tcW w:w="894" w:type="dxa"/>
            <w:shd w:val="pct25" w:color="auto" w:fill="FFFFFF"/>
            <w:tcMar>
              <w:top w:w="0" w:type="dxa"/>
              <w:left w:w="77" w:type="dxa"/>
              <w:bottom w:w="0" w:type="dxa"/>
              <w:right w:w="77" w:type="dxa"/>
            </w:tcMar>
            <w:hideMark/>
          </w:tcPr>
          <w:p w:rsidR="0051092A" w:rsidRDefault="0051092A">
            <w:pPr>
              <w:pStyle w:val="BodyText"/>
              <w:spacing w:line="209" w:lineRule="atLeast"/>
            </w:pPr>
            <w:proofErr w:type="spellStart"/>
            <w:r>
              <w:rPr>
                <w:szCs w:val="20"/>
                <w:lang w:val="fr-FR"/>
              </w:rPr>
              <w:t>Length</w:t>
            </w:r>
            <w:proofErr w:type="spellEnd"/>
          </w:p>
        </w:tc>
        <w:tc>
          <w:tcPr>
            <w:tcW w:w="996" w:type="dxa"/>
            <w:shd w:val="pct25" w:color="auto" w:fill="FFFFFF"/>
            <w:tcMar>
              <w:top w:w="0" w:type="dxa"/>
              <w:left w:w="77" w:type="dxa"/>
              <w:bottom w:w="0" w:type="dxa"/>
              <w:right w:w="77" w:type="dxa"/>
            </w:tcMar>
            <w:hideMark/>
          </w:tcPr>
          <w:p w:rsidR="0051092A" w:rsidRDefault="0051092A">
            <w:pPr>
              <w:pStyle w:val="BodyText"/>
              <w:spacing w:line="209" w:lineRule="atLeast"/>
            </w:pPr>
            <w:r>
              <w:rPr>
                <w:szCs w:val="20"/>
                <w:lang w:val="fr-FR"/>
              </w:rPr>
              <w:t>Type</w:t>
            </w:r>
          </w:p>
        </w:tc>
        <w:tc>
          <w:tcPr>
            <w:tcW w:w="900" w:type="dxa"/>
            <w:shd w:val="pct25" w:color="auto" w:fill="FFFFFF"/>
            <w:tcMar>
              <w:top w:w="0" w:type="dxa"/>
              <w:left w:w="77" w:type="dxa"/>
              <w:bottom w:w="0" w:type="dxa"/>
              <w:right w:w="77" w:type="dxa"/>
            </w:tcMar>
            <w:hideMark/>
          </w:tcPr>
          <w:p w:rsidR="0051092A" w:rsidRDefault="0051092A">
            <w:pPr>
              <w:pStyle w:val="BodyText"/>
              <w:spacing w:line="209" w:lineRule="atLeast"/>
            </w:pPr>
            <w:r>
              <w:rPr>
                <w:szCs w:val="20"/>
                <w:lang w:val="fr-FR"/>
              </w:rPr>
              <w:t>Values</w:t>
            </w:r>
          </w:p>
        </w:tc>
        <w:tc>
          <w:tcPr>
            <w:tcW w:w="1980" w:type="dxa"/>
            <w:shd w:val="pct25" w:color="auto" w:fill="FFFFFF"/>
            <w:tcMar>
              <w:top w:w="0" w:type="dxa"/>
              <w:left w:w="77" w:type="dxa"/>
              <w:bottom w:w="0" w:type="dxa"/>
              <w:right w:w="77" w:type="dxa"/>
            </w:tcMar>
            <w:hideMark/>
          </w:tcPr>
          <w:p w:rsidR="0051092A" w:rsidRDefault="0051092A">
            <w:pPr>
              <w:pStyle w:val="BodyText"/>
              <w:spacing w:line="209" w:lineRule="atLeast"/>
            </w:pPr>
            <w:proofErr w:type="spellStart"/>
            <w:r>
              <w:rPr>
                <w:szCs w:val="20"/>
                <w:lang w:val="fr-FR"/>
              </w:rPr>
              <w:t>Req</w:t>
            </w:r>
            <w:proofErr w:type="spellEnd"/>
            <w:r>
              <w:rPr>
                <w:szCs w:val="20"/>
                <w:lang w:val="fr-FR"/>
              </w:rPr>
              <w:t>/</w:t>
            </w:r>
            <w:proofErr w:type="spellStart"/>
            <w:r>
              <w:rPr>
                <w:szCs w:val="20"/>
                <w:lang w:val="fr-FR"/>
              </w:rPr>
              <w:t>Opt</w:t>
            </w:r>
            <w:proofErr w:type="spellEnd"/>
            <w:r>
              <w:rPr>
                <w:szCs w:val="20"/>
                <w:lang w:val="fr-FR"/>
              </w:rPr>
              <w:t>/</w:t>
            </w:r>
            <w:proofErr w:type="spellStart"/>
            <w:r>
              <w:rPr>
                <w:szCs w:val="20"/>
                <w:lang w:val="fr-FR"/>
              </w:rPr>
              <w:t>Choice</w:t>
            </w:r>
            <w:proofErr w:type="spellEnd"/>
          </w:p>
        </w:tc>
      </w:tr>
      <w:tr w:rsidR="0051092A" w:rsidTr="0051092A">
        <w:trPr>
          <w:trHeight w:val="507"/>
          <w:tblCellSpacing w:w="0" w:type="dxa"/>
        </w:trPr>
        <w:tc>
          <w:tcPr>
            <w:tcW w:w="3281"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51092A" w:rsidRDefault="00053632">
            <w:pPr>
              <w:pStyle w:val="BodyText"/>
            </w:pPr>
            <w:r>
              <w:rPr>
                <w:szCs w:val="20"/>
              </w:rPr>
              <w:t>orderInfo</w:t>
            </w:r>
          </w:p>
        </w:tc>
        <w:tc>
          <w:tcPr>
            <w:tcW w:w="3109"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51092A" w:rsidRDefault="0051092A" w:rsidP="00446D6A">
            <w:pPr>
              <w:pStyle w:val="BodyText"/>
            </w:pPr>
            <w:r>
              <w:rPr>
                <w:szCs w:val="20"/>
              </w:rPr>
              <w:t xml:space="preserve">Structure provides </w:t>
            </w:r>
            <w:r w:rsidR="00446D6A">
              <w:rPr>
                <w:szCs w:val="20"/>
              </w:rPr>
              <w:t xml:space="preserve">Order </w:t>
            </w:r>
            <w:r>
              <w:rPr>
                <w:szCs w:val="20"/>
              </w:rPr>
              <w:t>information</w:t>
            </w:r>
            <w:r w:rsidR="00446D6A">
              <w:rPr>
                <w:szCs w:val="20"/>
              </w:rPr>
              <w:t xml:space="preserve"> – used only by National Retailers</w:t>
            </w:r>
          </w:p>
        </w:tc>
        <w:tc>
          <w:tcPr>
            <w:tcW w:w="894"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51092A" w:rsidRDefault="0051092A">
            <w:pPr>
              <w:rPr>
                <w:sz w:val="24"/>
              </w:rPr>
            </w:pPr>
          </w:p>
        </w:tc>
        <w:tc>
          <w:tcPr>
            <w:tcW w:w="996"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51092A" w:rsidRDefault="0051092A">
            <w:pPr>
              <w:pStyle w:val="BodyText"/>
            </w:pPr>
            <w:r>
              <w:rPr>
                <w:szCs w:val="20"/>
              </w:rPr>
              <w:t>Structure</w:t>
            </w:r>
          </w:p>
        </w:tc>
        <w:tc>
          <w:tcPr>
            <w:tcW w:w="90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51092A" w:rsidRDefault="0051092A">
            <w:pPr>
              <w:pStyle w:val="BodyText"/>
            </w:pPr>
            <w:r>
              <w:rPr>
                <w:szCs w:val="20"/>
              </w:rPr>
              <w:t> </w:t>
            </w:r>
          </w:p>
        </w:tc>
        <w:tc>
          <w:tcPr>
            <w:tcW w:w="198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hideMark/>
          </w:tcPr>
          <w:p w:rsidR="0051092A" w:rsidRDefault="00053632">
            <w:pPr>
              <w:pStyle w:val="BodyText"/>
            </w:pPr>
            <w:r>
              <w:rPr>
                <w:szCs w:val="20"/>
              </w:rPr>
              <w:t xml:space="preserve">Conditionally </w:t>
            </w:r>
            <w:r w:rsidR="0051092A">
              <w:rPr>
                <w:szCs w:val="20"/>
              </w:rPr>
              <w:t xml:space="preserve">Required </w:t>
            </w:r>
          </w:p>
        </w:tc>
      </w:tr>
      <w:tr w:rsidR="00053632" w:rsidTr="0051092A">
        <w:trPr>
          <w:trHeight w:val="507"/>
          <w:tblCellSpacing w:w="0" w:type="dxa"/>
        </w:trPr>
        <w:tc>
          <w:tcPr>
            <w:tcW w:w="3281"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053632" w:rsidRDefault="00053632" w:rsidP="00915A37">
            <w:pPr>
              <w:pStyle w:val="BodyText"/>
            </w:pPr>
            <w:r>
              <w:rPr>
                <w:szCs w:val="20"/>
              </w:rPr>
              <w:t>contractInfo</w:t>
            </w:r>
          </w:p>
        </w:tc>
        <w:tc>
          <w:tcPr>
            <w:tcW w:w="3109"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053632" w:rsidRDefault="00053632" w:rsidP="00053632">
            <w:pPr>
              <w:pStyle w:val="BodyText"/>
            </w:pPr>
            <w:r>
              <w:rPr>
                <w:szCs w:val="20"/>
              </w:rPr>
              <w:t>Structure provides contract information</w:t>
            </w:r>
            <w:r w:rsidR="00446D6A">
              <w:rPr>
                <w:szCs w:val="20"/>
              </w:rPr>
              <w:t xml:space="preserve"> – used by Sprint’s internal callers of this API.</w:t>
            </w:r>
          </w:p>
        </w:tc>
        <w:tc>
          <w:tcPr>
            <w:tcW w:w="894"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053632" w:rsidRDefault="00053632" w:rsidP="00915A37">
            <w:pPr>
              <w:rPr>
                <w:sz w:val="24"/>
              </w:rPr>
            </w:pPr>
          </w:p>
        </w:tc>
        <w:tc>
          <w:tcPr>
            <w:tcW w:w="996"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053632" w:rsidRDefault="00053632" w:rsidP="00915A37">
            <w:pPr>
              <w:pStyle w:val="BodyText"/>
            </w:pPr>
            <w:r>
              <w:rPr>
                <w:szCs w:val="20"/>
              </w:rPr>
              <w:t>Structure</w:t>
            </w:r>
          </w:p>
        </w:tc>
        <w:tc>
          <w:tcPr>
            <w:tcW w:w="90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053632" w:rsidRDefault="00053632" w:rsidP="00915A37">
            <w:pPr>
              <w:pStyle w:val="BodyText"/>
            </w:pPr>
            <w:r>
              <w:rPr>
                <w:szCs w:val="20"/>
              </w:rPr>
              <w:t> </w:t>
            </w:r>
          </w:p>
        </w:tc>
        <w:tc>
          <w:tcPr>
            <w:tcW w:w="198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053632" w:rsidRDefault="00053632" w:rsidP="00915A37">
            <w:pPr>
              <w:pStyle w:val="BodyText"/>
            </w:pPr>
            <w:r>
              <w:rPr>
                <w:szCs w:val="20"/>
              </w:rPr>
              <w:t xml:space="preserve">Conditionally Required </w:t>
            </w:r>
          </w:p>
        </w:tc>
      </w:tr>
    </w:tbl>
    <w:p w:rsidR="00F806AF" w:rsidRDefault="00F806AF" w:rsidP="00F806AF">
      <w:pPr>
        <w:pStyle w:val="Heading3"/>
      </w:pPr>
      <w:bookmarkStart w:id="57" w:name="_Toc369202157"/>
      <w:r>
        <w:t>orderInfo</w:t>
      </w:r>
      <w:bookmarkEnd w:id="57"/>
    </w:p>
    <w:tbl>
      <w:tblPr>
        <w:tblW w:w="11160" w:type="dxa"/>
        <w:tblCellSpacing w:w="0" w:type="dxa"/>
        <w:tblInd w:w="-718" w:type="dxa"/>
        <w:tblBorders>
          <w:top w:val="outset" w:sz="6" w:space="0" w:color="auto"/>
          <w:left w:val="outset" w:sz="6" w:space="0" w:color="auto"/>
          <w:bottom w:val="inset" w:sz="6" w:space="0" w:color="auto"/>
          <w:right w:val="inset" w:sz="6" w:space="0" w:color="auto"/>
        </w:tblBorders>
        <w:tblCellMar>
          <w:left w:w="0" w:type="dxa"/>
          <w:right w:w="0" w:type="dxa"/>
        </w:tblCellMar>
        <w:tblLook w:val="04A0" w:firstRow="1" w:lastRow="0" w:firstColumn="1" w:lastColumn="0" w:noHBand="0" w:noVBand="1"/>
      </w:tblPr>
      <w:tblGrid>
        <w:gridCol w:w="3281"/>
        <w:gridCol w:w="3109"/>
        <w:gridCol w:w="894"/>
        <w:gridCol w:w="996"/>
        <w:gridCol w:w="900"/>
        <w:gridCol w:w="1980"/>
      </w:tblGrid>
      <w:tr w:rsidR="00F806AF" w:rsidTr="00915A37">
        <w:trPr>
          <w:trHeight w:val="209"/>
          <w:tblHeader/>
          <w:tblCellSpacing w:w="0" w:type="dxa"/>
        </w:trPr>
        <w:tc>
          <w:tcPr>
            <w:tcW w:w="3281" w:type="dxa"/>
            <w:shd w:val="pct25" w:color="auto" w:fill="FFFFFF"/>
            <w:tcMar>
              <w:top w:w="0" w:type="dxa"/>
              <w:left w:w="77" w:type="dxa"/>
              <w:bottom w:w="0" w:type="dxa"/>
              <w:right w:w="77" w:type="dxa"/>
            </w:tcMar>
            <w:hideMark/>
          </w:tcPr>
          <w:p w:rsidR="00F806AF" w:rsidRDefault="00F806AF" w:rsidP="00915A37">
            <w:pPr>
              <w:pStyle w:val="BodyText"/>
              <w:spacing w:line="209" w:lineRule="atLeast"/>
            </w:pPr>
            <w:r>
              <w:rPr>
                <w:szCs w:val="20"/>
              </w:rPr>
              <w:t>XML Tag Name / Field Name</w:t>
            </w:r>
          </w:p>
        </w:tc>
        <w:tc>
          <w:tcPr>
            <w:tcW w:w="3109" w:type="dxa"/>
            <w:shd w:val="pct25" w:color="auto" w:fill="FFFFFF"/>
            <w:tcMar>
              <w:top w:w="0" w:type="dxa"/>
              <w:left w:w="77" w:type="dxa"/>
              <w:bottom w:w="0" w:type="dxa"/>
              <w:right w:w="77" w:type="dxa"/>
            </w:tcMar>
            <w:hideMark/>
          </w:tcPr>
          <w:p w:rsidR="00F806AF" w:rsidRDefault="00F806AF" w:rsidP="00915A37">
            <w:pPr>
              <w:pStyle w:val="BodyText"/>
              <w:spacing w:line="209" w:lineRule="atLeast"/>
            </w:pPr>
            <w:r>
              <w:rPr>
                <w:szCs w:val="20"/>
                <w:lang w:val="fr-FR"/>
              </w:rPr>
              <w:t>Description / Notes</w:t>
            </w:r>
          </w:p>
        </w:tc>
        <w:tc>
          <w:tcPr>
            <w:tcW w:w="894" w:type="dxa"/>
            <w:shd w:val="pct25" w:color="auto" w:fill="FFFFFF"/>
            <w:tcMar>
              <w:top w:w="0" w:type="dxa"/>
              <w:left w:w="77" w:type="dxa"/>
              <w:bottom w:w="0" w:type="dxa"/>
              <w:right w:w="77" w:type="dxa"/>
            </w:tcMar>
            <w:hideMark/>
          </w:tcPr>
          <w:p w:rsidR="00F806AF" w:rsidRDefault="00F806AF" w:rsidP="00915A37">
            <w:pPr>
              <w:pStyle w:val="BodyText"/>
              <w:spacing w:line="209" w:lineRule="atLeast"/>
            </w:pPr>
            <w:proofErr w:type="spellStart"/>
            <w:r>
              <w:rPr>
                <w:szCs w:val="20"/>
                <w:lang w:val="fr-FR"/>
              </w:rPr>
              <w:t>Length</w:t>
            </w:r>
            <w:proofErr w:type="spellEnd"/>
          </w:p>
        </w:tc>
        <w:tc>
          <w:tcPr>
            <w:tcW w:w="996" w:type="dxa"/>
            <w:shd w:val="pct25" w:color="auto" w:fill="FFFFFF"/>
            <w:tcMar>
              <w:top w:w="0" w:type="dxa"/>
              <w:left w:w="77" w:type="dxa"/>
              <w:bottom w:w="0" w:type="dxa"/>
              <w:right w:w="77" w:type="dxa"/>
            </w:tcMar>
            <w:hideMark/>
          </w:tcPr>
          <w:p w:rsidR="00F806AF" w:rsidRDefault="00F806AF" w:rsidP="00915A37">
            <w:pPr>
              <w:pStyle w:val="BodyText"/>
              <w:spacing w:line="209" w:lineRule="atLeast"/>
            </w:pPr>
            <w:r>
              <w:rPr>
                <w:szCs w:val="20"/>
                <w:lang w:val="fr-FR"/>
              </w:rPr>
              <w:t>Type</w:t>
            </w:r>
          </w:p>
        </w:tc>
        <w:tc>
          <w:tcPr>
            <w:tcW w:w="900" w:type="dxa"/>
            <w:shd w:val="pct25" w:color="auto" w:fill="FFFFFF"/>
            <w:tcMar>
              <w:top w:w="0" w:type="dxa"/>
              <w:left w:w="77" w:type="dxa"/>
              <w:bottom w:w="0" w:type="dxa"/>
              <w:right w:w="77" w:type="dxa"/>
            </w:tcMar>
            <w:hideMark/>
          </w:tcPr>
          <w:p w:rsidR="00F806AF" w:rsidRDefault="00F806AF" w:rsidP="00915A37">
            <w:pPr>
              <w:pStyle w:val="BodyText"/>
              <w:spacing w:line="209" w:lineRule="atLeast"/>
            </w:pPr>
            <w:r>
              <w:rPr>
                <w:szCs w:val="20"/>
                <w:lang w:val="fr-FR"/>
              </w:rPr>
              <w:t>Values</w:t>
            </w:r>
          </w:p>
        </w:tc>
        <w:tc>
          <w:tcPr>
            <w:tcW w:w="1980" w:type="dxa"/>
            <w:shd w:val="pct25" w:color="auto" w:fill="FFFFFF"/>
            <w:tcMar>
              <w:top w:w="0" w:type="dxa"/>
              <w:left w:w="77" w:type="dxa"/>
              <w:bottom w:w="0" w:type="dxa"/>
              <w:right w:w="77" w:type="dxa"/>
            </w:tcMar>
            <w:hideMark/>
          </w:tcPr>
          <w:p w:rsidR="00F806AF" w:rsidRDefault="00F806AF" w:rsidP="00915A37">
            <w:pPr>
              <w:pStyle w:val="BodyText"/>
              <w:spacing w:line="209" w:lineRule="atLeast"/>
            </w:pPr>
            <w:proofErr w:type="spellStart"/>
            <w:r>
              <w:rPr>
                <w:szCs w:val="20"/>
                <w:lang w:val="fr-FR"/>
              </w:rPr>
              <w:t>Req</w:t>
            </w:r>
            <w:proofErr w:type="spellEnd"/>
            <w:r>
              <w:rPr>
                <w:szCs w:val="20"/>
                <w:lang w:val="fr-FR"/>
              </w:rPr>
              <w:t>/</w:t>
            </w:r>
            <w:proofErr w:type="spellStart"/>
            <w:r>
              <w:rPr>
                <w:szCs w:val="20"/>
                <w:lang w:val="fr-FR"/>
              </w:rPr>
              <w:t>Opt</w:t>
            </w:r>
            <w:proofErr w:type="spellEnd"/>
            <w:r>
              <w:rPr>
                <w:szCs w:val="20"/>
                <w:lang w:val="fr-FR"/>
              </w:rPr>
              <w:t>/</w:t>
            </w:r>
            <w:proofErr w:type="spellStart"/>
            <w:r>
              <w:rPr>
                <w:szCs w:val="20"/>
                <w:lang w:val="fr-FR"/>
              </w:rPr>
              <w:t>Choice</w:t>
            </w:r>
            <w:proofErr w:type="spellEnd"/>
          </w:p>
        </w:tc>
      </w:tr>
      <w:tr w:rsidR="00F806AF" w:rsidTr="00915A37">
        <w:trPr>
          <w:trHeight w:val="507"/>
          <w:tblCellSpacing w:w="0" w:type="dxa"/>
        </w:trPr>
        <w:tc>
          <w:tcPr>
            <w:tcW w:w="3281"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orderId</w:t>
            </w:r>
          </w:p>
        </w:tc>
        <w:tc>
          <w:tcPr>
            <w:tcW w:w="3109"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446D6A" w:rsidP="00446D6A">
            <w:pPr>
              <w:pStyle w:val="BodyText"/>
            </w:pPr>
            <w:r>
              <w:rPr>
                <w:szCs w:val="20"/>
              </w:rPr>
              <w:t xml:space="preserve">Order ID for the Order  </w:t>
            </w:r>
          </w:p>
        </w:tc>
        <w:tc>
          <w:tcPr>
            <w:tcW w:w="894"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DD46A3" w:rsidP="00915A37">
            <w:pPr>
              <w:rPr>
                <w:sz w:val="24"/>
              </w:rPr>
            </w:pPr>
            <w:r>
              <w:rPr>
                <w:sz w:val="24"/>
              </w:rPr>
              <w:t>28</w:t>
            </w:r>
          </w:p>
        </w:tc>
        <w:tc>
          <w:tcPr>
            <w:tcW w:w="996"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DD46A3" w:rsidP="00915A37">
            <w:pPr>
              <w:pStyle w:val="BodyText"/>
            </w:pPr>
            <w:r>
              <w:rPr>
                <w:szCs w:val="20"/>
              </w:rPr>
              <w:t>String</w:t>
            </w:r>
          </w:p>
        </w:tc>
        <w:tc>
          <w:tcPr>
            <w:tcW w:w="90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 </w:t>
            </w:r>
          </w:p>
        </w:tc>
        <w:tc>
          <w:tcPr>
            <w:tcW w:w="198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 xml:space="preserve">Required </w:t>
            </w:r>
          </w:p>
        </w:tc>
      </w:tr>
      <w:tr w:rsidR="00915A37" w:rsidTr="00915A37">
        <w:trPr>
          <w:trHeight w:val="507"/>
          <w:tblCellSpacing w:w="0" w:type="dxa"/>
        </w:trPr>
        <w:tc>
          <w:tcPr>
            <w:tcW w:w="3281"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915A37" w:rsidRDefault="00915A37" w:rsidP="00915A37">
            <w:pPr>
              <w:pStyle w:val="BodyText"/>
            </w:pPr>
            <w:r>
              <w:rPr>
                <w:szCs w:val="20"/>
              </w:rPr>
              <w:t>vendorCode</w:t>
            </w:r>
          </w:p>
        </w:tc>
        <w:tc>
          <w:tcPr>
            <w:tcW w:w="3109"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915A37" w:rsidRDefault="00915A37" w:rsidP="00915A37">
            <w:pPr>
              <w:pStyle w:val="BodyText"/>
            </w:pPr>
            <w:r>
              <w:rPr>
                <w:szCs w:val="20"/>
              </w:rPr>
              <w:t xml:space="preserve">Vendor Code for the Order </w:t>
            </w:r>
          </w:p>
        </w:tc>
        <w:tc>
          <w:tcPr>
            <w:tcW w:w="894"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915A37" w:rsidRDefault="00915A37" w:rsidP="00915A37">
            <w:pPr>
              <w:rPr>
                <w:sz w:val="24"/>
              </w:rPr>
            </w:pPr>
            <w:r>
              <w:rPr>
                <w:sz w:val="24"/>
              </w:rPr>
              <w:t>2</w:t>
            </w:r>
          </w:p>
        </w:tc>
        <w:tc>
          <w:tcPr>
            <w:tcW w:w="996"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915A37" w:rsidRDefault="00915A37" w:rsidP="00915A37">
            <w:pPr>
              <w:pStyle w:val="BodyText"/>
            </w:pPr>
            <w:r>
              <w:rPr>
                <w:szCs w:val="20"/>
              </w:rPr>
              <w:t>String</w:t>
            </w:r>
          </w:p>
        </w:tc>
        <w:tc>
          <w:tcPr>
            <w:tcW w:w="90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915A37" w:rsidRDefault="00915A37" w:rsidP="00915A37">
            <w:pPr>
              <w:pStyle w:val="BodyText"/>
            </w:pPr>
            <w:r>
              <w:rPr>
                <w:szCs w:val="20"/>
              </w:rPr>
              <w:t> </w:t>
            </w:r>
          </w:p>
        </w:tc>
        <w:tc>
          <w:tcPr>
            <w:tcW w:w="198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915A37" w:rsidRDefault="00915A37" w:rsidP="00915A37">
            <w:pPr>
              <w:pStyle w:val="BodyText"/>
            </w:pPr>
            <w:r>
              <w:rPr>
                <w:szCs w:val="20"/>
              </w:rPr>
              <w:t xml:space="preserve">Required </w:t>
            </w:r>
          </w:p>
        </w:tc>
      </w:tr>
      <w:tr w:rsidR="00F806AF" w:rsidTr="00915A37">
        <w:trPr>
          <w:trHeight w:val="516"/>
          <w:tblCellSpacing w:w="0" w:type="dxa"/>
        </w:trPr>
        <w:tc>
          <w:tcPr>
            <w:tcW w:w="3281"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F806AF">
            <w:pPr>
              <w:pStyle w:val="BodyText"/>
            </w:pPr>
            <w:r>
              <w:rPr>
                <w:szCs w:val="20"/>
              </w:rPr>
              <w:t>salesTax</w:t>
            </w:r>
          </w:p>
        </w:tc>
        <w:tc>
          <w:tcPr>
            <w:tcW w:w="3109"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CE6F2D" w:rsidP="00915A37">
            <w:pPr>
              <w:pStyle w:val="BodyText"/>
            </w:pPr>
            <w:r>
              <w:rPr>
                <w:szCs w:val="20"/>
              </w:rPr>
              <w:t>Sales Tax collected by the Vendor</w:t>
            </w:r>
          </w:p>
        </w:tc>
        <w:tc>
          <w:tcPr>
            <w:tcW w:w="894"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DD46A3" w:rsidP="00915A37">
            <w:pPr>
              <w:rPr>
                <w:sz w:val="24"/>
              </w:rPr>
            </w:pPr>
            <w:r>
              <w:rPr>
                <w:sz w:val="24"/>
              </w:rPr>
              <w:t>10,2</w:t>
            </w:r>
          </w:p>
        </w:tc>
        <w:tc>
          <w:tcPr>
            <w:tcW w:w="996"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DD46A3" w:rsidP="00915A37">
            <w:pPr>
              <w:pStyle w:val="BodyText"/>
            </w:pPr>
            <w:r>
              <w:rPr>
                <w:szCs w:val="20"/>
              </w:rPr>
              <w:t>Decimal</w:t>
            </w:r>
          </w:p>
        </w:tc>
        <w:tc>
          <w:tcPr>
            <w:tcW w:w="90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 </w:t>
            </w:r>
          </w:p>
        </w:tc>
        <w:tc>
          <w:tcPr>
            <w:tcW w:w="198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B3498" w:rsidP="00915A37">
            <w:pPr>
              <w:pStyle w:val="BodyText"/>
            </w:pPr>
            <w:r>
              <w:rPr>
                <w:szCs w:val="20"/>
              </w:rPr>
              <w:t>Optional</w:t>
            </w:r>
            <w:r w:rsidR="00F806AF">
              <w:rPr>
                <w:szCs w:val="20"/>
              </w:rPr>
              <w:t xml:space="preserve"> </w:t>
            </w:r>
          </w:p>
        </w:tc>
      </w:tr>
    </w:tbl>
    <w:p w:rsidR="00F806AF" w:rsidRDefault="00F806AF" w:rsidP="00F806AF">
      <w:pPr>
        <w:pStyle w:val="Heading3"/>
      </w:pPr>
      <w:bookmarkStart w:id="58" w:name="_Toc369202158"/>
      <w:r>
        <w:t>contractInfo</w:t>
      </w:r>
      <w:bookmarkEnd w:id="58"/>
    </w:p>
    <w:tbl>
      <w:tblPr>
        <w:tblW w:w="11160" w:type="dxa"/>
        <w:tblCellSpacing w:w="0" w:type="dxa"/>
        <w:tblInd w:w="-718" w:type="dxa"/>
        <w:tblBorders>
          <w:top w:val="outset" w:sz="6" w:space="0" w:color="auto"/>
          <w:left w:val="outset" w:sz="6" w:space="0" w:color="auto"/>
          <w:bottom w:val="inset" w:sz="6" w:space="0" w:color="auto"/>
          <w:right w:val="inset" w:sz="6" w:space="0" w:color="auto"/>
        </w:tblBorders>
        <w:tblCellMar>
          <w:left w:w="0" w:type="dxa"/>
          <w:right w:w="0" w:type="dxa"/>
        </w:tblCellMar>
        <w:tblLook w:val="04A0" w:firstRow="1" w:lastRow="0" w:firstColumn="1" w:lastColumn="0" w:noHBand="0" w:noVBand="1"/>
      </w:tblPr>
      <w:tblGrid>
        <w:gridCol w:w="3281"/>
        <w:gridCol w:w="3109"/>
        <w:gridCol w:w="894"/>
        <w:gridCol w:w="996"/>
        <w:gridCol w:w="900"/>
        <w:gridCol w:w="1980"/>
      </w:tblGrid>
      <w:tr w:rsidR="00F806AF" w:rsidTr="00915A37">
        <w:trPr>
          <w:trHeight w:val="209"/>
          <w:tblHeader/>
          <w:tblCellSpacing w:w="0" w:type="dxa"/>
        </w:trPr>
        <w:tc>
          <w:tcPr>
            <w:tcW w:w="3281" w:type="dxa"/>
            <w:shd w:val="pct25" w:color="auto" w:fill="FFFFFF"/>
            <w:tcMar>
              <w:top w:w="0" w:type="dxa"/>
              <w:left w:w="77" w:type="dxa"/>
              <w:bottom w:w="0" w:type="dxa"/>
              <w:right w:w="77" w:type="dxa"/>
            </w:tcMar>
            <w:hideMark/>
          </w:tcPr>
          <w:p w:rsidR="00F806AF" w:rsidRDefault="00F806AF" w:rsidP="00915A37">
            <w:pPr>
              <w:pStyle w:val="BodyText"/>
              <w:spacing w:line="209" w:lineRule="atLeast"/>
            </w:pPr>
            <w:r>
              <w:rPr>
                <w:szCs w:val="20"/>
              </w:rPr>
              <w:t>XML Tag Name / Field Name</w:t>
            </w:r>
          </w:p>
        </w:tc>
        <w:tc>
          <w:tcPr>
            <w:tcW w:w="3109" w:type="dxa"/>
            <w:shd w:val="pct25" w:color="auto" w:fill="FFFFFF"/>
            <w:tcMar>
              <w:top w:w="0" w:type="dxa"/>
              <w:left w:w="77" w:type="dxa"/>
              <w:bottom w:w="0" w:type="dxa"/>
              <w:right w:w="77" w:type="dxa"/>
            </w:tcMar>
            <w:hideMark/>
          </w:tcPr>
          <w:p w:rsidR="00F806AF" w:rsidRDefault="00F806AF" w:rsidP="00915A37">
            <w:pPr>
              <w:pStyle w:val="BodyText"/>
              <w:spacing w:line="209" w:lineRule="atLeast"/>
            </w:pPr>
            <w:r>
              <w:rPr>
                <w:szCs w:val="20"/>
                <w:lang w:val="fr-FR"/>
              </w:rPr>
              <w:t>Description / Notes</w:t>
            </w:r>
          </w:p>
        </w:tc>
        <w:tc>
          <w:tcPr>
            <w:tcW w:w="894" w:type="dxa"/>
            <w:shd w:val="pct25" w:color="auto" w:fill="FFFFFF"/>
            <w:tcMar>
              <w:top w:w="0" w:type="dxa"/>
              <w:left w:w="77" w:type="dxa"/>
              <w:bottom w:w="0" w:type="dxa"/>
              <w:right w:w="77" w:type="dxa"/>
            </w:tcMar>
            <w:hideMark/>
          </w:tcPr>
          <w:p w:rsidR="00F806AF" w:rsidRDefault="00F806AF" w:rsidP="00915A37">
            <w:pPr>
              <w:pStyle w:val="BodyText"/>
              <w:spacing w:line="209" w:lineRule="atLeast"/>
            </w:pPr>
            <w:proofErr w:type="spellStart"/>
            <w:r>
              <w:rPr>
                <w:szCs w:val="20"/>
                <w:lang w:val="fr-FR"/>
              </w:rPr>
              <w:t>Length</w:t>
            </w:r>
            <w:proofErr w:type="spellEnd"/>
          </w:p>
        </w:tc>
        <w:tc>
          <w:tcPr>
            <w:tcW w:w="996" w:type="dxa"/>
            <w:shd w:val="pct25" w:color="auto" w:fill="FFFFFF"/>
            <w:tcMar>
              <w:top w:w="0" w:type="dxa"/>
              <w:left w:w="77" w:type="dxa"/>
              <w:bottom w:w="0" w:type="dxa"/>
              <w:right w:w="77" w:type="dxa"/>
            </w:tcMar>
            <w:hideMark/>
          </w:tcPr>
          <w:p w:rsidR="00F806AF" w:rsidRDefault="00F806AF" w:rsidP="00915A37">
            <w:pPr>
              <w:pStyle w:val="BodyText"/>
              <w:spacing w:line="209" w:lineRule="atLeast"/>
            </w:pPr>
            <w:r>
              <w:rPr>
                <w:szCs w:val="20"/>
                <w:lang w:val="fr-FR"/>
              </w:rPr>
              <w:t>Type</w:t>
            </w:r>
          </w:p>
        </w:tc>
        <w:tc>
          <w:tcPr>
            <w:tcW w:w="900" w:type="dxa"/>
            <w:shd w:val="pct25" w:color="auto" w:fill="FFFFFF"/>
            <w:tcMar>
              <w:top w:w="0" w:type="dxa"/>
              <w:left w:w="77" w:type="dxa"/>
              <w:bottom w:w="0" w:type="dxa"/>
              <w:right w:w="77" w:type="dxa"/>
            </w:tcMar>
            <w:hideMark/>
          </w:tcPr>
          <w:p w:rsidR="00F806AF" w:rsidRDefault="00F806AF" w:rsidP="00915A37">
            <w:pPr>
              <w:pStyle w:val="BodyText"/>
              <w:spacing w:line="209" w:lineRule="atLeast"/>
            </w:pPr>
            <w:r>
              <w:rPr>
                <w:szCs w:val="20"/>
                <w:lang w:val="fr-FR"/>
              </w:rPr>
              <w:t>Values</w:t>
            </w:r>
          </w:p>
        </w:tc>
        <w:tc>
          <w:tcPr>
            <w:tcW w:w="1980" w:type="dxa"/>
            <w:shd w:val="pct25" w:color="auto" w:fill="FFFFFF"/>
            <w:tcMar>
              <w:top w:w="0" w:type="dxa"/>
              <w:left w:w="77" w:type="dxa"/>
              <w:bottom w:w="0" w:type="dxa"/>
              <w:right w:w="77" w:type="dxa"/>
            </w:tcMar>
            <w:hideMark/>
          </w:tcPr>
          <w:p w:rsidR="00F806AF" w:rsidRDefault="00F806AF" w:rsidP="00915A37">
            <w:pPr>
              <w:pStyle w:val="BodyText"/>
              <w:spacing w:line="209" w:lineRule="atLeast"/>
            </w:pPr>
            <w:proofErr w:type="spellStart"/>
            <w:r>
              <w:rPr>
                <w:szCs w:val="20"/>
                <w:lang w:val="fr-FR"/>
              </w:rPr>
              <w:t>Req</w:t>
            </w:r>
            <w:proofErr w:type="spellEnd"/>
            <w:r>
              <w:rPr>
                <w:szCs w:val="20"/>
                <w:lang w:val="fr-FR"/>
              </w:rPr>
              <w:t>/</w:t>
            </w:r>
            <w:proofErr w:type="spellStart"/>
            <w:r>
              <w:rPr>
                <w:szCs w:val="20"/>
                <w:lang w:val="fr-FR"/>
              </w:rPr>
              <w:t>Opt</w:t>
            </w:r>
            <w:proofErr w:type="spellEnd"/>
            <w:r>
              <w:rPr>
                <w:szCs w:val="20"/>
                <w:lang w:val="fr-FR"/>
              </w:rPr>
              <w:t>/</w:t>
            </w:r>
            <w:proofErr w:type="spellStart"/>
            <w:r>
              <w:rPr>
                <w:szCs w:val="20"/>
                <w:lang w:val="fr-FR"/>
              </w:rPr>
              <w:t>Choice</w:t>
            </w:r>
            <w:proofErr w:type="spellEnd"/>
          </w:p>
        </w:tc>
      </w:tr>
      <w:tr w:rsidR="00F806AF" w:rsidTr="00F806AF">
        <w:trPr>
          <w:trHeight w:val="507"/>
          <w:tblCellSpacing w:w="0" w:type="dxa"/>
        </w:trPr>
        <w:tc>
          <w:tcPr>
            <w:tcW w:w="3281"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162395" w:rsidP="00915A37">
            <w:pPr>
              <w:pStyle w:val="BodyText"/>
            </w:pPr>
            <w:r>
              <w:rPr>
                <w:szCs w:val="20"/>
              </w:rPr>
              <w:t>loanDetail</w:t>
            </w:r>
            <w:r w:rsidR="00F806AF">
              <w:rPr>
                <w:szCs w:val="20"/>
              </w:rPr>
              <w:t>Info</w:t>
            </w:r>
          </w:p>
        </w:tc>
        <w:tc>
          <w:tcPr>
            <w:tcW w:w="3109"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Strcuture Indicate Loan Detail Information</w:t>
            </w:r>
          </w:p>
        </w:tc>
        <w:tc>
          <w:tcPr>
            <w:tcW w:w="894"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rPr>
                <w:sz w:val="24"/>
              </w:rPr>
            </w:pPr>
          </w:p>
        </w:tc>
        <w:tc>
          <w:tcPr>
            <w:tcW w:w="996"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Structure</w:t>
            </w:r>
          </w:p>
        </w:tc>
        <w:tc>
          <w:tcPr>
            <w:tcW w:w="90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 </w:t>
            </w:r>
          </w:p>
        </w:tc>
        <w:tc>
          <w:tcPr>
            <w:tcW w:w="198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 xml:space="preserve">Required </w:t>
            </w:r>
          </w:p>
        </w:tc>
      </w:tr>
      <w:tr w:rsidR="00F806AF" w:rsidTr="00915A37">
        <w:trPr>
          <w:trHeight w:val="507"/>
          <w:tblCellSpacing w:w="0" w:type="dxa"/>
        </w:trPr>
        <w:tc>
          <w:tcPr>
            <w:tcW w:w="3281"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accountInfo</w:t>
            </w:r>
          </w:p>
        </w:tc>
        <w:tc>
          <w:tcPr>
            <w:tcW w:w="3109"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Structure provides Account Information</w:t>
            </w:r>
          </w:p>
        </w:tc>
        <w:tc>
          <w:tcPr>
            <w:tcW w:w="894"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rPr>
                <w:sz w:val="24"/>
              </w:rPr>
            </w:pPr>
          </w:p>
        </w:tc>
        <w:tc>
          <w:tcPr>
            <w:tcW w:w="996"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Structure</w:t>
            </w:r>
          </w:p>
        </w:tc>
        <w:tc>
          <w:tcPr>
            <w:tcW w:w="90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 </w:t>
            </w:r>
          </w:p>
        </w:tc>
        <w:tc>
          <w:tcPr>
            <w:tcW w:w="198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 xml:space="preserve">Required </w:t>
            </w:r>
          </w:p>
        </w:tc>
      </w:tr>
      <w:tr w:rsidR="00F806AF" w:rsidTr="00915A37">
        <w:trPr>
          <w:trHeight w:val="516"/>
          <w:tblCellSpacing w:w="0" w:type="dxa"/>
        </w:trPr>
        <w:tc>
          <w:tcPr>
            <w:tcW w:w="3281"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lastRenderedPageBreak/>
              <w:t>salesDetailInfo</w:t>
            </w:r>
          </w:p>
        </w:tc>
        <w:tc>
          <w:tcPr>
            <w:tcW w:w="3109"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Structures indicates sales Detail information</w:t>
            </w:r>
          </w:p>
        </w:tc>
        <w:tc>
          <w:tcPr>
            <w:tcW w:w="894"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rPr>
                <w:sz w:val="24"/>
              </w:rPr>
            </w:pPr>
          </w:p>
        </w:tc>
        <w:tc>
          <w:tcPr>
            <w:tcW w:w="996"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Structure</w:t>
            </w:r>
          </w:p>
        </w:tc>
        <w:tc>
          <w:tcPr>
            <w:tcW w:w="90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 </w:t>
            </w:r>
          </w:p>
        </w:tc>
        <w:tc>
          <w:tcPr>
            <w:tcW w:w="198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F806AF" w:rsidRDefault="00F806AF" w:rsidP="00915A37">
            <w:pPr>
              <w:pStyle w:val="BodyText"/>
            </w:pPr>
            <w:r>
              <w:rPr>
                <w:szCs w:val="20"/>
              </w:rPr>
              <w:t xml:space="preserve">Required </w:t>
            </w:r>
          </w:p>
        </w:tc>
      </w:tr>
      <w:tr w:rsidR="00031B72" w:rsidTr="00915A37">
        <w:trPr>
          <w:trHeight w:val="516"/>
          <w:tblCellSpacing w:w="0" w:type="dxa"/>
        </w:trPr>
        <w:tc>
          <w:tcPr>
            <w:tcW w:w="3281"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031B72" w:rsidRDefault="00031B72" w:rsidP="00915A37">
            <w:pPr>
              <w:pStyle w:val="BodyText"/>
              <w:rPr>
                <w:szCs w:val="20"/>
              </w:rPr>
            </w:pPr>
            <w:r w:rsidRPr="00031B72">
              <w:rPr>
                <w:szCs w:val="20"/>
              </w:rPr>
              <w:t>contractTemplateMappingInfo</w:t>
            </w:r>
          </w:p>
        </w:tc>
        <w:tc>
          <w:tcPr>
            <w:tcW w:w="3109"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031B72" w:rsidRDefault="00031B72" w:rsidP="00915A37">
            <w:pPr>
              <w:pStyle w:val="BodyText"/>
              <w:rPr>
                <w:szCs w:val="20"/>
              </w:rPr>
            </w:pPr>
            <w:r>
              <w:rPr>
                <w:szCs w:val="20"/>
              </w:rPr>
              <w:t>Structure containing information for mapping the Contaract Template to be used for the PDF document.</w:t>
            </w:r>
          </w:p>
        </w:tc>
        <w:tc>
          <w:tcPr>
            <w:tcW w:w="894"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031B72" w:rsidRDefault="00031B72" w:rsidP="00915A37">
            <w:pPr>
              <w:rPr>
                <w:sz w:val="24"/>
              </w:rPr>
            </w:pPr>
          </w:p>
        </w:tc>
        <w:tc>
          <w:tcPr>
            <w:tcW w:w="996"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031B72" w:rsidRDefault="00031B72" w:rsidP="00915A37">
            <w:pPr>
              <w:pStyle w:val="BodyText"/>
              <w:rPr>
                <w:szCs w:val="20"/>
              </w:rPr>
            </w:pPr>
            <w:r>
              <w:rPr>
                <w:szCs w:val="20"/>
              </w:rPr>
              <w:t>Structure</w:t>
            </w:r>
          </w:p>
        </w:tc>
        <w:tc>
          <w:tcPr>
            <w:tcW w:w="90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031B72" w:rsidRDefault="00031B72" w:rsidP="00915A37">
            <w:pPr>
              <w:pStyle w:val="BodyText"/>
              <w:rPr>
                <w:szCs w:val="20"/>
              </w:rPr>
            </w:pPr>
          </w:p>
        </w:tc>
        <w:tc>
          <w:tcPr>
            <w:tcW w:w="1980" w:type="dxa"/>
            <w:tcBorders>
              <w:top w:val="single" w:sz="6" w:space="0" w:color="auto"/>
              <w:left w:val="single" w:sz="6" w:space="0" w:color="auto"/>
              <w:bottom w:val="single" w:sz="6" w:space="0" w:color="auto"/>
              <w:right w:val="single" w:sz="6" w:space="0" w:color="auto"/>
            </w:tcBorders>
            <w:tcMar>
              <w:top w:w="0" w:type="dxa"/>
              <w:left w:w="77" w:type="dxa"/>
              <w:bottom w:w="0" w:type="dxa"/>
              <w:right w:w="77" w:type="dxa"/>
            </w:tcMar>
          </w:tcPr>
          <w:p w:rsidR="00031B72" w:rsidRDefault="00031B72" w:rsidP="00915A37">
            <w:pPr>
              <w:pStyle w:val="BodyText"/>
              <w:rPr>
                <w:szCs w:val="20"/>
              </w:rPr>
            </w:pPr>
            <w:r>
              <w:rPr>
                <w:szCs w:val="20"/>
              </w:rPr>
              <w:t>Required</w:t>
            </w:r>
          </w:p>
        </w:tc>
      </w:tr>
    </w:tbl>
    <w:p w:rsidR="00F806AF" w:rsidRDefault="00F806AF" w:rsidP="00F806AF"/>
    <w:p w:rsidR="00DA0516" w:rsidRDefault="00DA0516" w:rsidP="00DA0516">
      <w:pPr>
        <w:pStyle w:val="Heading3"/>
        <w:numPr>
          <w:ilvl w:val="3"/>
          <w:numId w:val="7"/>
        </w:numPr>
      </w:pPr>
      <w:bookmarkStart w:id="59" w:name="_Toc369202159"/>
      <w:r>
        <w:t>loanDetailsInfo</w:t>
      </w:r>
      <w:bookmarkEnd w:id="59"/>
    </w:p>
    <w:tbl>
      <w:tblPr>
        <w:tblW w:w="10440" w:type="dxa"/>
        <w:tblCellSpacing w:w="0" w:type="dxa"/>
        <w:tblInd w:w="-53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340"/>
        <w:gridCol w:w="3194"/>
        <w:gridCol w:w="1036"/>
        <w:gridCol w:w="1179"/>
        <w:gridCol w:w="981"/>
        <w:gridCol w:w="1710"/>
      </w:tblGrid>
      <w:tr w:rsidR="00DA0516" w:rsidTr="00915A37">
        <w:trPr>
          <w:trHeight w:val="209"/>
          <w:tblHeader/>
          <w:tblCellSpacing w:w="0" w:type="dxa"/>
        </w:trPr>
        <w:tc>
          <w:tcPr>
            <w:tcW w:w="2340"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DA0516" w:rsidRDefault="00DA0516" w:rsidP="00915A37">
            <w:pPr>
              <w:pStyle w:val="BodyText"/>
              <w:spacing w:line="209" w:lineRule="atLeast"/>
            </w:pPr>
            <w:r>
              <w:rPr>
                <w:szCs w:val="20"/>
              </w:rPr>
              <w:t>XML Tag Name / Field Name</w:t>
            </w:r>
          </w:p>
        </w:tc>
        <w:tc>
          <w:tcPr>
            <w:tcW w:w="3194"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DA0516" w:rsidRDefault="00DA0516" w:rsidP="00915A37">
            <w:pPr>
              <w:pStyle w:val="BodyText"/>
              <w:spacing w:line="209" w:lineRule="atLeast"/>
            </w:pPr>
            <w:r>
              <w:rPr>
                <w:szCs w:val="20"/>
                <w:lang w:val="fr-FR"/>
              </w:rPr>
              <w:t>Description / Notes</w:t>
            </w:r>
          </w:p>
        </w:tc>
        <w:tc>
          <w:tcPr>
            <w:tcW w:w="1036"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DA0516" w:rsidRDefault="00DA0516" w:rsidP="00915A37">
            <w:pPr>
              <w:pStyle w:val="BodyText"/>
              <w:spacing w:line="209" w:lineRule="atLeast"/>
            </w:pPr>
            <w:proofErr w:type="spellStart"/>
            <w:r>
              <w:rPr>
                <w:szCs w:val="20"/>
                <w:lang w:val="fr-FR"/>
              </w:rPr>
              <w:t>Length</w:t>
            </w:r>
            <w:proofErr w:type="spellEnd"/>
          </w:p>
        </w:tc>
        <w:tc>
          <w:tcPr>
            <w:tcW w:w="1179"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DA0516" w:rsidRDefault="00DA0516" w:rsidP="00915A37">
            <w:pPr>
              <w:pStyle w:val="BodyText"/>
              <w:spacing w:line="209" w:lineRule="atLeast"/>
            </w:pPr>
            <w:r>
              <w:rPr>
                <w:szCs w:val="20"/>
                <w:lang w:val="fr-FR"/>
              </w:rPr>
              <w:t>Type</w:t>
            </w:r>
          </w:p>
        </w:tc>
        <w:tc>
          <w:tcPr>
            <w:tcW w:w="981"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DA0516" w:rsidRDefault="00DA0516" w:rsidP="00915A37">
            <w:pPr>
              <w:pStyle w:val="BodyText"/>
              <w:spacing w:line="209" w:lineRule="atLeast"/>
            </w:pPr>
            <w:r>
              <w:rPr>
                <w:szCs w:val="20"/>
                <w:lang w:val="fr-FR"/>
              </w:rPr>
              <w:t>Values</w:t>
            </w:r>
          </w:p>
        </w:tc>
        <w:tc>
          <w:tcPr>
            <w:tcW w:w="1710"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DA0516" w:rsidRDefault="00DA0516" w:rsidP="00915A37">
            <w:pPr>
              <w:pStyle w:val="BodyText"/>
              <w:spacing w:line="209" w:lineRule="atLeast"/>
            </w:pPr>
            <w:proofErr w:type="spellStart"/>
            <w:r>
              <w:rPr>
                <w:szCs w:val="20"/>
                <w:lang w:val="fr-FR"/>
              </w:rPr>
              <w:t>Req</w:t>
            </w:r>
            <w:proofErr w:type="spellEnd"/>
            <w:r>
              <w:rPr>
                <w:szCs w:val="20"/>
                <w:lang w:val="fr-FR"/>
              </w:rPr>
              <w:t>/</w:t>
            </w:r>
            <w:proofErr w:type="spellStart"/>
            <w:r>
              <w:rPr>
                <w:szCs w:val="20"/>
                <w:lang w:val="fr-FR"/>
              </w:rPr>
              <w:t>Opt</w:t>
            </w:r>
            <w:proofErr w:type="spellEnd"/>
            <w:r>
              <w:rPr>
                <w:szCs w:val="20"/>
                <w:lang w:val="fr-FR"/>
              </w:rPr>
              <w:t>/</w:t>
            </w:r>
            <w:proofErr w:type="spellStart"/>
            <w:r>
              <w:rPr>
                <w:szCs w:val="20"/>
                <w:lang w:val="fr-FR"/>
              </w:rPr>
              <w:t>Choice</w:t>
            </w:r>
            <w:proofErr w:type="spellEnd"/>
          </w:p>
        </w:tc>
      </w:tr>
      <w:tr w:rsidR="00DA0516" w:rsidTr="00915A37">
        <w:trPr>
          <w:trHeight w:val="290"/>
          <w:tblCellSpacing w:w="0" w:type="dxa"/>
        </w:trPr>
        <w:tc>
          <w:tcPr>
            <w:tcW w:w="234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loanNumber</w:t>
            </w:r>
          </w:p>
        </w:tc>
        <w:tc>
          <w:tcPr>
            <w:tcW w:w="3194"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Loan number of the loan / Account number of WF</w:t>
            </w:r>
          </w:p>
        </w:tc>
        <w:tc>
          <w:tcPr>
            <w:tcW w:w="1036"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272263">
            <w:pPr>
              <w:rPr>
                <w:szCs w:val="20"/>
              </w:rPr>
            </w:pPr>
            <w:r w:rsidRPr="00F106B9">
              <w:rPr>
                <w:szCs w:val="20"/>
              </w:rPr>
              <w:t>20</w:t>
            </w:r>
          </w:p>
        </w:tc>
        <w:tc>
          <w:tcPr>
            <w:tcW w:w="1179"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String</w:t>
            </w:r>
          </w:p>
        </w:tc>
        <w:tc>
          <w:tcPr>
            <w:tcW w:w="981"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 </w:t>
            </w:r>
          </w:p>
        </w:tc>
        <w:tc>
          <w:tcPr>
            <w:tcW w:w="17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5F57A0">
            <w:pPr>
              <w:pStyle w:val="BodyText"/>
            </w:pPr>
            <w:del w:id="60" w:author="Ainapurapu, Vijay K [IT]" w:date="2013-11-20T13:44:00Z">
              <w:r w:rsidDel="005F57A0">
                <w:rPr>
                  <w:szCs w:val="20"/>
                </w:rPr>
                <w:delText xml:space="preserve">Required </w:delText>
              </w:r>
            </w:del>
            <w:ins w:id="61" w:author="Ainapurapu, Vijay K [IT]" w:date="2013-11-20T13:44:00Z">
              <w:r w:rsidR="005F57A0">
                <w:rPr>
                  <w:szCs w:val="20"/>
                </w:rPr>
                <w:t xml:space="preserve">Optional </w:t>
              </w:r>
            </w:ins>
          </w:p>
        </w:tc>
      </w:tr>
      <w:tr w:rsidR="00DA0516" w:rsidTr="00915A37">
        <w:trPr>
          <w:trHeight w:val="290"/>
          <w:tblCellSpacing w:w="0" w:type="dxa"/>
        </w:trPr>
        <w:tc>
          <w:tcPr>
            <w:tcW w:w="234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loanAmount</w:t>
            </w:r>
          </w:p>
        </w:tc>
        <w:tc>
          <w:tcPr>
            <w:tcW w:w="3194"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Amount of the loan Eg. 545.37 or 235.00</w:t>
            </w:r>
          </w:p>
        </w:tc>
        <w:tc>
          <w:tcPr>
            <w:tcW w:w="1036"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rPr>
                <w:szCs w:val="20"/>
              </w:rPr>
            </w:pPr>
            <w:r w:rsidRPr="00F106B9">
              <w:rPr>
                <w:szCs w:val="20"/>
              </w:rPr>
              <w:t>9,2</w:t>
            </w:r>
          </w:p>
        </w:tc>
        <w:tc>
          <w:tcPr>
            <w:tcW w:w="1179"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Decimal</w:t>
            </w:r>
          </w:p>
        </w:tc>
        <w:tc>
          <w:tcPr>
            <w:tcW w:w="981"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 </w:t>
            </w:r>
          </w:p>
        </w:tc>
        <w:tc>
          <w:tcPr>
            <w:tcW w:w="17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 xml:space="preserve">Required </w:t>
            </w:r>
          </w:p>
        </w:tc>
      </w:tr>
      <w:tr w:rsidR="00DA0516" w:rsidTr="00915A37">
        <w:trPr>
          <w:trHeight w:val="290"/>
          <w:tblCellSpacing w:w="0" w:type="dxa"/>
        </w:trPr>
        <w:tc>
          <w:tcPr>
            <w:tcW w:w="234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loanDownPayment</w:t>
            </w:r>
          </w:p>
        </w:tc>
        <w:tc>
          <w:tcPr>
            <w:tcW w:w="3194"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Loan Down Payment Eg 500.00</w:t>
            </w:r>
          </w:p>
        </w:tc>
        <w:tc>
          <w:tcPr>
            <w:tcW w:w="1036"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rPr>
                <w:szCs w:val="20"/>
              </w:rPr>
            </w:pPr>
            <w:r w:rsidRPr="00F106B9">
              <w:rPr>
                <w:szCs w:val="20"/>
              </w:rPr>
              <w:t>9,2</w:t>
            </w:r>
          </w:p>
        </w:tc>
        <w:tc>
          <w:tcPr>
            <w:tcW w:w="1179"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Decimal</w:t>
            </w:r>
          </w:p>
        </w:tc>
        <w:tc>
          <w:tcPr>
            <w:tcW w:w="981"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 </w:t>
            </w:r>
          </w:p>
        </w:tc>
        <w:tc>
          <w:tcPr>
            <w:tcW w:w="17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 xml:space="preserve">Required </w:t>
            </w:r>
          </w:p>
        </w:tc>
      </w:tr>
      <w:tr w:rsidR="008705D6" w:rsidTr="00915A37">
        <w:trPr>
          <w:trHeight w:val="290"/>
          <w:tblCellSpacing w:w="0" w:type="dxa"/>
        </w:trPr>
        <w:tc>
          <w:tcPr>
            <w:tcW w:w="234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8705D6" w:rsidRDefault="008705D6" w:rsidP="00915A37">
            <w:pPr>
              <w:pStyle w:val="BodyText"/>
              <w:rPr>
                <w:szCs w:val="20"/>
              </w:rPr>
            </w:pPr>
            <w:r>
              <w:rPr>
                <w:szCs w:val="20"/>
              </w:rPr>
              <w:t>annualPercentageRate</w:t>
            </w:r>
          </w:p>
        </w:tc>
        <w:tc>
          <w:tcPr>
            <w:tcW w:w="3194"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8705D6" w:rsidRDefault="008705D6" w:rsidP="00915A37">
            <w:pPr>
              <w:pStyle w:val="BodyText"/>
              <w:rPr>
                <w:szCs w:val="20"/>
              </w:rPr>
            </w:pPr>
            <w:r>
              <w:rPr>
                <w:szCs w:val="20"/>
              </w:rPr>
              <w:t>APR for the Loan – a value of 0.00 will be sent for this Release</w:t>
            </w:r>
          </w:p>
        </w:tc>
        <w:tc>
          <w:tcPr>
            <w:tcW w:w="1036"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8705D6" w:rsidRPr="00F106B9" w:rsidRDefault="008705D6" w:rsidP="00915A37">
            <w:pPr>
              <w:rPr>
                <w:szCs w:val="20"/>
              </w:rPr>
            </w:pPr>
            <w:r>
              <w:rPr>
                <w:szCs w:val="20"/>
              </w:rPr>
              <w:t>9,2</w:t>
            </w:r>
          </w:p>
        </w:tc>
        <w:tc>
          <w:tcPr>
            <w:tcW w:w="1179"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8705D6" w:rsidRDefault="008705D6" w:rsidP="00915A37">
            <w:pPr>
              <w:pStyle w:val="BodyText"/>
              <w:rPr>
                <w:szCs w:val="20"/>
              </w:rPr>
            </w:pPr>
            <w:r>
              <w:rPr>
                <w:szCs w:val="20"/>
              </w:rPr>
              <w:t>Decimal</w:t>
            </w:r>
          </w:p>
        </w:tc>
        <w:tc>
          <w:tcPr>
            <w:tcW w:w="981"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8705D6" w:rsidRDefault="008705D6" w:rsidP="00915A37">
            <w:pPr>
              <w:pStyle w:val="BodyText"/>
              <w:rPr>
                <w:szCs w:val="20"/>
              </w:rPr>
            </w:pPr>
          </w:p>
        </w:tc>
        <w:tc>
          <w:tcPr>
            <w:tcW w:w="17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8705D6" w:rsidRDefault="008705D6" w:rsidP="00915A37">
            <w:pPr>
              <w:pStyle w:val="BodyText"/>
              <w:rPr>
                <w:szCs w:val="20"/>
              </w:rPr>
            </w:pPr>
            <w:r>
              <w:rPr>
                <w:szCs w:val="20"/>
              </w:rPr>
              <w:t>Required</w:t>
            </w:r>
          </w:p>
        </w:tc>
      </w:tr>
      <w:tr w:rsidR="00387296" w:rsidTr="00915A37">
        <w:trPr>
          <w:trHeight w:val="290"/>
          <w:tblCellSpacing w:w="0" w:type="dxa"/>
        </w:trPr>
        <w:tc>
          <w:tcPr>
            <w:tcW w:w="234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387296" w:rsidRDefault="00387296" w:rsidP="00915A37">
            <w:pPr>
              <w:pStyle w:val="BodyText"/>
              <w:rPr>
                <w:szCs w:val="20"/>
              </w:rPr>
            </w:pPr>
            <w:r>
              <w:rPr>
                <w:szCs w:val="20"/>
              </w:rPr>
              <w:t>financeCharge</w:t>
            </w:r>
          </w:p>
        </w:tc>
        <w:tc>
          <w:tcPr>
            <w:tcW w:w="3194"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387296" w:rsidRDefault="00387296" w:rsidP="00915A37">
            <w:pPr>
              <w:pStyle w:val="BodyText"/>
              <w:rPr>
                <w:szCs w:val="20"/>
              </w:rPr>
            </w:pPr>
            <w:r>
              <w:rPr>
                <w:szCs w:val="20"/>
              </w:rPr>
              <w:t>Finance charges – a value of 0.00 will be sent for this Release</w:t>
            </w:r>
          </w:p>
        </w:tc>
        <w:tc>
          <w:tcPr>
            <w:tcW w:w="1036"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387296" w:rsidRDefault="00387296" w:rsidP="00915A37">
            <w:pPr>
              <w:rPr>
                <w:szCs w:val="20"/>
              </w:rPr>
            </w:pPr>
            <w:r>
              <w:rPr>
                <w:szCs w:val="20"/>
              </w:rPr>
              <w:t>9.2</w:t>
            </w:r>
          </w:p>
        </w:tc>
        <w:tc>
          <w:tcPr>
            <w:tcW w:w="1179"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387296" w:rsidRDefault="00387296" w:rsidP="00915A37">
            <w:pPr>
              <w:pStyle w:val="BodyText"/>
              <w:rPr>
                <w:szCs w:val="20"/>
              </w:rPr>
            </w:pPr>
            <w:r>
              <w:rPr>
                <w:szCs w:val="20"/>
              </w:rPr>
              <w:t>Decimal</w:t>
            </w:r>
          </w:p>
        </w:tc>
        <w:tc>
          <w:tcPr>
            <w:tcW w:w="981"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387296" w:rsidRDefault="00387296" w:rsidP="00915A37">
            <w:pPr>
              <w:pStyle w:val="BodyText"/>
              <w:rPr>
                <w:szCs w:val="20"/>
              </w:rPr>
            </w:pPr>
          </w:p>
        </w:tc>
        <w:tc>
          <w:tcPr>
            <w:tcW w:w="17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387296" w:rsidRDefault="00387296" w:rsidP="00915A37">
            <w:pPr>
              <w:pStyle w:val="BodyText"/>
              <w:rPr>
                <w:szCs w:val="20"/>
              </w:rPr>
            </w:pPr>
            <w:r>
              <w:rPr>
                <w:szCs w:val="20"/>
              </w:rPr>
              <w:t>Required</w:t>
            </w:r>
          </w:p>
        </w:tc>
      </w:tr>
      <w:tr w:rsidR="00387296" w:rsidTr="00915A37">
        <w:trPr>
          <w:trHeight w:val="290"/>
          <w:tblCellSpacing w:w="0" w:type="dxa"/>
        </w:trPr>
        <w:tc>
          <w:tcPr>
            <w:tcW w:w="234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387296" w:rsidRDefault="00387296" w:rsidP="00915A37">
            <w:pPr>
              <w:pStyle w:val="BodyText"/>
              <w:rPr>
                <w:szCs w:val="20"/>
              </w:rPr>
            </w:pPr>
            <w:r>
              <w:rPr>
                <w:szCs w:val="20"/>
              </w:rPr>
              <w:t>total</w:t>
            </w:r>
            <w:ins w:id="62" w:author="Ainapurapu, Vijay K [IT]" w:date="2013-11-20T13:45:00Z">
              <w:r w:rsidR="0001357E">
                <w:rPr>
                  <w:szCs w:val="20"/>
                </w:rPr>
                <w:t>Payment</w:t>
              </w:r>
            </w:ins>
            <w:r>
              <w:rPr>
                <w:szCs w:val="20"/>
              </w:rPr>
              <w:t>Amount</w:t>
            </w:r>
          </w:p>
        </w:tc>
        <w:tc>
          <w:tcPr>
            <w:tcW w:w="3194"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387296" w:rsidRDefault="00387296" w:rsidP="00915A37">
            <w:pPr>
              <w:pStyle w:val="BodyText"/>
              <w:rPr>
                <w:szCs w:val="20"/>
              </w:rPr>
            </w:pPr>
            <w:r>
              <w:rPr>
                <w:szCs w:val="20"/>
              </w:rPr>
              <w:t xml:space="preserve">Total of all payments including finance chanrges. </w:t>
            </w:r>
          </w:p>
        </w:tc>
        <w:tc>
          <w:tcPr>
            <w:tcW w:w="1036"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387296" w:rsidRDefault="00387296" w:rsidP="00915A37">
            <w:pPr>
              <w:rPr>
                <w:szCs w:val="20"/>
              </w:rPr>
            </w:pPr>
            <w:r>
              <w:rPr>
                <w:szCs w:val="20"/>
              </w:rPr>
              <w:t>9,2</w:t>
            </w:r>
          </w:p>
        </w:tc>
        <w:tc>
          <w:tcPr>
            <w:tcW w:w="1179"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387296" w:rsidRDefault="00387296" w:rsidP="00915A37">
            <w:pPr>
              <w:pStyle w:val="BodyText"/>
              <w:rPr>
                <w:szCs w:val="20"/>
              </w:rPr>
            </w:pPr>
            <w:r>
              <w:rPr>
                <w:szCs w:val="20"/>
              </w:rPr>
              <w:t>Decimal</w:t>
            </w:r>
          </w:p>
        </w:tc>
        <w:tc>
          <w:tcPr>
            <w:tcW w:w="981"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387296" w:rsidRDefault="00387296" w:rsidP="00915A37">
            <w:pPr>
              <w:pStyle w:val="BodyText"/>
              <w:rPr>
                <w:szCs w:val="20"/>
              </w:rPr>
            </w:pPr>
          </w:p>
        </w:tc>
        <w:tc>
          <w:tcPr>
            <w:tcW w:w="17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387296" w:rsidRDefault="00387296" w:rsidP="00915A37">
            <w:pPr>
              <w:pStyle w:val="BodyText"/>
              <w:rPr>
                <w:szCs w:val="20"/>
              </w:rPr>
            </w:pPr>
            <w:r>
              <w:rPr>
                <w:szCs w:val="20"/>
              </w:rPr>
              <w:t>Required</w:t>
            </w:r>
          </w:p>
        </w:tc>
      </w:tr>
      <w:tr w:rsidR="00DA0516" w:rsidTr="00915A37">
        <w:trPr>
          <w:trHeight w:val="290"/>
          <w:tblCellSpacing w:w="0" w:type="dxa"/>
        </w:trPr>
        <w:tc>
          <w:tcPr>
            <w:tcW w:w="234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387296" w:rsidP="00915A37">
            <w:pPr>
              <w:pStyle w:val="BodyText"/>
            </w:pPr>
            <w:r>
              <w:rPr>
                <w:szCs w:val="20"/>
              </w:rPr>
              <w:t>installment</w:t>
            </w:r>
            <w:r w:rsidR="00DA0516">
              <w:rPr>
                <w:szCs w:val="20"/>
              </w:rPr>
              <w:t>Amount</w:t>
            </w:r>
          </w:p>
        </w:tc>
        <w:tc>
          <w:tcPr>
            <w:tcW w:w="3194"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Monthly payment amount of the loan E.g 24.53 or 23.00. This payment amount is the loan amount/loan term but rounded up. If the loan amount is $480 and the term is 24 then the amount will be $20.00</w:t>
            </w:r>
          </w:p>
        </w:tc>
        <w:tc>
          <w:tcPr>
            <w:tcW w:w="1036"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rPr>
                <w:szCs w:val="20"/>
              </w:rPr>
            </w:pPr>
            <w:r w:rsidRPr="00F106B9">
              <w:rPr>
                <w:szCs w:val="20"/>
              </w:rPr>
              <w:t>9,2</w:t>
            </w:r>
          </w:p>
        </w:tc>
        <w:tc>
          <w:tcPr>
            <w:tcW w:w="1179"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Decimal</w:t>
            </w:r>
          </w:p>
        </w:tc>
        <w:tc>
          <w:tcPr>
            <w:tcW w:w="981"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 </w:t>
            </w:r>
          </w:p>
        </w:tc>
        <w:tc>
          <w:tcPr>
            <w:tcW w:w="17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 xml:space="preserve">Required </w:t>
            </w:r>
          </w:p>
        </w:tc>
      </w:tr>
      <w:tr w:rsidR="00DA0516" w:rsidTr="00915A37">
        <w:trPr>
          <w:trHeight w:val="290"/>
          <w:tblCellSpacing w:w="0" w:type="dxa"/>
        </w:trPr>
        <w:tc>
          <w:tcPr>
            <w:tcW w:w="234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387296" w:rsidP="00915A37">
            <w:pPr>
              <w:pStyle w:val="BodyText"/>
            </w:pPr>
            <w:r>
              <w:rPr>
                <w:szCs w:val="20"/>
              </w:rPr>
              <w:t>lastInstallment</w:t>
            </w:r>
            <w:r w:rsidR="00DA0516">
              <w:rPr>
                <w:szCs w:val="20"/>
              </w:rPr>
              <w:t>Amount</w:t>
            </w:r>
          </w:p>
        </w:tc>
        <w:tc>
          <w:tcPr>
            <w:tcW w:w="3194"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 xml:space="preserve">The final payment amount might be different from the regular equal monthly payment if the loan amount does not divide equally into term. If the loan amount is divisible equally by its term this field will not be sent. E.g: If the loan amount is $480 and the loan term is 24 then ther loan will equally divide and there will be no unequalFinalPaymentAmount. If the loan amount is $482 Term is 24 then $482/24 = 20.083. In this case the equalMonthlyPaymentAmount will 9be 20.09 and the unequalFinalPaymentAmount will </w:t>
            </w:r>
            <w:r>
              <w:rPr>
                <w:szCs w:val="20"/>
              </w:rPr>
              <w:lastRenderedPageBreak/>
              <w:t xml:space="preserve">be 481 - (20.09*23) =$19.93 </w:t>
            </w:r>
          </w:p>
        </w:tc>
        <w:tc>
          <w:tcPr>
            <w:tcW w:w="1036"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rPr>
                <w:szCs w:val="20"/>
              </w:rPr>
            </w:pPr>
            <w:r w:rsidRPr="00F106B9">
              <w:rPr>
                <w:szCs w:val="20"/>
              </w:rPr>
              <w:lastRenderedPageBreak/>
              <w:t>9,2</w:t>
            </w:r>
          </w:p>
        </w:tc>
        <w:tc>
          <w:tcPr>
            <w:tcW w:w="1179"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Decimal</w:t>
            </w:r>
          </w:p>
        </w:tc>
        <w:tc>
          <w:tcPr>
            <w:tcW w:w="981"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r>
              <w:rPr>
                <w:szCs w:val="20"/>
              </w:rPr>
              <w:t> </w:t>
            </w:r>
          </w:p>
        </w:tc>
        <w:tc>
          <w:tcPr>
            <w:tcW w:w="17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Default="00DA0516" w:rsidP="00915A37">
            <w:pPr>
              <w:pStyle w:val="BodyText"/>
            </w:pPr>
            <w:del w:id="63" w:author="Ainapurapu, Vijay K [IT]" w:date="2013-11-20T13:45:00Z">
              <w:r w:rsidDel="001E0FA8">
                <w:rPr>
                  <w:szCs w:val="20"/>
                </w:rPr>
                <w:delText xml:space="preserve">Optional </w:delText>
              </w:r>
            </w:del>
            <w:ins w:id="64" w:author="Ainapurapu, Vijay K [IT]" w:date="2013-11-20T13:45:00Z">
              <w:r w:rsidR="001E0FA8">
                <w:rPr>
                  <w:szCs w:val="20"/>
                </w:rPr>
                <w:t xml:space="preserve">Required </w:t>
              </w:r>
            </w:ins>
          </w:p>
        </w:tc>
      </w:tr>
      <w:tr w:rsidR="00DA0516" w:rsidRPr="00F106B9" w:rsidTr="00915A37">
        <w:trPr>
          <w:trHeight w:val="290"/>
          <w:tblCellSpacing w:w="0" w:type="dxa"/>
        </w:trPr>
        <w:tc>
          <w:tcPr>
            <w:tcW w:w="234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lastRenderedPageBreak/>
              <w:t>loanTerm</w:t>
            </w:r>
          </w:p>
        </w:tc>
        <w:tc>
          <w:tcPr>
            <w:tcW w:w="3194"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Loan term amount in months- Eg 24</w:t>
            </w:r>
          </w:p>
        </w:tc>
        <w:tc>
          <w:tcPr>
            <w:tcW w:w="1036"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rPr>
                <w:rFonts w:cs="Arial"/>
                <w:szCs w:val="20"/>
              </w:rPr>
            </w:pPr>
            <w:r w:rsidRPr="00F106B9">
              <w:rPr>
                <w:rFonts w:cs="Arial"/>
                <w:szCs w:val="20"/>
              </w:rPr>
              <w:t>2</w:t>
            </w:r>
          </w:p>
        </w:tc>
        <w:tc>
          <w:tcPr>
            <w:tcW w:w="1179"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Int</w:t>
            </w:r>
          </w:p>
        </w:tc>
        <w:tc>
          <w:tcPr>
            <w:tcW w:w="981"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 </w:t>
            </w:r>
          </w:p>
        </w:tc>
        <w:tc>
          <w:tcPr>
            <w:tcW w:w="17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 xml:space="preserve">Required </w:t>
            </w:r>
          </w:p>
        </w:tc>
      </w:tr>
      <w:tr w:rsidR="00DA0516" w:rsidRPr="00F106B9" w:rsidTr="00915A37">
        <w:trPr>
          <w:trHeight w:val="290"/>
          <w:tblCellSpacing w:w="0" w:type="dxa"/>
        </w:trPr>
        <w:tc>
          <w:tcPr>
            <w:tcW w:w="234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loanPaymentStartDate</w:t>
            </w:r>
          </w:p>
        </w:tc>
        <w:tc>
          <w:tcPr>
            <w:tcW w:w="3194"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Loan start date: Date of firstpayment of the loan YYYY-MM-DD</w:t>
            </w:r>
          </w:p>
        </w:tc>
        <w:tc>
          <w:tcPr>
            <w:tcW w:w="1036"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rPr>
                <w:rFonts w:cs="Arial"/>
                <w:szCs w:val="20"/>
              </w:rPr>
            </w:pPr>
          </w:p>
        </w:tc>
        <w:tc>
          <w:tcPr>
            <w:tcW w:w="1179"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Date</w:t>
            </w:r>
          </w:p>
        </w:tc>
        <w:tc>
          <w:tcPr>
            <w:tcW w:w="981"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 </w:t>
            </w:r>
            <w:r w:rsidR="00272263">
              <w:rPr>
                <w:rFonts w:cs="Arial"/>
                <w:szCs w:val="20"/>
              </w:rPr>
              <w:t>YYYY-MM-DD Format</w:t>
            </w:r>
          </w:p>
        </w:tc>
        <w:tc>
          <w:tcPr>
            <w:tcW w:w="17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 xml:space="preserve">Required </w:t>
            </w:r>
          </w:p>
        </w:tc>
      </w:tr>
      <w:tr w:rsidR="00DA0516" w:rsidRPr="00F106B9" w:rsidTr="00915A37">
        <w:trPr>
          <w:trHeight w:val="290"/>
          <w:tblCellSpacing w:w="0" w:type="dxa"/>
        </w:trPr>
        <w:tc>
          <w:tcPr>
            <w:tcW w:w="234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loanPaymentEndDate</w:t>
            </w:r>
          </w:p>
        </w:tc>
        <w:tc>
          <w:tcPr>
            <w:tcW w:w="3194"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Loan payment end date YYYY-MM-DD</w:t>
            </w:r>
          </w:p>
        </w:tc>
        <w:tc>
          <w:tcPr>
            <w:tcW w:w="1036"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rPr>
                <w:rFonts w:cs="Arial"/>
                <w:szCs w:val="20"/>
              </w:rPr>
            </w:pPr>
          </w:p>
        </w:tc>
        <w:tc>
          <w:tcPr>
            <w:tcW w:w="1179"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Date</w:t>
            </w:r>
          </w:p>
        </w:tc>
        <w:tc>
          <w:tcPr>
            <w:tcW w:w="981"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 </w:t>
            </w:r>
            <w:r w:rsidR="00F94661">
              <w:rPr>
                <w:rFonts w:cs="Arial"/>
                <w:szCs w:val="20"/>
              </w:rPr>
              <w:t>YYYY-MM-DD format</w:t>
            </w:r>
          </w:p>
        </w:tc>
        <w:tc>
          <w:tcPr>
            <w:tcW w:w="17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 xml:space="preserve">Required </w:t>
            </w:r>
          </w:p>
        </w:tc>
      </w:tr>
      <w:tr w:rsidR="00DA0516" w:rsidRPr="00F106B9" w:rsidTr="00915A37">
        <w:trPr>
          <w:trHeight w:val="290"/>
          <w:tblCellSpacing w:w="0" w:type="dxa"/>
        </w:trPr>
        <w:tc>
          <w:tcPr>
            <w:tcW w:w="234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DA0516" w:rsidRPr="00F106B9" w:rsidRDefault="007C3219" w:rsidP="00915A37">
            <w:pPr>
              <w:pStyle w:val="BodyText"/>
              <w:rPr>
                <w:rFonts w:cs="Arial"/>
              </w:rPr>
            </w:pPr>
            <w:r>
              <w:rPr>
                <w:rFonts w:cs="Arial"/>
              </w:rPr>
              <w:t>loanDate</w:t>
            </w:r>
          </w:p>
        </w:tc>
        <w:tc>
          <w:tcPr>
            <w:tcW w:w="3194"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DA0516" w:rsidRPr="00F106B9" w:rsidRDefault="007C3219" w:rsidP="00915A37">
            <w:pPr>
              <w:pStyle w:val="BodyText"/>
              <w:rPr>
                <w:rFonts w:cs="Arial"/>
              </w:rPr>
            </w:pPr>
            <w:r>
              <w:rPr>
                <w:rFonts w:cs="Arial"/>
              </w:rPr>
              <w:t xml:space="preserve">The date the loan was originated </w:t>
            </w:r>
            <w:r w:rsidRPr="00F106B9">
              <w:rPr>
                <w:rFonts w:cs="Arial"/>
                <w:szCs w:val="20"/>
              </w:rPr>
              <w:t>YYYY-MM-DD</w:t>
            </w:r>
          </w:p>
        </w:tc>
        <w:tc>
          <w:tcPr>
            <w:tcW w:w="1036"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DA0516" w:rsidRPr="00F106B9" w:rsidRDefault="00DA0516" w:rsidP="00915A37">
            <w:pPr>
              <w:rPr>
                <w:rFonts w:cs="Arial"/>
                <w:szCs w:val="20"/>
              </w:rPr>
            </w:pPr>
          </w:p>
        </w:tc>
        <w:tc>
          <w:tcPr>
            <w:tcW w:w="1179"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DA0516" w:rsidRPr="00F106B9" w:rsidRDefault="007C3219" w:rsidP="00915A37">
            <w:pPr>
              <w:pStyle w:val="BodyText"/>
              <w:rPr>
                <w:rFonts w:cs="Arial"/>
              </w:rPr>
            </w:pPr>
            <w:r>
              <w:rPr>
                <w:rFonts w:cs="Arial"/>
              </w:rPr>
              <w:t>Date</w:t>
            </w:r>
          </w:p>
        </w:tc>
        <w:tc>
          <w:tcPr>
            <w:tcW w:w="981"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DA0516" w:rsidRPr="00F106B9" w:rsidRDefault="00F94661" w:rsidP="00915A37">
            <w:pPr>
              <w:pStyle w:val="BodyText"/>
              <w:rPr>
                <w:rFonts w:cs="Arial"/>
              </w:rPr>
            </w:pPr>
            <w:r>
              <w:rPr>
                <w:rFonts w:cs="Arial"/>
              </w:rPr>
              <w:t>YYYY-MM-DD format</w:t>
            </w:r>
          </w:p>
        </w:tc>
        <w:tc>
          <w:tcPr>
            <w:tcW w:w="17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DA0516" w:rsidRPr="00F106B9" w:rsidRDefault="007C3219" w:rsidP="00915A37">
            <w:pPr>
              <w:pStyle w:val="BodyText"/>
              <w:rPr>
                <w:rFonts w:cs="Arial"/>
              </w:rPr>
            </w:pPr>
            <w:r>
              <w:rPr>
                <w:rFonts w:cs="Arial"/>
              </w:rPr>
              <w:t>Required</w:t>
            </w:r>
          </w:p>
        </w:tc>
      </w:tr>
    </w:tbl>
    <w:p w:rsidR="00FF62BA" w:rsidRDefault="00FF62BA" w:rsidP="00FF62BA">
      <w:pPr>
        <w:pStyle w:val="Heading3"/>
        <w:numPr>
          <w:ilvl w:val="3"/>
          <w:numId w:val="8"/>
        </w:numPr>
      </w:pPr>
      <w:bookmarkStart w:id="65" w:name="_Toc369202160"/>
      <w:r>
        <w:t>accountInfo</w:t>
      </w:r>
      <w:bookmarkEnd w:id="65"/>
    </w:p>
    <w:tbl>
      <w:tblPr>
        <w:tblW w:w="0" w:type="auto"/>
        <w:tblCellSpacing w:w="0" w:type="dxa"/>
        <w:tblInd w:w="-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7"/>
        <w:gridCol w:w="3174"/>
        <w:gridCol w:w="1022"/>
        <w:gridCol w:w="996"/>
        <w:gridCol w:w="796"/>
        <w:gridCol w:w="1607"/>
      </w:tblGrid>
      <w:tr w:rsidR="00FF62BA" w:rsidTr="00915A37">
        <w:trPr>
          <w:trHeight w:val="209"/>
          <w:tblHeader/>
          <w:tblCellSpacing w:w="0" w:type="dxa"/>
        </w:trPr>
        <w:tc>
          <w:tcPr>
            <w:tcW w:w="2397"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r>
              <w:rPr>
                <w:szCs w:val="20"/>
              </w:rPr>
              <w:t>XML Tag Name / Field Name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r>
              <w:rPr>
                <w:szCs w:val="20"/>
                <w:lang w:val="fr-FR"/>
              </w:rPr>
              <w:t>Description / Notes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proofErr w:type="spellStart"/>
            <w:r>
              <w:rPr>
                <w:szCs w:val="20"/>
                <w:lang w:val="fr-FR"/>
              </w:rPr>
              <w:t>Length</w:t>
            </w:r>
            <w:proofErr w:type="spellEnd"/>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r>
              <w:rPr>
                <w:szCs w:val="20"/>
                <w:lang w:val="fr-FR"/>
              </w:rPr>
              <w:t>Type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r>
              <w:rPr>
                <w:szCs w:val="20"/>
                <w:lang w:val="fr-FR"/>
              </w:rPr>
              <w:t>Values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proofErr w:type="spellStart"/>
            <w:r>
              <w:rPr>
                <w:szCs w:val="20"/>
                <w:lang w:val="fr-FR"/>
              </w:rPr>
              <w:t>Req</w:t>
            </w:r>
            <w:proofErr w:type="spellEnd"/>
            <w:r>
              <w:rPr>
                <w:szCs w:val="20"/>
                <w:lang w:val="fr-FR"/>
              </w:rPr>
              <w:t>/</w:t>
            </w:r>
            <w:proofErr w:type="spellStart"/>
            <w:r>
              <w:rPr>
                <w:szCs w:val="20"/>
                <w:lang w:val="fr-FR"/>
              </w:rPr>
              <w:t>Opt</w:t>
            </w:r>
            <w:proofErr w:type="spellEnd"/>
            <w:r>
              <w:rPr>
                <w:szCs w:val="20"/>
                <w:lang w:val="fr-FR"/>
              </w:rPr>
              <w:t>/</w:t>
            </w:r>
            <w:proofErr w:type="spellStart"/>
            <w:r>
              <w:rPr>
                <w:szCs w:val="20"/>
                <w:lang w:val="fr-FR"/>
              </w:rPr>
              <w:t>Choice</w:t>
            </w:r>
            <w:proofErr w:type="spellEnd"/>
          </w:p>
        </w:tc>
      </w:tr>
      <w:tr w:rsidR="00FF62BA" w:rsidTr="00915A37">
        <w:trPr>
          <w:trHeight w:val="290"/>
          <w:tblCellSpacing w:w="0" w:type="dxa"/>
        </w:trPr>
        <w:tc>
          <w:tcPr>
            <w:tcW w:w="2397"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D335CC" w:rsidP="00915A37">
            <w:pPr>
              <w:pStyle w:val="BodyText"/>
            </w:pPr>
            <w:r>
              <w:rPr>
                <w:szCs w:val="20"/>
              </w:rPr>
              <w:t>b</w:t>
            </w:r>
            <w:r w:rsidR="00FF62BA">
              <w:rPr>
                <w:szCs w:val="20"/>
              </w:rPr>
              <w:t>an</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Billing Account Number</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Pr="000A3905" w:rsidRDefault="00FF62BA" w:rsidP="00915A37">
            <w:pPr>
              <w:rPr>
                <w:szCs w:val="20"/>
              </w:rPr>
            </w:pPr>
            <w:r w:rsidRPr="000A3905">
              <w:rPr>
                <w:szCs w:val="20"/>
              </w:rPr>
              <w:t>9</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Int</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xml:space="preserve">Optional </w:t>
            </w:r>
          </w:p>
        </w:tc>
      </w:tr>
      <w:tr w:rsidR="00FF62BA" w:rsidTr="00915A37">
        <w:trPr>
          <w:trHeight w:val="290"/>
          <w:tblCellSpacing w:w="0" w:type="dxa"/>
        </w:trPr>
        <w:tc>
          <w:tcPr>
            <w:tcW w:w="2397"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subscriberId</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Subscriber ID</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Pr="000A3905" w:rsidRDefault="00CC517E" w:rsidP="00915A37">
            <w:pPr>
              <w:rPr>
                <w:szCs w:val="20"/>
              </w:rPr>
            </w:pPr>
            <w:r>
              <w:rPr>
                <w:szCs w:val="20"/>
              </w:rPr>
              <w:t>Min Length -8</w:t>
            </w:r>
          </w:p>
          <w:p w:rsidR="00FF62BA" w:rsidRPr="000A3905" w:rsidRDefault="00CC517E" w:rsidP="00915A37">
            <w:pPr>
              <w:rPr>
                <w:szCs w:val="20"/>
              </w:rPr>
            </w:pPr>
            <w:r>
              <w:rPr>
                <w:szCs w:val="20"/>
              </w:rPr>
              <w:t>Max</w:t>
            </w:r>
            <w:r w:rsidR="00FF62BA" w:rsidRPr="000A3905">
              <w:rPr>
                <w:szCs w:val="20"/>
              </w:rPr>
              <w:t xml:space="preserve"> Length -</w:t>
            </w:r>
            <w:r>
              <w:rPr>
                <w:szCs w:val="20"/>
              </w:rPr>
              <w:t>20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xml:space="preserve">Optional </w:t>
            </w:r>
          </w:p>
        </w:tc>
      </w:tr>
      <w:tr w:rsidR="00FF62BA" w:rsidTr="00915A37">
        <w:trPr>
          <w:trHeight w:val="290"/>
          <w:tblCellSpacing w:w="0" w:type="dxa"/>
        </w:trPr>
        <w:tc>
          <w:tcPr>
            <w:tcW w:w="2397"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nameInfo</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Structure Indicates the name of the customer signing the contract</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Pr="000A3905" w:rsidRDefault="00FF62BA" w:rsidP="00915A37">
            <w:pPr>
              <w:rPr>
                <w:szCs w:val="20"/>
              </w:rPr>
            </w:pP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Structure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xml:space="preserve">Required </w:t>
            </w:r>
          </w:p>
        </w:tc>
      </w:tr>
      <w:tr w:rsidR="00FF62BA" w:rsidTr="00915A37">
        <w:trPr>
          <w:trHeight w:val="290"/>
          <w:tblCellSpacing w:w="0" w:type="dxa"/>
        </w:trPr>
        <w:tc>
          <w:tcPr>
            <w:tcW w:w="2397"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A95C0E" w:rsidP="00915A37">
            <w:pPr>
              <w:pStyle w:val="BodyText"/>
            </w:pPr>
            <w:r>
              <w:rPr>
                <w:szCs w:val="20"/>
              </w:rPr>
              <w:t>customerA</w:t>
            </w:r>
            <w:r w:rsidR="00FF62BA">
              <w:rPr>
                <w:szCs w:val="20"/>
              </w:rPr>
              <w:t>ddressInfo</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w:t>
            </w:r>
            <w:r w:rsidR="00994F4A">
              <w:rPr>
                <w:szCs w:val="20"/>
              </w:rPr>
              <w:t>Structure to hold the Address information</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Pr="000A3905" w:rsidRDefault="00FF62BA" w:rsidP="00915A37">
            <w:pPr>
              <w:rPr>
                <w:szCs w:val="20"/>
              </w:rPr>
            </w:pP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Structure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xml:space="preserve">Required </w:t>
            </w:r>
          </w:p>
        </w:tc>
      </w:tr>
      <w:tr w:rsidR="00FF62BA" w:rsidTr="00A675CA">
        <w:trPr>
          <w:trHeight w:val="290"/>
          <w:tblCellSpacing w:w="0" w:type="dxa"/>
        </w:trPr>
        <w:tc>
          <w:tcPr>
            <w:tcW w:w="2397" w:type="dxa"/>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phoneNumber</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Contact  phonenumber</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hideMark/>
          </w:tcPr>
          <w:p w:rsidR="00FF62BA" w:rsidRPr="000A3905" w:rsidRDefault="00FF62BA" w:rsidP="00915A37">
            <w:pPr>
              <w:pStyle w:val="BodyText"/>
              <w:rPr>
                <w:szCs w:val="20"/>
              </w:rPr>
            </w:pPr>
            <w:r w:rsidRPr="000A3905">
              <w:rPr>
                <w:szCs w:val="20"/>
              </w:rPr>
              <w:t>10</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String</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hideMark/>
          </w:tcPr>
          <w:p w:rsidR="00FF62BA" w:rsidRDefault="00AF7F81" w:rsidP="00915A37">
            <w:pPr>
              <w:pStyle w:val="BodyText"/>
            </w:pPr>
            <w:r>
              <w:rPr>
                <w:szCs w:val="20"/>
              </w:rPr>
              <w:t>Optional</w:t>
            </w:r>
            <w:r w:rsidR="00FF62BA">
              <w:rPr>
                <w:szCs w:val="20"/>
              </w:rPr>
              <w:t xml:space="preserve"> </w:t>
            </w:r>
          </w:p>
        </w:tc>
      </w:tr>
      <w:tr w:rsidR="00A675CA" w:rsidTr="00915A37">
        <w:trPr>
          <w:trHeight w:val="290"/>
          <w:tblCellSpacing w:w="0" w:type="dxa"/>
        </w:trPr>
        <w:tc>
          <w:tcPr>
            <w:tcW w:w="2397"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A675CA" w:rsidRDefault="00A675CA" w:rsidP="00915A37">
            <w:pPr>
              <w:pStyle w:val="BodyText"/>
              <w:rPr>
                <w:szCs w:val="20"/>
              </w:rPr>
            </w:pPr>
            <w:r>
              <w:rPr>
                <w:szCs w:val="20"/>
              </w:rPr>
              <w:t>emailAddress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A675CA" w:rsidRDefault="00A675CA" w:rsidP="00915A37">
            <w:pPr>
              <w:pStyle w:val="BodyText"/>
              <w:rPr>
                <w:szCs w:val="20"/>
              </w:rPr>
            </w:pPr>
            <w:r>
              <w:rPr>
                <w:szCs w:val="20"/>
              </w:rPr>
              <w:t>Email Address of the Customer</w:t>
            </w:r>
            <w:r w:rsidR="00DE40F1">
              <w:rPr>
                <w:szCs w:val="20"/>
              </w:rPr>
              <w:t xml:space="preserve"> – where the contract can be emailed to if required.</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A675CA" w:rsidRPr="000A3905" w:rsidRDefault="00A675CA" w:rsidP="00915A37">
            <w:pPr>
              <w:pStyle w:val="BodyText"/>
              <w:rPr>
                <w:szCs w:val="20"/>
              </w:rPr>
            </w:pPr>
            <w:r>
              <w:rPr>
                <w:szCs w:val="20"/>
              </w:rPr>
              <w:t>256</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A675CA" w:rsidRDefault="00A675CA" w:rsidP="00915A37">
            <w:pPr>
              <w:pStyle w:val="BodyText"/>
              <w:rPr>
                <w:szCs w:val="20"/>
              </w:rPr>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A675CA" w:rsidRDefault="00A675CA" w:rsidP="00915A37">
            <w:pPr>
              <w:pStyle w:val="BodyText"/>
              <w:rPr>
                <w:szCs w:val="20"/>
              </w:rPr>
            </w:pP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A675CA" w:rsidRDefault="00A675CA" w:rsidP="00915A37">
            <w:pPr>
              <w:pStyle w:val="BodyText"/>
              <w:rPr>
                <w:szCs w:val="20"/>
              </w:rPr>
            </w:pPr>
            <w:r>
              <w:rPr>
                <w:szCs w:val="20"/>
              </w:rPr>
              <w:t>Optional</w:t>
            </w:r>
          </w:p>
        </w:tc>
      </w:tr>
    </w:tbl>
    <w:p w:rsidR="00FF62BA" w:rsidRDefault="00FF62BA" w:rsidP="00FF62BA">
      <w:pPr>
        <w:pStyle w:val="Heading3"/>
      </w:pPr>
      <w:bookmarkStart w:id="66" w:name="_Toc369202161"/>
      <w:r>
        <w:t>nameInfo</w:t>
      </w:r>
      <w:bookmarkEnd w:id="66"/>
    </w:p>
    <w:tbl>
      <w:tblPr>
        <w:tblW w:w="0" w:type="auto"/>
        <w:tblCellSpacing w:w="0" w:type="dxa"/>
        <w:tblInd w:w="-5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2610"/>
        <w:gridCol w:w="1572"/>
        <w:gridCol w:w="707"/>
        <w:gridCol w:w="796"/>
        <w:gridCol w:w="1607"/>
      </w:tblGrid>
      <w:tr w:rsidR="00FF62BA" w:rsidTr="00915A37">
        <w:trPr>
          <w:trHeight w:val="209"/>
          <w:tblHeader/>
          <w:tblCellSpacing w:w="0" w:type="dxa"/>
        </w:trPr>
        <w:tc>
          <w:tcPr>
            <w:tcW w:w="2790"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r>
              <w:rPr>
                <w:szCs w:val="20"/>
              </w:rPr>
              <w:t>XML Tag Name / Field Name</w:t>
            </w:r>
          </w:p>
        </w:tc>
        <w:tc>
          <w:tcPr>
            <w:tcW w:w="2610"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r>
              <w:rPr>
                <w:szCs w:val="20"/>
                <w:lang w:val="fr-FR"/>
              </w:rPr>
              <w:t>Description / Notes</w:t>
            </w:r>
          </w:p>
        </w:tc>
        <w:tc>
          <w:tcPr>
            <w:tcW w:w="1572"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proofErr w:type="spellStart"/>
            <w:r>
              <w:rPr>
                <w:szCs w:val="20"/>
                <w:lang w:val="fr-FR"/>
              </w:rPr>
              <w:t>Length</w:t>
            </w:r>
            <w:proofErr w:type="spellEnd"/>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r>
              <w:rPr>
                <w:szCs w:val="20"/>
                <w:lang w:val="fr-FR"/>
              </w:rPr>
              <w:t>Type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r>
              <w:rPr>
                <w:szCs w:val="20"/>
                <w:lang w:val="fr-FR"/>
              </w:rPr>
              <w:t>Values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proofErr w:type="spellStart"/>
            <w:r>
              <w:rPr>
                <w:szCs w:val="20"/>
                <w:lang w:val="fr-FR"/>
              </w:rPr>
              <w:t>Req</w:t>
            </w:r>
            <w:proofErr w:type="spellEnd"/>
            <w:r>
              <w:rPr>
                <w:szCs w:val="20"/>
                <w:lang w:val="fr-FR"/>
              </w:rPr>
              <w:t>/</w:t>
            </w:r>
            <w:proofErr w:type="spellStart"/>
            <w:r>
              <w:rPr>
                <w:szCs w:val="20"/>
                <w:lang w:val="fr-FR"/>
              </w:rPr>
              <w:t>Opt</w:t>
            </w:r>
            <w:proofErr w:type="spellEnd"/>
            <w:r>
              <w:rPr>
                <w:szCs w:val="20"/>
                <w:lang w:val="fr-FR"/>
              </w:rPr>
              <w:t>/</w:t>
            </w:r>
            <w:proofErr w:type="spellStart"/>
            <w:r>
              <w:rPr>
                <w:szCs w:val="20"/>
                <w:lang w:val="fr-FR"/>
              </w:rPr>
              <w:t>Choice</w:t>
            </w:r>
            <w:proofErr w:type="spellEnd"/>
          </w:p>
        </w:tc>
      </w:tr>
      <w:tr w:rsidR="00FF62BA" w:rsidTr="00915A37">
        <w:trPr>
          <w:trHeight w:val="290"/>
          <w:tblCellSpacing w:w="0" w:type="dxa"/>
        </w:trPr>
        <w:tc>
          <w:tcPr>
            <w:tcW w:w="27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firstName</w:t>
            </w:r>
          </w:p>
        </w:tc>
        <w:tc>
          <w:tcPr>
            <w:tcW w:w="26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First Name of the cusstomer</w:t>
            </w:r>
          </w:p>
        </w:tc>
        <w:tc>
          <w:tcPr>
            <w:tcW w:w="1572"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Pr="000A3905" w:rsidRDefault="00FF62BA" w:rsidP="00915A37">
            <w:pPr>
              <w:rPr>
                <w:szCs w:val="20"/>
              </w:rPr>
            </w:pPr>
            <w:r w:rsidRPr="000A3905">
              <w:rPr>
                <w:szCs w:val="20"/>
              </w:rPr>
              <w:t>Max Length -50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396567" w:rsidP="00915A37">
            <w:pPr>
              <w:pStyle w:val="BodyText"/>
            </w:pPr>
            <w:r>
              <w:rPr>
                <w:szCs w:val="20"/>
              </w:rPr>
              <w:t>Optional</w:t>
            </w:r>
            <w:r w:rsidR="00FF62BA">
              <w:rPr>
                <w:szCs w:val="20"/>
              </w:rPr>
              <w:t xml:space="preserve"> </w:t>
            </w:r>
          </w:p>
        </w:tc>
      </w:tr>
      <w:tr w:rsidR="00FF62BA" w:rsidTr="00915A37">
        <w:trPr>
          <w:trHeight w:val="290"/>
          <w:tblCellSpacing w:w="0" w:type="dxa"/>
        </w:trPr>
        <w:tc>
          <w:tcPr>
            <w:tcW w:w="27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last</w:t>
            </w:r>
            <w:r w:rsidR="00994F4A">
              <w:rPr>
                <w:szCs w:val="20"/>
              </w:rPr>
              <w:t>Business</w:t>
            </w:r>
            <w:r>
              <w:rPr>
                <w:szCs w:val="20"/>
              </w:rPr>
              <w:t>Name</w:t>
            </w:r>
          </w:p>
        </w:tc>
        <w:tc>
          <w:tcPr>
            <w:tcW w:w="261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Last Name of the customer</w:t>
            </w:r>
            <w:r w:rsidR="00994F4A">
              <w:rPr>
                <w:szCs w:val="20"/>
              </w:rPr>
              <w:t xml:space="preserve"> and Business name if it’s a Business</w:t>
            </w:r>
          </w:p>
        </w:tc>
        <w:tc>
          <w:tcPr>
            <w:tcW w:w="1572"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Pr="000A3905" w:rsidRDefault="00FF62BA" w:rsidP="00915A37">
            <w:pPr>
              <w:rPr>
                <w:szCs w:val="20"/>
              </w:rPr>
            </w:pPr>
            <w:r w:rsidRPr="000A3905">
              <w:rPr>
                <w:szCs w:val="20"/>
              </w:rPr>
              <w:t>Max Length -50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xml:space="preserve">Required </w:t>
            </w:r>
          </w:p>
        </w:tc>
      </w:tr>
    </w:tbl>
    <w:p w:rsidR="00FF62BA" w:rsidRDefault="00CC316A" w:rsidP="00FF62BA">
      <w:pPr>
        <w:pStyle w:val="Heading3"/>
      </w:pPr>
      <w:bookmarkStart w:id="67" w:name="_Toc369202162"/>
      <w:r>
        <w:lastRenderedPageBreak/>
        <w:t>customerA</w:t>
      </w:r>
      <w:r w:rsidR="00FF62BA">
        <w:t>ddressInfo</w:t>
      </w:r>
      <w:bookmarkEnd w:id="67"/>
    </w:p>
    <w:tbl>
      <w:tblPr>
        <w:tblW w:w="0" w:type="auto"/>
        <w:tblCellSpacing w:w="0" w:type="dxa"/>
        <w:tblInd w:w="-5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65"/>
        <w:gridCol w:w="2708"/>
        <w:gridCol w:w="1399"/>
        <w:gridCol w:w="707"/>
        <w:gridCol w:w="796"/>
        <w:gridCol w:w="1607"/>
      </w:tblGrid>
      <w:tr w:rsidR="00FF62BA" w:rsidTr="00915A37">
        <w:trPr>
          <w:trHeight w:val="209"/>
          <w:tblHeader/>
          <w:tblCellSpacing w:w="0" w:type="dxa"/>
        </w:trPr>
        <w:tc>
          <w:tcPr>
            <w:tcW w:w="2865"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r>
              <w:rPr>
                <w:szCs w:val="20"/>
              </w:rPr>
              <w:t>XML Tag Name / Field Name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r>
              <w:rPr>
                <w:szCs w:val="20"/>
                <w:lang w:val="fr-FR"/>
              </w:rPr>
              <w:t>Description / Notes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proofErr w:type="spellStart"/>
            <w:r>
              <w:rPr>
                <w:szCs w:val="20"/>
                <w:lang w:val="fr-FR"/>
              </w:rPr>
              <w:t>Length</w:t>
            </w:r>
            <w:proofErr w:type="spellEnd"/>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r>
              <w:rPr>
                <w:szCs w:val="20"/>
                <w:lang w:val="fr-FR"/>
              </w:rPr>
              <w:t>Type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r>
              <w:rPr>
                <w:szCs w:val="20"/>
                <w:lang w:val="fr-FR"/>
              </w:rPr>
              <w:t>Values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FF62BA" w:rsidRDefault="00FF62BA" w:rsidP="00915A37">
            <w:pPr>
              <w:pStyle w:val="BodyText"/>
              <w:spacing w:line="209" w:lineRule="atLeast"/>
            </w:pPr>
            <w:proofErr w:type="spellStart"/>
            <w:r>
              <w:rPr>
                <w:szCs w:val="20"/>
                <w:lang w:val="fr-FR"/>
              </w:rPr>
              <w:t>Req</w:t>
            </w:r>
            <w:proofErr w:type="spellEnd"/>
            <w:r>
              <w:rPr>
                <w:szCs w:val="20"/>
                <w:lang w:val="fr-FR"/>
              </w:rPr>
              <w:t>/</w:t>
            </w:r>
            <w:proofErr w:type="spellStart"/>
            <w:r>
              <w:rPr>
                <w:szCs w:val="20"/>
                <w:lang w:val="fr-FR"/>
              </w:rPr>
              <w:t>Opt</w:t>
            </w:r>
            <w:proofErr w:type="spellEnd"/>
            <w:r>
              <w:rPr>
                <w:szCs w:val="20"/>
                <w:lang w:val="fr-FR"/>
              </w:rPr>
              <w:t>/</w:t>
            </w:r>
            <w:proofErr w:type="spellStart"/>
            <w:r>
              <w:rPr>
                <w:szCs w:val="20"/>
                <w:lang w:val="fr-FR"/>
              </w:rPr>
              <w:t>Choice</w:t>
            </w:r>
            <w:proofErr w:type="spellEnd"/>
          </w:p>
        </w:tc>
      </w:tr>
      <w:tr w:rsidR="00FF62BA" w:rsidTr="00915A37">
        <w:trPr>
          <w:trHeight w:val="290"/>
          <w:tblCellSpacing w:w="0" w:type="dxa"/>
        </w:trPr>
        <w:tc>
          <w:tcPr>
            <w:tcW w:w="2865"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addressLine1</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Address Line 1 of the billing Address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Pr="000A3905" w:rsidRDefault="00FF62BA" w:rsidP="00915A37">
            <w:pPr>
              <w:rPr>
                <w:szCs w:val="20"/>
              </w:rPr>
            </w:pPr>
            <w:r w:rsidRPr="000A3905">
              <w:rPr>
                <w:szCs w:val="20"/>
              </w:rPr>
              <w:t>Max Length -100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xml:space="preserve">Required </w:t>
            </w:r>
          </w:p>
        </w:tc>
      </w:tr>
      <w:tr w:rsidR="00FF62BA" w:rsidTr="00915A37">
        <w:trPr>
          <w:trHeight w:val="290"/>
          <w:tblCellSpacing w:w="0" w:type="dxa"/>
        </w:trPr>
        <w:tc>
          <w:tcPr>
            <w:tcW w:w="2865"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addressLine2</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Address Line2  of the Billing address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Pr="000A3905" w:rsidRDefault="00FF62BA" w:rsidP="00915A37">
            <w:pPr>
              <w:rPr>
                <w:szCs w:val="20"/>
              </w:rPr>
            </w:pPr>
            <w:r w:rsidRPr="000A3905">
              <w:rPr>
                <w:szCs w:val="20"/>
              </w:rPr>
              <w:t>Max Length -100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xml:space="preserve">Optional </w:t>
            </w:r>
          </w:p>
        </w:tc>
      </w:tr>
      <w:tr w:rsidR="00FF62BA" w:rsidTr="00915A37">
        <w:trPr>
          <w:trHeight w:val="290"/>
          <w:tblCellSpacing w:w="0" w:type="dxa"/>
        </w:trPr>
        <w:tc>
          <w:tcPr>
            <w:tcW w:w="2865"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cityName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CityName of the Billing Address city</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Pr="000A3905" w:rsidRDefault="00FF62BA" w:rsidP="00915A37">
            <w:pPr>
              <w:rPr>
                <w:szCs w:val="20"/>
              </w:rPr>
            </w:pPr>
            <w:r w:rsidRPr="000A3905">
              <w:rPr>
                <w:szCs w:val="20"/>
              </w:rPr>
              <w:t>Max Length -50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xml:space="preserve">Required </w:t>
            </w:r>
          </w:p>
        </w:tc>
      </w:tr>
      <w:tr w:rsidR="00FF62BA" w:rsidTr="00915A37">
        <w:trPr>
          <w:trHeight w:val="290"/>
          <w:tblCellSpacing w:w="0" w:type="dxa"/>
        </w:trPr>
        <w:tc>
          <w:tcPr>
            <w:tcW w:w="2865"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stateCode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State: Billing Address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Pr="000A3905" w:rsidRDefault="00FF62BA" w:rsidP="00915A37">
            <w:pPr>
              <w:pStyle w:val="BodyText"/>
              <w:rPr>
                <w:szCs w:val="20"/>
              </w:rPr>
            </w:pPr>
            <w:r w:rsidRPr="000A3905">
              <w:rPr>
                <w:szCs w:val="20"/>
              </w:rPr>
              <w:t>2</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xml:space="preserve">Required </w:t>
            </w:r>
          </w:p>
        </w:tc>
      </w:tr>
      <w:tr w:rsidR="00FF62BA" w:rsidTr="00915A37">
        <w:trPr>
          <w:trHeight w:val="290"/>
          <w:tblCellSpacing w:w="0" w:type="dxa"/>
        </w:trPr>
        <w:tc>
          <w:tcPr>
            <w:tcW w:w="2865"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zipCode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zip code of the billing address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Pr="000A3905" w:rsidRDefault="00FF62BA" w:rsidP="00915A37">
            <w:pPr>
              <w:rPr>
                <w:szCs w:val="20"/>
              </w:rPr>
            </w:pPr>
            <w:r w:rsidRPr="000A3905">
              <w:rPr>
                <w:szCs w:val="20"/>
              </w:rPr>
              <w:t>Max Length -10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FF62BA" w:rsidRDefault="00FF62BA" w:rsidP="00915A37">
            <w:pPr>
              <w:pStyle w:val="BodyText"/>
            </w:pPr>
            <w:r>
              <w:rPr>
                <w:szCs w:val="20"/>
              </w:rPr>
              <w:t xml:space="preserve">Required </w:t>
            </w:r>
          </w:p>
        </w:tc>
      </w:tr>
    </w:tbl>
    <w:p w:rsidR="00FF62BA" w:rsidRDefault="00FF62BA" w:rsidP="004863E2">
      <w:pPr>
        <w:pStyle w:val="Heading3"/>
        <w:numPr>
          <w:ilvl w:val="0"/>
          <w:numId w:val="0"/>
        </w:numPr>
        <w:ind w:left="1224"/>
        <w:rPr>
          <w:rFonts w:ascii="Arial" w:hAnsi="Arial" w:cs="Arial"/>
        </w:rPr>
      </w:pPr>
    </w:p>
    <w:p w:rsidR="00DA0516" w:rsidRPr="00F106B9" w:rsidRDefault="00DA0516" w:rsidP="00DA0516">
      <w:pPr>
        <w:pStyle w:val="Heading3"/>
        <w:rPr>
          <w:rFonts w:ascii="Arial" w:hAnsi="Arial" w:cs="Arial"/>
        </w:rPr>
      </w:pPr>
      <w:bookmarkStart w:id="68" w:name="_Toc369202163"/>
      <w:r w:rsidRPr="00F106B9">
        <w:rPr>
          <w:rFonts w:ascii="Arial" w:hAnsi="Arial" w:cs="Arial"/>
        </w:rPr>
        <w:t>salesDetailInfo</w:t>
      </w:r>
      <w:bookmarkEnd w:id="68"/>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2"/>
        <w:gridCol w:w="2987"/>
        <w:gridCol w:w="796"/>
        <w:gridCol w:w="996"/>
        <w:gridCol w:w="796"/>
        <w:gridCol w:w="1607"/>
      </w:tblGrid>
      <w:tr w:rsidR="00DA0516" w:rsidRPr="00F106B9" w:rsidTr="00915A37">
        <w:trPr>
          <w:trHeight w:val="209"/>
          <w:tblHeader/>
          <w:tblCellSpacing w:w="0" w:type="dxa"/>
        </w:trPr>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DA0516" w:rsidRPr="00F106B9" w:rsidRDefault="00DA0516" w:rsidP="00915A37">
            <w:pPr>
              <w:pStyle w:val="BodyText"/>
              <w:spacing w:line="209" w:lineRule="atLeast"/>
              <w:rPr>
                <w:rFonts w:cs="Arial"/>
              </w:rPr>
            </w:pPr>
            <w:r w:rsidRPr="00F106B9">
              <w:rPr>
                <w:rFonts w:cs="Arial"/>
                <w:szCs w:val="20"/>
              </w:rPr>
              <w:t>XML Tag Name / Field Name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DA0516" w:rsidRPr="00F106B9" w:rsidRDefault="00DA0516" w:rsidP="00915A37">
            <w:pPr>
              <w:pStyle w:val="BodyText"/>
              <w:spacing w:line="209" w:lineRule="atLeast"/>
              <w:rPr>
                <w:rFonts w:cs="Arial"/>
              </w:rPr>
            </w:pPr>
            <w:r w:rsidRPr="00F106B9">
              <w:rPr>
                <w:rFonts w:cs="Arial"/>
                <w:szCs w:val="20"/>
                <w:lang w:val="fr-FR"/>
              </w:rPr>
              <w:t>Description / Notes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DA0516" w:rsidRPr="00F106B9" w:rsidRDefault="00DA0516" w:rsidP="00915A37">
            <w:pPr>
              <w:pStyle w:val="BodyText"/>
              <w:spacing w:line="209" w:lineRule="atLeast"/>
              <w:rPr>
                <w:rFonts w:cs="Arial"/>
              </w:rPr>
            </w:pPr>
            <w:proofErr w:type="spellStart"/>
            <w:r w:rsidRPr="00F106B9">
              <w:rPr>
                <w:rFonts w:cs="Arial"/>
                <w:szCs w:val="20"/>
                <w:lang w:val="fr-FR"/>
              </w:rPr>
              <w:t>Length</w:t>
            </w:r>
            <w:proofErr w:type="spellEnd"/>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DA0516" w:rsidRPr="00F106B9" w:rsidRDefault="00DA0516" w:rsidP="00915A37">
            <w:pPr>
              <w:pStyle w:val="BodyText"/>
              <w:spacing w:line="209" w:lineRule="atLeast"/>
              <w:rPr>
                <w:rFonts w:cs="Arial"/>
              </w:rPr>
            </w:pPr>
            <w:r w:rsidRPr="00F106B9">
              <w:rPr>
                <w:rFonts w:cs="Arial"/>
                <w:szCs w:val="20"/>
                <w:lang w:val="fr-FR"/>
              </w:rPr>
              <w:t>Type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DA0516" w:rsidRPr="00F106B9" w:rsidRDefault="00DA0516" w:rsidP="00915A37">
            <w:pPr>
              <w:pStyle w:val="BodyText"/>
              <w:spacing w:line="209" w:lineRule="atLeast"/>
              <w:rPr>
                <w:rFonts w:cs="Arial"/>
              </w:rPr>
            </w:pPr>
            <w:r w:rsidRPr="00F106B9">
              <w:rPr>
                <w:rFonts w:cs="Arial"/>
                <w:szCs w:val="20"/>
                <w:lang w:val="fr-FR"/>
              </w:rPr>
              <w:t>Values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DA0516" w:rsidRPr="00F106B9" w:rsidRDefault="00DA0516" w:rsidP="00915A37">
            <w:pPr>
              <w:pStyle w:val="BodyText"/>
              <w:spacing w:line="209" w:lineRule="atLeast"/>
              <w:rPr>
                <w:rFonts w:cs="Arial"/>
              </w:rPr>
            </w:pPr>
            <w:proofErr w:type="spellStart"/>
            <w:r w:rsidRPr="00F106B9">
              <w:rPr>
                <w:rFonts w:cs="Arial"/>
                <w:szCs w:val="20"/>
                <w:lang w:val="fr-FR"/>
              </w:rPr>
              <w:t>Req</w:t>
            </w:r>
            <w:proofErr w:type="spellEnd"/>
            <w:r w:rsidRPr="00F106B9">
              <w:rPr>
                <w:rFonts w:cs="Arial"/>
                <w:szCs w:val="20"/>
                <w:lang w:val="fr-FR"/>
              </w:rPr>
              <w:t>/</w:t>
            </w:r>
            <w:proofErr w:type="spellStart"/>
            <w:r w:rsidRPr="00F106B9">
              <w:rPr>
                <w:rFonts w:cs="Arial"/>
                <w:szCs w:val="20"/>
                <w:lang w:val="fr-FR"/>
              </w:rPr>
              <w:t>Opt</w:t>
            </w:r>
            <w:proofErr w:type="spellEnd"/>
            <w:r w:rsidRPr="00F106B9">
              <w:rPr>
                <w:rFonts w:cs="Arial"/>
                <w:szCs w:val="20"/>
                <w:lang w:val="fr-FR"/>
              </w:rPr>
              <w:t>/</w:t>
            </w:r>
            <w:proofErr w:type="spellStart"/>
            <w:r w:rsidRPr="00F106B9">
              <w:rPr>
                <w:rFonts w:cs="Arial"/>
                <w:szCs w:val="20"/>
                <w:lang w:val="fr-FR"/>
              </w:rPr>
              <w:t>Choice</w:t>
            </w:r>
            <w:proofErr w:type="spellEnd"/>
          </w:p>
        </w:tc>
      </w:tr>
      <w:tr w:rsidR="00DA0516" w:rsidRPr="00F106B9"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cashPrice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Cash Price, Equipmet MSRP</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rPr>
                <w:rFonts w:cs="Arial"/>
                <w:szCs w:val="20"/>
              </w:rPr>
            </w:pPr>
            <w:r w:rsidRPr="00F106B9">
              <w:rPr>
                <w:rFonts w:cs="Arial"/>
                <w:szCs w:val="20"/>
              </w:rPr>
              <w:t>9,2</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Decimal</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 xml:space="preserve">Required </w:t>
            </w:r>
          </w:p>
        </w:tc>
      </w:tr>
      <w:tr w:rsidR="00DA0516" w:rsidRPr="00F106B9"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salesTax</w:t>
            </w:r>
            <w:r w:rsidR="004863E2">
              <w:rPr>
                <w:rFonts w:cs="Arial"/>
                <w:szCs w:val="20"/>
              </w:rPr>
              <w:t>Info</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4863E2" w:rsidP="004863E2">
            <w:pPr>
              <w:pStyle w:val="BodyText"/>
              <w:rPr>
                <w:rFonts w:cs="Arial"/>
              </w:rPr>
            </w:pPr>
            <w:r>
              <w:rPr>
                <w:rFonts w:cs="Arial"/>
                <w:szCs w:val="20"/>
              </w:rPr>
              <w:t xml:space="preserve">Structure containing </w:t>
            </w:r>
            <w:r w:rsidR="00DA0516" w:rsidRPr="00F106B9">
              <w:rPr>
                <w:rFonts w:cs="Arial"/>
                <w:szCs w:val="20"/>
              </w:rPr>
              <w:t xml:space="preserve">Sales Tax </w:t>
            </w:r>
            <w:r>
              <w:rPr>
                <w:rFonts w:cs="Arial"/>
                <w:szCs w:val="20"/>
              </w:rPr>
              <w:t>information</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rPr>
                <w:rFonts w:cs="Arial"/>
                <w:szCs w:val="20"/>
              </w:rPr>
            </w:pP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0A1165" w:rsidP="00915A37">
            <w:pPr>
              <w:pStyle w:val="BodyText"/>
              <w:rPr>
                <w:rFonts w:cs="Arial"/>
              </w:rPr>
            </w:pPr>
            <w:r>
              <w:rPr>
                <w:rFonts w:cs="Arial"/>
                <w:szCs w:val="20"/>
              </w:rPr>
              <w:t>Structure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0A1165" w:rsidP="00915A37">
            <w:pPr>
              <w:pStyle w:val="BodyText"/>
              <w:rPr>
                <w:rFonts w:cs="Arial"/>
              </w:rPr>
            </w:pPr>
            <w:r>
              <w:rPr>
                <w:rFonts w:cs="Arial"/>
                <w:szCs w:val="20"/>
              </w:rPr>
              <w:t>Choice</w:t>
            </w:r>
            <w:r w:rsidR="00DA0516" w:rsidRPr="00F106B9">
              <w:rPr>
                <w:rFonts w:cs="Arial"/>
                <w:szCs w:val="20"/>
              </w:rPr>
              <w:t xml:space="preserve"> </w:t>
            </w:r>
          </w:p>
        </w:tc>
      </w:tr>
      <w:tr w:rsidR="00DA0516" w:rsidRPr="00F106B9"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cashPricePlusSalesTax</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Cash Price with Sales Tax</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rPr>
                <w:rFonts w:cs="Arial"/>
                <w:szCs w:val="20"/>
              </w:rPr>
            </w:pPr>
            <w:r w:rsidRPr="00F106B9">
              <w:rPr>
                <w:rFonts w:cs="Arial"/>
                <w:szCs w:val="20"/>
              </w:rPr>
              <w:t>9,2</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Decimal</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C55DA8" w:rsidP="00915A37">
            <w:pPr>
              <w:pStyle w:val="BodyText"/>
              <w:rPr>
                <w:rFonts w:cs="Arial"/>
              </w:rPr>
            </w:pPr>
            <w:r>
              <w:rPr>
                <w:rFonts w:cs="Arial"/>
                <w:szCs w:val="20"/>
              </w:rPr>
              <w:t>optional</w:t>
            </w:r>
            <w:r w:rsidR="00DA0516" w:rsidRPr="00F106B9">
              <w:rPr>
                <w:rFonts w:cs="Arial"/>
                <w:szCs w:val="20"/>
              </w:rPr>
              <w:t xml:space="preserve"> </w:t>
            </w:r>
          </w:p>
        </w:tc>
      </w:tr>
      <w:tr w:rsidR="00DA0516" w:rsidRPr="00F106B9"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cashDownPayment</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Loan DownPayment</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rPr>
                <w:rFonts w:cs="Arial"/>
                <w:szCs w:val="20"/>
              </w:rPr>
            </w:pPr>
            <w:r w:rsidRPr="00F106B9">
              <w:rPr>
                <w:rFonts w:cs="Arial"/>
                <w:szCs w:val="20"/>
              </w:rPr>
              <w:t>9,2</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Decimal</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DA0516" w:rsidRPr="00F106B9" w:rsidRDefault="00DA0516" w:rsidP="00915A37">
            <w:pPr>
              <w:pStyle w:val="BodyText"/>
              <w:rPr>
                <w:rFonts w:cs="Arial"/>
              </w:rPr>
            </w:pPr>
            <w:r w:rsidRPr="00F106B9">
              <w:rPr>
                <w:rFonts w:cs="Arial"/>
                <w:szCs w:val="20"/>
              </w:rPr>
              <w:t xml:space="preserve">Required </w:t>
            </w:r>
          </w:p>
        </w:tc>
      </w:tr>
      <w:tr w:rsidR="007C3219" w:rsidRPr="00F106B9"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7C3219" w:rsidRPr="00F106B9" w:rsidRDefault="007C3219" w:rsidP="00915A37">
            <w:pPr>
              <w:pStyle w:val="BodyText"/>
              <w:rPr>
                <w:rFonts w:cs="Arial"/>
              </w:rPr>
            </w:pPr>
            <w:r w:rsidRPr="00F106B9">
              <w:rPr>
                <w:rFonts w:cs="Arial"/>
                <w:szCs w:val="20"/>
              </w:rPr>
              <w:t>documentStampTax</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7C3219" w:rsidRPr="00F106B9" w:rsidRDefault="007C3219" w:rsidP="00915A37">
            <w:pPr>
              <w:pStyle w:val="BodyText"/>
              <w:rPr>
                <w:rFonts w:cs="Arial"/>
              </w:rPr>
            </w:pPr>
            <w:r w:rsidRPr="00F106B9">
              <w:rPr>
                <w:rFonts w:cs="Arial"/>
                <w:szCs w:val="20"/>
              </w:rPr>
              <w:t>This is for Florida document Stamp tax. It is optional. For Non Florida state there will be no tax and this field will not be sent</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7C3219" w:rsidRPr="00F106B9" w:rsidRDefault="007C3219" w:rsidP="00915A37">
            <w:pPr>
              <w:rPr>
                <w:rFonts w:cs="Arial"/>
                <w:szCs w:val="20"/>
              </w:rPr>
            </w:pPr>
            <w:r w:rsidRPr="00F106B9">
              <w:rPr>
                <w:rFonts w:cs="Arial"/>
                <w:szCs w:val="20"/>
              </w:rPr>
              <w:t>9,2</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7C3219" w:rsidRPr="00F106B9" w:rsidRDefault="007C3219" w:rsidP="00915A37">
            <w:pPr>
              <w:pStyle w:val="BodyText"/>
              <w:rPr>
                <w:rFonts w:cs="Arial"/>
              </w:rPr>
            </w:pPr>
            <w:r w:rsidRPr="00F106B9">
              <w:rPr>
                <w:rFonts w:cs="Arial"/>
                <w:szCs w:val="20"/>
              </w:rPr>
              <w:t>Decimal</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7C3219" w:rsidRPr="00F106B9" w:rsidRDefault="007C3219" w:rsidP="00915A37">
            <w:pPr>
              <w:pStyle w:val="BodyText"/>
              <w:rPr>
                <w:rFonts w:cs="Arial"/>
              </w:rPr>
            </w:pPr>
            <w:r w:rsidRPr="00F106B9">
              <w:rPr>
                <w:rFonts w:cs="Arial"/>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7C3219" w:rsidRPr="00F106B9" w:rsidRDefault="007C3219" w:rsidP="00915A37">
            <w:pPr>
              <w:pStyle w:val="BodyText"/>
              <w:rPr>
                <w:rFonts w:cs="Arial"/>
              </w:rPr>
            </w:pPr>
            <w:r w:rsidRPr="00F106B9">
              <w:rPr>
                <w:rFonts w:cs="Arial"/>
                <w:szCs w:val="20"/>
              </w:rPr>
              <w:t xml:space="preserve">Optional </w:t>
            </w:r>
          </w:p>
        </w:tc>
      </w:tr>
      <w:tr w:rsidR="007C3219" w:rsidRPr="00F106B9"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C3219" w:rsidRPr="00F106B9" w:rsidRDefault="00872681" w:rsidP="00915A37">
            <w:pPr>
              <w:pStyle w:val="BodyText"/>
              <w:rPr>
                <w:rFonts w:cs="Arial"/>
              </w:rPr>
            </w:pPr>
            <w:r>
              <w:rPr>
                <w:rFonts w:cs="Arial"/>
                <w:szCs w:val="20"/>
              </w:rPr>
              <w:t>loanItemDescription</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C3219" w:rsidRPr="00F106B9" w:rsidRDefault="00872681" w:rsidP="00915A37">
            <w:pPr>
              <w:pStyle w:val="BodyText"/>
              <w:rPr>
                <w:rFonts w:cs="Arial"/>
              </w:rPr>
            </w:pPr>
            <w:r>
              <w:rPr>
                <w:rFonts w:cs="Arial"/>
                <w:szCs w:val="20"/>
              </w:rPr>
              <w:t>Description of the item for which the loan is being given</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C3219" w:rsidRPr="00F106B9" w:rsidRDefault="00872681" w:rsidP="00915A37">
            <w:pPr>
              <w:rPr>
                <w:rFonts w:cs="Arial"/>
                <w:szCs w:val="20"/>
              </w:rPr>
            </w:pPr>
            <w:r>
              <w:rPr>
                <w:rFonts w:cs="Arial"/>
                <w:szCs w:val="20"/>
              </w:rPr>
              <w:t>100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C3219" w:rsidRPr="00F106B9" w:rsidRDefault="00872681" w:rsidP="00915A37">
            <w:pPr>
              <w:pStyle w:val="BodyText"/>
              <w:rPr>
                <w:rFonts w:cs="Arial"/>
              </w:rPr>
            </w:pPr>
            <w:r>
              <w:rPr>
                <w:rFonts w:cs="Arial"/>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C3219" w:rsidRPr="00F106B9" w:rsidRDefault="007C3219" w:rsidP="00915A37">
            <w:pPr>
              <w:pStyle w:val="BodyText"/>
              <w:rPr>
                <w:rFonts w:cs="Arial"/>
              </w:rPr>
            </w:pPr>
            <w:r w:rsidRPr="00F106B9">
              <w:rPr>
                <w:rFonts w:cs="Arial"/>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C3219" w:rsidRPr="00F106B9" w:rsidRDefault="007C3219" w:rsidP="00915A37">
            <w:pPr>
              <w:pStyle w:val="BodyText"/>
              <w:rPr>
                <w:rFonts w:cs="Arial"/>
              </w:rPr>
            </w:pPr>
            <w:r w:rsidRPr="00F106B9">
              <w:rPr>
                <w:rFonts w:cs="Arial"/>
                <w:szCs w:val="20"/>
              </w:rPr>
              <w:t xml:space="preserve">Required </w:t>
            </w:r>
          </w:p>
        </w:tc>
      </w:tr>
    </w:tbl>
    <w:p w:rsidR="004863E2" w:rsidRPr="004863E2" w:rsidRDefault="004863E2" w:rsidP="004863E2">
      <w:pPr>
        <w:pStyle w:val="Heading3"/>
        <w:numPr>
          <w:ilvl w:val="3"/>
          <w:numId w:val="9"/>
        </w:numPr>
        <w:rPr>
          <w:rFonts w:ascii="Arial" w:hAnsi="Arial" w:cs="Arial"/>
        </w:rPr>
      </w:pPr>
      <w:bookmarkStart w:id="69" w:name="_Toc369202164"/>
      <w:r w:rsidRPr="004863E2">
        <w:rPr>
          <w:rFonts w:ascii="Arial" w:hAnsi="Arial" w:cs="Arial"/>
        </w:rPr>
        <w:t>sales</w:t>
      </w:r>
      <w:r>
        <w:rPr>
          <w:rFonts w:ascii="Arial" w:hAnsi="Arial" w:cs="Arial"/>
        </w:rPr>
        <w:t>Tax</w:t>
      </w:r>
      <w:r w:rsidRPr="004863E2">
        <w:rPr>
          <w:rFonts w:ascii="Arial" w:hAnsi="Arial" w:cs="Arial"/>
        </w:rPr>
        <w:t>Info</w:t>
      </w:r>
      <w:bookmarkEnd w:id="69"/>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30"/>
        <w:gridCol w:w="2313"/>
        <w:gridCol w:w="796"/>
        <w:gridCol w:w="907"/>
        <w:gridCol w:w="796"/>
        <w:gridCol w:w="2102"/>
      </w:tblGrid>
      <w:tr w:rsidR="004863E2" w:rsidRPr="00F106B9" w:rsidTr="00915A37">
        <w:trPr>
          <w:trHeight w:val="209"/>
          <w:tblHeader/>
          <w:tblCellSpacing w:w="0" w:type="dxa"/>
        </w:trPr>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4863E2" w:rsidRPr="00F106B9" w:rsidRDefault="004863E2" w:rsidP="00915A37">
            <w:pPr>
              <w:pStyle w:val="BodyText"/>
              <w:spacing w:line="209" w:lineRule="atLeast"/>
              <w:rPr>
                <w:rFonts w:cs="Arial"/>
              </w:rPr>
            </w:pPr>
            <w:r w:rsidRPr="00F106B9">
              <w:rPr>
                <w:rFonts w:cs="Arial"/>
                <w:szCs w:val="20"/>
              </w:rPr>
              <w:t>XML Tag Name / Field Name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4863E2" w:rsidRPr="00F106B9" w:rsidRDefault="004863E2" w:rsidP="00915A37">
            <w:pPr>
              <w:pStyle w:val="BodyText"/>
              <w:spacing w:line="209" w:lineRule="atLeast"/>
              <w:rPr>
                <w:rFonts w:cs="Arial"/>
              </w:rPr>
            </w:pPr>
            <w:r w:rsidRPr="00F106B9">
              <w:rPr>
                <w:rFonts w:cs="Arial"/>
                <w:szCs w:val="20"/>
                <w:lang w:val="fr-FR"/>
              </w:rPr>
              <w:t>Description / Notes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4863E2" w:rsidRPr="00F106B9" w:rsidRDefault="004863E2" w:rsidP="00915A37">
            <w:pPr>
              <w:pStyle w:val="BodyText"/>
              <w:spacing w:line="209" w:lineRule="atLeast"/>
              <w:rPr>
                <w:rFonts w:cs="Arial"/>
              </w:rPr>
            </w:pPr>
            <w:proofErr w:type="spellStart"/>
            <w:r w:rsidRPr="00F106B9">
              <w:rPr>
                <w:rFonts w:cs="Arial"/>
                <w:szCs w:val="20"/>
                <w:lang w:val="fr-FR"/>
              </w:rPr>
              <w:t>Length</w:t>
            </w:r>
            <w:proofErr w:type="spellEnd"/>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4863E2" w:rsidRPr="00F106B9" w:rsidRDefault="004863E2" w:rsidP="00915A37">
            <w:pPr>
              <w:pStyle w:val="BodyText"/>
              <w:spacing w:line="209" w:lineRule="atLeast"/>
              <w:rPr>
                <w:rFonts w:cs="Arial"/>
              </w:rPr>
            </w:pPr>
            <w:r w:rsidRPr="00F106B9">
              <w:rPr>
                <w:rFonts w:cs="Arial"/>
                <w:szCs w:val="20"/>
                <w:lang w:val="fr-FR"/>
              </w:rPr>
              <w:t>Type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4863E2" w:rsidRPr="00F106B9" w:rsidRDefault="004863E2" w:rsidP="00915A37">
            <w:pPr>
              <w:pStyle w:val="BodyText"/>
              <w:spacing w:line="209" w:lineRule="atLeast"/>
              <w:rPr>
                <w:rFonts w:cs="Arial"/>
              </w:rPr>
            </w:pPr>
            <w:r w:rsidRPr="00F106B9">
              <w:rPr>
                <w:rFonts w:cs="Arial"/>
                <w:szCs w:val="20"/>
                <w:lang w:val="fr-FR"/>
              </w:rPr>
              <w:t>Values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4863E2" w:rsidRPr="00F106B9" w:rsidRDefault="004863E2" w:rsidP="00915A37">
            <w:pPr>
              <w:pStyle w:val="BodyText"/>
              <w:spacing w:line="209" w:lineRule="atLeast"/>
              <w:rPr>
                <w:rFonts w:cs="Arial"/>
              </w:rPr>
            </w:pPr>
            <w:proofErr w:type="spellStart"/>
            <w:r w:rsidRPr="00F106B9">
              <w:rPr>
                <w:rFonts w:cs="Arial"/>
                <w:szCs w:val="20"/>
                <w:lang w:val="fr-FR"/>
              </w:rPr>
              <w:t>Req</w:t>
            </w:r>
            <w:proofErr w:type="spellEnd"/>
            <w:r w:rsidRPr="00F106B9">
              <w:rPr>
                <w:rFonts w:cs="Arial"/>
                <w:szCs w:val="20"/>
                <w:lang w:val="fr-FR"/>
              </w:rPr>
              <w:t>/</w:t>
            </w:r>
            <w:proofErr w:type="spellStart"/>
            <w:r w:rsidRPr="00F106B9">
              <w:rPr>
                <w:rFonts w:cs="Arial"/>
                <w:szCs w:val="20"/>
                <w:lang w:val="fr-FR"/>
              </w:rPr>
              <w:t>Opt</w:t>
            </w:r>
            <w:proofErr w:type="spellEnd"/>
            <w:r w:rsidRPr="00F106B9">
              <w:rPr>
                <w:rFonts w:cs="Arial"/>
                <w:szCs w:val="20"/>
                <w:lang w:val="fr-FR"/>
              </w:rPr>
              <w:t>/</w:t>
            </w:r>
            <w:proofErr w:type="spellStart"/>
            <w:r w:rsidRPr="00F106B9">
              <w:rPr>
                <w:rFonts w:cs="Arial"/>
                <w:szCs w:val="20"/>
                <w:lang w:val="fr-FR"/>
              </w:rPr>
              <w:t>Choice</w:t>
            </w:r>
            <w:proofErr w:type="spellEnd"/>
          </w:p>
        </w:tc>
      </w:tr>
      <w:tr w:rsidR="004863E2" w:rsidRPr="00F106B9"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4863E2" w:rsidRPr="00F106B9" w:rsidRDefault="004863E2" w:rsidP="004863E2">
            <w:pPr>
              <w:pStyle w:val="BodyText"/>
              <w:rPr>
                <w:rFonts w:cs="Arial"/>
              </w:rPr>
            </w:pPr>
            <w:r>
              <w:rPr>
                <w:rFonts w:cs="Arial"/>
                <w:szCs w:val="20"/>
              </w:rPr>
              <w:t>estimatedS</w:t>
            </w:r>
            <w:r w:rsidRPr="00F106B9">
              <w:rPr>
                <w:rFonts w:cs="Arial"/>
                <w:szCs w:val="20"/>
              </w:rPr>
              <w:t>alesTax</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4863E2" w:rsidRPr="00F106B9" w:rsidRDefault="004863E2" w:rsidP="00915A37">
            <w:pPr>
              <w:pStyle w:val="BodyText"/>
              <w:rPr>
                <w:rFonts w:cs="Arial"/>
              </w:rPr>
            </w:pPr>
            <w:r w:rsidRPr="00F106B9">
              <w:rPr>
                <w:rFonts w:cs="Arial"/>
                <w:szCs w:val="20"/>
              </w:rPr>
              <w:t>Cash Price with Sales Tax</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4863E2" w:rsidRPr="00F106B9" w:rsidRDefault="004863E2" w:rsidP="00915A37">
            <w:pPr>
              <w:rPr>
                <w:rFonts w:cs="Arial"/>
                <w:szCs w:val="20"/>
              </w:rPr>
            </w:pPr>
            <w:r w:rsidRPr="00F106B9">
              <w:rPr>
                <w:rFonts w:cs="Arial"/>
                <w:szCs w:val="20"/>
              </w:rPr>
              <w:t>9,2</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4863E2" w:rsidRPr="00F106B9" w:rsidRDefault="004863E2" w:rsidP="00915A37">
            <w:pPr>
              <w:pStyle w:val="BodyText"/>
              <w:rPr>
                <w:rFonts w:cs="Arial"/>
              </w:rPr>
            </w:pPr>
            <w:r w:rsidRPr="00F106B9">
              <w:rPr>
                <w:rFonts w:cs="Arial"/>
                <w:szCs w:val="20"/>
              </w:rPr>
              <w:t>Decimal</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4863E2" w:rsidRPr="00F106B9" w:rsidRDefault="004863E2" w:rsidP="00915A37">
            <w:pPr>
              <w:pStyle w:val="BodyText"/>
              <w:rPr>
                <w:rFonts w:cs="Arial"/>
              </w:rPr>
            </w:pPr>
            <w:r w:rsidRPr="00F106B9">
              <w:rPr>
                <w:rFonts w:cs="Arial"/>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4863E2" w:rsidRPr="00F106B9" w:rsidRDefault="004863E2" w:rsidP="00915A37">
            <w:pPr>
              <w:pStyle w:val="BodyText"/>
              <w:rPr>
                <w:rFonts w:cs="Arial"/>
              </w:rPr>
            </w:pPr>
            <w:r>
              <w:rPr>
                <w:rFonts w:cs="Arial"/>
                <w:szCs w:val="20"/>
              </w:rPr>
              <w:t xml:space="preserve">Conditionally </w:t>
            </w:r>
            <w:r w:rsidRPr="00F106B9">
              <w:rPr>
                <w:rFonts w:cs="Arial"/>
                <w:szCs w:val="20"/>
              </w:rPr>
              <w:t xml:space="preserve">Required </w:t>
            </w:r>
          </w:p>
        </w:tc>
      </w:tr>
      <w:tr w:rsidR="004863E2" w:rsidRPr="00F106B9"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4863E2" w:rsidRPr="00F106B9" w:rsidRDefault="004863E2" w:rsidP="00915A37">
            <w:pPr>
              <w:pStyle w:val="BodyText"/>
              <w:rPr>
                <w:rFonts w:cs="Arial"/>
              </w:rPr>
            </w:pPr>
            <w:r>
              <w:rPr>
                <w:rFonts w:cs="Arial"/>
                <w:szCs w:val="20"/>
              </w:rPr>
              <w:t>actual</w:t>
            </w:r>
            <w:r w:rsidRPr="00F106B9">
              <w:rPr>
                <w:rFonts w:cs="Arial"/>
                <w:szCs w:val="20"/>
              </w:rPr>
              <w:t>SalesTax</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4863E2" w:rsidRPr="00F106B9" w:rsidRDefault="004863E2" w:rsidP="00915A37">
            <w:pPr>
              <w:pStyle w:val="BodyText"/>
              <w:rPr>
                <w:rFonts w:cs="Arial"/>
              </w:rPr>
            </w:pPr>
            <w:r>
              <w:rPr>
                <w:rFonts w:cs="Arial"/>
                <w:szCs w:val="20"/>
              </w:rPr>
              <w:t xml:space="preserve">Actual </w:t>
            </w:r>
            <w:r w:rsidRPr="00F106B9">
              <w:rPr>
                <w:rFonts w:cs="Arial"/>
                <w:szCs w:val="20"/>
              </w:rPr>
              <w:t>Sales Tax</w:t>
            </w:r>
            <w:r>
              <w:rPr>
                <w:rFonts w:cs="Arial"/>
                <w:szCs w:val="20"/>
              </w:rPr>
              <w:t xml:space="preserve"> collected</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4863E2" w:rsidRPr="00F106B9" w:rsidRDefault="004863E2" w:rsidP="00915A37">
            <w:pPr>
              <w:rPr>
                <w:rFonts w:cs="Arial"/>
                <w:szCs w:val="20"/>
              </w:rPr>
            </w:pPr>
            <w:r w:rsidRPr="00F106B9">
              <w:rPr>
                <w:rFonts w:cs="Arial"/>
                <w:szCs w:val="20"/>
              </w:rPr>
              <w:t>9,2</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4863E2" w:rsidRPr="00F106B9" w:rsidRDefault="004863E2" w:rsidP="00915A37">
            <w:pPr>
              <w:pStyle w:val="BodyText"/>
              <w:rPr>
                <w:rFonts w:cs="Arial"/>
              </w:rPr>
            </w:pPr>
            <w:r w:rsidRPr="00F106B9">
              <w:rPr>
                <w:rFonts w:cs="Arial"/>
                <w:szCs w:val="20"/>
              </w:rPr>
              <w:t>Decimal</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4863E2" w:rsidRPr="00F106B9" w:rsidRDefault="004863E2" w:rsidP="00915A37">
            <w:pPr>
              <w:pStyle w:val="BodyText"/>
              <w:rPr>
                <w:rFonts w:cs="Arial"/>
              </w:rPr>
            </w:pPr>
            <w:r w:rsidRPr="00F106B9">
              <w:rPr>
                <w:rFonts w:cs="Arial"/>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4863E2" w:rsidRPr="00F106B9" w:rsidRDefault="004863E2" w:rsidP="00915A37">
            <w:pPr>
              <w:pStyle w:val="BodyText"/>
              <w:rPr>
                <w:rFonts w:cs="Arial"/>
              </w:rPr>
            </w:pPr>
            <w:r>
              <w:rPr>
                <w:rFonts w:cs="Arial"/>
                <w:szCs w:val="20"/>
              </w:rPr>
              <w:t xml:space="preserve">Conditionally </w:t>
            </w:r>
            <w:r w:rsidRPr="00F106B9">
              <w:rPr>
                <w:rFonts w:cs="Arial"/>
                <w:szCs w:val="20"/>
              </w:rPr>
              <w:t xml:space="preserve">Required </w:t>
            </w:r>
          </w:p>
        </w:tc>
      </w:tr>
    </w:tbl>
    <w:p w:rsidR="004863E2" w:rsidRPr="00E5253D" w:rsidRDefault="004863E2" w:rsidP="004863E2"/>
    <w:p w:rsidR="00DA0516" w:rsidRDefault="00DA0516" w:rsidP="00DA0516"/>
    <w:p w:rsidR="006F3777" w:rsidRPr="006F3777" w:rsidRDefault="006F3777" w:rsidP="006F3777">
      <w:pPr>
        <w:pStyle w:val="Heading3"/>
        <w:numPr>
          <w:ilvl w:val="3"/>
          <w:numId w:val="10"/>
        </w:numPr>
        <w:rPr>
          <w:rFonts w:ascii="Arial" w:hAnsi="Arial" w:cs="Arial"/>
        </w:rPr>
      </w:pPr>
      <w:r>
        <w:rPr>
          <w:rFonts w:ascii="Arial" w:hAnsi="Arial" w:cs="Arial"/>
        </w:rPr>
        <w:lastRenderedPageBreak/>
        <w:t>contractTemplateMappingInfo</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4"/>
        <w:gridCol w:w="2835"/>
        <w:gridCol w:w="796"/>
        <w:gridCol w:w="996"/>
        <w:gridCol w:w="796"/>
        <w:gridCol w:w="1607"/>
      </w:tblGrid>
      <w:tr w:rsidR="006F3777" w:rsidRPr="00F106B9" w:rsidTr="00915A37">
        <w:trPr>
          <w:trHeight w:val="209"/>
          <w:tblHeader/>
          <w:tblCellSpacing w:w="0" w:type="dxa"/>
        </w:trPr>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6F3777" w:rsidRPr="00F106B9" w:rsidRDefault="006F3777" w:rsidP="00915A37">
            <w:pPr>
              <w:pStyle w:val="BodyText"/>
              <w:spacing w:line="209" w:lineRule="atLeast"/>
              <w:rPr>
                <w:rFonts w:cs="Arial"/>
              </w:rPr>
            </w:pPr>
            <w:r w:rsidRPr="00F106B9">
              <w:rPr>
                <w:rFonts w:cs="Arial"/>
                <w:szCs w:val="20"/>
              </w:rPr>
              <w:t>XML Tag Name / Field Name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6F3777" w:rsidRPr="00F106B9" w:rsidRDefault="006F3777" w:rsidP="00915A37">
            <w:pPr>
              <w:pStyle w:val="BodyText"/>
              <w:spacing w:line="209" w:lineRule="atLeast"/>
              <w:rPr>
                <w:rFonts w:cs="Arial"/>
              </w:rPr>
            </w:pPr>
            <w:r w:rsidRPr="00F106B9">
              <w:rPr>
                <w:rFonts w:cs="Arial"/>
                <w:szCs w:val="20"/>
                <w:lang w:val="fr-FR"/>
              </w:rPr>
              <w:t>Description / Notes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6F3777" w:rsidRPr="00F106B9" w:rsidRDefault="006F3777" w:rsidP="00915A37">
            <w:pPr>
              <w:pStyle w:val="BodyText"/>
              <w:spacing w:line="209" w:lineRule="atLeast"/>
              <w:rPr>
                <w:rFonts w:cs="Arial"/>
              </w:rPr>
            </w:pPr>
            <w:proofErr w:type="spellStart"/>
            <w:r w:rsidRPr="00F106B9">
              <w:rPr>
                <w:rFonts w:cs="Arial"/>
                <w:szCs w:val="20"/>
                <w:lang w:val="fr-FR"/>
              </w:rPr>
              <w:t>Length</w:t>
            </w:r>
            <w:proofErr w:type="spellEnd"/>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6F3777" w:rsidRPr="00F106B9" w:rsidRDefault="006F3777" w:rsidP="00915A37">
            <w:pPr>
              <w:pStyle w:val="BodyText"/>
              <w:spacing w:line="209" w:lineRule="atLeast"/>
              <w:rPr>
                <w:rFonts w:cs="Arial"/>
              </w:rPr>
            </w:pPr>
            <w:r w:rsidRPr="00F106B9">
              <w:rPr>
                <w:rFonts w:cs="Arial"/>
                <w:szCs w:val="20"/>
                <w:lang w:val="fr-FR"/>
              </w:rPr>
              <w:t>Type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6F3777" w:rsidRPr="00F106B9" w:rsidRDefault="006F3777" w:rsidP="00915A37">
            <w:pPr>
              <w:pStyle w:val="BodyText"/>
              <w:spacing w:line="209" w:lineRule="atLeast"/>
              <w:rPr>
                <w:rFonts w:cs="Arial"/>
              </w:rPr>
            </w:pPr>
            <w:r w:rsidRPr="00F106B9">
              <w:rPr>
                <w:rFonts w:cs="Arial"/>
                <w:szCs w:val="20"/>
                <w:lang w:val="fr-FR"/>
              </w:rPr>
              <w:t>Values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6F3777" w:rsidRPr="00F106B9" w:rsidRDefault="006F3777" w:rsidP="00915A37">
            <w:pPr>
              <w:pStyle w:val="BodyText"/>
              <w:spacing w:line="209" w:lineRule="atLeast"/>
              <w:rPr>
                <w:rFonts w:cs="Arial"/>
              </w:rPr>
            </w:pPr>
            <w:proofErr w:type="spellStart"/>
            <w:r w:rsidRPr="00F106B9">
              <w:rPr>
                <w:rFonts w:cs="Arial"/>
                <w:szCs w:val="20"/>
                <w:lang w:val="fr-FR"/>
              </w:rPr>
              <w:t>Req</w:t>
            </w:r>
            <w:proofErr w:type="spellEnd"/>
            <w:r w:rsidRPr="00F106B9">
              <w:rPr>
                <w:rFonts w:cs="Arial"/>
                <w:szCs w:val="20"/>
                <w:lang w:val="fr-FR"/>
              </w:rPr>
              <w:t>/</w:t>
            </w:r>
            <w:proofErr w:type="spellStart"/>
            <w:r w:rsidRPr="00F106B9">
              <w:rPr>
                <w:rFonts w:cs="Arial"/>
                <w:szCs w:val="20"/>
                <w:lang w:val="fr-FR"/>
              </w:rPr>
              <w:t>Opt</w:t>
            </w:r>
            <w:proofErr w:type="spellEnd"/>
            <w:r w:rsidRPr="00F106B9">
              <w:rPr>
                <w:rFonts w:cs="Arial"/>
                <w:szCs w:val="20"/>
                <w:lang w:val="fr-FR"/>
              </w:rPr>
              <w:t>/</w:t>
            </w:r>
            <w:proofErr w:type="spellStart"/>
            <w:r w:rsidRPr="00F106B9">
              <w:rPr>
                <w:rFonts w:cs="Arial"/>
                <w:szCs w:val="20"/>
                <w:lang w:val="fr-FR"/>
              </w:rPr>
              <w:t>Choice</w:t>
            </w:r>
            <w:proofErr w:type="spellEnd"/>
          </w:p>
        </w:tc>
      </w:tr>
      <w:tr w:rsidR="006F3777" w:rsidRPr="00F106B9"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6F3777" w:rsidRPr="00F106B9" w:rsidRDefault="00C922B4" w:rsidP="00915A37">
            <w:pPr>
              <w:pStyle w:val="BodyText"/>
              <w:rPr>
                <w:rFonts w:cs="Arial"/>
              </w:rPr>
            </w:pPr>
            <w:r>
              <w:rPr>
                <w:rFonts w:cs="Arial"/>
                <w:szCs w:val="20"/>
              </w:rPr>
              <w:t>contractMappingAddress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6F3777" w:rsidRPr="00F106B9" w:rsidRDefault="007B3D0F" w:rsidP="007B3D0F">
            <w:pPr>
              <w:pStyle w:val="BodyText"/>
              <w:rPr>
                <w:rFonts w:cs="Arial"/>
              </w:rPr>
            </w:pPr>
            <w:r>
              <w:rPr>
                <w:rFonts w:cs="Arial"/>
                <w:szCs w:val="20"/>
              </w:rPr>
              <w:t>Structure containing Address information for contract template mapping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6F3777" w:rsidRPr="00F106B9" w:rsidRDefault="006F3777" w:rsidP="00915A37">
            <w:pPr>
              <w:rPr>
                <w:rFonts w:cs="Arial"/>
                <w:szCs w:val="20"/>
              </w:rPr>
            </w:pP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6F3777" w:rsidRPr="00F106B9" w:rsidRDefault="00C922B4" w:rsidP="00915A37">
            <w:pPr>
              <w:pStyle w:val="BodyText"/>
              <w:rPr>
                <w:rFonts w:cs="Arial"/>
              </w:rPr>
            </w:pPr>
            <w:r>
              <w:rPr>
                <w:rFonts w:cs="Arial"/>
                <w:szCs w:val="20"/>
              </w:rPr>
              <w:t>Structure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6F3777" w:rsidRPr="00F106B9" w:rsidRDefault="006F3777" w:rsidP="00915A37">
            <w:pPr>
              <w:pStyle w:val="BodyText"/>
              <w:rPr>
                <w:rFonts w:cs="Arial"/>
              </w:rPr>
            </w:pPr>
            <w:r w:rsidRPr="00F106B9">
              <w:rPr>
                <w:rFonts w:cs="Arial"/>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6F3777" w:rsidRPr="00F106B9" w:rsidRDefault="00C922B4" w:rsidP="00915A37">
            <w:pPr>
              <w:pStyle w:val="BodyText"/>
              <w:rPr>
                <w:rFonts w:cs="Arial"/>
              </w:rPr>
            </w:pPr>
            <w:r>
              <w:rPr>
                <w:rFonts w:cs="Arial"/>
                <w:szCs w:val="20"/>
              </w:rPr>
              <w:t>Choice</w:t>
            </w:r>
          </w:p>
        </w:tc>
      </w:tr>
      <w:tr w:rsidR="006F3777" w:rsidRPr="00F106B9"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6F3777" w:rsidRPr="00F106B9" w:rsidRDefault="00C922B4" w:rsidP="00915A37">
            <w:pPr>
              <w:pStyle w:val="BodyText"/>
              <w:rPr>
                <w:rFonts w:cs="Arial"/>
              </w:rPr>
            </w:pPr>
            <w:r>
              <w:rPr>
                <w:rFonts w:cs="Arial"/>
                <w:szCs w:val="20"/>
              </w:rPr>
              <w:t>storeInfo</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6F3777" w:rsidRPr="00F106B9" w:rsidRDefault="006F3777" w:rsidP="007B3D0F">
            <w:pPr>
              <w:pStyle w:val="BodyText"/>
              <w:rPr>
                <w:rFonts w:cs="Arial"/>
              </w:rPr>
            </w:pPr>
            <w:r>
              <w:rPr>
                <w:rFonts w:cs="Arial"/>
                <w:szCs w:val="20"/>
              </w:rPr>
              <w:t xml:space="preserve">Structure containing </w:t>
            </w:r>
            <w:r w:rsidR="007B3D0F">
              <w:rPr>
                <w:rFonts w:cs="Arial"/>
                <w:szCs w:val="20"/>
              </w:rPr>
              <w:t xml:space="preserve">Store </w:t>
            </w:r>
            <w:r>
              <w:rPr>
                <w:rFonts w:cs="Arial"/>
                <w:szCs w:val="20"/>
              </w:rPr>
              <w:t>information</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6F3777" w:rsidRPr="00F106B9" w:rsidRDefault="006F3777" w:rsidP="00915A37">
            <w:pPr>
              <w:rPr>
                <w:rFonts w:cs="Arial"/>
                <w:szCs w:val="20"/>
              </w:rPr>
            </w:pP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6F3777" w:rsidRPr="00F106B9" w:rsidRDefault="006F3777" w:rsidP="00915A37">
            <w:pPr>
              <w:pStyle w:val="BodyText"/>
              <w:rPr>
                <w:rFonts w:cs="Arial"/>
              </w:rPr>
            </w:pPr>
            <w:r>
              <w:rPr>
                <w:rFonts w:cs="Arial"/>
                <w:szCs w:val="20"/>
              </w:rPr>
              <w:t>Structure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6F3777" w:rsidRPr="00F106B9" w:rsidRDefault="006F3777" w:rsidP="00915A37">
            <w:pPr>
              <w:pStyle w:val="BodyText"/>
              <w:rPr>
                <w:rFonts w:cs="Arial"/>
              </w:rPr>
            </w:pPr>
            <w:r w:rsidRPr="00F106B9">
              <w:rPr>
                <w:rFonts w:cs="Arial"/>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6F3777" w:rsidRPr="00F106B9" w:rsidRDefault="006F3777" w:rsidP="00915A37">
            <w:pPr>
              <w:pStyle w:val="BodyText"/>
              <w:rPr>
                <w:rFonts w:cs="Arial"/>
              </w:rPr>
            </w:pPr>
            <w:r>
              <w:rPr>
                <w:rFonts w:cs="Arial"/>
                <w:szCs w:val="20"/>
              </w:rPr>
              <w:t>Choice</w:t>
            </w:r>
            <w:r w:rsidRPr="00F106B9">
              <w:rPr>
                <w:rFonts w:cs="Arial"/>
                <w:szCs w:val="20"/>
              </w:rPr>
              <w:t xml:space="preserve"> </w:t>
            </w:r>
          </w:p>
        </w:tc>
      </w:tr>
    </w:tbl>
    <w:p w:rsidR="005E48BB" w:rsidRPr="0051092A" w:rsidRDefault="005E48BB" w:rsidP="005E48BB"/>
    <w:p w:rsidR="005E48BB" w:rsidRDefault="005E48BB" w:rsidP="005E48BB">
      <w:pPr>
        <w:pStyle w:val="Heading3"/>
        <w:numPr>
          <w:ilvl w:val="3"/>
          <w:numId w:val="11"/>
        </w:numPr>
        <w:tabs>
          <w:tab w:val="clear" w:pos="2034"/>
          <w:tab w:val="num" w:pos="1224"/>
        </w:tabs>
      </w:pPr>
      <w:r>
        <w:t>contractMappingAddress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7"/>
        <w:gridCol w:w="2708"/>
        <w:gridCol w:w="1399"/>
        <w:gridCol w:w="707"/>
        <w:gridCol w:w="796"/>
        <w:gridCol w:w="1607"/>
      </w:tblGrid>
      <w:tr w:rsidR="005E48BB" w:rsidTr="00915A37">
        <w:trPr>
          <w:trHeight w:val="209"/>
          <w:tblHeader/>
          <w:tblCellSpacing w:w="0" w:type="dxa"/>
        </w:trPr>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5E48BB" w:rsidRDefault="005E48BB" w:rsidP="00915A37">
            <w:pPr>
              <w:pStyle w:val="BodyText"/>
              <w:spacing w:line="209" w:lineRule="atLeast"/>
            </w:pPr>
            <w:r>
              <w:rPr>
                <w:szCs w:val="20"/>
              </w:rPr>
              <w:t>XML Tag Name / Field Name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5E48BB" w:rsidRDefault="005E48BB" w:rsidP="00915A37">
            <w:pPr>
              <w:pStyle w:val="BodyText"/>
              <w:spacing w:line="209" w:lineRule="atLeast"/>
            </w:pPr>
            <w:r>
              <w:rPr>
                <w:szCs w:val="20"/>
                <w:lang w:val="fr-FR"/>
              </w:rPr>
              <w:t>Description / Notes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5E48BB" w:rsidRDefault="005E48BB" w:rsidP="00915A37">
            <w:pPr>
              <w:pStyle w:val="BodyText"/>
              <w:spacing w:line="209" w:lineRule="atLeast"/>
            </w:pPr>
            <w:proofErr w:type="spellStart"/>
            <w:r>
              <w:rPr>
                <w:szCs w:val="20"/>
                <w:lang w:val="fr-FR"/>
              </w:rPr>
              <w:t>Length</w:t>
            </w:r>
            <w:proofErr w:type="spellEnd"/>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5E48BB" w:rsidRDefault="005E48BB" w:rsidP="00915A37">
            <w:pPr>
              <w:pStyle w:val="BodyText"/>
              <w:spacing w:line="209" w:lineRule="atLeast"/>
            </w:pPr>
            <w:r>
              <w:rPr>
                <w:szCs w:val="20"/>
                <w:lang w:val="fr-FR"/>
              </w:rPr>
              <w:t>Type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5E48BB" w:rsidRDefault="005E48BB" w:rsidP="00915A37">
            <w:pPr>
              <w:pStyle w:val="BodyText"/>
              <w:spacing w:line="209" w:lineRule="atLeast"/>
            </w:pPr>
            <w:r>
              <w:rPr>
                <w:szCs w:val="20"/>
                <w:lang w:val="fr-FR"/>
              </w:rPr>
              <w:t>Values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5E48BB" w:rsidRDefault="005E48BB" w:rsidP="00915A37">
            <w:pPr>
              <w:pStyle w:val="BodyText"/>
              <w:spacing w:line="209" w:lineRule="atLeast"/>
            </w:pPr>
            <w:proofErr w:type="spellStart"/>
            <w:r>
              <w:rPr>
                <w:szCs w:val="20"/>
                <w:lang w:val="fr-FR"/>
              </w:rPr>
              <w:t>Req</w:t>
            </w:r>
            <w:proofErr w:type="spellEnd"/>
            <w:r>
              <w:rPr>
                <w:szCs w:val="20"/>
                <w:lang w:val="fr-FR"/>
              </w:rPr>
              <w:t>/</w:t>
            </w:r>
            <w:proofErr w:type="spellStart"/>
            <w:r>
              <w:rPr>
                <w:szCs w:val="20"/>
                <w:lang w:val="fr-FR"/>
              </w:rPr>
              <w:t>Opt</w:t>
            </w:r>
            <w:proofErr w:type="spellEnd"/>
            <w:r>
              <w:rPr>
                <w:szCs w:val="20"/>
                <w:lang w:val="fr-FR"/>
              </w:rPr>
              <w:t>/</w:t>
            </w:r>
            <w:proofErr w:type="spellStart"/>
            <w:r>
              <w:rPr>
                <w:szCs w:val="20"/>
                <w:lang w:val="fr-FR"/>
              </w:rPr>
              <w:t>Choice</w:t>
            </w:r>
            <w:proofErr w:type="spellEnd"/>
          </w:p>
        </w:tc>
      </w:tr>
      <w:tr w:rsidR="00C34B1B" w:rsidTr="00C34B1B">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addressLine1</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Address Line 1 of the billing Address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Pr="000A3905" w:rsidRDefault="00C34B1B" w:rsidP="00915A37">
            <w:pPr>
              <w:rPr>
                <w:szCs w:val="20"/>
              </w:rPr>
            </w:pPr>
            <w:r w:rsidRPr="000A3905">
              <w:rPr>
                <w:szCs w:val="20"/>
              </w:rPr>
              <w:t>Max Length -100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 xml:space="preserve">Required </w:t>
            </w:r>
          </w:p>
        </w:tc>
      </w:tr>
      <w:tr w:rsidR="00C34B1B"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addressLine2</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Address Line2  of the Billing address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Pr="000A3905" w:rsidRDefault="00C34B1B" w:rsidP="00915A37">
            <w:pPr>
              <w:rPr>
                <w:szCs w:val="20"/>
              </w:rPr>
            </w:pPr>
            <w:r w:rsidRPr="000A3905">
              <w:rPr>
                <w:szCs w:val="20"/>
              </w:rPr>
              <w:t>Max Length -100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 xml:space="preserve">Optional </w:t>
            </w:r>
          </w:p>
        </w:tc>
      </w:tr>
      <w:tr w:rsidR="00C34B1B" w:rsidTr="00C34B1B">
        <w:trPr>
          <w:trHeight w:val="290"/>
          <w:tblCellSpacing w:w="0" w:type="dxa"/>
        </w:trPr>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cityName</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CityName of the Billing Address city</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C34B1B" w:rsidRPr="000A3905" w:rsidRDefault="00C34B1B" w:rsidP="00915A37">
            <w:pPr>
              <w:rPr>
                <w:szCs w:val="20"/>
              </w:rPr>
            </w:pPr>
            <w:r w:rsidRPr="000A3905">
              <w:rPr>
                <w:szCs w:val="20"/>
              </w:rPr>
              <w:t>Max Length -50</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String</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 </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 xml:space="preserve">Required </w:t>
            </w:r>
          </w:p>
        </w:tc>
      </w:tr>
      <w:tr w:rsidR="00C34B1B" w:rsidTr="00C34B1B">
        <w:trPr>
          <w:trHeight w:val="290"/>
          <w:tblCellSpacing w:w="0" w:type="dxa"/>
        </w:trPr>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stateCode</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State: Billing Address</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C34B1B" w:rsidRPr="000A3905" w:rsidRDefault="00C34B1B" w:rsidP="00915A37">
            <w:pPr>
              <w:pStyle w:val="BodyText"/>
              <w:rPr>
                <w:szCs w:val="20"/>
              </w:rPr>
            </w:pPr>
            <w:r w:rsidRPr="000A3905">
              <w:rPr>
                <w:szCs w:val="20"/>
              </w:rPr>
              <w:t>2</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String</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 </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 xml:space="preserve">Required </w:t>
            </w:r>
          </w:p>
        </w:tc>
      </w:tr>
      <w:tr w:rsidR="00C34B1B"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zipCode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zip code of the billing address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Pr="000A3905" w:rsidRDefault="00C34B1B" w:rsidP="00915A37">
            <w:pPr>
              <w:rPr>
                <w:szCs w:val="20"/>
              </w:rPr>
            </w:pPr>
            <w:r w:rsidRPr="000A3905">
              <w:rPr>
                <w:szCs w:val="20"/>
              </w:rPr>
              <w:t>Max Length -10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34B1B" w:rsidRDefault="00C34B1B" w:rsidP="00915A37">
            <w:pPr>
              <w:pStyle w:val="BodyText"/>
            </w:pPr>
            <w:r>
              <w:rPr>
                <w:szCs w:val="20"/>
              </w:rPr>
              <w:t xml:space="preserve">Required </w:t>
            </w:r>
          </w:p>
        </w:tc>
      </w:tr>
    </w:tbl>
    <w:p w:rsidR="006F3777" w:rsidRDefault="006F3777" w:rsidP="00DA0516"/>
    <w:p w:rsidR="007B3D0F" w:rsidRPr="0051092A" w:rsidRDefault="007B3D0F" w:rsidP="007B3D0F"/>
    <w:p w:rsidR="007B3D0F" w:rsidRDefault="007B3D0F" w:rsidP="007B3D0F">
      <w:pPr>
        <w:pStyle w:val="Heading3"/>
        <w:numPr>
          <w:ilvl w:val="3"/>
          <w:numId w:val="11"/>
        </w:numPr>
        <w:tabs>
          <w:tab w:val="clear" w:pos="2034"/>
          <w:tab w:val="num" w:pos="1224"/>
        </w:tabs>
      </w:pPr>
      <w:r>
        <w:t>storeInfo</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2"/>
        <w:gridCol w:w="3307"/>
        <w:gridCol w:w="796"/>
        <w:gridCol w:w="996"/>
        <w:gridCol w:w="796"/>
        <w:gridCol w:w="1607"/>
      </w:tblGrid>
      <w:tr w:rsidR="007B3D0F" w:rsidTr="00915A37">
        <w:trPr>
          <w:trHeight w:val="209"/>
          <w:tblHeader/>
          <w:tblCellSpacing w:w="0" w:type="dxa"/>
        </w:trPr>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7B3D0F" w:rsidRDefault="007B3D0F" w:rsidP="00915A37">
            <w:pPr>
              <w:pStyle w:val="BodyText"/>
              <w:spacing w:line="209" w:lineRule="atLeast"/>
            </w:pPr>
            <w:r>
              <w:rPr>
                <w:szCs w:val="20"/>
              </w:rPr>
              <w:t>XML Tag Name / Field Name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7B3D0F" w:rsidRDefault="007B3D0F" w:rsidP="00915A37">
            <w:pPr>
              <w:pStyle w:val="BodyText"/>
              <w:spacing w:line="209" w:lineRule="atLeast"/>
            </w:pPr>
            <w:r>
              <w:rPr>
                <w:szCs w:val="20"/>
                <w:lang w:val="fr-FR"/>
              </w:rPr>
              <w:t>Description / Notes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7B3D0F" w:rsidRDefault="007B3D0F" w:rsidP="00915A37">
            <w:pPr>
              <w:pStyle w:val="BodyText"/>
              <w:spacing w:line="209" w:lineRule="atLeast"/>
            </w:pPr>
            <w:proofErr w:type="spellStart"/>
            <w:r>
              <w:rPr>
                <w:szCs w:val="20"/>
                <w:lang w:val="fr-FR"/>
              </w:rPr>
              <w:t>Length</w:t>
            </w:r>
            <w:proofErr w:type="spellEnd"/>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7B3D0F" w:rsidRDefault="007B3D0F" w:rsidP="00915A37">
            <w:pPr>
              <w:pStyle w:val="BodyText"/>
              <w:spacing w:line="209" w:lineRule="atLeast"/>
            </w:pPr>
            <w:r>
              <w:rPr>
                <w:szCs w:val="20"/>
                <w:lang w:val="fr-FR"/>
              </w:rPr>
              <w:t>Type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7B3D0F" w:rsidRDefault="007B3D0F" w:rsidP="00915A37">
            <w:pPr>
              <w:pStyle w:val="BodyText"/>
              <w:spacing w:line="209" w:lineRule="atLeast"/>
            </w:pPr>
            <w:r>
              <w:rPr>
                <w:szCs w:val="20"/>
                <w:lang w:val="fr-FR"/>
              </w:rPr>
              <w:t>Values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7B3D0F" w:rsidRDefault="007B3D0F" w:rsidP="00915A37">
            <w:pPr>
              <w:pStyle w:val="BodyText"/>
              <w:spacing w:line="209" w:lineRule="atLeast"/>
            </w:pPr>
            <w:proofErr w:type="spellStart"/>
            <w:r>
              <w:rPr>
                <w:szCs w:val="20"/>
                <w:lang w:val="fr-FR"/>
              </w:rPr>
              <w:t>Req</w:t>
            </w:r>
            <w:proofErr w:type="spellEnd"/>
            <w:r>
              <w:rPr>
                <w:szCs w:val="20"/>
                <w:lang w:val="fr-FR"/>
              </w:rPr>
              <w:t>/</w:t>
            </w:r>
            <w:proofErr w:type="spellStart"/>
            <w:r>
              <w:rPr>
                <w:szCs w:val="20"/>
                <w:lang w:val="fr-FR"/>
              </w:rPr>
              <w:t>Opt</w:t>
            </w:r>
            <w:proofErr w:type="spellEnd"/>
            <w:r>
              <w:rPr>
                <w:szCs w:val="20"/>
                <w:lang w:val="fr-FR"/>
              </w:rPr>
              <w:t>/</w:t>
            </w:r>
            <w:proofErr w:type="spellStart"/>
            <w:r>
              <w:rPr>
                <w:szCs w:val="20"/>
                <w:lang w:val="fr-FR"/>
              </w:rPr>
              <w:t>Choice</w:t>
            </w:r>
            <w:proofErr w:type="spellEnd"/>
          </w:p>
        </w:tc>
      </w:tr>
      <w:tr w:rsidR="007B3D0F"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storeNumber</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store number of the retail store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40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xml:space="preserve">Required </w:t>
            </w:r>
          </w:p>
        </w:tc>
      </w:tr>
      <w:tr w:rsidR="007B3D0F"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7B3D0F" w:rsidRDefault="007B3D0F" w:rsidP="00915A37">
            <w:pPr>
              <w:pStyle w:val="BodyText"/>
              <w:rPr>
                <w:szCs w:val="20"/>
              </w:rPr>
            </w:pPr>
            <w:r>
              <w:rPr>
                <w:szCs w:val="20"/>
              </w:rPr>
              <w:t>storeRepId</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7B3D0F" w:rsidRDefault="007B3D0F" w:rsidP="00915A37">
            <w:pPr>
              <w:pStyle w:val="BodyText"/>
              <w:rPr>
                <w:szCs w:val="20"/>
              </w:rPr>
            </w:pPr>
            <w:r w:rsidRPr="003722E0">
              <w:rPr>
                <w:szCs w:val="20"/>
              </w:rPr>
              <w:t>Store Rep ID (</w:t>
            </w:r>
            <w:r>
              <w:rPr>
                <w:szCs w:val="20"/>
              </w:rPr>
              <w:t xml:space="preserve">eg. </w:t>
            </w:r>
            <w:r w:rsidRPr="003722E0">
              <w:rPr>
                <w:szCs w:val="20"/>
              </w:rPr>
              <w:t xml:space="preserve">RMS login id) will be passed. </w:t>
            </w:r>
            <w:r>
              <w:rPr>
                <w:szCs w:val="20"/>
              </w:rPr>
              <w:t>This field is j</w:t>
            </w:r>
            <w:r w:rsidRPr="003722E0">
              <w:rPr>
                <w:szCs w:val="20"/>
              </w:rPr>
              <w:t xml:space="preserve">ust </w:t>
            </w:r>
            <w:r>
              <w:rPr>
                <w:szCs w:val="20"/>
              </w:rPr>
              <w:t xml:space="preserve">for </w:t>
            </w:r>
            <w:r w:rsidRPr="003722E0">
              <w:rPr>
                <w:szCs w:val="20"/>
              </w:rPr>
              <w:t>reporting purposes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7B3D0F" w:rsidRDefault="007B3D0F" w:rsidP="00915A37">
            <w:pPr>
              <w:pStyle w:val="BodyText"/>
              <w:rPr>
                <w:szCs w:val="20"/>
              </w:rPr>
            </w:pPr>
            <w:r>
              <w:rPr>
                <w:szCs w:val="20"/>
              </w:rPr>
              <w:t>255</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7B3D0F" w:rsidRDefault="007B3D0F" w:rsidP="00915A37">
            <w:pPr>
              <w:pStyle w:val="BodyText"/>
              <w:rPr>
                <w:szCs w:val="20"/>
              </w:rPr>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7B3D0F" w:rsidRDefault="007B3D0F" w:rsidP="00915A37">
            <w:pPr>
              <w:pStyle w:val="BodyText"/>
              <w:rPr>
                <w:szCs w:val="20"/>
              </w:rPr>
            </w:pP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7B3D0F" w:rsidRDefault="007B3D0F" w:rsidP="00915A37">
            <w:pPr>
              <w:pStyle w:val="BodyText"/>
              <w:rPr>
                <w:szCs w:val="20"/>
              </w:rPr>
            </w:pPr>
            <w:r>
              <w:rPr>
                <w:szCs w:val="20"/>
              </w:rPr>
              <w:t>Optional</w:t>
            </w:r>
          </w:p>
        </w:tc>
      </w:tr>
      <w:tr w:rsidR="007B3D0F"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storeAddressInfo</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store address information</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rPr>
                <w:sz w:val="24"/>
              </w:rPr>
            </w:pP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Structure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xml:space="preserve">Required </w:t>
            </w:r>
          </w:p>
        </w:tc>
      </w:tr>
    </w:tbl>
    <w:p w:rsidR="007B3D0F" w:rsidRDefault="007B3D0F" w:rsidP="007B3D0F">
      <w:pPr>
        <w:pStyle w:val="Heading3"/>
        <w:numPr>
          <w:ilvl w:val="3"/>
          <w:numId w:val="1"/>
        </w:numPr>
        <w:tabs>
          <w:tab w:val="clear" w:pos="2034"/>
          <w:tab w:val="num" w:pos="1224"/>
        </w:tabs>
        <w:ind w:left="1224"/>
      </w:pPr>
      <w:r>
        <w:t>storeAddressInfo</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7"/>
        <w:gridCol w:w="2708"/>
        <w:gridCol w:w="1399"/>
        <w:gridCol w:w="707"/>
        <w:gridCol w:w="796"/>
        <w:gridCol w:w="1607"/>
      </w:tblGrid>
      <w:tr w:rsidR="007B3D0F" w:rsidTr="00915A37">
        <w:trPr>
          <w:trHeight w:val="209"/>
          <w:tblHeader/>
          <w:tblCellSpacing w:w="0" w:type="dxa"/>
        </w:trPr>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7B3D0F" w:rsidRDefault="007B3D0F" w:rsidP="00915A37">
            <w:pPr>
              <w:pStyle w:val="BodyText"/>
              <w:spacing w:line="209" w:lineRule="atLeast"/>
            </w:pPr>
            <w:r>
              <w:rPr>
                <w:szCs w:val="20"/>
              </w:rPr>
              <w:t>XML Tag Name / Field Name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7B3D0F" w:rsidRDefault="007B3D0F" w:rsidP="00915A37">
            <w:pPr>
              <w:pStyle w:val="BodyText"/>
              <w:spacing w:line="209" w:lineRule="atLeast"/>
            </w:pPr>
            <w:r>
              <w:rPr>
                <w:szCs w:val="20"/>
                <w:lang w:val="fr-FR"/>
              </w:rPr>
              <w:t>Description / Notes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7B3D0F" w:rsidRDefault="007B3D0F" w:rsidP="00915A37">
            <w:pPr>
              <w:pStyle w:val="BodyText"/>
              <w:spacing w:line="209" w:lineRule="atLeast"/>
            </w:pPr>
            <w:proofErr w:type="spellStart"/>
            <w:r>
              <w:rPr>
                <w:szCs w:val="20"/>
                <w:lang w:val="fr-FR"/>
              </w:rPr>
              <w:t>Length</w:t>
            </w:r>
            <w:proofErr w:type="spellEnd"/>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7B3D0F" w:rsidRDefault="007B3D0F" w:rsidP="00915A37">
            <w:pPr>
              <w:pStyle w:val="BodyText"/>
              <w:spacing w:line="209" w:lineRule="atLeast"/>
            </w:pPr>
            <w:r>
              <w:rPr>
                <w:szCs w:val="20"/>
                <w:lang w:val="fr-FR"/>
              </w:rPr>
              <w:t>Type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7B3D0F" w:rsidRDefault="007B3D0F" w:rsidP="00915A37">
            <w:pPr>
              <w:pStyle w:val="BodyText"/>
              <w:spacing w:line="209" w:lineRule="atLeast"/>
            </w:pPr>
            <w:r>
              <w:rPr>
                <w:szCs w:val="20"/>
                <w:lang w:val="fr-FR"/>
              </w:rPr>
              <w:t>Values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7B3D0F" w:rsidRDefault="007B3D0F" w:rsidP="00915A37">
            <w:pPr>
              <w:pStyle w:val="BodyText"/>
              <w:spacing w:line="209" w:lineRule="atLeast"/>
            </w:pPr>
            <w:proofErr w:type="spellStart"/>
            <w:r>
              <w:rPr>
                <w:szCs w:val="20"/>
                <w:lang w:val="fr-FR"/>
              </w:rPr>
              <w:t>Req</w:t>
            </w:r>
            <w:proofErr w:type="spellEnd"/>
            <w:r>
              <w:rPr>
                <w:szCs w:val="20"/>
                <w:lang w:val="fr-FR"/>
              </w:rPr>
              <w:t>/</w:t>
            </w:r>
            <w:proofErr w:type="spellStart"/>
            <w:r>
              <w:rPr>
                <w:szCs w:val="20"/>
                <w:lang w:val="fr-FR"/>
              </w:rPr>
              <w:t>Opt</w:t>
            </w:r>
            <w:proofErr w:type="spellEnd"/>
            <w:r>
              <w:rPr>
                <w:szCs w:val="20"/>
                <w:lang w:val="fr-FR"/>
              </w:rPr>
              <w:t>/</w:t>
            </w:r>
            <w:proofErr w:type="spellStart"/>
            <w:r>
              <w:rPr>
                <w:szCs w:val="20"/>
                <w:lang w:val="fr-FR"/>
              </w:rPr>
              <w:t>Choice</w:t>
            </w:r>
            <w:proofErr w:type="spellEnd"/>
          </w:p>
        </w:tc>
      </w:tr>
      <w:tr w:rsidR="007B3D0F"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addressLine1</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Address Line 1 of the billing Address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Pr="000A3905" w:rsidRDefault="007B3D0F" w:rsidP="00915A37">
            <w:pPr>
              <w:rPr>
                <w:szCs w:val="20"/>
              </w:rPr>
            </w:pPr>
            <w:r w:rsidRPr="000A3905">
              <w:rPr>
                <w:szCs w:val="20"/>
              </w:rPr>
              <w:t>Max Length -100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xml:space="preserve">Required </w:t>
            </w:r>
          </w:p>
        </w:tc>
      </w:tr>
      <w:tr w:rsidR="007B3D0F"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addressLine2</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Address Line2  of the Billing address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Pr="000A3905" w:rsidRDefault="007B3D0F" w:rsidP="00915A37">
            <w:pPr>
              <w:rPr>
                <w:szCs w:val="20"/>
              </w:rPr>
            </w:pPr>
            <w:r w:rsidRPr="000A3905">
              <w:rPr>
                <w:szCs w:val="20"/>
              </w:rPr>
              <w:t>Max Length -100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xml:space="preserve">Optional </w:t>
            </w:r>
          </w:p>
        </w:tc>
      </w:tr>
      <w:tr w:rsidR="007B3D0F"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cityName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xml:space="preserve">CityName of the Billing </w:t>
            </w:r>
            <w:r>
              <w:rPr>
                <w:szCs w:val="20"/>
              </w:rPr>
              <w:lastRenderedPageBreak/>
              <w:t>Address city</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Pr="000A3905" w:rsidRDefault="007B3D0F" w:rsidP="00915A37">
            <w:pPr>
              <w:rPr>
                <w:szCs w:val="20"/>
              </w:rPr>
            </w:pPr>
            <w:r w:rsidRPr="000A3905">
              <w:rPr>
                <w:szCs w:val="20"/>
              </w:rPr>
              <w:lastRenderedPageBreak/>
              <w:t>Max Length -</w:t>
            </w:r>
            <w:r w:rsidRPr="000A3905">
              <w:rPr>
                <w:szCs w:val="20"/>
              </w:rPr>
              <w:lastRenderedPageBreak/>
              <w:t>50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lastRenderedPageBreak/>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xml:space="preserve">Required </w:t>
            </w:r>
          </w:p>
        </w:tc>
      </w:tr>
      <w:tr w:rsidR="007B3D0F"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lastRenderedPageBreak/>
              <w:t>stateCode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State: Billing Address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Pr="000A3905" w:rsidRDefault="007B3D0F" w:rsidP="00915A37">
            <w:pPr>
              <w:pStyle w:val="BodyText"/>
              <w:rPr>
                <w:szCs w:val="20"/>
              </w:rPr>
            </w:pPr>
            <w:r w:rsidRPr="000A3905">
              <w:rPr>
                <w:szCs w:val="20"/>
              </w:rPr>
              <w:t>2</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xml:space="preserve">Required </w:t>
            </w:r>
          </w:p>
        </w:tc>
      </w:tr>
      <w:tr w:rsidR="007B3D0F" w:rsidTr="00915A37">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zipCode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zip code of the billing address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Pr="000A3905" w:rsidRDefault="007B3D0F" w:rsidP="00915A37">
            <w:pPr>
              <w:rPr>
                <w:szCs w:val="20"/>
              </w:rPr>
            </w:pPr>
            <w:r w:rsidRPr="000A3905">
              <w:rPr>
                <w:szCs w:val="20"/>
              </w:rPr>
              <w:t>Max Length -10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7B3D0F" w:rsidRDefault="007B3D0F" w:rsidP="00915A37">
            <w:pPr>
              <w:pStyle w:val="BodyText"/>
            </w:pPr>
            <w:r>
              <w:rPr>
                <w:szCs w:val="20"/>
              </w:rPr>
              <w:t xml:space="preserve">Required </w:t>
            </w:r>
          </w:p>
        </w:tc>
      </w:tr>
    </w:tbl>
    <w:p w:rsidR="007B3D0F" w:rsidRDefault="007B3D0F" w:rsidP="00DA0516"/>
    <w:p w:rsidR="007B3D0F" w:rsidRDefault="007B3D0F" w:rsidP="00DA0516"/>
    <w:p w:rsidR="007B3D0F" w:rsidRPr="00E5253D" w:rsidRDefault="007B3D0F" w:rsidP="00DA0516"/>
    <w:p w:rsidR="00BF4497" w:rsidRDefault="00BF4497" w:rsidP="00BF4497">
      <w:pPr>
        <w:pStyle w:val="Heading3"/>
        <w:numPr>
          <w:ilvl w:val="3"/>
          <w:numId w:val="6"/>
        </w:numPr>
      </w:pPr>
      <w:bookmarkStart w:id="70" w:name="_Toc369202165"/>
      <w:r>
        <w:t>transactionReferenceInfo</w:t>
      </w:r>
      <w:bookmarkEnd w:id="70"/>
    </w:p>
    <w:p w:rsidR="00BF4497" w:rsidRDefault="00BF4497" w:rsidP="00BF4497"/>
    <w:p w:rsidR="00BF4497" w:rsidRPr="00F806AF" w:rsidRDefault="00BF4497" w:rsidP="00BF4497"/>
    <w:p w:rsidR="00BF4497" w:rsidRPr="0051092A" w:rsidRDefault="00BF4497" w:rsidP="00BF4497"/>
    <w:tbl>
      <w:tblPr>
        <w:tblW w:w="11070" w:type="dxa"/>
        <w:tblCellSpacing w:w="0" w:type="dxa"/>
        <w:tblInd w:w="-71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890"/>
        <w:gridCol w:w="4590"/>
        <w:gridCol w:w="1170"/>
        <w:gridCol w:w="1080"/>
        <w:gridCol w:w="1260"/>
        <w:gridCol w:w="1080"/>
      </w:tblGrid>
      <w:tr w:rsidR="00BF4497" w:rsidTr="00915A37">
        <w:trPr>
          <w:trHeight w:val="209"/>
          <w:tblHeader/>
          <w:tblCellSpacing w:w="0" w:type="dxa"/>
        </w:trPr>
        <w:tc>
          <w:tcPr>
            <w:tcW w:w="1890"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BF4497" w:rsidRDefault="00BF4497" w:rsidP="00915A37">
            <w:pPr>
              <w:pStyle w:val="BodyText"/>
              <w:spacing w:line="209" w:lineRule="atLeast"/>
            </w:pPr>
            <w:r>
              <w:rPr>
                <w:szCs w:val="20"/>
              </w:rPr>
              <w:t>XML Tag Name / Field Name</w:t>
            </w:r>
          </w:p>
        </w:tc>
        <w:tc>
          <w:tcPr>
            <w:tcW w:w="4590"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BF4497" w:rsidRDefault="00BF4497" w:rsidP="00915A37">
            <w:pPr>
              <w:pStyle w:val="BodyText"/>
              <w:spacing w:line="209" w:lineRule="atLeast"/>
            </w:pPr>
            <w:r>
              <w:rPr>
                <w:szCs w:val="20"/>
                <w:lang w:val="fr-FR"/>
              </w:rPr>
              <w:t>Description / Notes</w:t>
            </w:r>
          </w:p>
        </w:tc>
        <w:tc>
          <w:tcPr>
            <w:tcW w:w="1170"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BF4497" w:rsidRDefault="00BF4497" w:rsidP="00915A37">
            <w:pPr>
              <w:pStyle w:val="BodyText"/>
              <w:spacing w:line="209" w:lineRule="atLeast"/>
            </w:pPr>
            <w:proofErr w:type="spellStart"/>
            <w:r>
              <w:rPr>
                <w:szCs w:val="20"/>
                <w:lang w:val="fr-FR"/>
              </w:rPr>
              <w:t>Length</w:t>
            </w:r>
            <w:proofErr w:type="spellEnd"/>
          </w:p>
        </w:tc>
        <w:tc>
          <w:tcPr>
            <w:tcW w:w="1080"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BF4497" w:rsidRDefault="00BF4497" w:rsidP="00915A37">
            <w:pPr>
              <w:pStyle w:val="BodyText"/>
              <w:spacing w:line="209" w:lineRule="atLeast"/>
            </w:pPr>
            <w:r>
              <w:rPr>
                <w:szCs w:val="20"/>
                <w:lang w:val="fr-FR"/>
              </w:rPr>
              <w:t>Type</w:t>
            </w:r>
          </w:p>
        </w:tc>
        <w:tc>
          <w:tcPr>
            <w:tcW w:w="1260"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BF4497" w:rsidRDefault="00BF4497" w:rsidP="00915A37">
            <w:pPr>
              <w:pStyle w:val="BodyText"/>
              <w:spacing w:line="209" w:lineRule="atLeast"/>
            </w:pPr>
            <w:r>
              <w:rPr>
                <w:szCs w:val="20"/>
                <w:lang w:val="fr-FR"/>
              </w:rPr>
              <w:t>Values</w:t>
            </w:r>
          </w:p>
        </w:tc>
        <w:tc>
          <w:tcPr>
            <w:tcW w:w="1080" w:type="dxa"/>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BF4497" w:rsidRDefault="00BF4497" w:rsidP="00915A37">
            <w:pPr>
              <w:pStyle w:val="BodyText"/>
              <w:spacing w:line="209" w:lineRule="atLeast"/>
            </w:pPr>
            <w:proofErr w:type="spellStart"/>
            <w:r>
              <w:rPr>
                <w:szCs w:val="20"/>
                <w:lang w:val="fr-FR"/>
              </w:rPr>
              <w:t>Req</w:t>
            </w:r>
            <w:proofErr w:type="spellEnd"/>
            <w:r>
              <w:rPr>
                <w:szCs w:val="20"/>
                <w:lang w:val="fr-FR"/>
              </w:rPr>
              <w:t>/</w:t>
            </w:r>
            <w:proofErr w:type="spellStart"/>
            <w:r>
              <w:rPr>
                <w:szCs w:val="20"/>
                <w:lang w:val="fr-FR"/>
              </w:rPr>
              <w:t>Opt</w:t>
            </w:r>
            <w:proofErr w:type="spellEnd"/>
            <w:r>
              <w:rPr>
                <w:szCs w:val="20"/>
                <w:lang w:val="fr-FR"/>
              </w:rPr>
              <w:t>/</w:t>
            </w:r>
            <w:proofErr w:type="spellStart"/>
            <w:r>
              <w:rPr>
                <w:szCs w:val="20"/>
                <w:lang w:val="fr-FR"/>
              </w:rPr>
              <w:t>Choice</w:t>
            </w:r>
            <w:proofErr w:type="spellEnd"/>
          </w:p>
        </w:tc>
      </w:tr>
      <w:tr w:rsidR="00BF4497" w:rsidTr="00915A37">
        <w:trPr>
          <w:trHeight w:val="290"/>
          <w:tblCellSpacing w:w="0" w:type="dxa"/>
        </w:trPr>
        <w:tc>
          <w:tcPr>
            <w:tcW w:w="18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Default="00BF4497" w:rsidP="00915A37">
            <w:pPr>
              <w:pStyle w:val="BodyText"/>
            </w:pPr>
            <w:r>
              <w:t>saveContractInd</w:t>
            </w:r>
          </w:p>
        </w:tc>
        <w:tc>
          <w:tcPr>
            <w:tcW w:w="45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Pr="00172E63" w:rsidRDefault="00BF4497" w:rsidP="00915A37">
            <w:pPr>
              <w:pStyle w:val="BodyText"/>
              <w:rPr>
                <w:rFonts w:cs="Arial"/>
                <w:szCs w:val="20"/>
              </w:rPr>
            </w:pPr>
            <w:r w:rsidRPr="00172E63">
              <w:rPr>
                <w:rFonts w:cs="Arial"/>
                <w:color w:val="000000"/>
                <w:szCs w:val="20"/>
                <w:highlight w:val="white"/>
              </w:rPr>
              <w:t xml:space="preserve">Indicates if the contract </w:t>
            </w:r>
            <w:r>
              <w:rPr>
                <w:rFonts w:cs="Arial"/>
                <w:color w:val="000000"/>
                <w:szCs w:val="20"/>
                <w:highlight w:val="white"/>
              </w:rPr>
              <w:t xml:space="preserve">just needs </w:t>
            </w:r>
            <w:r w:rsidRPr="00172E63">
              <w:rPr>
                <w:rFonts w:cs="Arial"/>
                <w:color w:val="000000"/>
                <w:szCs w:val="20"/>
                <w:highlight w:val="white"/>
              </w:rPr>
              <w:t>to be</w:t>
            </w:r>
            <w:r>
              <w:rPr>
                <w:rFonts w:cs="Arial"/>
                <w:color w:val="000000"/>
                <w:szCs w:val="20"/>
                <w:highlight w:val="white"/>
              </w:rPr>
              <w:t xml:space="preserve"> generated (Pre-Contract) or generated and saved. I</w:t>
            </w:r>
            <w:r w:rsidRPr="00172E63">
              <w:rPr>
                <w:rFonts w:cs="Arial"/>
                <w:color w:val="000000"/>
                <w:szCs w:val="20"/>
                <w:highlight w:val="white"/>
              </w:rPr>
              <w:t>f</w:t>
            </w:r>
            <w:r>
              <w:rPr>
                <w:rFonts w:cs="Arial"/>
                <w:color w:val="000000"/>
                <w:szCs w:val="20"/>
                <w:highlight w:val="white"/>
              </w:rPr>
              <w:t xml:space="preserve"> nset to</w:t>
            </w:r>
            <w:r w:rsidRPr="00172E63">
              <w:rPr>
                <w:rFonts w:cs="Arial"/>
                <w:color w:val="000000"/>
                <w:szCs w:val="20"/>
                <w:highlight w:val="white"/>
              </w:rPr>
              <w:t xml:space="preserve"> </w:t>
            </w:r>
            <w:r>
              <w:rPr>
                <w:rFonts w:cs="Arial"/>
                <w:color w:val="000000"/>
                <w:szCs w:val="20"/>
                <w:highlight w:val="white"/>
              </w:rPr>
              <w:t xml:space="preserve">false </w:t>
            </w:r>
            <w:r w:rsidRPr="00172E63">
              <w:rPr>
                <w:rFonts w:cs="Arial"/>
                <w:color w:val="000000"/>
                <w:szCs w:val="20"/>
                <w:highlight w:val="white"/>
              </w:rPr>
              <w:t>- the contract will be generated else it will be generate</w:t>
            </w:r>
            <w:r>
              <w:rPr>
                <w:rFonts w:cs="Arial"/>
                <w:color w:val="000000"/>
                <w:szCs w:val="20"/>
                <w:highlight w:val="white"/>
              </w:rPr>
              <w:t>d</w:t>
            </w:r>
            <w:r w:rsidRPr="00172E63">
              <w:rPr>
                <w:rFonts w:cs="Arial"/>
                <w:color w:val="000000"/>
                <w:szCs w:val="20"/>
                <w:highlight w:val="white"/>
              </w:rPr>
              <w:t xml:space="preserve"> and save</w:t>
            </w:r>
          </w:p>
        </w:tc>
        <w:tc>
          <w:tcPr>
            <w:tcW w:w="117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Pr="0051092A" w:rsidRDefault="00BF4497" w:rsidP="00915A37">
            <w:pPr>
              <w:rPr>
                <w:szCs w:val="20"/>
              </w:rPr>
            </w:pP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Default="00BF4497" w:rsidP="00915A37">
            <w:pPr>
              <w:pStyle w:val="BodyText"/>
            </w:pPr>
            <w:r>
              <w:t>Boolean</w:t>
            </w:r>
          </w:p>
        </w:tc>
        <w:tc>
          <w:tcPr>
            <w:tcW w:w="126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Default="00BF4497" w:rsidP="00915A37">
            <w:pPr>
              <w:pStyle w:val="BodyText"/>
            </w:pPr>
            <w:r>
              <w:t>true/false</w:t>
            </w: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Default="00BF4497" w:rsidP="00915A37">
            <w:pPr>
              <w:pStyle w:val="BodyText"/>
            </w:pPr>
            <w:r>
              <w:t>Required</w:t>
            </w:r>
          </w:p>
        </w:tc>
      </w:tr>
      <w:tr w:rsidR="00BF4497" w:rsidTr="00915A37">
        <w:trPr>
          <w:trHeight w:val="290"/>
          <w:tblCellSpacing w:w="0" w:type="dxa"/>
        </w:trPr>
        <w:tc>
          <w:tcPr>
            <w:tcW w:w="18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Default="00BF4497" w:rsidP="00915A37">
            <w:pPr>
              <w:pStyle w:val="BodyText"/>
            </w:pPr>
            <w:r>
              <w:rPr>
                <w:szCs w:val="20"/>
              </w:rPr>
              <w:t>languageCode</w:t>
            </w:r>
          </w:p>
        </w:tc>
        <w:tc>
          <w:tcPr>
            <w:tcW w:w="45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Default="00BF4497" w:rsidP="00915A37">
            <w:pPr>
              <w:pStyle w:val="BodyText"/>
            </w:pPr>
            <w:r>
              <w:rPr>
                <w:szCs w:val="20"/>
              </w:rPr>
              <w:t>language in whiich the ESA document will be printed. If the language is English, then the value = ENG. If the language is Spanish the language code = SPA. For PJ9010, if the value of "SPA" is passed, the English version of the document will be generated.</w:t>
            </w:r>
          </w:p>
        </w:tc>
        <w:tc>
          <w:tcPr>
            <w:tcW w:w="117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Pr="0051092A" w:rsidRDefault="00BF4497" w:rsidP="00915A37">
            <w:pPr>
              <w:rPr>
                <w:szCs w:val="20"/>
              </w:rPr>
            </w:pPr>
            <w:r w:rsidRPr="0051092A">
              <w:rPr>
                <w:szCs w:val="20"/>
              </w:rPr>
              <w:t>Max Length-3</w:t>
            </w: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Default="00BF4497" w:rsidP="00915A37">
            <w:pPr>
              <w:pStyle w:val="BodyText"/>
            </w:pPr>
            <w:r>
              <w:rPr>
                <w:szCs w:val="20"/>
              </w:rPr>
              <w:t>String</w:t>
            </w:r>
          </w:p>
        </w:tc>
        <w:tc>
          <w:tcPr>
            <w:tcW w:w="126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Default="00BF4497" w:rsidP="00915A37">
            <w:pPr>
              <w:pStyle w:val="BodyText"/>
            </w:pPr>
            <w:r>
              <w:rPr>
                <w:szCs w:val="20"/>
              </w:rPr>
              <w:t>ENG,</w:t>
            </w:r>
            <w:r>
              <w:rPr>
                <w:szCs w:val="20"/>
              </w:rPr>
              <w:br/>
              <w:t>SPA</w:t>
            </w:r>
            <w:r>
              <w:rPr>
                <w:szCs w:val="20"/>
              </w:rPr>
              <w:br/>
            </w: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Default="00BF4497" w:rsidP="00915A37">
            <w:pPr>
              <w:pStyle w:val="BodyText"/>
            </w:pPr>
            <w:r>
              <w:rPr>
                <w:szCs w:val="20"/>
              </w:rPr>
              <w:t xml:space="preserve">Required </w:t>
            </w:r>
          </w:p>
        </w:tc>
      </w:tr>
      <w:tr w:rsidR="00BF4497" w:rsidTr="00915A37">
        <w:trPr>
          <w:trHeight w:val="290"/>
          <w:tblCellSpacing w:w="0" w:type="dxa"/>
        </w:trPr>
        <w:tc>
          <w:tcPr>
            <w:tcW w:w="18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transactionDate</w:t>
            </w:r>
          </w:p>
        </w:tc>
        <w:tc>
          <w:tcPr>
            <w:tcW w:w="45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 xml:space="preserve">The date of the transaction. YYYY-MM-DD format </w:t>
            </w:r>
          </w:p>
        </w:tc>
        <w:tc>
          <w:tcPr>
            <w:tcW w:w="117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Pr="0051092A" w:rsidRDefault="00BF4497" w:rsidP="00915A37">
            <w:pPr>
              <w:rPr>
                <w:szCs w:val="20"/>
              </w:rPr>
            </w:pP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Date</w:t>
            </w:r>
          </w:p>
        </w:tc>
        <w:tc>
          <w:tcPr>
            <w:tcW w:w="126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37A2F" w:rsidP="00915A37">
            <w:pPr>
              <w:pStyle w:val="BodyText"/>
            </w:pPr>
            <w:r>
              <w:rPr>
                <w:szCs w:val="20"/>
              </w:rPr>
              <w:t>YYYY-MM-DD format</w:t>
            </w:r>
            <w:r w:rsidR="00BF4497">
              <w:rPr>
                <w:szCs w:val="20"/>
              </w:rPr>
              <w:t> </w:t>
            </w: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 xml:space="preserve">Required </w:t>
            </w:r>
          </w:p>
        </w:tc>
      </w:tr>
      <w:tr w:rsidR="00BF4497" w:rsidTr="00915A37">
        <w:trPr>
          <w:trHeight w:val="290"/>
          <w:tblCellSpacing w:w="0" w:type="dxa"/>
        </w:trPr>
        <w:tc>
          <w:tcPr>
            <w:tcW w:w="18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transactionTime</w:t>
            </w:r>
          </w:p>
        </w:tc>
        <w:tc>
          <w:tcPr>
            <w:tcW w:w="45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The time of creation HH:MM:SS format</w:t>
            </w:r>
          </w:p>
        </w:tc>
        <w:tc>
          <w:tcPr>
            <w:tcW w:w="117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Pr="0051092A" w:rsidRDefault="00BF4497" w:rsidP="00915A37">
            <w:pPr>
              <w:rPr>
                <w:szCs w:val="20"/>
              </w:rPr>
            </w:pP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37A2F" w:rsidP="00915A37">
            <w:pPr>
              <w:pStyle w:val="BodyText"/>
            </w:pPr>
            <w:r>
              <w:rPr>
                <w:szCs w:val="20"/>
              </w:rPr>
              <w:t>Time</w:t>
            </w:r>
          </w:p>
        </w:tc>
        <w:tc>
          <w:tcPr>
            <w:tcW w:w="126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 </w:t>
            </w:r>
            <w:r w:rsidR="00B37A2F">
              <w:rPr>
                <w:szCs w:val="20"/>
              </w:rPr>
              <w:t>HH:MM:SS format</w:t>
            </w: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 xml:space="preserve">Required </w:t>
            </w:r>
          </w:p>
        </w:tc>
      </w:tr>
      <w:tr w:rsidR="00BF4497" w:rsidTr="00915A37">
        <w:trPr>
          <w:trHeight w:val="290"/>
          <w:tblCellSpacing w:w="0" w:type="dxa"/>
        </w:trPr>
        <w:tc>
          <w:tcPr>
            <w:tcW w:w="18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applicationName</w:t>
            </w:r>
          </w:p>
        </w:tc>
        <w:tc>
          <w:tcPr>
            <w:tcW w:w="45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Application Name  ex :,For RMS it will be RHS XBS for Affiliates</w:t>
            </w:r>
          </w:p>
        </w:tc>
        <w:tc>
          <w:tcPr>
            <w:tcW w:w="117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Pr="0051092A" w:rsidRDefault="00BF4497" w:rsidP="00915A37">
            <w:pPr>
              <w:rPr>
                <w:szCs w:val="20"/>
              </w:rPr>
            </w:pPr>
            <w:r w:rsidRPr="0051092A">
              <w:rPr>
                <w:szCs w:val="20"/>
              </w:rPr>
              <w:t>Max Length -50</w:t>
            </w: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String</w:t>
            </w:r>
          </w:p>
        </w:tc>
        <w:tc>
          <w:tcPr>
            <w:tcW w:w="126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 </w:t>
            </w: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 xml:space="preserve">Required </w:t>
            </w:r>
          </w:p>
        </w:tc>
      </w:tr>
      <w:tr w:rsidR="00BF4497" w:rsidTr="00915A37">
        <w:trPr>
          <w:trHeight w:val="290"/>
          <w:tblCellSpacing w:w="0" w:type="dxa"/>
        </w:trPr>
        <w:tc>
          <w:tcPr>
            <w:tcW w:w="18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transactionNumber</w:t>
            </w:r>
          </w:p>
        </w:tc>
        <w:tc>
          <w:tcPr>
            <w:tcW w:w="45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This is the transaction Id or order Id in the front end. It will be optional for Precontract and will be sent when the contract is created.</w:t>
            </w:r>
          </w:p>
        </w:tc>
        <w:tc>
          <w:tcPr>
            <w:tcW w:w="117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Pr="0051092A" w:rsidRDefault="00BF4497" w:rsidP="00915A37">
            <w:pPr>
              <w:rPr>
                <w:szCs w:val="20"/>
              </w:rPr>
            </w:pPr>
            <w:r w:rsidRPr="0051092A">
              <w:rPr>
                <w:szCs w:val="20"/>
              </w:rPr>
              <w:t>Max Length -20</w:t>
            </w: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String</w:t>
            </w:r>
          </w:p>
        </w:tc>
        <w:tc>
          <w:tcPr>
            <w:tcW w:w="126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 </w:t>
            </w: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 xml:space="preserve">Optional </w:t>
            </w:r>
          </w:p>
        </w:tc>
      </w:tr>
      <w:tr w:rsidR="00BF4497" w:rsidTr="00915A37">
        <w:trPr>
          <w:trHeight w:val="290"/>
          <w:tblCellSpacing w:w="0" w:type="dxa"/>
        </w:trPr>
        <w:tc>
          <w:tcPr>
            <w:tcW w:w="18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channelType</w:t>
            </w:r>
          </w:p>
        </w:tc>
        <w:tc>
          <w:tcPr>
            <w:tcW w:w="45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9102DC" w:rsidRDefault="00BF4497" w:rsidP="009102DC">
            <w:r>
              <w:rPr>
                <w:szCs w:val="20"/>
              </w:rPr>
              <w:t>Indicates Channel</w:t>
            </w:r>
            <w:r w:rsidR="00B703FE">
              <w:rPr>
                <w:szCs w:val="20"/>
              </w:rPr>
              <w:t xml:space="preserve"> </w:t>
            </w:r>
            <w:r>
              <w:rPr>
                <w:szCs w:val="20"/>
              </w:rPr>
              <w:t>Type</w:t>
            </w:r>
            <w:r w:rsidR="00B703FE">
              <w:rPr>
                <w:szCs w:val="20"/>
              </w:rPr>
              <w:t xml:space="preserve"> </w:t>
            </w:r>
          </w:p>
          <w:p w:rsidR="00BF4497" w:rsidRDefault="00BF4497" w:rsidP="008D3B18">
            <w:pPr>
              <w:spacing w:after="0"/>
            </w:pPr>
          </w:p>
        </w:tc>
        <w:tc>
          <w:tcPr>
            <w:tcW w:w="117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Max Length -30</w:t>
            </w: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t>String</w:t>
            </w:r>
          </w:p>
        </w:tc>
        <w:tc>
          <w:tcPr>
            <w:tcW w:w="126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9102DC" w:rsidRDefault="009102DC" w:rsidP="009102DC">
            <w:pPr>
              <w:rPr>
                <w:rFonts w:ascii="Calibri" w:hAnsi="Calibri" w:cs="Calibri"/>
                <w:color w:val="000000"/>
                <w:szCs w:val="20"/>
              </w:rPr>
            </w:pPr>
            <w:r>
              <w:rPr>
                <w:szCs w:val="20"/>
              </w:rPr>
              <w:t xml:space="preserve"> </w:t>
            </w:r>
            <w:r w:rsidRPr="008D3B18">
              <w:rPr>
                <w:rFonts w:ascii="Calibri" w:hAnsi="Calibri" w:cs="Calibri"/>
                <w:color w:val="000000"/>
                <w:szCs w:val="20"/>
              </w:rPr>
              <w:t>Direct Retail’ for RMS </w:t>
            </w:r>
          </w:p>
          <w:p w:rsidR="009102DC" w:rsidRPr="008D3B18" w:rsidRDefault="009102DC" w:rsidP="009102DC">
            <w:pPr>
              <w:rPr>
                <w:rFonts w:ascii="Times New Roman" w:hAnsi="Times New Roman"/>
                <w:sz w:val="24"/>
              </w:rPr>
            </w:pPr>
            <w:r>
              <w:rPr>
                <w:rFonts w:ascii="Calibri" w:hAnsi="Calibri" w:cs="Calibri"/>
                <w:color w:val="000000"/>
                <w:szCs w:val="20"/>
              </w:rPr>
              <w:t>“PR” for Preferred Retailers</w:t>
            </w:r>
          </w:p>
          <w:p w:rsidR="009102DC" w:rsidRPr="008D3B18" w:rsidRDefault="009102DC" w:rsidP="009102DC">
            <w:pPr>
              <w:spacing w:after="0"/>
              <w:rPr>
                <w:rFonts w:ascii="Times New Roman" w:hAnsi="Times New Roman"/>
                <w:sz w:val="24"/>
              </w:rPr>
            </w:pPr>
            <w:r w:rsidRPr="008D3B18">
              <w:rPr>
                <w:rFonts w:ascii="Calibri" w:hAnsi="Calibri" w:cs="Calibri"/>
                <w:color w:val="000000"/>
                <w:szCs w:val="20"/>
              </w:rPr>
              <w:t>“Web” for Web/mShop</w:t>
            </w:r>
            <w:r w:rsidRPr="008D3B18">
              <w:rPr>
                <w:rFonts w:ascii="Segoe UI" w:hAnsi="Segoe UI" w:cs="Segoe UI"/>
                <w:color w:val="000000"/>
                <w:szCs w:val="20"/>
              </w:rPr>
              <w:t> </w:t>
            </w:r>
          </w:p>
          <w:p w:rsidR="00BF4497" w:rsidRDefault="009102DC" w:rsidP="009102DC">
            <w:pPr>
              <w:pStyle w:val="BodyText"/>
            </w:pPr>
            <w:r>
              <w:t xml:space="preserve">NR for </w:t>
            </w:r>
            <w:r>
              <w:lastRenderedPageBreak/>
              <w:t>National Retailers</w:t>
            </w: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BF4497" w:rsidRDefault="00BF4497" w:rsidP="00915A37">
            <w:pPr>
              <w:pStyle w:val="BodyText"/>
            </w:pPr>
            <w:r>
              <w:rPr>
                <w:szCs w:val="20"/>
              </w:rPr>
              <w:lastRenderedPageBreak/>
              <w:t xml:space="preserve">Required </w:t>
            </w:r>
          </w:p>
        </w:tc>
      </w:tr>
      <w:tr w:rsidR="00BF4497" w:rsidTr="00915A37">
        <w:trPr>
          <w:trHeight w:val="290"/>
          <w:tblCellSpacing w:w="0" w:type="dxa"/>
        </w:trPr>
        <w:tc>
          <w:tcPr>
            <w:tcW w:w="1890" w:type="dxa"/>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sidRPr="00F106B9">
              <w:rPr>
                <w:rFonts w:cs="Arial"/>
                <w:szCs w:val="20"/>
              </w:rPr>
              <w:lastRenderedPageBreak/>
              <w:t>loanSigPadImage</w:t>
            </w:r>
          </w:p>
        </w:tc>
        <w:tc>
          <w:tcPr>
            <w:tcW w:w="4590" w:type="dxa"/>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sidRPr="00F106B9">
              <w:rPr>
                <w:rFonts w:cs="Arial"/>
                <w:szCs w:val="20"/>
              </w:rPr>
              <w:t>In the case of pre-Contract do not send the signature.</w:t>
            </w:r>
          </w:p>
        </w:tc>
        <w:tc>
          <w:tcPr>
            <w:tcW w:w="1170" w:type="dxa"/>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BF4497" w:rsidRPr="00F106B9" w:rsidRDefault="00BF4497" w:rsidP="00915A37">
            <w:pPr>
              <w:rPr>
                <w:rFonts w:cs="Arial"/>
                <w:szCs w:val="20"/>
              </w:rPr>
            </w:pPr>
          </w:p>
        </w:tc>
        <w:tc>
          <w:tcPr>
            <w:tcW w:w="1080" w:type="dxa"/>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sidRPr="00F106B9">
              <w:rPr>
                <w:rFonts w:cs="Arial"/>
              </w:rPr>
              <w:t>base64Binary</w:t>
            </w:r>
          </w:p>
        </w:tc>
        <w:tc>
          <w:tcPr>
            <w:tcW w:w="1260" w:type="dxa"/>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sidRPr="00F106B9">
              <w:rPr>
                <w:rFonts w:cs="Arial"/>
                <w:szCs w:val="20"/>
              </w:rPr>
              <w:t> </w:t>
            </w:r>
          </w:p>
        </w:tc>
        <w:tc>
          <w:tcPr>
            <w:tcW w:w="1080" w:type="dxa"/>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sidRPr="00F106B9">
              <w:rPr>
                <w:rFonts w:cs="Arial"/>
                <w:szCs w:val="20"/>
              </w:rPr>
              <w:t xml:space="preserve">Optional </w:t>
            </w:r>
          </w:p>
        </w:tc>
      </w:tr>
      <w:tr w:rsidR="00BF4497" w:rsidTr="00915A37">
        <w:trPr>
          <w:trHeight w:val="290"/>
          <w:tblCellSpacing w:w="0" w:type="dxa"/>
        </w:trPr>
        <w:tc>
          <w:tcPr>
            <w:tcW w:w="1890" w:type="dxa"/>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BF4497" w:rsidRPr="00FD0227" w:rsidRDefault="00BF4497" w:rsidP="00915A37">
            <w:pPr>
              <w:pStyle w:val="BodyText"/>
              <w:rPr>
                <w:rFonts w:cs="Arial"/>
                <w:szCs w:val="20"/>
              </w:rPr>
            </w:pPr>
            <w:r>
              <w:rPr>
                <w:rFonts w:cs="Arial"/>
                <w:szCs w:val="20"/>
              </w:rPr>
              <w:t>eSignatureFillName</w:t>
            </w:r>
          </w:p>
        </w:tc>
        <w:tc>
          <w:tcPr>
            <w:tcW w:w="4590" w:type="dxa"/>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Pr>
                <w:rFonts w:cs="Arial"/>
                <w:szCs w:val="20"/>
              </w:rPr>
              <w:t>Electronic Signature captured on the Web</w:t>
            </w:r>
          </w:p>
        </w:tc>
        <w:tc>
          <w:tcPr>
            <w:tcW w:w="1170" w:type="dxa"/>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BF4497" w:rsidRPr="00F106B9" w:rsidRDefault="001A6CAB" w:rsidP="00915A37">
            <w:pPr>
              <w:rPr>
                <w:rFonts w:cs="Arial"/>
                <w:szCs w:val="20"/>
              </w:rPr>
            </w:pPr>
            <w:r>
              <w:rPr>
                <w:rFonts w:cs="Arial"/>
                <w:szCs w:val="20"/>
              </w:rPr>
              <w:t>80</w:t>
            </w:r>
          </w:p>
        </w:tc>
        <w:tc>
          <w:tcPr>
            <w:tcW w:w="1080" w:type="dxa"/>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Pr>
                <w:rFonts w:cs="Arial"/>
              </w:rPr>
              <w:t>String</w:t>
            </w:r>
          </w:p>
        </w:tc>
        <w:tc>
          <w:tcPr>
            <w:tcW w:w="1260" w:type="dxa"/>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sidRPr="00F106B9">
              <w:rPr>
                <w:rFonts w:cs="Arial"/>
                <w:szCs w:val="20"/>
              </w:rPr>
              <w:t> </w:t>
            </w:r>
          </w:p>
        </w:tc>
        <w:tc>
          <w:tcPr>
            <w:tcW w:w="1080" w:type="dxa"/>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sidRPr="00F106B9">
              <w:rPr>
                <w:rFonts w:cs="Arial"/>
                <w:szCs w:val="20"/>
              </w:rPr>
              <w:t xml:space="preserve">Optional </w:t>
            </w:r>
          </w:p>
        </w:tc>
      </w:tr>
      <w:tr w:rsidR="00BF4497" w:rsidTr="00915A37">
        <w:trPr>
          <w:trHeight w:val="290"/>
          <w:tblCellSpacing w:w="0" w:type="dxa"/>
        </w:trPr>
        <w:tc>
          <w:tcPr>
            <w:tcW w:w="18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Pr>
                <w:rFonts w:cs="Arial"/>
                <w:szCs w:val="20"/>
              </w:rPr>
              <w:t>eSignatureInitials</w:t>
            </w:r>
          </w:p>
        </w:tc>
        <w:tc>
          <w:tcPr>
            <w:tcW w:w="459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Pr>
                <w:rFonts w:cs="Arial"/>
                <w:szCs w:val="20"/>
              </w:rPr>
              <w:t>Electronic Initials captured on the Web</w:t>
            </w:r>
          </w:p>
        </w:tc>
        <w:tc>
          <w:tcPr>
            <w:tcW w:w="117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Pr="00F106B9" w:rsidRDefault="001A6CAB" w:rsidP="00915A37">
            <w:pPr>
              <w:rPr>
                <w:rFonts w:cs="Arial"/>
                <w:szCs w:val="20"/>
              </w:rPr>
            </w:pPr>
            <w:r>
              <w:rPr>
                <w:rFonts w:cs="Arial"/>
                <w:szCs w:val="20"/>
              </w:rPr>
              <w:t>3</w:t>
            </w: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Pr>
                <w:rFonts w:cs="Arial"/>
              </w:rPr>
              <w:t>String</w:t>
            </w:r>
          </w:p>
        </w:tc>
        <w:tc>
          <w:tcPr>
            <w:tcW w:w="126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sidRPr="00F106B9">
              <w:rPr>
                <w:rFonts w:cs="Arial"/>
                <w:szCs w:val="20"/>
              </w:rPr>
              <w:t> </w:t>
            </w:r>
          </w:p>
        </w:tc>
        <w:tc>
          <w:tcPr>
            <w:tcW w:w="1080" w:type="dxa"/>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BF4497" w:rsidRPr="00F106B9" w:rsidRDefault="00BF4497" w:rsidP="00915A37">
            <w:pPr>
              <w:pStyle w:val="BodyText"/>
              <w:rPr>
                <w:rFonts w:cs="Arial"/>
              </w:rPr>
            </w:pPr>
            <w:r w:rsidRPr="00F106B9">
              <w:rPr>
                <w:rFonts w:cs="Arial"/>
                <w:szCs w:val="20"/>
              </w:rPr>
              <w:t xml:space="preserve">Optional </w:t>
            </w:r>
          </w:p>
        </w:tc>
      </w:tr>
    </w:tbl>
    <w:p w:rsidR="00BF4497" w:rsidRDefault="00BF4497" w:rsidP="00BF4497">
      <w:pPr>
        <w:pStyle w:val="Heading3"/>
        <w:numPr>
          <w:ilvl w:val="0"/>
          <w:numId w:val="0"/>
        </w:numPr>
        <w:ind w:left="1224"/>
      </w:pPr>
    </w:p>
    <w:p w:rsidR="00BF4497" w:rsidRPr="0051092A" w:rsidRDefault="00BF4497" w:rsidP="00F806AF"/>
    <w:p w:rsidR="001A5B44" w:rsidRDefault="001A5B44" w:rsidP="001A5B44">
      <w:pPr>
        <w:pStyle w:val="Heading2"/>
        <w:numPr>
          <w:ilvl w:val="0"/>
          <w:numId w:val="0"/>
        </w:numPr>
        <w:ind w:left="576"/>
      </w:pPr>
      <w:bookmarkStart w:id="71" w:name="_Toc369202168"/>
    </w:p>
    <w:p w:rsidR="001A5B44" w:rsidRDefault="001A5B44" w:rsidP="001A5B44">
      <w:pPr>
        <w:pStyle w:val="Heading2"/>
        <w:numPr>
          <w:ilvl w:val="0"/>
          <w:numId w:val="0"/>
        </w:numPr>
        <w:ind w:left="576"/>
      </w:pPr>
    </w:p>
    <w:p w:rsidR="00E5253D" w:rsidRPr="00E5253D" w:rsidRDefault="00E5253D" w:rsidP="00E5253D">
      <w:pPr>
        <w:pStyle w:val="Heading2"/>
        <w:numPr>
          <w:ilvl w:val="1"/>
          <w:numId w:val="3"/>
        </w:numPr>
      </w:pPr>
      <w:r>
        <w:t>Response Message</w:t>
      </w:r>
      <w:bookmarkEnd w:id="71"/>
    </w:p>
    <w:p w:rsidR="00534BCA" w:rsidRDefault="00534BCA" w:rsidP="00534BCA">
      <w:pPr>
        <w:pStyle w:val="Heading2"/>
      </w:pPr>
      <w:bookmarkStart w:id="72" w:name="_Request_Structure"/>
      <w:bookmarkStart w:id="73" w:name="_Toc369202169"/>
      <w:bookmarkStart w:id="74" w:name="_Toc191116446"/>
      <w:bookmarkEnd w:id="72"/>
      <w:r>
        <w:t>createLoanContractResponse</w:t>
      </w:r>
      <w:bookmarkEnd w:id="73"/>
    </w:p>
    <w:p w:rsidR="00534BCA" w:rsidRPr="00534BCA" w:rsidRDefault="00534BCA" w:rsidP="00534BCA"/>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3"/>
        <w:gridCol w:w="2069"/>
        <w:gridCol w:w="1479"/>
        <w:gridCol w:w="1430"/>
        <w:gridCol w:w="796"/>
        <w:gridCol w:w="1607"/>
        <w:tblGridChange w:id="75">
          <w:tblGrid>
            <w:gridCol w:w="2163"/>
            <w:gridCol w:w="15"/>
            <w:gridCol w:w="2043"/>
            <w:gridCol w:w="11"/>
            <w:gridCol w:w="1479"/>
            <w:gridCol w:w="1430"/>
            <w:gridCol w:w="796"/>
            <w:gridCol w:w="1607"/>
          </w:tblGrid>
        </w:tblGridChange>
      </w:tblGrid>
      <w:tr w:rsidR="00534BCA" w:rsidTr="00534BCA">
        <w:trPr>
          <w:trHeight w:val="209"/>
          <w:tblHeader/>
          <w:tblCellSpacing w:w="0" w:type="dxa"/>
        </w:trPr>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534BCA" w:rsidRDefault="00534BCA">
            <w:pPr>
              <w:pStyle w:val="BodyText"/>
              <w:spacing w:line="209" w:lineRule="atLeast"/>
            </w:pPr>
            <w:r>
              <w:rPr>
                <w:szCs w:val="20"/>
              </w:rPr>
              <w:t>XML Tag Name / Field Name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534BCA" w:rsidRDefault="00534BCA">
            <w:pPr>
              <w:pStyle w:val="BodyText"/>
              <w:spacing w:line="209" w:lineRule="atLeast"/>
            </w:pPr>
            <w:r>
              <w:rPr>
                <w:szCs w:val="20"/>
                <w:lang w:val="fr-FR"/>
              </w:rPr>
              <w:t>Description / Notes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534BCA" w:rsidRDefault="00534BCA">
            <w:pPr>
              <w:pStyle w:val="BodyText"/>
              <w:spacing w:line="209" w:lineRule="atLeast"/>
            </w:pPr>
            <w:proofErr w:type="spellStart"/>
            <w:r>
              <w:rPr>
                <w:szCs w:val="20"/>
                <w:lang w:val="fr-FR"/>
              </w:rPr>
              <w:t>Length</w:t>
            </w:r>
            <w:proofErr w:type="spellEnd"/>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534BCA" w:rsidRDefault="00534BCA">
            <w:pPr>
              <w:pStyle w:val="BodyText"/>
              <w:spacing w:line="209" w:lineRule="atLeast"/>
            </w:pPr>
            <w:r>
              <w:rPr>
                <w:szCs w:val="20"/>
                <w:lang w:val="fr-FR"/>
              </w:rPr>
              <w:t>Type</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534BCA" w:rsidRDefault="00534BCA">
            <w:pPr>
              <w:pStyle w:val="BodyText"/>
              <w:spacing w:line="209" w:lineRule="atLeast"/>
            </w:pPr>
            <w:r>
              <w:rPr>
                <w:szCs w:val="20"/>
                <w:lang w:val="fr-FR"/>
              </w:rPr>
              <w:t>Values</w:t>
            </w:r>
          </w:p>
        </w:tc>
        <w:tc>
          <w:tcPr>
            <w:tcW w:w="0" w:type="auto"/>
            <w:tcBorders>
              <w:top w:val="single" w:sz="6" w:space="0" w:color="auto"/>
              <w:left w:val="single" w:sz="6" w:space="0" w:color="auto"/>
              <w:bottom w:val="single" w:sz="6" w:space="0" w:color="auto"/>
              <w:right w:val="single" w:sz="6" w:space="0" w:color="auto"/>
            </w:tcBorders>
            <w:shd w:val="pct25" w:color="auto" w:fill="FFFFFF"/>
            <w:tcMar>
              <w:top w:w="0" w:type="dxa"/>
              <w:left w:w="77" w:type="dxa"/>
              <w:bottom w:w="0" w:type="dxa"/>
              <w:right w:w="77" w:type="dxa"/>
            </w:tcMar>
            <w:hideMark/>
          </w:tcPr>
          <w:p w:rsidR="00534BCA" w:rsidRDefault="00534BCA">
            <w:pPr>
              <w:pStyle w:val="BodyText"/>
              <w:spacing w:line="209" w:lineRule="atLeast"/>
            </w:pPr>
            <w:proofErr w:type="spellStart"/>
            <w:r>
              <w:rPr>
                <w:szCs w:val="20"/>
                <w:lang w:val="fr-FR"/>
              </w:rPr>
              <w:t>Req</w:t>
            </w:r>
            <w:proofErr w:type="spellEnd"/>
            <w:r>
              <w:rPr>
                <w:szCs w:val="20"/>
                <w:lang w:val="fr-FR"/>
              </w:rPr>
              <w:t>/</w:t>
            </w:r>
            <w:proofErr w:type="spellStart"/>
            <w:r>
              <w:rPr>
                <w:szCs w:val="20"/>
                <w:lang w:val="fr-FR"/>
              </w:rPr>
              <w:t>Opt</w:t>
            </w:r>
            <w:proofErr w:type="spellEnd"/>
            <w:r>
              <w:rPr>
                <w:szCs w:val="20"/>
                <w:lang w:val="fr-FR"/>
              </w:rPr>
              <w:t>/</w:t>
            </w:r>
            <w:proofErr w:type="spellStart"/>
            <w:r>
              <w:rPr>
                <w:szCs w:val="20"/>
                <w:lang w:val="fr-FR"/>
              </w:rPr>
              <w:t>Choice</w:t>
            </w:r>
            <w:proofErr w:type="spellEnd"/>
          </w:p>
        </w:tc>
      </w:tr>
      <w:tr w:rsidR="00534BCA" w:rsidTr="00534BCA">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534BCA" w:rsidRDefault="003B5249">
            <w:pPr>
              <w:pStyle w:val="BodyText"/>
            </w:pPr>
            <w:r>
              <w:rPr>
                <w:szCs w:val="20"/>
              </w:rPr>
              <w:t>r</w:t>
            </w:r>
            <w:r w:rsidR="00534BCA">
              <w:rPr>
                <w:szCs w:val="20"/>
              </w:rPr>
              <w:t>esultMessages</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534BCA" w:rsidRDefault="00534BCA">
            <w:pPr>
              <w:pStyle w:val="BodyText"/>
            </w:pPr>
            <w:r>
              <w:rPr>
                <w:szCs w:val="20"/>
              </w:rPr>
              <w:t>Result Message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534BCA" w:rsidRDefault="00534BCA">
            <w:pPr>
              <w:rPr>
                <w:sz w:val="24"/>
              </w:rPr>
            </w:pPr>
            <w:r>
              <w:rPr>
                <w:sz w:val="24"/>
              </w:rPr>
              <w:t>Max Length -100</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534BCA" w:rsidRDefault="00534BCA">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534BCA" w:rsidRDefault="00534BCA">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534BCA" w:rsidRDefault="00534BCA">
            <w:pPr>
              <w:pStyle w:val="BodyText"/>
            </w:pPr>
            <w:r>
              <w:rPr>
                <w:szCs w:val="20"/>
              </w:rPr>
              <w:t xml:space="preserve">Required </w:t>
            </w:r>
          </w:p>
        </w:tc>
      </w:tr>
      <w:tr w:rsidR="00534BCA" w:rsidTr="00534BCA">
        <w:trPr>
          <w:trHeight w:val="290"/>
          <w:tblCellSpacing w:w="0" w:type="dxa"/>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534BCA" w:rsidRDefault="003B5249">
            <w:pPr>
              <w:pStyle w:val="BodyText"/>
            </w:pPr>
            <w:r>
              <w:rPr>
                <w:szCs w:val="20"/>
              </w:rPr>
              <w:t>r</w:t>
            </w:r>
            <w:r w:rsidR="00534BCA">
              <w:rPr>
                <w:szCs w:val="20"/>
              </w:rPr>
              <w:t>esultCode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534BCA" w:rsidRDefault="00534BCA">
            <w:pPr>
              <w:pStyle w:val="BodyText"/>
            </w:pPr>
            <w:r>
              <w:rPr>
                <w:szCs w:val="20"/>
              </w:rPr>
              <w:t>Result Code</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534BCA" w:rsidRDefault="00534BCA">
            <w:pPr>
              <w:rPr>
                <w:sz w:val="24"/>
              </w:rPr>
            </w:pPr>
            <w:r>
              <w:rPr>
                <w:sz w:val="24"/>
              </w:rPr>
              <w:t>Max Length- 5</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534BCA" w:rsidRDefault="00534BCA">
            <w:pPr>
              <w:pStyle w:val="BodyText"/>
            </w:pPr>
            <w:r>
              <w:rPr>
                <w:szCs w:val="20"/>
              </w:rPr>
              <w:t>String</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534BCA" w:rsidRDefault="00534BCA">
            <w:pPr>
              <w:pStyle w:val="BodyText"/>
            </w:pPr>
            <w:r>
              <w:rPr>
                <w:szCs w:val="20"/>
              </w:rPr>
              <w:t> </w:t>
            </w: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p w:rsidR="00534BCA" w:rsidRDefault="00534BCA">
            <w:pPr>
              <w:pStyle w:val="BodyText"/>
            </w:pPr>
            <w:r>
              <w:rPr>
                <w:szCs w:val="20"/>
              </w:rPr>
              <w:t xml:space="preserve">Required </w:t>
            </w:r>
          </w:p>
        </w:tc>
      </w:tr>
      <w:tr w:rsidR="00534BCA" w:rsidTr="00CF02BA">
        <w:tblPrEx>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PrExChange w:id="76" w:author="su274705" w:date="2014-01-14T14:35:00Z">
            <w:tblPrEx>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PrEx>
          </w:tblPrExChange>
        </w:tblPrEx>
        <w:trPr>
          <w:trHeight w:val="290"/>
          <w:tblCellSpacing w:w="0" w:type="dxa"/>
          <w:trPrChange w:id="77" w:author="su274705" w:date="2014-01-14T14:35:00Z">
            <w:trPr>
              <w:trHeight w:val="290"/>
              <w:tblCellSpacing w:w="0" w:type="dxa"/>
            </w:trPr>
          </w:trPrChange>
        </w:trPr>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hideMark/>
            <w:tcPrChange w:id="78" w:author="su274705" w:date="2014-01-14T14:35:00Z">
              <w:tcPr>
                <w:tcW w:w="0" w:type="auto"/>
                <w:gridSpan w:val="2"/>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tcPrChange>
          </w:tcPr>
          <w:p w:rsidR="00534BCA" w:rsidRDefault="00534BCA">
            <w:pPr>
              <w:pStyle w:val="BodyText"/>
            </w:pPr>
            <w:r>
              <w:rPr>
                <w:szCs w:val="20"/>
              </w:rPr>
              <w:t>outputPDF</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hideMark/>
            <w:tcPrChange w:id="79" w:author="su274705" w:date="2014-01-14T14:35:00Z">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tcPrChange>
          </w:tcPr>
          <w:p w:rsidR="00534BCA" w:rsidRDefault="00534BCA">
            <w:pPr>
              <w:pStyle w:val="BodyText"/>
            </w:pPr>
            <w:r>
              <w:rPr>
                <w:szCs w:val="20"/>
              </w:rPr>
              <w:t>Indicates Output Contract PDF</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hideMark/>
            <w:tcPrChange w:id="80" w:author="su274705" w:date="2014-01-14T14:35:00Z">
              <w:tcPr>
                <w:tcW w:w="0" w:type="auto"/>
                <w:gridSpan w:val="2"/>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tcPrChange>
          </w:tcPr>
          <w:p w:rsidR="00534BCA" w:rsidRDefault="00534BCA">
            <w:pPr>
              <w:rPr>
                <w:sz w:val="24"/>
              </w:rPr>
            </w:pP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hideMark/>
            <w:tcPrChange w:id="81" w:author="su274705" w:date="2014-01-14T14:35:00Z">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tcPrChange>
          </w:tcPr>
          <w:p w:rsidR="00534BCA" w:rsidRDefault="00534BCA">
            <w:pPr>
              <w:pStyle w:val="BodyText"/>
            </w:pPr>
            <w:r>
              <w:rPr>
                <w:szCs w:val="20"/>
              </w:rPr>
              <w:t>Base64Binary</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hideMark/>
            <w:tcPrChange w:id="82" w:author="su274705" w:date="2014-01-14T14:35:00Z">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tcPrChange>
          </w:tcPr>
          <w:p w:rsidR="00534BCA" w:rsidRDefault="00534BCA">
            <w:pPr>
              <w:pStyle w:val="BodyText"/>
            </w:pPr>
            <w:r>
              <w:rPr>
                <w:szCs w:val="20"/>
              </w:rPr>
              <w:t> </w:t>
            </w:r>
          </w:p>
        </w:tc>
        <w:tc>
          <w:tcPr>
            <w:tcW w:w="0" w:type="auto"/>
            <w:tcBorders>
              <w:top w:val="single" w:sz="4" w:space="0" w:color="auto"/>
              <w:left w:val="single" w:sz="6" w:space="0" w:color="auto"/>
              <w:bottom w:val="single" w:sz="4" w:space="0" w:color="auto"/>
              <w:right w:val="single" w:sz="6" w:space="0" w:color="auto"/>
            </w:tcBorders>
            <w:tcMar>
              <w:top w:w="0" w:type="dxa"/>
              <w:left w:w="77" w:type="dxa"/>
              <w:bottom w:w="0" w:type="dxa"/>
              <w:right w:w="77" w:type="dxa"/>
            </w:tcMar>
            <w:hideMark/>
            <w:tcPrChange w:id="83" w:author="su274705" w:date="2014-01-14T14:35:00Z">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hideMark/>
              </w:tcPr>
            </w:tcPrChange>
          </w:tcPr>
          <w:p w:rsidR="00534BCA" w:rsidRDefault="00534BCA">
            <w:pPr>
              <w:pStyle w:val="BodyText"/>
            </w:pPr>
            <w:r>
              <w:rPr>
                <w:szCs w:val="20"/>
              </w:rPr>
              <w:t xml:space="preserve">Required </w:t>
            </w:r>
          </w:p>
        </w:tc>
      </w:tr>
      <w:tr w:rsidR="00CF02BA" w:rsidTr="00534BCA">
        <w:trPr>
          <w:trHeight w:val="290"/>
          <w:tblCellSpacing w:w="0" w:type="dxa"/>
          <w:ins w:id="84" w:author="su274705" w:date="2014-01-14T14:35:00Z"/>
        </w:trPr>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F02BA" w:rsidRDefault="00CF02BA">
            <w:pPr>
              <w:pStyle w:val="BodyText"/>
              <w:rPr>
                <w:ins w:id="85" w:author="su274705" w:date="2014-01-14T14:35:00Z"/>
                <w:szCs w:val="20"/>
              </w:rPr>
            </w:pPr>
            <w:ins w:id="86" w:author="su274705" w:date="2014-01-14T14:35:00Z">
              <w:r>
                <w:rPr>
                  <w:szCs w:val="20"/>
                </w:rPr>
                <w:t>loanNumber</w:t>
              </w:r>
            </w:ins>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F02BA" w:rsidRDefault="00CF02BA">
            <w:pPr>
              <w:pStyle w:val="BodyText"/>
              <w:rPr>
                <w:ins w:id="87" w:author="su274705" w:date="2014-01-14T14:35:00Z"/>
                <w:szCs w:val="20"/>
              </w:rPr>
            </w:pPr>
            <w:ins w:id="88" w:author="su274705" w:date="2014-01-14T14:36:00Z">
              <w:r>
                <w:rPr>
                  <w:szCs w:val="20"/>
                </w:rPr>
                <w:t>Indicates the loanNumber</w:t>
              </w:r>
            </w:ins>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F02BA" w:rsidRDefault="00CF02BA">
            <w:pPr>
              <w:rPr>
                <w:ins w:id="89" w:author="su274705" w:date="2014-01-14T14:35:00Z"/>
                <w:sz w:val="24"/>
              </w:rPr>
            </w:pPr>
            <w:ins w:id="90" w:author="su274705" w:date="2014-01-14T14:36:00Z">
              <w:r>
                <w:rPr>
                  <w:sz w:val="24"/>
                </w:rPr>
                <w:t>Max Length 20</w:t>
              </w:r>
            </w:ins>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F02BA" w:rsidRDefault="00CF02BA">
            <w:pPr>
              <w:pStyle w:val="BodyText"/>
              <w:rPr>
                <w:ins w:id="91" w:author="su274705" w:date="2014-01-14T14:35:00Z"/>
                <w:szCs w:val="20"/>
              </w:rPr>
            </w:pPr>
            <w:ins w:id="92" w:author="su274705" w:date="2014-01-14T14:36:00Z">
              <w:r>
                <w:rPr>
                  <w:szCs w:val="20"/>
                </w:rPr>
                <w:t>String</w:t>
              </w:r>
            </w:ins>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F02BA" w:rsidRDefault="00CF02BA">
            <w:pPr>
              <w:pStyle w:val="BodyText"/>
              <w:rPr>
                <w:ins w:id="93" w:author="su274705" w:date="2014-01-14T14:35:00Z"/>
                <w:szCs w:val="20"/>
              </w:rPr>
            </w:pPr>
          </w:p>
        </w:tc>
        <w:tc>
          <w:tcPr>
            <w:tcW w:w="0" w:type="auto"/>
            <w:tcBorders>
              <w:top w:val="single" w:sz="4" w:space="0" w:color="auto"/>
              <w:left w:val="single" w:sz="6" w:space="0" w:color="auto"/>
              <w:bottom w:val="single" w:sz="6" w:space="0" w:color="auto"/>
              <w:right w:val="single" w:sz="6" w:space="0" w:color="auto"/>
            </w:tcBorders>
            <w:tcMar>
              <w:top w:w="0" w:type="dxa"/>
              <w:left w:w="77" w:type="dxa"/>
              <w:bottom w:w="0" w:type="dxa"/>
              <w:right w:w="77" w:type="dxa"/>
            </w:tcMar>
          </w:tcPr>
          <w:p w:rsidR="00CF02BA" w:rsidRDefault="00CF02BA">
            <w:pPr>
              <w:pStyle w:val="BodyText"/>
              <w:rPr>
                <w:ins w:id="94" w:author="su274705" w:date="2014-01-14T14:35:00Z"/>
                <w:szCs w:val="20"/>
              </w:rPr>
            </w:pPr>
            <w:ins w:id="95" w:author="su274705" w:date="2014-01-14T14:36:00Z">
              <w:r>
                <w:rPr>
                  <w:szCs w:val="20"/>
                </w:rPr>
                <w:t>Required</w:t>
              </w:r>
            </w:ins>
          </w:p>
        </w:tc>
      </w:tr>
    </w:tbl>
    <w:p w:rsidR="00C9323D" w:rsidRPr="00B850E1" w:rsidRDefault="00E968BF" w:rsidP="00BD379D">
      <w:pPr>
        <w:pStyle w:val="Heading2"/>
        <w:numPr>
          <w:ilvl w:val="0"/>
          <w:numId w:val="3"/>
        </w:numPr>
        <w:rPr>
          <w:rFonts w:ascii="Arial" w:hAnsi="Arial" w:cs="Arial"/>
          <w:i w:val="0"/>
        </w:rPr>
      </w:pPr>
      <w:bookmarkStart w:id="96" w:name="_Toc369202170"/>
      <w:r w:rsidRPr="00B850E1">
        <w:rPr>
          <w:rFonts w:ascii="Arial" w:hAnsi="Arial" w:cs="Arial"/>
          <w:i w:val="0"/>
        </w:rPr>
        <w:t>EAI Connectivity</w:t>
      </w:r>
      <w:bookmarkEnd w:id="96"/>
    </w:p>
    <w:p w:rsidR="00D86139" w:rsidRPr="00871803" w:rsidRDefault="00D86139" w:rsidP="00BD379D">
      <w:pPr>
        <w:pStyle w:val="Heading2"/>
        <w:numPr>
          <w:ilvl w:val="1"/>
          <w:numId w:val="3"/>
        </w:numPr>
      </w:pPr>
      <w:bookmarkStart w:id="97" w:name="_Toc204658749"/>
      <w:bookmarkStart w:id="98" w:name="_Toc369202171"/>
      <w:bookmarkStart w:id="99" w:name="_Toc195519740"/>
      <w:r w:rsidRPr="00871803">
        <w:t>MQ Series Connectivity</w:t>
      </w:r>
      <w:bookmarkEnd w:id="97"/>
      <w:r w:rsidR="003E191E">
        <w:t xml:space="preserve"> - NA</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1E0" w:firstRow="1" w:lastRow="1" w:firstColumn="1" w:lastColumn="1" w:noHBand="0" w:noVBand="0"/>
      </w:tblPr>
      <w:tblGrid>
        <w:gridCol w:w="3277"/>
        <w:gridCol w:w="3175"/>
        <w:gridCol w:w="3124"/>
      </w:tblGrid>
      <w:tr w:rsidR="00D86139" w:rsidRPr="00E67C7A" w:rsidTr="00E67C7A">
        <w:tc>
          <w:tcPr>
            <w:tcW w:w="3277" w:type="dxa"/>
            <w:tcBorders>
              <w:bottom w:val="single" w:sz="4" w:space="0" w:color="auto"/>
            </w:tcBorders>
            <w:shd w:val="pct5" w:color="auto" w:fill="auto"/>
          </w:tcPr>
          <w:p w:rsidR="00D86139" w:rsidRPr="00E67C7A" w:rsidRDefault="004A1A03" w:rsidP="00E67C7A">
            <w:pPr>
              <w:jc w:val="center"/>
              <w:rPr>
                <w:rFonts w:ascii="Times New Roman" w:hAnsi="Times New Roman"/>
              </w:rPr>
            </w:pPr>
            <w:r w:rsidRPr="00E67C7A">
              <w:rPr>
                <w:rFonts w:ascii="Times New Roman" w:hAnsi="Times New Roman"/>
              </w:rPr>
              <w:t>Transaction Name</w:t>
            </w:r>
          </w:p>
        </w:tc>
        <w:tc>
          <w:tcPr>
            <w:tcW w:w="3175" w:type="dxa"/>
            <w:tcBorders>
              <w:bottom w:val="single" w:sz="4" w:space="0" w:color="auto"/>
            </w:tcBorders>
            <w:shd w:val="pct5" w:color="auto" w:fill="auto"/>
          </w:tcPr>
          <w:p w:rsidR="00D86139" w:rsidRPr="00E67C7A" w:rsidRDefault="00D86139" w:rsidP="00E67C7A">
            <w:pPr>
              <w:jc w:val="center"/>
              <w:rPr>
                <w:rFonts w:ascii="Times New Roman" w:hAnsi="Times New Roman"/>
              </w:rPr>
            </w:pPr>
            <w:r w:rsidRPr="00E67C7A">
              <w:rPr>
                <w:rFonts w:ascii="Times New Roman" w:hAnsi="Times New Roman"/>
              </w:rPr>
              <w:t>Request Queue Name</w:t>
            </w:r>
          </w:p>
        </w:tc>
        <w:tc>
          <w:tcPr>
            <w:tcW w:w="3124" w:type="dxa"/>
            <w:tcBorders>
              <w:bottom w:val="single" w:sz="4" w:space="0" w:color="auto"/>
            </w:tcBorders>
            <w:shd w:val="pct5" w:color="auto" w:fill="auto"/>
          </w:tcPr>
          <w:p w:rsidR="00D86139" w:rsidRPr="00E67C7A" w:rsidRDefault="00D86139" w:rsidP="00E67C7A">
            <w:pPr>
              <w:jc w:val="center"/>
              <w:rPr>
                <w:rFonts w:ascii="Times New Roman" w:hAnsi="Times New Roman"/>
              </w:rPr>
            </w:pPr>
            <w:r w:rsidRPr="00E67C7A">
              <w:rPr>
                <w:rFonts w:ascii="Times New Roman" w:hAnsi="Times New Roman"/>
              </w:rPr>
              <w:t>Reply Queue Name</w:t>
            </w:r>
          </w:p>
        </w:tc>
      </w:tr>
      <w:tr w:rsidR="005E504B" w:rsidRPr="00E67C7A" w:rsidTr="00E67C7A">
        <w:tblPrEx>
          <w:shd w:val="clear" w:color="auto" w:fill="auto"/>
        </w:tblPrEx>
        <w:tc>
          <w:tcPr>
            <w:tcW w:w="3277" w:type="dxa"/>
          </w:tcPr>
          <w:p w:rsidR="005E504B" w:rsidRPr="004B28C6" w:rsidRDefault="009547F6" w:rsidP="00086911">
            <w:r>
              <w:t>N/A</w:t>
            </w:r>
          </w:p>
        </w:tc>
        <w:tc>
          <w:tcPr>
            <w:tcW w:w="3175" w:type="dxa"/>
          </w:tcPr>
          <w:p w:rsidR="005E504B" w:rsidRPr="00E67C7A" w:rsidRDefault="005E504B" w:rsidP="00086911">
            <w:pPr>
              <w:rPr>
                <w:rFonts w:ascii="Times New Roman" w:hAnsi="Times New Roman"/>
              </w:rPr>
            </w:pPr>
          </w:p>
        </w:tc>
        <w:tc>
          <w:tcPr>
            <w:tcW w:w="3124" w:type="dxa"/>
          </w:tcPr>
          <w:p w:rsidR="005E504B" w:rsidRPr="00E67C7A" w:rsidRDefault="005E504B" w:rsidP="00086911">
            <w:pPr>
              <w:rPr>
                <w:rFonts w:ascii="Times New Roman" w:hAnsi="Times New Roman"/>
              </w:rPr>
            </w:pPr>
          </w:p>
        </w:tc>
      </w:tr>
    </w:tbl>
    <w:p w:rsidR="00D86139" w:rsidRPr="00871803" w:rsidRDefault="00D86139" w:rsidP="00BD379D">
      <w:pPr>
        <w:pStyle w:val="Heading2"/>
        <w:numPr>
          <w:ilvl w:val="1"/>
          <w:numId w:val="3"/>
        </w:numPr>
      </w:pPr>
      <w:bookmarkStart w:id="100" w:name="_Toc204658750"/>
      <w:bookmarkStart w:id="101" w:name="_Toc369202172"/>
      <w:r w:rsidRPr="00871803">
        <w:t>MQ BT Parameters</w:t>
      </w:r>
      <w:bookmarkEnd w:id="100"/>
      <w:r w:rsidR="003E191E">
        <w:t xml:space="preserve"> - NA</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355"/>
        <w:gridCol w:w="2305"/>
        <w:gridCol w:w="2396"/>
      </w:tblGrid>
      <w:tr w:rsidR="00D86139" w:rsidRPr="00E67C7A" w:rsidTr="00E67C7A">
        <w:tc>
          <w:tcPr>
            <w:tcW w:w="3294" w:type="dxa"/>
            <w:shd w:val="pct5" w:color="auto" w:fill="auto"/>
          </w:tcPr>
          <w:p w:rsidR="00D86139" w:rsidRPr="00E67C7A" w:rsidRDefault="00D86139" w:rsidP="00E67C7A">
            <w:pPr>
              <w:jc w:val="center"/>
              <w:rPr>
                <w:rFonts w:ascii="Times New Roman" w:hAnsi="Times New Roman"/>
                <w:szCs w:val="20"/>
              </w:rPr>
            </w:pPr>
            <w:r w:rsidRPr="00E67C7A">
              <w:rPr>
                <w:rFonts w:ascii="Times New Roman" w:hAnsi="Times New Roman"/>
                <w:szCs w:val="20"/>
              </w:rPr>
              <w:t>Recommended Timeout</w:t>
            </w:r>
          </w:p>
        </w:tc>
        <w:tc>
          <w:tcPr>
            <w:tcW w:w="3294" w:type="dxa"/>
            <w:shd w:val="pct5" w:color="auto" w:fill="auto"/>
          </w:tcPr>
          <w:p w:rsidR="00D86139" w:rsidRPr="00E67C7A" w:rsidRDefault="00D86139" w:rsidP="00E67C7A">
            <w:pPr>
              <w:jc w:val="center"/>
              <w:rPr>
                <w:rFonts w:ascii="Times New Roman" w:hAnsi="Times New Roman"/>
                <w:szCs w:val="20"/>
              </w:rPr>
            </w:pPr>
            <w:r w:rsidRPr="00E67C7A">
              <w:rPr>
                <w:rFonts w:ascii="Times New Roman" w:hAnsi="Times New Roman"/>
                <w:szCs w:val="20"/>
              </w:rPr>
              <w:t>Minimum Timeout</w:t>
            </w:r>
          </w:p>
        </w:tc>
        <w:tc>
          <w:tcPr>
            <w:tcW w:w="3294" w:type="dxa"/>
            <w:shd w:val="pct5" w:color="auto" w:fill="auto"/>
          </w:tcPr>
          <w:p w:rsidR="00D86139" w:rsidRPr="00E67C7A" w:rsidRDefault="00D86139" w:rsidP="00E67C7A">
            <w:pPr>
              <w:jc w:val="center"/>
              <w:rPr>
                <w:rFonts w:ascii="Times New Roman" w:hAnsi="Times New Roman"/>
                <w:szCs w:val="20"/>
              </w:rPr>
            </w:pPr>
            <w:r w:rsidRPr="00E67C7A">
              <w:rPr>
                <w:rFonts w:ascii="Times New Roman" w:hAnsi="Times New Roman"/>
                <w:szCs w:val="20"/>
              </w:rPr>
              <w:t>Max Timeout</w:t>
            </w:r>
          </w:p>
        </w:tc>
        <w:tc>
          <w:tcPr>
            <w:tcW w:w="3294" w:type="dxa"/>
            <w:shd w:val="pct5" w:color="auto" w:fill="auto"/>
          </w:tcPr>
          <w:p w:rsidR="00D86139" w:rsidRPr="00E67C7A" w:rsidRDefault="00D86139" w:rsidP="00E67C7A">
            <w:pPr>
              <w:jc w:val="center"/>
              <w:rPr>
                <w:rFonts w:ascii="Times New Roman" w:hAnsi="Times New Roman"/>
                <w:szCs w:val="20"/>
              </w:rPr>
            </w:pPr>
            <w:r w:rsidRPr="00E67C7A">
              <w:rPr>
                <w:rFonts w:ascii="Times New Roman" w:hAnsi="Times New Roman"/>
                <w:szCs w:val="20"/>
              </w:rPr>
              <w:t>Persistence Allowed</w:t>
            </w:r>
          </w:p>
        </w:tc>
      </w:tr>
      <w:tr w:rsidR="00D86139" w:rsidRPr="00E67C7A" w:rsidTr="00E67C7A">
        <w:tc>
          <w:tcPr>
            <w:tcW w:w="3294" w:type="dxa"/>
          </w:tcPr>
          <w:p w:rsidR="00D86139" w:rsidRPr="00E67C7A" w:rsidRDefault="009547F6" w:rsidP="009F1DBF">
            <w:pPr>
              <w:rPr>
                <w:rFonts w:cs="Arial"/>
                <w:szCs w:val="20"/>
                <w:highlight w:val="yellow"/>
              </w:rPr>
            </w:pPr>
            <w:r w:rsidRPr="00E67C7A">
              <w:rPr>
                <w:rFonts w:cs="Arial"/>
                <w:szCs w:val="20"/>
                <w:highlight w:val="yellow"/>
              </w:rPr>
              <w:t>N/A</w:t>
            </w:r>
          </w:p>
        </w:tc>
        <w:tc>
          <w:tcPr>
            <w:tcW w:w="3294" w:type="dxa"/>
          </w:tcPr>
          <w:p w:rsidR="00D86139" w:rsidRPr="00E67C7A" w:rsidRDefault="00D86139" w:rsidP="009F1DBF">
            <w:pPr>
              <w:rPr>
                <w:rFonts w:cs="Arial"/>
                <w:szCs w:val="20"/>
                <w:highlight w:val="yellow"/>
              </w:rPr>
            </w:pPr>
          </w:p>
        </w:tc>
        <w:tc>
          <w:tcPr>
            <w:tcW w:w="3294" w:type="dxa"/>
          </w:tcPr>
          <w:p w:rsidR="00D86139" w:rsidRPr="00E67C7A" w:rsidRDefault="00D86139" w:rsidP="009F1DBF">
            <w:pPr>
              <w:rPr>
                <w:rFonts w:cs="Arial"/>
                <w:szCs w:val="20"/>
                <w:highlight w:val="yellow"/>
              </w:rPr>
            </w:pPr>
          </w:p>
        </w:tc>
        <w:tc>
          <w:tcPr>
            <w:tcW w:w="3294" w:type="dxa"/>
          </w:tcPr>
          <w:p w:rsidR="00D86139" w:rsidRPr="00E67C7A" w:rsidRDefault="00D86139" w:rsidP="009F1DBF">
            <w:pPr>
              <w:rPr>
                <w:rFonts w:cs="Arial"/>
                <w:szCs w:val="20"/>
              </w:rPr>
            </w:pPr>
          </w:p>
        </w:tc>
      </w:tr>
    </w:tbl>
    <w:p w:rsidR="00D86139" w:rsidRPr="00871803" w:rsidRDefault="00D86139" w:rsidP="00BD379D">
      <w:pPr>
        <w:numPr>
          <w:ilvl w:val="0"/>
          <w:numId w:val="2"/>
        </w:numPr>
        <w:spacing w:after="0"/>
        <w:rPr>
          <w:rFonts w:ascii="Times New Roman" w:hAnsi="Times New Roman"/>
          <w:szCs w:val="20"/>
        </w:rPr>
      </w:pPr>
      <w:r w:rsidRPr="00871803">
        <w:rPr>
          <w:rFonts w:ascii="Times New Roman" w:hAnsi="Times New Roman"/>
          <w:szCs w:val="20"/>
        </w:rPr>
        <w:lastRenderedPageBreak/>
        <w:t>If a timeout value is sent that does not fall within the minimum and maximum values, the error returned will be “system_exception”.</w:t>
      </w:r>
    </w:p>
    <w:p w:rsidR="00D86139" w:rsidRPr="00871803" w:rsidRDefault="00D86139" w:rsidP="00BD379D">
      <w:pPr>
        <w:numPr>
          <w:ilvl w:val="0"/>
          <w:numId w:val="2"/>
        </w:numPr>
        <w:spacing w:after="0"/>
        <w:rPr>
          <w:rFonts w:ascii="Times New Roman" w:hAnsi="Times New Roman"/>
          <w:szCs w:val="20"/>
        </w:rPr>
      </w:pPr>
      <w:r w:rsidRPr="00871803">
        <w:rPr>
          <w:rFonts w:ascii="Times New Roman" w:hAnsi="Times New Roman"/>
          <w:szCs w:val="20"/>
        </w:rPr>
        <w:t>If the persistence value is set and the BT parameters do not allow persistence, the error returned will be “system_exception”.</w:t>
      </w:r>
    </w:p>
    <w:p w:rsidR="00D86139" w:rsidRPr="00871803" w:rsidRDefault="00D86139" w:rsidP="00BD379D">
      <w:pPr>
        <w:numPr>
          <w:ilvl w:val="0"/>
          <w:numId w:val="2"/>
        </w:numPr>
        <w:spacing w:after="0"/>
        <w:rPr>
          <w:rFonts w:ascii="Times New Roman" w:hAnsi="Times New Roman"/>
          <w:szCs w:val="20"/>
        </w:rPr>
      </w:pPr>
      <w:r w:rsidRPr="00871803">
        <w:rPr>
          <w:rFonts w:ascii="Times New Roman" w:hAnsi="Times New Roman"/>
          <w:szCs w:val="20"/>
        </w:rPr>
        <w:t>Timeout values are in seconds.</w:t>
      </w:r>
    </w:p>
    <w:p w:rsidR="00D86139" w:rsidRPr="00871803" w:rsidRDefault="00D86139" w:rsidP="00BD379D">
      <w:pPr>
        <w:numPr>
          <w:ilvl w:val="0"/>
          <w:numId w:val="2"/>
        </w:numPr>
        <w:spacing w:after="0"/>
        <w:rPr>
          <w:rFonts w:ascii="Times New Roman" w:hAnsi="Times New Roman"/>
        </w:rPr>
      </w:pPr>
      <w:r w:rsidRPr="00871803">
        <w:rPr>
          <w:rFonts w:ascii="Times New Roman" w:hAnsi="Times New Roman"/>
        </w:rPr>
        <w:t>Persistence value is 0 or 1. (0 = No, 1 = Yes</w:t>
      </w:r>
      <w:r>
        <w:rPr>
          <w:rFonts w:ascii="Times New Roman" w:hAnsi="Times New Roman"/>
        </w:rPr>
        <w:t>)</w:t>
      </w:r>
    </w:p>
    <w:p w:rsidR="00D86139" w:rsidRDefault="00D86139" w:rsidP="00BD379D">
      <w:pPr>
        <w:pStyle w:val="Heading2"/>
        <w:numPr>
          <w:ilvl w:val="1"/>
          <w:numId w:val="3"/>
        </w:numPr>
      </w:pPr>
      <w:bookmarkStart w:id="102" w:name="_Toc204658751"/>
      <w:bookmarkStart w:id="103" w:name="_Toc369202173"/>
      <w:r w:rsidRPr="00F96F8F">
        <w:t>Header Version Supported</w:t>
      </w:r>
      <w:bookmarkEnd w:id="102"/>
      <w:bookmarkEnd w:id="103"/>
    </w:p>
    <w:p w:rsidR="00D86139" w:rsidRPr="006C67BA" w:rsidRDefault="00D86139" w:rsidP="006C67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8388"/>
      </w:tblGrid>
      <w:tr w:rsidR="00D86139" w:rsidRPr="00E67C7A" w:rsidTr="00E67C7A">
        <w:tc>
          <w:tcPr>
            <w:tcW w:w="1188" w:type="dxa"/>
            <w:shd w:val="pct5" w:color="auto" w:fill="auto"/>
          </w:tcPr>
          <w:p w:rsidR="00D86139" w:rsidRPr="00E67C7A" w:rsidRDefault="00D86139" w:rsidP="009F1DBF">
            <w:pPr>
              <w:rPr>
                <w:rFonts w:ascii="Times New Roman" w:hAnsi="Times New Roman"/>
              </w:rPr>
            </w:pPr>
            <w:r w:rsidRPr="00E67C7A">
              <w:rPr>
                <w:rFonts w:ascii="Times New Roman" w:hAnsi="Times New Roman"/>
              </w:rPr>
              <w:t>Header Version(s) Supported</w:t>
            </w:r>
          </w:p>
        </w:tc>
        <w:tc>
          <w:tcPr>
            <w:tcW w:w="8388" w:type="dxa"/>
            <w:shd w:val="pct5" w:color="auto" w:fill="auto"/>
          </w:tcPr>
          <w:p w:rsidR="00D86139" w:rsidRPr="00E67C7A" w:rsidRDefault="00D86139" w:rsidP="009F1DBF">
            <w:pPr>
              <w:rPr>
                <w:rFonts w:ascii="Times New Roman" w:hAnsi="Times New Roman"/>
              </w:rPr>
            </w:pPr>
            <w:r w:rsidRPr="00E67C7A">
              <w:rPr>
                <w:rFonts w:ascii="Times New Roman" w:hAnsi="Times New Roman"/>
              </w:rPr>
              <w:t>Link/Location of the Header Format</w:t>
            </w:r>
          </w:p>
        </w:tc>
      </w:tr>
      <w:tr w:rsidR="00D86139" w:rsidRPr="00E67C7A" w:rsidTr="00E67C7A">
        <w:tc>
          <w:tcPr>
            <w:tcW w:w="1188" w:type="dxa"/>
          </w:tcPr>
          <w:p w:rsidR="00D86139" w:rsidRPr="00E67C7A" w:rsidRDefault="00D86139" w:rsidP="009F1DBF">
            <w:pPr>
              <w:rPr>
                <w:rFonts w:cs="Arial"/>
              </w:rPr>
            </w:pPr>
            <w:r w:rsidRPr="00E67C7A">
              <w:rPr>
                <w:rFonts w:cs="Arial"/>
              </w:rPr>
              <w:t>V2</w:t>
            </w:r>
          </w:p>
        </w:tc>
        <w:tc>
          <w:tcPr>
            <w:tcW w:w="8388" w:type="dxa"/>
          </w:tcPr>
          <w:p w:rsidR="00D86139" w:rsidRPr="00E67C7A" w:rsidRDefault="002B2337" w:rsidP="009F1DBF">
            <w:pPr>
              <w:rPr>
                <w:rFonts w:cs="Arial"/>
                <w:szCs w:val="20"/>
              </w:rPr>
            </w:pPr>
            <w:hyperlink r:id="rId22" w:history="1">
              <w:r w:rsidR="00D86139" w:rsidRPr="00E67C7A">
                <w:rPr>
                  <w:rStyle w:val="Hyperlink"/>
                  <w:rFonts w:cs="Arial"/>
                  <w:szCs w:val="20"/>
                </w:rPr>
                <w:t>https://doc-share.corp.sprint.com/livelink/llisapi.dll/36969724/XML_MQ_Header_Standards.doc?func=doc.Fetch&amp;nodeid=36969724</w:t>
              </w:r>
            </w:hyperlink>
          </w:p>
        </w:tc>
      </w:tr>
      <w:tr w:rsidR="00737C8D" w:rsidRPr="00E67C7A" w:rsidTr="00E67C7A">
        <w:tc>
          <w:tcPr>
            <w:tcW w:w="1188" w:type="dxa"/>
          </w:tcPr>
          <w:p w:rsidR="00737C8D" w:rsidRPr="00E67C7A" w:rsidRDefault="00737C8D" w:rsidP="009F1DBF">
            <w:pPr>
              <w:rPr>
                <w:rFonts w:cs="Arial"/>
              </w:rPr>
            </w:pPr>
          </w:p>
        </w:tc>
        <w:tc>
          <w:tcPr>
            <w:tcW w:w="8388" w:type="dxa"/>
          </w:tcPr>
          <w:p w:rsidR="00737C8D" w:rsidRPr="00E67C7A" w:rsidRDefault="00737C8D" w:rsidP="009F1DBF">
            <w:pPr>
              <w:rPr>
                <w:rFonts w:cs="Arial"/>
              </w:rPr>
            </w:pPr>
          </w:p>
        </w:tc>
      </w:tr>
    </w:tbl>
    <w:p w:rsidR="00F363F0" w:rsidRPr="00D86139" w:rsidRDefault="00F363F0" w:rsidP="00BD379D">
      <w:pPr>
        <w:pStyle w:val="Heading2"/>
        <w:numPr>
          <w:ilvl w:val="1"/>
          <w:numId w:val="3"/>
        </w:numPr>
      </w:pPr>
      <w:bookmarkStart w:id="104" w:name="_Toc369202174"/>
      <w:bookmarkStart w:id="105" w:name="_Toc204658753"/>
      <w:r>
        <w:t>XML MQ Header XSD</w:t>
      </w:r>
      <w:r w:rsidR="007A78C9">
        <w:t xml:space="preserve"> (EAIMqMessageHeader.xsd)</w:t>
      </w:r>
      <w:bookmarkEnd w:id="10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8"/>
      </w:tblGrid>
      <w:tr w:rsidR="00F363F0" w:rsidRPr="00E67C7A" w:rsidTr="00E67C7A">
        <w:tc>
          <w:tcPr>
            <w:tcW w:w="9648" w:type="dxa"/>
          </w:tcPr>
          <w:p w:rsidR="00F363F0" w:rsidRPr="00E67C7A" w:rsidRDefault="002B2337" w:rsidP="00F363F0">
            <w:pPr>
              <w:rPr>
                <w:rFonts w:cs="Arial"/>
                <w:szCs w:val="20"/>
              </w:rPr>
            </w:pPr>
            <w:hyperlink r:id="rId23" w:history="1">
              <w:r w:rsidR="007A78C9" w:rsidRPr="00E67C7A">
                <w:rPr>
                  <w:rStyle w:val="Hyperlink"/>
                  <w:rFonts w:cs="Arial"/>
                  <w:szCs w:val="20"/>
                </w:rPr>
                <w:t>https://doc-share.corp.sprint.com/livelink/llisapi.dll/36148559/EAIMqMessageHeader.xsd?func=doc.Fetch&amp;nodeid=36148559</w:t>
              </w:r>
            </w:hyperlink>
            <w:r w:rsidR="007A78C9" w:rsidRPr="00E67C7A">
              <w:rPr>
                <w:rFonts w:cs="Arial"/>
                <w:szCs w:val="20"/>
              </w:rPr>
              <w:t xml:space="preserve"> </w:t>
            </w:r>
          </w:p>
        </w:tc>
      </w:tr>
    </w:tbl>
    <w:p w:rsidR="00D72464" w:rsidRDefault="00D72464" w:rsidP="00BD379D">
      <w:pPr>
        <w:pStyle w:val="Heading2"/>
        <w:numPr>
          <w:ilvl w:val="1"/>
          <w:numId w:val="3"/>
        </w:numPr>
      </w:pPr>
      <w:bookmarkStart w:id="106" w:name="_Toc369202175"/>
      <w:r>
        <w:t>Error Conditions</w:t>
      </w:r>
      <w:bookmarkEnd w:id="106"/>
    </w:p>
    <w:p w:rsidR="00D72464" w:rsidRDefault="002B2337" w:rsidP="00F2716B">
      <w:pPr>
        <w:outlineLvl w:val="0"/>
      </w:pPr>
      <w:hyperlink r:id="rId24" w:history="1">
        <w:r w:rsidR="00D72464" w:rsidRPr="00D72464">
          <w:rPr>
            <w:rStyle w:val="Hyperlink"/>
          </w:rPr>
          <w:t>Refer to table of Standard Exceptions</w:t>
        </w:r>
      </w:hyperlink>
    </w:p>
    <w:p w:rsidR="005E504B" w:rsidRDefault="005E504B" w:rsidP="00BD379D">
      <w:pPr>
        <w:pStyle w:val="Heading2"/>
        <w:numPr>
          <w:ilvl w:val="1"/>
          <w:numId w:val="3"/>
        </w:numPr>
      </w:pPr>
      <w:bookmarkStart w:id="107" w:name="_Toc222049794"/>
      <w:bookmarkStart w:id="108" w:name="_Toc369202176"/>
      <w:r>
        <w:t>API Specific Error Conditions</w:t>
      </w:r>
      <w:bookmarkEnd w:id="107"/>
      <w:bookmarkEnd w:id="108"/>
    </w:p>
    <w:p w:rsidR="00D6136F" w:rsidRDefault="00D6136F" w:rsidP="00D6136F">
      <w:pPr>
        <w:rPr>
          <w:lang w:val="pt-BR"/>
        </w:rPr>
      </w:pPr>
    </w:p>
    <w:p w:rsidR="00D6136F" w:rsidRPr="00871803" w:rsidRDefault="00D6136F" w:rsidP="00BD379D">
      <w:pPr>
        <w:pStyle w:val="Heading2"/>
        <w:numPr>
          <w:ilvl w:val="0"/>
          <w:numId w:val="3"/>
        </w:numPr>
      </w:pPr>
      <w:bookmarkStart w:id="109" w:name="_Toc369202177"/>
      <w:r>
        <w:t>SOAP/HTTP</w:t>
      </w:r>
      <w:bookmarkEnd w:id="109"/>
    </w:p>
    <w:bookmarkEnd w:id="105"/>
    <w:p w:rsidR="00D86139" w:rsidRPr="00871803" w:rsidRDefault="00D86139" w:rsidP="002474D0">
      <w:pPr>
        <w:pStyle w:val="Heading2"/>
        <w:numPr>
          <w:ilvl w:val="0"/>
          <w:numId w:val="0"/>
        </w:numPr>
      </w:pPr>
    </w:p>
    <w:tbl>
      <w:tblPr>
        <w:tblW w:w="89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7308"/>
      </w:tblGrid>
      <w:tr w:rsidR="00D86139" w:rsidRPr="00871803" w:rsidTr="009F1DBF">
        <w:trPr>
          <w:trHeight w:val="323"/>
        </w:trPr>
        <w:tc>
          <w:tcPr>
            <w:tcW w:w="1620" w:type="dxa"/>
            <w:shd w:val="clear" w:color="auto" w:fill="E6E6E6"/>
          </w:tcPr>
          <w:p w:rsidR="00D86139" w:rsidRPr="00871803" w:rsidRDefault="00D86139" w:rsidP="009F1DBF">
            <w:pPr>
              <w:pStyle w:val="TableHeader"/>
              <w:rPr>
                <w:rFonts w:ascii="Times New Roman" w:hAnsi="Times New Roman"/>
                <w:sz w:val="22"/>
                <w:szCs w:val="22"/>
              </w:rPr>
            </w:pPr>
            <w:r w:rsidRPr="00871803">
              <w:rPr>
                <w:rFonts w:ascii="Times New Roman" w:hAnsi="Times New Roman"/>
                <w:sz w:val="22"/>
                <w:szCs w:val="22"/>
              </w:rPr>
              <w:br w:type="page"/>
              <w:t>Name</w:t>
            </w:r>
          </w:p>
        </w:tc>
        <w:tc>
          <w:tcPr>
            <w:tcW w:w="7308" w:type="dxa"/>
            <w:shd w:val="clear" w:color="auto" w:fill="E6E6E6"/>
          </w:tcPr>
          <w:p w:rsidR="00D86139" w:rsidRPr="00871803" w:rsidRDefault="00D86139" w:rsidP="009F1DBF">
            <w:pPr>
              <w:pStyle w:val="TableHeader"/>
              <w:rPr>
                <w:rFonts w:ascii="Times New Roman" w:hAnsi="Times New Roman"/>
                <w:sz w:val="22"/>
                <w:szCs w:val="22"/>
              </w:rPr>
            </w:pPr>
            <w:r w:rsidRPr="00871803">
              <w:rPr>
                <w:rFonts w:ascii="Times New Roman" w:hAnsi="Times New Roman"/>
                <w:sz w:val="22"/>
                <w:szCs w:val="22"/>
              </w:rPr>
              <w:t>Description</w:t>
            </w:r>
          </w:p>
        </w:tc>
      </w:tr>
      <w:tr w:rsidR="00D86139" w:rsidRPr="00871803" w:rsidTr="009F1DBF">
        <w:trPr>
          <w:trHeight w:val="323"/>
        </w:trPr>
        <w:tc>
          <w:tcPr>
            <w:tcW w:w="1620" w:type="dxa"/>
          </w:tcPr>
          <w:p w:rsidR="00D86139" w:rsidRPr="00B81062" w:rsidRDefault="00D86139" w:rsidP="009F1DBF">
            <w:pPr>
              <w:pStyle w:val="TableText"/>
              <w:rPr>
                <w:rFonts w:cs="Arial"/>
                <w:sz w:val="20"/>
                <w:szCs w:val="20"/>
              </w:rPr>
            </w:pPr>
            <w:r w:rsidRPr="00B81062">
              <w:rPr>
                <w:rFonts w:cs="Arial"/>
                <w:sz w:val="20"/>
                <w:szCs w:val="20"/>
              </w:rPr>
              <w:t xml:space="preserve">Deployed Service Name </w:t>
            </w:r>
          </w:p>
        </w:tc>
        <w:tc>
          <w:tcPr>
            <w:tcW w:w="7308" w:type="dxa"/>
          </w:tcPr>
          <w:p w:rsidR="00D86139" w:rsidRPr="00B81062" w:rsidRDefault="00D00F8F" w:rsidP="009F1DBF">
            <w:pPr>
              <w:pStyle w:val="TableText"/>
              <w:rPr>
                <w:rFonts w:cs="Arial"/>
                <w:bCs/>
                <w:sz w:val="20"/>
                <w:szCs w:val="20"/>
              </w:rPr>
            </w:pPr>
            <w:r>
              <w:rPr>
                <w:rFonts w:cs="Arial"/>
                <w:bCs/>
                <w:iCs/>
                <w:sz w:val="22"/>
                <w:szCs w:val="22"/>
              </w:rPr>
              <w:t>LoanInfoService</w:t>
            </w:r>
          </w:p>
        </w:tc>
      </w:tr>
      <w:tr w:rsidR="00D86139" w:rsidRPr="00871803" w:rsidTr="009F1DBF">
        <w:trPr>
          <w:trHeight w:val="323"/>
        </w:trPr>
        <w:tc>
          <w:tcPr>
            <w:tcW w:w="1620" w:type="dxa"/>
          </w:tcPr>
          <w:p w:rsidR="00D86139" w:rsidRPr="00B81062" w:rsidRDefault="00D86139" w:rsidP="009F1DBF">
            <w:pPr>
              <w:pStyle w:val="TableText"/>
              <w:rPr>
                <w:rFonts w:cs="Arial"/>
                <w:sz w:val="20"/>
                <w:szCs w:val="20"/>
              </w:rPr>
            </w:pPr>
            <w:r w:rsidRPr="00B81062">
              <w:rPr>
                <w:rFonts w:cs="Arial"/>
                <w:bCs/>
                <w:sz w:val="20"/>
                <w:szCs w:val="20"/>
              </w:rPr>
              <w:t>Operation Name</w:t>
            </w:r>
          </w:p>
        </w:tc>
        <w:tc>
          <w:tcPr>
            <w:tcW w:w="7308" w:type="dxa"/>
          </w:tcPr>
          <w:p w:rsidR="00D86139" w:rsidRPr="00B81062" w:rsidRDefault="00BF4497" w:rsidP="009F1DBF">
            <w:pPr>
              <w:pStyle w:val="TableText"/>
              <w:rPr>
                <w:rFonts w:cs="Arial"/>
                <w:sz w:val="20"/>
                <w:szCs w:val="20"/>
                <w:highlight w:val="white"/>
              </w:rPr>
            </w:pPr>
            <w:r>
              <w:rPr>
                <w:rFonts w:cs="Arial"/>
                <w:sz w:val="20"/>
                <w:szCs w:val="20"/>
                <w:highlight w:val="white"/>
              </w:rPr>
              <w:t>createLoanContract</w:t>
            </w:r>
          </w:p>
        </w:tc>
      </w:tr>
    </w:tbl>
    <w:p w:rsidR="00D86139" w:rsidRDefault="006D016C" w:rsidP="00BD379D">
      <w:pPr>
        <w:pStyle w:val="Heading2"/>
        <w:numPr>
          <w:ilvl w:val="1"/>
          <w:numId w:val="3"/>
        </w:numPr>
      </w:pPr>
      <w:bookmarkStart w:id="110" w:name="_Toc204658754"/>
      <w:bookmarkStart w:id="111" w:name="_Toc369202178"/>
      <w:r>
        <w:t>Schema</w:t>
      </w:r>
      <w:r w:rsidR="00DE007D">
        <w:t xml:space="preserve"> &amp;</w:t>
      </w:r>
      <w:r w:rsidR="00D86139" w:rsidRPr="00871803">
        <w:t xml:space="preserve"> WSDL</w:t>
      </w:r>
      <w:bookmarkEnd w:id="110"/>
      <w:bookmarkEnd w:id="111"/>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7668"/>
      </w:tblGrid>
      <w:tr w:rsidR="007D152E" w:rsidTr="00A97499">
        <w:tc>
          <w:tcPr>
            <w:tcW w:w="1260" w:type="dxa"/>
          </w:tcPr>
          <w:p w:rsidR="007D152E" w:rsidRDefault="007D152E" w:rsidP="007D152E">
            <w:r>
              <w:t>Draft Schema</w:t>
            </w:r>
            <w:r w:rsidR="00B52D3C">
              <w:t xml:space="preserve"> &amp; WSDL</w:t>
            </w:r>
          </w:p>
        </w:tc>
        <w:tc>
          <w:tcPr>
            <w:tcW w:w="7668" w:type="dxa"/>
          </w:tcPr>
          <w:p w:rsidR="007D152E" w:rsidRDefault="00450D55" w:rsidP="007D152E">
            <w:r>
              <w:t>WSDL :</w:t>
            </w:r>
          </w:p>
          <w:p w:rsidR="00A97499" w:rsidRDefault="00A97499" w:rsidP="007D152E"/>
          <w:p w:rsidR="00A97499" w:rsidRPr="00D6136F" w:rsidRDefault="00A97499" w:rsidP="00F40F96">
            <w:r>
              <w:t>Schema :</w:t>
            </w:r>
            <w:r w:rsidR="00F40F96">
              <w:t xml:space="preserve"> See section 1.2 for link to draft schema</w:t>
            </w:r>
          </w:p>
        </w:tc>
      </w:tr>
      <w:tr w:rsidR="007D152E" w:rsidTr="00A97499">
        <w:tc>
          <w:tcPr>
            <w:tcW w:w="1260" w:type="dxa"/>
          </w:tcPr>
          <w:p w:rsidR="007D152E" w:rsidRDefault="007D152E" w:rsidP="007D152E">
            <w:r>
              <w:t>Production Schema</w:t>
            </w:r>
            <w:r w:rsidR="00B52D3C">
              <w:t xml:space="preserve"> &amp; WSDL</w:t>
            </w:r>
          </w:p>
        </w:tc>
        <w:tc>
          <w:tcPr>
            <w:tcW w:w="7668" w:type="dxa"/>
          </w:tcPr>
          <w:p w:rsidR="007D152E" w:rsidRDefault="00F40F96" w:rsidP="007D152E">
            <w:r>
              <w:t>See section 1.3</w:t>
            </w:r>
          </w:p>
          <w:p w:rsidR="007D152E" w:rsidRPr="00E67C7A" w:rsidRDefault="007D152E" w:rsidP="007D152E">
            <w:pPr>
              <w:rPr>
                <w:sz w:val="16"/>
                <w:szCs w:val="16"/>
              </w:rPr>
            </w:pPr>
          </w:p>
        </w:tc>
      </w:tr>
    </w:tbl>
    <w:p w:rsidR="00392162" w:rsidRPr="009547F6" w:rsidRDefault="00F96F8F" w:rsidP="00BD379D">
      <w:pPr>
        <w:pStyle w:val="Heading2"/>
        <w:numPr>
          <w:ilvl w:val="1"/>
          <w:numId w:val="3"/>
        </w:numPr>
      </w:pPr>
      <w:bookmarkStart w:id="112" w:name="_Toc369202179"/>
      <w:r>
        <w:lastRenderedPageBreak/>
        <w:t xml:space="preserve">EAI Web Service </w:t>
      </w:r>
      <w:r w:rsidR="00392162">
        <w:t>User Guide</w:t>
      </w:r>
      <w:bookmarkEnd w:id="112"/>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8"/>
      </w:tblGrid>
      <w:tr w:rsidR="00392162" w:rsidRPr="00E67C7A" w:rsidTr="005108EC">
        <w:tc>
          <w:tcPr>
            <w:tcW w:w="8748" w:type="dxa"/>
          </w:tcPr>
          <w:p w:rsidR="00392162" w:rsidRPr="00E67C7A" w:rsidRDefault="002B2337" w:rsidP="005108EC">
            <w:pPr>
              <w:rPr>
                <w:rFonts w:cs="Arial"/>
                <w:szCs w:val="20"/>
              </w:rPr>
            </w:pPr>
            <w:hyperlink r:id="rId25" w:history="1">
              <w:r w:rsidR="00392162" w:rsidRPr="00434946">
                <w:rPr>
                  <w:rStyle w:val="Hyperlink"/>
                  <w:rFonts w:cs="Arial"/>
                  <w:szCs w:val="20"/>
                </w:rPr>
                <w:t>https://doc-share.corp.sprint.com/livelink/llisapi.dll?func=ll&amp;objId=45966856&amp;objAction=download</w:t>
              </w:r>
            </w:hyperlink>
            <w:r w:rsidR="00392162">
              <w:rPr>
                <w:rFonts w:cs="Arial"/>
                <w:szCs w:val="20"/>
              </w:rPr>
              <w:t xml:space="preserve"> </w:t>
            </w:r>
          </w:p>
        </w:tc>
      </w:tr>
    </w:tbl>
    <w:p w:rsidR="00F3550F" w:rsidRPr="009547F6" w:rsidRDefault="00F3550F" w:rsidP="00BD379D">
      <w:pPr>
        <w:pStyle w:val="Heading2"/>
        <w:numPr>
          <w:ilvl w:val="1"/>
          <w:numId w:val="3"/>
        </w:numPr>
      </w:pPr>
      <w:bookmarkStart w:id="113" w:name="_Toc283647012"/>
      <w:bookmarkStart w:id="114" w:name="_Toc283647014"/>
      <w:bookmarkStart w:id="115" w:name="_Toc369202180"/>
      <w:bookmarkEnd w:id="74"/>
      <w:bookmarkEnd w:id="99"/>
      <w:bookmarkEnd w:id="113"/>
      <w:bookmarkEnd w:id="114"/>
      <w:r w:rsidRPr="009547F6">
        <w:t>W</w:t>
      </w:r>
      <w:r w:rsidR="00276127" w:rsidRPr="009547F6">
        <w:t xml:space="preserve">eb </w:t>
      </w:r>
      <w:r w:rsidRPr="009547F6">
        <w:t>S</w:t>
      </w:r>
      <w:r w:rsidR="00276127" w:rsidRPr="009547F6">
        <w:t>ervice</w:t>
      </w:r>
      <w:r w:rsidRPr="009547F6">
        <w:t xml:space="preserve"> Header XSD (WSMessageHeaderV2.xsd)</w:t>
      </w:r>
      <w:bookmarkEnd w:id="115"/>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8"/>
      </w:tblGrid>
      <w:tr w:rsidR="00F3550F" w:rsidRPr="00E67C7A" w:rsidTr="00E67C7A">
        <w:tc>
          <w:tcPr>
            <w:tcW w:w="8748" w:type="dxa"/>
          </w:tcPr>
          <w:p w:rsidR="00F3550F" w:rsidRPr="00E67C7A" w:rsidRDefault="002B2337" w:rsidP="00F3550F">
            <w:pPr>
              <w:rPr>
                <w:rFonts w:cs="Arial"/>
                <w:szCs w:val="20"/>
              </w:rPr>
            </w:pPr>
            <w:hyperlink r:id="rId26" w:history="1">
              <w:r w:rsidR="00F3550F" w:rsidRPr="00E67C7A">
                <w:rPr>
                  <w:rStyle w:val="Hyperlink"/>
                  <w:rFonts w:cs="Arial"/>
                  <w:szCs w:val="20"/>
                </w:rPr>
                <w:t>https://doc-share.corp.sprint.com/livelink/llisapi.dll/33326571/WSMessageHeaderV2.xsd?func=doc.Fetch&amp;nodeid=33326571</w:t>
              </w:r>
            </w:hyperlink>
            <w:r w:rsidR="00F3550F" w:rsidRPr="00E67C7A">
              <w:rPr>
                <w:rFonts w:cs="Arial"/>
                <w:szCs w:val="20"/>
              </w:rPr>
              <w:t xml:space="preserve"> </w:t>
            </w:r>
          </w:p>
        </w:tc>
      </w:tr>
    </w:tbl>
    <w:p w:rsidR="00D72464" w:rsidRDefault="00D72464" w:rsidP="00BD379D">
      <w:pPr>
        <w:pStyle w:val="Heading2"/>
        <w:numPr>
          <w:ilvl w:val="1"/>
          <w:numId w:val="3"/>
        </w:numPr>
      </w:pPr>
      <w:bookmarkStart w:id="116" w:name="_Toc369202181"/>
      <w:r>
        <w:t>Error Conditions</w:t>
      </w:r>
      <w:bookmarkEnd w:id="116"/>
    </w:p>
    <w:p w:rsidR="00D72464" w:rsidRDefault="002B2337" w:rsidP="00F2716B">
      <w:pPr>
        <w:ind w:left="720"/>
        <w:outlineLvl w:val="0"/>
      </w:pPr>
      <w:hyperlink r:id="rId27" w:history="1">
        <w:r w:rsidR="00D72464" w:rsidRPr="00D72464">
          <w:rPr>
            <w:rStyle w:val="Hyperlink"/>
          </w:rPr>
          <w:t xml:space="preserve">Refer to table of </w:t>
        </w:r>
        <w:r w:rsidR="00D72464">
          <w:rPr>
            <w:rStyle w:val="Hyperlink"/>
          </w:rPr>
          <w:t xml:space="preserve">Standard </w:t>
        </w:r>
        <w:r w:rsidR="00D72464" w:rsidRPr="00D72464">
          <w:rPr>
            <w:rStyle w:val="Hyperlink"/>
          </w:rPr>
          <w:t>S</w:t>
        </w:r>
        <w:r w:rsidR="00D72464">
          <w:rPr>
            <w:rStyle w:val="Hyperlink"/>
          </w:rPr>
          <w:t>OAP</w:t>
        </w:r>
        <w:r w:rsidR="00D72464" w:rsidRPr="00D72464">
          <w:rPr>
            <w:rStyle w:val="Hyperlink"/>
          </w:rPr>
          <w:t xml:space="preserve"> </w:t>
        </w:r>
        <w:r w:rsidR="00D72464">
          <w:rPr>
            <w:rStyle w:val="Hyperlink"/>
          </w:rPr>
          <w:t>Fault</w:t>
        </w:r>
        <w:r w:rsidR="003C5C5A">
          <w:rPr>
            <w:rStyle w:val="Hyperlink"/>
          </w:rPr>
          <w:t>s in the Web Service Design Standards</w:t>
        </w:r>
      </w:hyperlink>
      <w:r w:rsidR="003C5C5A">
        <w:t xml:space="preserve"> </w:t>
      </w:r>
    </w:p>
    <w:p w:rsidR="00D72464" w:rsidRDefault="00D72464" w:rsidP="00BD379D">
      <w:pPr>
        <w:pStyle w:val="Heading2"/>
        <w:numPr>
          <w:ilvl w:val="1"/>
          <w:numId w:val="3"/>
        </w:numPr>
      </w:pPr>
      <w:bookmarkStart w:id="117" w:name="_Toc369202182"/>
      <w:r>
        <w:t>API Specific Error Conditions</w:t>
      </w:r>
      <w:bookmarkEnd w:id="117"/>
    </w:p>
    <w:p w:rsidR="00DC1933" w:rsidRDefault="00DC1933" w:rsidP="00F2716B">
      <w:pPr>
        <w:ind w:left="864"/>
        <w:outlineLvl w:val="0"/>
        <w:rPr>
          <w:lang w:val="pt-BR"/>
        </w:rPr>
      </w:pPr>
    </w:p>
    <w:p w:rsidR="005843D8" w:rsidRDefault="00D00F8F" w:rsidP="00F2716B">
      <w:pPr>
        <w:ind w:left="864"/>
        <w:outlineLvl w:val="0"/>
        <w:rPr>
          <w:lang w:val="pt-BR"/>
        </w:rPr>
      </w:pPr>
      <w:r>
        <w:rPr>
          <w:lang w:val="pt-BR"/>
        </w:rPr>
        <w:t>N/A</w:t>
      </w:r>
    </w:p>
    <w:p w:rsidR="007914E8" w:rsidRDefault="007914E8" w:rsidP="007914E8">
      <w:pPr>
        <w:rPr>
          <w:lang w:val="pt-BR"/>
        </w:rPr>
      </w:pPr>
    </w:p>
    <w:p w:rsidR="007D152E" w:rsidRPr="007914E8" w:rsidRDefault="007914E8" w:rsidP="00362F45">
      <w:pPr>
        <w:tabs>
          <w:tab w:val="left" w:pos="2277"/>
        </w:tabs>
        <w:rPr>
          <w:lang w:val="pt-BR"/>
        </w:rPr>
      </w:pPr>
      <w:r>
        <w:rPr>
          <w:lang w:val="pt-BR"/>
        </w:rPr>
        <w:tab/>
      </w:r>
    </w:p>
    <w:sectPr w:rsidR="007D152E" w:rsidRPr="007914E8" w:rsidSect="00B07341">
      <w:headerReference w:type="even" r:id="rId28"/>
      <w:headerReference w:type="default" r:id="rId29"/>
      <w:footerReference w:type="default" r:id="rId30"/>
      <w:headerReference w:type="first" r:id="rId31"/>
      <w:pgSz w:w="12240" w:h="15840" w:code="1"/>
      <w:pgMar w:top="1440" w:right="126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0E3" w:rsidRDefault="006B60E3">
      <w:r>
        <w:separator/>
      </w:r>
    </w:p>
  </w:endnote>
  <w:endnote w:type="continuationSeparator" w:id="0">
    <w:p w:rsidR="006B60E3" w:rsidRDefault="006B6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Default="00915A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Pr="000D3D14" w:rsidRDefault="00915A37" w:rsidP="00D508FF">
    <w:pPr>
      <w:pStyle w:val="Footer"/>
      <w:pBdr>
        <w:top w:val="single" w:sz="4" w:space="1" w:color="auto"/>
      </w:pBdr>
      <w:tabs>
        <w:tab w:val="clear" w:pos="4320"/>
        <w:tab w:val="clear" w:pos="8640"/>
        <w:tab w:val="center" w:pos="4680"/>
        <w:tab w:val="right" w:pos="9540"/>
      </w:tabs>
      <w:rPr>
        <w:b/>
        <w:bCs/>
        <w:sz w:val="16"/>
        <w:lang w:val="it-IT"/>
      </w:rPr>
    </w:pPr>
    <w:r>
      <w:rPr>
        <w:b/>
        <w:bCs/>
        <w:sz w:val="16"/>
      </w:rPr>
      <w:fldChar w:fldCharType="begin"/>
    </w:r>
    <w:r w:rsidRPr="000D3D14">
      <w:rPr>
        <w:b/>
        <w:bCs/>
        <w:sz w:val="16"/>
        <w:lang w:val="it-IT"/>
      </w:rPr>
      <w:instrText xml:space="preserve"> FILENAME </w:instrText>
    </w:r>
    <w:r>
      <w:rPr>
        <w:b/>
        <w:bCs/>
        <w:sz w:val="16"/>
      </w:rPr>
      <w:fldChar w:fldCharType="separate"/>
    </w:r>
    <w:r>
      <w:rPr>
        <w:b/>
        <w:bCs/>
        <w:noProof/>
        <w:sz w:val="16"/>
        <w:lang w:val="it-IT"/>
      </w:rPr>
      <w:t>EAI_API_manageLifeLinePin_Interface.doc</w:t>
    </w:r>
    <w:r>
      <w:rPr>
        <w:b/>
        <w:bCs/>
        <w:sz w:val="16"/>
      </w:rPr>
      <w:fldChar w:fldCharType="end"/>
    </w:r>
    <w:r w:rsidRPr="00482AD0">
      <w:rPr>
        <w:b/>
        <w:bCs/>
        <w:sz w:val="16"/>
        <w:lang w:val="fr-FR"/>
      </w:rPr>
      <w:t xml:space="preserve"> </w:t>
    </w:r>
    <w:r w:rsidRPr="000D3D14">
      <w:rPr>
        <w:b/>
        <w:bCs/>
        <w:sz w:val="16"/>
        <w:lang w:val="it-IT"/>
      </w:rPr>
      <w:tab/>
    </w:r>
    <w:r>
      <w:rPr>
        <w:b/>
        <w:bCs/>
        <w:sz w:val="16"/>
        <w:lang w:val="it-IT"/>
      </w:rPr>
      <w:t xml:space="preserve">  </w:t>
    </w:r>
    <w:r>
      <w:rPr>
        <w:b/>
        <w:bCs/>
        <w:sz w:val="16"/>
        <w:lang w:val="it-IT"/>
      </w:rPr>
      <w:tab/>
    </w:r>
    <w:r w:rsidRPr="000D3D14">
      <w:rPr>
        <w:b/>
        <w:bCs/>
        <w:sz w:val="16"/>
        <w:lang w:val="it-IT"/>
      </w:rPr>
      <w:t xml:space="preserve">Page </w:t>
    </w:r>
    <w:r>
      <w:rPr>
        <w:b/>
        <w:bCs/>
        <w:sz w:val="16"/>
      </w:rPr>
      <w:fldChar w:fldCharType="begin"/>
    </w:r>
    <w:r w:rsidRPr="000D3D14">
      <w:rPr>
        <w:b/>
        <w:bCs/>
        <w:sz w:val="16"/>
        <w:lang w:val="it-IT"/>
      </w:rPr>
      <w:instrText xml:space="preserve"> PAGE </w:instrText>
    </w:r>
    <w:r>
      <w:rPr>
        <w:b/>
        <w:bCs/>
        <w:sz w:val="16"/>
      </w:rPr>
      <w:fldChar w:fldCharType="separate"/>
    </w:r>
    <w:r w:rsidR="002B2337">
      <w:rPr>
        <w:b/>
        <w:bCs/>
        <w:noProof/>
        <w:sz w:val="16"/>
        <w:lang w:val="it-IT"/>
      </w:rPr>
      <w:t>i</w:t>
    </w:r>
    <w:r>
      <w:rPr>
        <w:b/>
        <w:bCs/>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Default="00915A3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Default="00915A37">
    <w:pPr>
      <w:pStyle w:val="Footer"/>
      <w:pBdr>
        <w:top w:val="single" w:sz="4" w:space="1" w:color="auto"/>
      </w:pBdr>
      <w:tabs>
        <w:tab w:val="clear" w:pos="4320"/>
        <w:tab w:val="clear" w:pos="8640"/>
        <w:tab w:val="center" w:pos="4680"/>
        <w:tab w:val="right" w:pos="9360"/>
      </w:tabs>
      <w:rPr>
        <w:b/>
        <w:bCs/>
        <w:sz w:val="16"/>
      </w:rPr>
    </w:pPr>
    <w:r>
      <w:rPr>
        <w:b/>
        <w:bCs/>
        <w:sz w:val="16"/>
      </w:rPr>
      <w:fldChar w:fldCharType="begin"/>
    </w:r>
    <w:r>
      <w:rPr>
        <w:b/>
        <w:bCs/>
        <w:sz w:val="16"/>
      </w:rPr>
      <w:instrText xml:space="preserve"> FILENAME </w:instrText>
    </w:r>
    <w:r>
      <w:rPr>
        <w:b/>
        <w:bCs/>
        <w:sz w:val="16"/>
      </w:rPr>
      <w:fldChar w:fldCharType="separate"/>
    </w:r>
    <w:r>
      <w:rPr>
        <w:b/>
        <w:bCs/>
        <w:noProof/>
        <w:sz w:val="16"/>
      </w:rPr>
      <w:t>EAI_API_submitOrder_Interface.doc</w:t>
    </w:r>
    <w:r>
      <w:rPr>
        <w:b/>
        <w:bCs/>
        <w:sz w:val="16"/>
      </w:rPr>
      <w:fldChar w:fldCharType="end"/>
    </w:r>
    <w:r>
      <w:rPr>
        <w:b/>
        <w:bCs/>
        <w:sz w:val="16"/>
      </w:rPr>
      <w:tab/>
    </w:r>
    <w:r>
      <w:rPr>
        <w:b/>
        <w:bCs/>
        <w:sz w:val="16"/>
      </w:rPr>
      <w:tab/>
      <w:t xml:space="preserve">Page </w:t>
    </w:r>
    <w:r>
      <w:rPr>
        <w:b/>
        <w:bCs/>
        <w:sz w:val="16"/>
      </w:rPr>
      <w:fldChar w:fldCharType="begin"/>
    </w:r>
    <w:r>
      <w:rPr>
        <w:b/>
        <w:bCs/>
        <w:sz w:val="16"/>
      </w:rPr>
      <w:instrText xml:space="preserve"> PAGE </w:instrText>
    </w:r>
    <w:r>
      <w:rPr>
        <w:b/>
        <w:bCs/>
        <w:sz w:val="16"/>
      </w:rPr>
      <w:fldChar w:fldCharType="separate"/>
    </w:r>
    <w:r>
      <w:rPr>
        <w:b/>
        <w:bCs/>
        <w:noProof/>
        <w:sz w:val="16"/>
      </w:rPr>
      <w:t>i</w:t>
    </w:r>
    <w:r>
      <w:rPr>
        <w:b/>
        <w:bCs/>
        <w:sz w:val="16"/>
      </w:rPr>
      <w:fldChar w:fldCharType="end"/>
    </w:r>
  </w:p>
  <w:p w:rsidR="00915A37" w:rsidRDefault="00915A3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Pr="00AB428A" w:rsidRDefault="00915A37" w:rsidP="00AB428A">
    <w:pPr>
      <w:pStyle w:val="Footer"/>
      <w:pBdr>
        <w:top w:val="single" w:sz="4" w:space="1" w:color="auto"/>
      </w:pBdr>
      <w:tabs>
        <w:tab w:val="clear" w:pos="4320"/>
        <w:tab w:val="clear" w:pos="8640"/>
        <w:tab w:val="left" w:pos="3717"/>
        <w:tab w:val="center" w:pos="4680"/>
        <w:tab w:val="right" w:pos="9360"/>
      </w:tabs>
      <w:rPr>
        <w:b/>
        <w:bCs/>
        <w:sz w:val="16"/>
        <w:lang w:val="it-IT"/>
      </w:rPr>
    </w:pPr>
    <w:r w:rsidRPr="003B3293">
      <w:rPr>
        <w:b/>
        <w:bCs/>
        <w:sz w:val="16"/>
        <w:lang w:val="it-IT"/>
      </w:rPr>
      <w:fldChar w:fldCharType="begin"/>
    </w:r>
    <w:r w:rsidRPr="003B3293">
      <w:rPr>
        <w:b/>
        <w:bCs/>
        <w:sz w:val="16"/>
        <w:lang w:val="it-IT"/>
      </w:rPr>
      <w:instrText xml:space="preserve"> FILENAME </w:instrText>
    </w:r>
    <w:r w:rsidRPr="003B3293">
      <w:rPr>
        <w:b/>
        <w:bCs/>
        <w:sz w:val="16"/>
        <w:lang w:val="it-IT"/>
      </w:rPr>
      <w:fldChar w:fldCharType="separate"/>
    </w:r>
    <w:r>
      <w:rPr>
        <w:b/>
        <w:bCs/>
        <w:noProof/>
        <w:sz w:val="16"/>
        <w:lang w:val="it-IT"/>
      </w:rPr>
      <w:t>EAI_API_queryContractInfo.docx</w:t>
    </w:r>
    <w:r w:rsidRPr="003B3293">
      <w:rPr>
        <w:b/>
        <w:bCs/>
        <w:sz w:val="16"/>
        <w:lang w:val="it-IT"/>
      </w:rPr>
      <w:fldChar w:fldCharType="end"/>
    </w:r>
    <w:r w:rsidRPr="00AB428A">
      <w:rPr>
        <w:b/>
        <w:bCs/>
        <w:sz w:val="16"/>
        <w:lang w:val="it-IT"/>
      </w:rPr>
      <w:tab/>
    </w:r>
    <w:r>
      <w:rPr>
        <w:b/>
        <w:bCs/>
        <w:sz w:val="16"/>
        <w:lang w:val="it-IT"/>
      </w:rPr>
      <w:tab/>
    </w:r>
    <w:r>
      <w:rPr>
        <w:b/>
        <w:bCs/>
        <w:sz w:val="16"/>
        <w:lang w:val="it-IT"/>
      </w:rPr>
      <w:tab/>
    </w:r>
    <w:r w:rsidRPr="00AB428A">
      <w:rPr>
        <w:b/>
        <w:bCs/>
        <w:sz w:val="16"/>
        <w:szCs w:val="16"/>
        <w:lang w:val="it-IT"/>
      </w:rPr>
      <w:t xml:space="preserve">Page </w:t>
    </w:r>
    <w:r w:rsidRPr="00AB428A">
      <w:rPr>
        <w:rStyle w:val="PageNumber"/>
        <w:b/>
        <w:bCs/>
        <w:sz w:val="16"/>
        <w:szCs w:val="16"/>
      </w:rPr>
      <w:fldChar w:fldCharType="begin"/>
    </w:r>
    <w:r w:rsidRPr="00AB428A">
      <w:rPr>
        <w:rStyle w:val="PageNumber"/>
        <w:b/>
        <w:bCs/>
        <w:sz w:val="16"/>
        <w:szCs w:val="16"/>
        <w:lang w:val="it-IT"/>
      </w:rPr>
      <w:instrText xml:space="preserve"> PAGE </w:instrText>
    </w:r>
    <w:r w:rsidRPr="00AB428A">
      <w:rPr>
        <w:rStyle w:val="PageNumber"/>
        <w:b/>
        <w:bCs/>
        <w:sz w:val="16"/>
        <w:szCs w:val="16"/>
      </w:rPr>
      <w:fldChar w:fldCharType="separate"/>
    </w:r>
    <w:r w:rsidR="002B2337">
      <w:rPr>
        <w:rStyle w:val="PageNumber"/>
        <w:b/>
        <w:bCs/>
        <w:noProof/>
        <w:sz w:val="16"/>
        <w:szCs w:val="16"/>
        <w:lang w:val="it-IT"/>
      </w:rPr>
      <w:t>2</w:t>
    </w:r>
    <w:r w:rsidRPr="00AB428A">
      <w:rPr>
        <w:rStyle w:val="PageNumber"/>
        <w:b/>
        <w:b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0E3" w:rsidRDefault="006B60E3">
      <w:r>
        <w:separator/>
      </w:r>
    </w:p>
  </w:footnote>
  <w:footnote w:type="continuationSeparator" w:id="0">
    <w:p w:rsidR="006B60E3" w:rsidRDefault="006B60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Default="00915A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Default="00915A37" w:rsidP="00F6289C">
    <w:pPr>
      <w:pStyle w:val="Header"/>
      <w:pBdr>
        <w:bottom w:val="single" w:sz="6" w:space="1" w:color="auto"/>
      </w:pBdr>
      <w:tabs>
        <w:tab w:val="clear" w:pos="4320"/>
        <w:tab w:val="clear" w:pos="8640"/>
        <w:tab w:val="center" w:pos="4680"/>
        <w:tab w:val="right" w:pos="9540"/>
      </w:tabs>
      <w:rPr>
        <w:b w:val="0"/>
        <w:bCs/>
        <w:sz w:val="16"/>
      </w:rPr>
    </w:pPr>
    <w:r>
      <w:rPr>
        <w:b w:val="0"/>
        <w:bCs/>
        <w:sz w:val="16"/>
      </w:rPr>
      <w:t>Sprint Nextel</w:t>
    </w:r>
    <w:r>
      <w:rPr>
        <w:b w:val="0"/>
        <w:bCs/>
        <w:sz w:val="16"/>
      </w:rPr>
      <w:tab/>
    </w:r>
    <w:r>
      <w:rPr>
        <w:b w:val="0"/>
        <w:bCs/>
        <w:sz w:val="16"/>
      </w:rPr>
      <w:tab/>
      <w:t>Enterprise Application Integration (EAI)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Default="00915A3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Default="00915A3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Default="00915A3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Default="00915A37">
    <w:pPr>
      <w:pStyle w:val="Header"/>
      <w:pBdr>
        <w:bottom w:val="single" w:sz="6" w:space="1" w:color="auto"/>
      </w:pBdr>
      <w:tabs>
        <w:tab w:val="clear" w:pos="4320"/>
        <w:tab w:val="clear" w:pos="8640"/>
        <w:tab w:val="center" w:pos="4680"/>
        <w:tab w:val="right" w:pos="9360"/>
      </w:tabs>
      <w:rPr>
        <w:b w:val="0"/>
        <w:bCs/>
        <w:sz w:val="16"/>
      </w:rPr>
    </w:pPr>
    <w:r>
      <w:rPr>
        <w:b w:val="0"/>
        <w:bCs/>
        <w:sz w:val="16"/>
      </w:rPr>
      <w:t>Nextel Communications</w:t>
    </w:r>
    <w:r>
      <w:rPr>
        <w:b w:val="0"/>
        <w:bCs/>
        <w:sz w:val="16"/>
      </w:rPr>
      <w:tab/>
    </w:r>
    <w:r>
      <w:rPr>
        <w:b w:val="0"/>
        <w:bCs/>
        <w:sz w:val="16"/>
      </w:rPr>
      <w:tab/>
      <w:t>SDM</w:t>
    </w:r>
  </w:p>
  <w:p w:rsidR="00915A37" w:rsidRDefault="00915A3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Default="00915A3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Pr="00AB428A" w:rsidRDefault="00915A37" w:rsidP="00D0611E">
    <w:pPr>
      <w:pStyle w:val="Header"/>
      <w:pBdr>
        <w:bottom w:val="single" w:sz="6" w:space="1" w:color="auto"/>
      </w:pBdr>
      <w:tabs>
        <w:tab w:val="clear" w:pos="4320"/>
        <w:tab w:val="clear" w:pos="8640"/>
        <w:tab w:val="center" w:pos="4680"/>
        <w:tab w:val="right" w:pos="9360"/>
      </w:tabs>
      <w:ind w:left="-180"/>
      <w:rPr>
        <w:b w:val="0"/>
        <w:bCs/>
        <w:sz w:val="16"/>
      </w:rPr>
    </w:pPr>
    <w:r w:rsidRPr="00BC58BB">
      <w:rPr>
        <w:b w:val="0"/>
        <w:bCs/>
        <w:sz w:val="16"/>
      </w:rPr>
      <w:t>Sprint Nextel</w:t>
    </w:r>
    <w:r w:rsidRPr="00BC58BB">
      <w:rPr>
        <w:b w:val="0"/>
        <w:bCs/>
        <w:sz w:val="16"/>
      </w:rPr>
      <w:tab/>
    </w:r>
    <w:r w:rsidRPr="00BC58BB">
      <w:rPr>
        <w:b w:val="0"/>
        <w:bCs/>
        <w:sz w:val="16"/>
      </w:rPr>
      <w:tab/>
    </w:r>
    <w:r>
      <w:rPr>
        <w:b w:val="0"/>
        <w:bCs/>
        <w:sz w:val="16"/>
      </w:rPr>
      <w:t xml:space="preserve">   </w:t>
    </w:r>
    <w:r w:rsidRPr="00BC58BB">
      <w:rPr>
        <w:b w:val="0"/>
        <w:bCs/>
        <w:sz w:val="16"/>
      </w:rPr>
      <w:t>Enterprise Application Integration (EAI)</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37" w:rsidRDefault="00915A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87812"/>
    <w:multiLevelType w:val="hybridMultilevel"/>
    <w:tmpl w:val="1E3E7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705D1"/>
    <w:multiLevelType w:val="multilevel"/>
    <w:tmpl w:val="022EDF8A"/>
    <w:lvl w:ilvl="0">
      <w:start w:val="2"/>
      <w:numFmt w:val="decimal"/>
      <w:lvlText w:val="%1"/>
      <w:lvlJc w:val="left"/>
      <w:pPr>
        <w:tabs>
          <w:tab w:val="num" w:pos="432"/>
        </w:tabs>
        <w:ind w:left="432" w:hanging="432"/>
      </w:pPr>
      <w:rPr>
        <w:rFonts w:hint="default"/>
        <w:sz w:val="40"/>
      </w:rPr>
    </w:lvl>
    <w:lvl w:ilvl="1">
      <w:start w:val="1"/>
      <w:numFmt w:val="decimal"/>
      <w:lvlText w:val="%1.%2"/>
      <w:lvlJc w:val="left"/>
      <w:pPr>
        <w:tabs>
          <w:tab w:val="num" w:pos="576"/>
        </w:tabs>
        <w:ind w:left="576" w:hanging="576"/>
      </w:pPr>
      <w:rPr>
        <w:rFonts w:hint="default"/>
        <w:color w:val="auto"/>
      </w:rPr>
    </w:lvl>
    <w:lvl w:ilvl="2">
      <w:start w:val="1"/>
      <w:numFmt w:val="decimal"/>
      <w:pStyle w:val="Heading2"/>
      <w:lvlText w:val="%1.%2.%3"/>
      <w:lvlJc w:val="left"/>
      <w:pPr>
        <w:tabs>
          <w:tab w:val="num" w:pos="720"/>
        </w:tabs>
        <w:ind w:left="720" w:hanging="720"/>
      </w:pPr>
      <w:rPr>
        <w:rFonts w:hint="default"/>
        <w:sz w:val="28"/>
        <w:szCs w:val="28"/>
      </w:rPr>
    </w:lvl>
    <w:lvl w:ilvl="3">
      <w:start w:val="1"/>
      <w:numFmt w:val="decimal"/>
      <w:pStyle w:val="Heading3"/>
      <w:lvlText w:val="%1.%2.%3.%4"/>
      <w:lvlJc w:val="left"/>
      <w:pPr>
        <w:tabs>
          <w:tab w:val="num" w:pos="2034"/>
        </w:tabs>
        <w:ind w:left="2034" w:hanging="864"/>
      </w:pPr>
      <w:rPr>
        <w:rFonts w:hint="default"/>
        <w:lang w:val="en-US"/>
      </w:rPr>
    </w:lvl>
    <w:lvl w:ilvl="4">
      <w:start w:val="1"/>
      <w:numFmt w:val="decimal"/>
      <w:lvlText w:val="%1.%2.%3.%4.%5"/>
      <w:lvlJc w:val="left"/>
      <w:pPr>
        <w:tabs>
          <w:tab w:val="num" w:pos="1008"/>
        </w:tabs>
        <w:ind w:left="1008" w:hanging="864"/>
      </w:pPr>
      <w:rPr>
        <w:rFonts w:hint="default"/>
        <w:sz w:val="28"/>
        <w:szCs w:val="28"/>
      </w:rPr>
    </w:lvl>
    <w:lvl w:ilvl="5">
      <w:start w:val="1"/>
      <w:numFmt w:val="decimal"/>
      <w:lvlText w:val="%1.%2.%3.%4.%5.%6"/>
      <w:lvlJc w:val="left"/>
      <w:pPr>
        <w:tabs>
          <w:tab w:val="num" w:pos="2412"/>
        </w:tabs>
        <w:ind w:left="241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5EFD5E7B"/>
    <w:multiLevelType w:val="hybridMultilevel"/>
    <w:tmpl w:val="D08E5AFE"/>
    <w:lvl w:ilvl="0" w:tplc="1FA0B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5F2285"/>
    <w:multiLevelType w:val="hybridMultilevel"/>
    <w:tmpl w:val="CBEEE9F4"/>
    <w:lvl w:ilvl="0" w:tplc="69C2BEA4">
      <w:start w:val="1"/>
      <w:numFmt w:val="bullet"/>
      <w:lvlText w:val="*"/>
      <w:lvlJc w:val="left"/>
      <w:pPr>
        <w:tabs>
          <w:tab w:val="num" w:pos="360"/>
        </w:tabs>
        <w:ind w:left="360" w:hanging="360"/>
      </w:pPr>
      <w:rPr>
        <w:rFonts w:ascii="Times New Roman" w:hAnsi="Times New Roman" w:cs="Times New Roman" w:hint="default"/>
      </w:rPr>
    </w:lvl>
    <w:lvl w:ilvl="1" w:tplc="3D6848A8">
      <w:start w:val="3"/>
      <w:numFmt w:val="bullet"/>
      <w:lvlText w:val=""/>
      <w:lvlJc w:val="left"/>
      <w:pPr>
        <w:tabs>
          <w:tab w:val="num" w:pos="1080"/>
        </w:tabs>
        <w:ind w:left="1080" w:hanging="360"/>
      </w:pPr>
      <w:rPr>
        <w:rFonts w:ascii="Symbol" w:eastAsia="Times New Roman" w:hAnsi="Symbol" w:cs="Times New Roman" w:hint="default"/>
      </w:rPr>
    </w:lvl>
    <w:lvl w:ilvl="2" w:tplc="E15C2BC8">
      <w:start w:val="1"/>
      <w:numFmt w:val="decimal"/>
      <w:lvlText w:val="%3."/>
      <w:lvlJc w:val="left"/>
      <w:pPr>
        <w:tabs>
          <w:tab w:val="num" w:pos="1980"/>
        </w:tabs>
        <w:ind w:left="1980" w:hanging="360"/>
      </w:pPr>
      <w:rPr>
        <w:rFonts w:hint="default"/>
      </w:rPr>
    </w:lvl>
    <w:lvl w:ilvl="3" w:tplc="1E4A483A" w:tentative="1">
      <w:start w:val="1"/>
      <w:numFmt w:val="decimal"/>
      <w:lvlText w:val="%4."/>
      <w:lvlJc w:val="left"/>
      <w:pPr>
        <w:tabs>
          <w:tab w:val="num" w:pos="2520"/>
        </w:tabs>
        <w:ind w:left="2520" w:hanging="360"/>
      </w:pPr>
    </w:lvl>
    <w:lvl w:ilvl="4" w:tplc="61A8E540" w:tentative="1">
      <w:start w:val="1"/>
      <w:numFmt w:val="lowerLetter"/>
      <w:lvlText w:val="%5."/>
      <w:lvlJc w:val="left"/>
      <w:pPr>
        <w:tabs>
          <w:tab w:val="num" w:pos="3240"/>
        </w:tabs>
        <w:ind w:left="3240" w:hanging="360"/>
      </w:pPr>
    </w:lvl>
    <w:lvl w:ilvl="5" w:tplc="5E344998" w:tentative="1">
      <w:start w:val="1"/>
      <w:numFmt w:val="lowerRoman"/>
      <w:lvlText w:val="%6."/>
      <w:lvlJc w:val="right"/>
      <w:pPr>
        <w:tabs>
          <w:tab w:val="num" w:pos="3960"/>
        </w:tabs>
        <w:ind w:left="3960" w:hanging="180"/>
      </w:pPr>
    </w:lvl>
    <w:lvl w:ilvl="6" w:tplc="B0346F5E" w:tentative="1">
      <w:start w:val="1"/>
      <w:numFmt w:val="decimal"/>
      <w:lvlText w:val="%7."/>
      <w:lvlJc w:val="left"/>
      <w:pPr>
        <w:tabs>
          <w:tab w:val="num" w:pos="4680"/>
        </w:tabs>
        <w:ind w:left="4680" w:hanging="360"/>
      </w:pPr>
    </w:lvl>
    <w:lvl w:ilvl="7" w:tplc="F5821016" w:tentative="1">
      <w:start w:val="1"/>
      <w:numFmt w:val="lowerLetter"/>
      <w:lvlText w:val="%8."/>
      <w:lvlJc w:val="left"/>
      <w:pPr>
        <w:tabs>
          <w:tab w:val="num" w:pos="5400"/>
        </w:tabs>
        <w:ind w:left="5400" w:hanging="360"/>
      </w:pPr>
    </w:lvl>
    <w:lvl w:ilvl="8" w:tplc="85102A0A"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1"/>
  </w:num>
  <w:num w:numId="4">
    <w:abstractNumId w:val="2"/>
  </w:num>
  <w:num w:numId="5">
    <w:abstractNumId w:val="0"/>
  </w:num>
  <w:num w:numId="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836"/>
    <w:rsid w:val="00000165"/>
    <w:rsid w:val="00000457"/>
    <w:rsid w:val="00000647"/>
    <w:rsid w:val="00000BB6"/>
    <w:rsid w:val="00000F43"/>
    <w:rsid w:val="00001566"/>
    <w:rsid w:val="00001A15"/>
    <w:rsid w:val="00003263"/>
    <w:rsid w:val="00003EBD"/>
    <w:rsid w:val="00003EC5"/>
    <w:rsid w:val="00005718"/>
    <w:rsid w:val="0000593A"/>
    <w:rsid w:val="00005C91"/>
    <w:rsid w:val="00006775"/>
    <w:rsid w:val="00010884"/>
    <w:rsid w:val="000109F8"/>
    <w:rsid w:val="00012C81"/>
    <w:rsid w:val="0001357E"/>
    <w:rsid w:val="00013BAB"/>
    <w:rsid w:val="00014BC3"/>
    <w:rsid w:val="0001543C"/>
    <w:rsid w:val="00016849"/>
    <w:rsid w:val="00016ADC"/>
    <w:rsid w:val="00021FFE"/>
    <w:rsid w:val="000303D5"/>
    <w:rsid w:val="000314D1"/>
    <w:rsid w:val="00031A44"/>
    <w:rsid w:val="00031B72"/>
    <w:rsid w:val="000323C0"/>
    <w:rsid w:val="00034667"/>
    <w:rsid w:val="00042266"/>
    <w:rsid w:val="00042620"/>
    <w:rsid w:val="00042CA5"/>
    <w:rsid w:val="000438A6"/>
    <w:rsid w:val="00043A31"/>
    <w:rsid w:val="0004449F"/>
    <w:rsid w:val="00045628"/>
    <w:rsid w:val="00045C61"/>
    <w:rsid w:val="00045F89"/>
    <w:rsid w:val="000462A6"/>
    <w:rsid w:val="000466D5"/>
    <w:rsid w:val="00050865"/>
    <w:rsid w:val="00053632"/>
    <w:rsid w:val="000539EF"/>
    <w:rsid w:val="00054506"/>
    <w:rsid w:val="000551FA"/>
    <w:rsid w:val="00056403"/>
    <w:rsid w:val="00056D2C"/>
    <w:rsid w:val="00057754"/>
    <w:rsid w:val="00057B95"/>
    <w:rsid w:val="0006000E"/>
    <w:rsid w:val="00060A9D"/>
    <w:rsid w:val="0006247D"/>
    <w:rsid w:val="00062822"/>
    <w:rsid w:val="000639FA"/>
    <w:rsid w:val="00065C05"/>
    <w:rsid w:val="00067BC8"/>
    <w:rsid w:val="00070A72"/>
    <w:rsid w:val="00070B4B"/>
    <w:rsid w:val="000721A4"/>
    <w:rsid w:val="000729F3"/>
    <w:rsid w:val="00072CF5"/>
    <w:rsid w:val="00073BDB"/>
    <w:rsid w:val="00074009"/>
    <w:rsid w:val="00074DA3"/>
    <w:rsid w:val="000763FB"/>
    <w:rsid w:val="000770EF"/>
    <w:rsid w:val="00080D1F"/>
    <w:rsid w:val="0008226F"/>
    <w:rsid w:val="0008276E"/>
    <w:rsid w:val="00082BE4"/>
    <w:rsid w:val="0008529E"/>
    <w:rsid w:val="00085805"/>
    <w:rsid w:val="00086911"/>
    <w:rsid w:val="00087519"/>
    <w:rsid w:val="0008758C"/>
    <w:rsid w:val="0008764D"/>
    <w:rsid w:val="0008772D"/>
    <w:rsid w:val="00087DCE"/>
    <w:rsid w:val="000916AB"/>
    <w:rsid w:val="000919E5"/>
    <w:rsid w:val="00091F06"/>
    <w:rsid w:val="00091F3C"/>
    <w:rsid w:val="0009210A"/>
    <w:rsid w:val="00093589"/>
    <w:rsid w:val="0009364B"/>
    <w:rsid w:val="00093CAA"/>
    <w:rsid w:val="000947E1"/>
    <w:rsid w:val="0009530A"/>
    <w:rsid w:val="00096DDF"/>
    <w:rsid w:val="000A0A84"/>
    <w:rsid w:val="000A0B5F"/>
    <w:rsid w:val="000A1165"/>
    <w:rsid w:val="000A1BB2"/>
    <w:rsid w:val="000A29C0"/>
    <w:rsid w:val="000A31C7"/>
    <w:rsid w:val="000A3905"/>
    <w:rsid w:val="000A3DCF"/>
    <w:rsid w:val="000A4268"/>
    <w:rsid w:val="000A49C0"/>
    <w:rsid w:val="000A63C0"/>
    <w:rsid w:val="000A6C63"/>
    <w:rsid w:val="000A7E7E"/>
    <w:rsid w:val="000B0CD4"/>
    <w:rsid w:val="000B1569"/>
    <w:rsid w:val="000B2991"/>
    <w:rsid w:val="000B2E9B"/>
    <w:rsid w:val="000B31BC"/>
    <w:rsid w:val="000B701A"/>
    <w:rsid w:val="000B72A7"/>
    <w:rsid w:val="000C06DD"/>
    <w:rsid w:val="000C30F5"/>
    <w:rsid w:val="000C3191"/>
    <w:rsid w:val="000C5798"/>
    <w:rsid w:val="000C62FF"/>
    <w:rsid w:val="000C787C"/>
    <w:rsid w:val="000D055A"/>
    <w:rsid w:val="000D3A63"/>
    <w:rsid w:val="000D46E0"/>
    <w:rsid w:val="000D6F9C"/>
    <w:rsid w:val="000D797F"/>
    <w:rsid w:val="000D7AE7"/>
    <w:rsid w:val="000E1DD8"/>
    <w:rsid w:val="000E2611"/>
    <w:rsid w:val="000E27C5"/>
    <w:rsid w:val="000E3EC9"/>
    <w:rsid w:val="000E40ED"/>
    <w:rsid w:val="000E4B23"/>
    <w:rsid w:val="000E5091"/>
    <w:rsid w:val="000E6BB2"/>
    <w:rsid w:val="000E7669"/>
    <w:rsid w:val="000F0B6A"/>
    <w:rsid w:val="000F2AB3"/>
    <w:rsid w:val="000F3FE2"/>
    <w:rsid w:val="000F5E17"/>
    <w:rsid w:val="000F6339"/>
    <w:rsid w:val="000F635D"/>
    <w:rsid w:val="000F7080"/>
    <w:rsid w:val="000F7089"/>
    <w:rsid w:val="0010067C"/>
    <w:rsid w:val="001014B4"/>
    <w:rsid w:val="00101763"/>
    <w:rsid w:val="001020F7"/>
    <w:rsid w:val="001036A5"/>
    <w:rsid w:val="00103F4F"/>
    <w:rsid w:val="00104D08"/>
    <w:rsid w:val="001102D0"/>
    <w:rsid w:val="00112CC6"/>
    <w:rsid w:val="00113AD4"/>
    <w:rsid w:val="00114907"/>
    <w:rsid w:val="0011610B"/>
    <w:rsid w:val="00116225"/>
    <w:rsid w:val="0011706B"/>
    <w:rsid w:val="001179DC"/>
    <w:rsid w:val="00121757"/>
    <w:rsid w:val="0012230E"/>
    <w:rsid w:val="0012304C"/>
    <w:rsid w:val="0012580D"/>
    <w:rsid w:val="00126C54"/>
    <w:rsid w:val="00127A48"/>
    <w:rsid w:val="00127B11"/>
    <w:rsid w:val="00131891"/>
    <w:rsid w:val="00131A00"/>
    <w:rsid w:val="0013257A"/>
    <w:rsid w:val="00133D45"/>
    <w:rsid w:val="00134908"/>
    <w:rsid w:val="0013499F"/>
    <w:rsid w:val="00135B27"/>
    <w:rsid w:val="00136702"/>
    <w:rsid w:val="0013791B"/>
    <w:rsid w:val="00140C74"/>
    <w:rsid w:val="00142042"/>
    <w:rsid w:val="00142830"/>
    <w:rsid w:val="00143FC3"/>
    <w:rsid w:val="00144784"/>
    <w:rsid w:val="00144ACD"/>
    <w:rsid w:val="00144EB0"/>
    <w:rsid w:val="00145728"/>
    <w:rsid w:val="00145750"/>
    <w:rsid w:val="0014655C"/>
    <w:rsid w:val="001478CA"/>
    <w:rsid w:val="00150085"/>
    <w:rsid w:val="00153EC5"/>
    <w:rsid w:val="00156375"/>
    <w:rsid w:val="0015737A"/>
    <w:rsid w:val="001579AF"/>
    <w:rsid w:val="001622FD"/>
    <w:rsid w:val="00162395"/>
    <w:rsid w:val="0016365A"/>
    <w:rsid w:val="00164F3B"/>
    <w:rsid w:val="00164F7D"/>
    <w:rsid w:val="00165312"/>
    <w:rsid w:val="00165348"/>
    <w:rsid w:val="00165DFB"/>
    <w:rsid w:val="00165F64"/>
    <w:rsid w:val="00165FD2"/>
    <w:rsid w:val="001672F8"/>
    <w:rsid w:val="00167A86"/>
    <w:rsid w:val="00167FA1"/>
    <w:rsid w:val="00170284"/>
    <w:rsid w:val="00171352"/>
    <w:rsid w:val="00172E63"/>
    <w:rsid w:val="00172FBF"/>
    <w:rsid w:val="00173093"/>
    <w:rsid w:val="00173E14"/>
    <w:rsid w:val="0017514B"/>
    <w:rsid w:val="00175738"/>
    <w:rsid w:val="00177175"/>
    <w:rsid w:val="00177A5E"/>
    <w:rsid w:val="0018044F"/>
    <w:rsid w:val="00180699"/>
    <w:rsid w:val="00181933"/>
    <w:rsid w:val="00182993"/>
    <w:rsid w:val="00182D2B"/>
    <w:rsid w:val="00183EB0"/>
    <w:rsid w:val="0018628C"/>
    <w:rsid w:val="00187678"/>
    <w:rsid w:val="00187A1C"/>
    <w:rsid w:val="0019280E"/>
    <w:rsid w:val="00193855"/>
    <w:rsid w:val="001A0056"/>
    <w:rsid w:val="001A1805"/>
    <w:rsid w:val="001A1A1D"/>
    <w:rsid w:val="001A1CFB"/>
    <w:rsid w:val="001A1FCA"/>
    <w:rsid w:val="001A20CF"/>
    <w:rsid w:val="001A2E10"/>
    <w:rsid w:val="001A3313"/>
    <w:rsid w:val="001A3E9B"/>
    <w:rsid w:val="001A4677"/>
    <w:rsid w:val="001A4AB9"/>
    <w:rsid w:val="001A5B44"/>
    <w:rsid w:val="001A6CAB"/>
    <w:rsid w:val="001A7A79"/>
    <w:rsid w:val="001B16DC"/>
    <w:rsid w:val="001B1C2A"/>
    <w:rsid w:val="001B2CE9"/>
    <w:rsid w:val="001B604C"/>
    <w:rsid w:val="001B758F"/>
    <w:rsid w:val="001B7CD1"/>
    <w:rsid w:val="001C08F3"/>
    <w:rsid w:val="001C0E19"/>
    <w:rsid w:val="001C4703"/>
    <w:rsid w:val="001C501C"/>
    <w:rsid w:val="001C50CE"/>
    <w:rsid w:val="001C5EF3"/>
    <w:rsid w:val="001C64DD"/>
    <w:rsid w:val="001C7381"/>
    <w:rsid w:val="001D60ED"/>
    <w:rsid w:val="001D7AF3"/>
    <w:rsid w:val="001E064B"/>
    <w:rsid w:val="001E0FA8"/>
    <w:rsid w:val="001E1372"/>
    <w:rsid w:val="001E1BBD"/>
    <w:rsid w:val="001E2CF3"/>
    <w:rsid w:val="001E2D88"/>
    <w:rsid w:val="001E3096"/>
    <w:rsid w:val="001E34C0"/>
    <w:rsid w:val="001E4DC0"/>
    <w:rsid w:val="001E653D"/>
    <w:rsid w:val="001E6DC5"/>
    <w:rsid w:val="001E70F7"/>
    <w:rsid w:val="001E7351"/>
    <w:rsid w:val="001F3188"/>
    <w:rsid w:val="001F499C"/>
    <w:rsid w:val="001F4D19"/>
    <w:rsid w:val="001F5074"/>
    <w:rsid w:val="001F5483"/>
    <w:rsid w:val="001F580D"/>
    <w:rsid w:val="001F6609"/>
    <w:rsid w:val="001F6BA3"/>
    <w:rsid w:val="002006C8"/>
    <w:rsid w:val="00200E11"/>
    <w:rsid w:val="00200FB4"/>
    <w:rsid w:val="002010BB"/>
    <w:rsid w:val="0020293F"/>
    <w:rsid w:val="0020359A"/>
    <w:rsid w:val="00206736"/>
    <w:rsid w:val="0020755E"/>
    <w:rsid w:val="00207E3D"/>
    <w:rsid w:val="00210A6B"/>
    <w:rsid w:val="00210E52"/>
    <w:rsid w:val="0021183E"/>
    <w:rsid w:val="00211C93"/>
    <w:rsid w:val="00214FD7"/>
    <w:rsid w:val="0021584B"/>
    <w:rsid w:val="00215CA6"/>
    <w:rsid w:val="002242FB"/>
    <w:rsid w:val="00225175"/>
    <w:rsid w:val="00226C1D"/>
    <w:rsid w:val="00230570"/>
    <w:rsid w:val="00231116"/>
    <w:rsid w:val="0023183D"/>
    <w:rsid w:val="002326A9"/>
    <w:rsid w:val="00233110"/>
    <w:rsid w:val="00233B50"/>
    <w:rsid w:val="00234229"/>
    <w:rsid w:val="002345D2"/>
    <w:rsid w:val="00234ED8"/>
    <w:rsid w:val="002367B2"/>
    <w:rsid w:val="002426D0"/>
    <w:rsid w:val="0024315D"/>
    <w:rsid w:val="00244010"/>
    <w:rsid w:val="00244C9B"/>
    <w:rsid w:val="002451D4"/>
    <w:rsid w:val="002458A9"/>
    <w:rsid w:val="00246FE4"/>
    <w:rsid w:val="002471E3"/>
    <w:rsid w:val="002474D0"/>
    <w:rsid w:val="00253094"/>
    <w:rsid w:val="002534B0"/>
    <w:rsid w:val="00254DB2"/>
    <w:rsid w:val="00255D3B"/>
    <w:rsid w:val="002573E2"/>
    <w:rsid w:val="00262AC9"/>
    <w:rsid w:val="002669AF"/>
    <w:rsid w:val="00267A07"/>
    <w:rsid w:val="0027068B"/>
    <w:rsid w:val="00272263"/>
    <w:rsid w:val="0027361E"/>
    <w:rsid w:val="00276127"/>
    <w:rsid w:val="00280795"/>
    <w:rsid w:val="00281858"/>
    <w:rsid w:val="002818F7"/>
    <w:rsid w:val="00281EBC"/>
    <w:rsid w:val="00281F49"/>
    <w:rsid w:val="00281FFF"/>
    <w:rsid w:val="00282C81"/>
    <w:rsid w:val="00283117"/>
    <w:rsid w:val="0028324C"/>
    <w:rsid w:val="0028380D"/>
    <w:rsid w:val="00283C8B"/>
    <w:rsid w:val="002854E1"/>
    <w:rsid w:val="00285F7F"/>
    <w:rsid w:val="00287693"/>
    <w:rsid w:val="00291466"/>
    <w:rsid w:val="00291A67"/>
    <w:rsid w:val="002922DA"/>
    <w:rsid w:val="002928FE"/>
    <w:rsid w:val="002950D5"/>
    <w:rsid w:val="002952C4"/>
    <w:rsid w:val="002959D6"/>
    <w:rsid w:val="00296313"/>
    <w:rsid w:val="00296374"/>
    <w:rsid w:val="00296379"/>
    <w:rsid w:val="002A060E"/>
    <w:rsid w:val="002A0D17"/>
    <w:rsid w:val="002A1D02"/>
    <w:rsid w:val="002A1D04"/>
    <w:rsid w:val="002A2335"/>
    <w:rsid w:val="002A2A46"/>
    <w:rsid w:val="002A2D4D"/>
    <w:rsid w:val="002A3F33"/>
    <w:rsid w:val="002A51A7"/>
    <w:rsid w:val="002B05F7"/>
    <w:rsid w:val="002B07C9"/>
    <w:rsid w:val="002B083D"/>
    <w:rsid w:val="002B0B84"/>
    <w:rsid w:val="002B108E"/>
    <w:rsid w:val="002B14E2"/>
    <w:rsid w:val="002B15C6"/>
    <w:rsid w:val="002B1661"/>
    <w:rsid w:val="002B2337"/>
    <w:rsid w:val="002B4BE7"/>
    <w:rsid w:val="002B4D4F"/>
    <w:rsid w:val="002B5FF8"/>
    <w:rsid w:val="002B617E"/>
    <w:rsid w:val="002B6225"/>
    <w:rsid w:val="002B63C2"/>
    <w:rsid w:val="002B63E8"/>
    <w:rsid w:val="002B7048"/>
    <w:rsid w:val="002C0940"/>
    <w:rsid w:val="002C19FB"/>
    <w:rsid w:val="002C254A"/>
    <w:rsid w:val="002C2653"/>
    <w:rsid w:val="002C3AF3"/>
    <w:rsid w:val="002C40D4"/>
    <w:rsid w:val="002C46CA"/>
    <w:rsid w:val="002C47A7"/>
    <w:rsid w:val="002C6887"/>
    <w:rsid w:val="002C7143"/>
    <w:rsid w:val="002C73F9"/>
    <w:rsid w:val="002C7A06"/>
    <w:rsid w:val="002C7F68"/>
    <w:rsid w:val="002D091D"/>
    <w:rsid w:val="002D2769"/>
    <w:rsid w:val="002D33CB"/>
    <w:rsid w:val="002D3CFE"/>
    <w:rsid w:val="002D5FE2"/>
    <w:rsid w:val="002D7B21"/>
    <w:rsid w:val="002D7EB5"/>
    <w:rsid w:val="002E0343"/>
    <w:rsid w:val="002E19D0"/>
    <w:rsid w:val="002E25C0"/>
    <w:rsid w:val="002E3159"/>
    <w:rsid w:val="002E341D"/>
    <w:rsid w:val="002E450D"/>
    <w:rsid w:val="002E4DB3"/>
    <w:rsid w:val="002E7AC6"/>
    <w:rsid w:val="002E7D6A"/>
    <w:rsid w:val="002F0338"/>
    <w:rsid w:val="002F0670"/>
    <w:rsid w:val="002F0802"/>
    <w:rsid w:val="002F233C"/>
    <w:rsid w:val="002F3AF1"/>
    <w:rsid w:val="002F3D60"/>
    <w:rsid w:val="002F6AD2"/>
    <w:rsid w:val="003019A1"/>
    <w:rsid w:val="003026A1"/>
    <w:rsid w:val="00302DDD"/>
    <w:rsid w:val="00305516"/>
    <w:rsid w:val="0031150B"/>
    <w:rsid w:val="00311E23"/>
    <w:rsid w:val="0031264A"/>
    <w:rsid w:val="00314FD0"/>
    <w:rsid w:val="0031544F"/>
    <w:rsid w:val="00315B23"/>
    <w:rsid w:val="00316645"/>
    <w:rsid w:val="00317018"/>
    <w:rsid w:val="00320837"/>
    <w:rsid w:val="00322333"/>
    <w:rsid w:val="00323F37"/>
    <w:rsid w:val="00324AF5"/>
    <w:rsid w:val="003256E7"/>
    <w:rsid w:val="00325E09"/>
    <w:rsid w:val="003278C7"/>
    <w:rsid w:val="003279BF"/>
    <w:rsid w:val="00327A59"/>
    <w:rsid w:val="0033095A"/>
    <w:rsid w:val="00330BCC"/>
    <w:rsid w:val="00330C03"/>
    <w:rsid w:val="00330E1C"/>
    <w:rsid w:val="003312CB"/>
    <w:rsid w:val="003326C4"/>
    <w:rsid w:val="00333337"/>
    <w:rsid w:val="00333A97"/>
    <w:rsid w:val="00335060"/>
    <w:rsid w:val="00337072"/>
    <w:rsid w:val="003408CA"/>
    <w:rsid w:val="00340DFA"/>
    <w:rsid w:val="003418B3"/>
    <w:rsid w:val="00346DA2"/>
    <w:rsid w:val="0035008E"/>
    <w:rsid w:val="00350FDD"/>
    <w:rsid w:val="0035162E"/>
    <w:rsid w:val="003517CD"/>
    <w:rsid w:val="003529A0"/>
    <w:rsid w:val="003531E4"/>
    <w:rsid w:val="00354ABB"/>
    <w:rsid w:val="00355417"/>
    <w:rsid w:val="0035688E"/>
    <w:rsid w:val="00361D89"/>
    <w:rsid w:val="003620B1"/>
    <w:rsid w:val="00362F45"/>
    <w:rsid w:val="00363453"/>
    <w:rsid w:val="00365851"/>
    <w:rsid w:val="00365F37"/>
    <w:rsid w:val="00366A45"/>
    <w:rsid w:val="00367B86"/>
    <w:rsid w:val="00371C61"/>
    <w:rsid w:val="0037227A"/>
    <w:rsid w:val="003722E0"/>
    <w:rsid w:val="00372947"/>
    <w:rsid w:val="00374582"/>
    <w:rsid w:val="00375154"/>
    <w:rsid w:val="0037517E"/>
    <w:rsid w:val="00376AD7"/>
    <w:rsid w:val="0038006C"/>
    <w:rsid w:val="00380AA5"/>
    <w:rsid w:val="00381F3D"/>
    <w:rsid w:val="0038228D"/>
    <w:rsid w:val="003822F1"/>
    <w:rsid w:val="00382D4C"/>
    <w:rsid w:val="00383A7B"/>
    <w:rsid w:val="00384C42"/>
    <w:rsid w:val="00384F93"/>
    <w:rsid w:val="0038525A"/>
    <w:rsid w:val="00385D2B"/>
    <w:rsid w:val="00386424"/>
    <w:rsid w:val="00386FC1"/>
    <w:rsid w:val="00387296"/>
    <w:rsid w:val="00387927"/>
    <w:rsid w:val="00387EBE"/>
    <w:rsid w:val="003905FA"/>
    <w:rsid w:val="00392067"/>
    <w:rsid w:val="00392162"/>
    <w:rsid w:val="003922FB"/>
    <w:rsid w:val="003950A1"/>
    <w:rsid w:val="00396567"/>
    <w:rsid w:val="003A0B5E"/>
    <w:rsid w:val="003A2425"/>
    <w:rsid w:val="003A2807"/>
    <w:rsid w:val="003A283D"/>
    <w:rsid w:val="003A2F0D"/>
    <w:rsid w:val="003A4602"/>
    <w:rsid w:val="003A4934"/>
    <w:rsid w:val="003A5302"/>
    <w:rsid w:val="003A56FD"/>
    <w:rsid w:val="003A62CF"/>
    <w:rsid w:val="003A6F28"/>
    <w:rsid w:val="003B06C8"/>
    <w:rsid w:val="003B06DC"/>
    <w:rsid w:val="003B0BE3"/>
    <w:rsid w:val="003B2F36"/>
    <w:rsid w:val="003B4070"/>
    <w:rsid w:val="003B5249"/>
    <w:rsid w:val="003B5282"/>
    <w:rsid w:val="003B63D1"/>
    <w:rsid w:val="003B7AD1"/>
    <w:rsid w:val="003C04B1"/>
    <w:rsid w:val="003C12E6"/>
    <w:rsid w:val="003C15EB"/>
    <w:rsid w:val="003C181A"/>
    <w:rsid w:val="003C2EEC"/>
    <w:rsid w:val="003C31C6"/>
    <w:rsid w:val="003C4075"/>
    <w:rsid w:val="003C5C5A"/>
    <w:rsid w:val="003C6A2C"/>
    <w:rsid w:val="003C6EB0"/>
    <w:rsid w:val="003D016A"/>
    <w:rsid w:val="003D0AEC"/>
    <w:rsid w:val="003D28C0"/>
    <w:rsid w:val="003D452F"/>
    <w:rsid w:val="003D5A47"/>
    <w:rsid w:val="003D64F2"/>
    <w:rsid w:val="003E153E"/>
    <w:rsid w:val="003E1774"/>
    <w:rsid w:val="003E191E"/>
    <w:rsid w:val="003E2129"/>
    <w:rsid w:val="003E216A"/>
    <w:rsid w:val="003E28C5"/>
    <w:rsid w:val="003E33DB"/>
    <w:rsid w:val="003E3856"/>
    <w:rsid w:val="003E5FEA"/>
    <w:rsid w:val="003E665D"/>
    <w:rsid w:val="003F3BF4"/>
    <w:rsid w:val="003F3F99"/>
    <w:rsid w:val="003F4584"/>
    <w:rsid w:val="003F507F"/>
    <w:rsid w:val="003F6881"/>
    <w:rsid w:val="003F70EA"/>
    <w:rsid w:val="003F796F"/>
    <w:rsid w:val="003F7A42"/>
    <w:rsid w:val="00400100"/>
    <w:rsid w:val="00400616"/>
    <w:rsid w:val="00401495"/>
    <w:rsid w:val="00402D6F"/>
    <w:rsid w:val="00404A0B"/>
    <w:rsid w:val="00406851"/>
    <w:rsid w:val="00407115"/>
    <w:rsid w:val="00407F20"/>
    <w:rsid w:val="00410904"/>
    <w:rsid w:val="0041144B"/>
    <w:rsid w:val="004125D0"/>
    <w:rsid w:val="00416BDE"/>
    <w:rsid w:val="0041714F"/>
    <w:rsid w:val="00420465"/>
    <w:rsid w:val="0042184D"/>
    <w:rsid w:val="00421FA7"/>
    <w:rsid w:val="00424DEE"/>
    <w:rsid w:val="00427ACE"/>
    <w:rsid w:val="004304A8"/>
    <w:rsid w:val="0043237C"/>
    <w:rsid w:val="00433A29"/>
    <w:rsid w:val="00434393"/>
    <w:rsid w:val="00435701"/>
    <w:rsid w:val="00435879"/>
    <w:rsid w:val="0043735E"/>
    <w:rsid w:val="00440830"/>
    <w:rsid w:val="00443B7A"/>
    <w:rsid w:val="00444356"/>
    <w:rsid w:val="00445A47"/>
    <w:rsid w:val="00446D6A"/>
    <w:rsid w:val="0045064B"/>
    <w:rsid w:val="00450D55"/>
    <w:rsid w:val="00451B41"/>
    <w:rsid w:val="00453677"/>
    <w:rsid w:val="004536AB"/>
    <w:rsid w:val="00453A87"/>
    <w:rsid w:val="00456707"/>
    <w:rsid w:val="00456913"/>
    <w:rsid w:val="00457EF9"/>
    <w:rsid w:val="00460808"/>
    <w:rsid w:val="00462246"/>
    <w:rsid w:val="00462F2F"/>
    <w:rsid w:val="0046338E"/>
    <w:rsid w:val="00465A50"/>
    <w:rsid w:val="004665AD"/>
    <w:rsid w:val="004702BE"/>
    <w:rsid w:val="0047224A"/>
    <w:rsid w:val="00472396"/>
    <w:rsid w:val="0047340F"/>
    <w:rsid w:val="00474AE7"/>
    <w:rsid w:val="00475229"/>
    <w:rsid w:val="00475D3C"/>
    <w:rsid w:val="004773B7"/>
    <w:rsid w:val="0047742E"/>
    <w:rsid w:val="00477436"/>
    <w:rsid w:val="00477AF3"/>
    <w:rsid w:val="00477BCF"/>
    <w:rsid w:val="004804CA"/>
    <w:rsid w:val="0048073E"/>
    <w:rsid w:val="00480A75"/>
    <w:rsid w:val="00481736"/>
    <w:rsid w:val="00481D09"/>
    <w:rsid w:val="00481EA8"/>
    <w:rsid w:val="00482AD0"/>
    <w:rsid w:val="00482D20"/>
    <w:rsid w:val="00484BDB"/>
    <w:rsid w:val="00484F1E"/>
    <w:rsid w:val="004863E2"/>
    <w:rsid w:val="00486A0A"/>
    <w:rsid w:val="00492338"/>
    <w:rsid w:val="004940DE"/>
    <w:rsid w:val="00494616"/>
    <w:rsid w:val="00494B24"/>
    <w:rsid w:val="00494B71"/>
    <w:rsid w:val="00496340"/>
    <w:rsid w:val="004A1A03"/>
    <w:rsid w:val="004A1AA0"/>
    <w:rsid w:val="004A217E"/>
    <w:rsid w:val="004A2579"/>
    <w:rsid w:val="004A31E2"/>
    <w:rsid w:val="004A4391"/>
    <w:rsid w:val="004A6DB0"/>
    <w:rsid w:val="004B01D4"/>
    <w:rsid w:val="004B0EAD"/>
    <w:rsid w:val="004B32AD"/>
    <w:rsid w:val="004B3936"/>
    <w:rsid w:val="004B4948"/>
    <w:rsid w:val="004B6C9D"/>
    <w:rsid w:val="004B7665"/>
    <w:rsid w:val="004C18FA"/>
    <w:rsid w:val="004C20E0"/>
    <w:rsid w:val="004C23B6"/>
    <w:rsid w:val="004C256A"/>
    <w:rsid w:val="004C2DF9"/>
    <w:rsid w:val="004C2E0A"/>
    <w:rsid w:val="004C489D"/>
    <w:rsid w:val="004C4B68"/>
    <w:rsid w:val="004C60B7"/>
    <w:rsid w:val="004C688B"/>
    <w:rsid w:val="004C7062"/>
    <w:rsid w:val="004C7AE8"/>
    <w:rsid w:val="004D19AC"/>
    <w:rsid w:val="004D2200"/>
    <w:rsid w:val="004D2821"/>
    <w:rsid w:val="004D2AB2"/>
    <w:rsid w:val="004D2E66"/>
    <w:rsid w:val="004D35CA"/>
    <w:rsid w:val="004D52D7"/>
    <w:rsid w:val="004D5979"/>
    <w:rsid w:val="004D5A5D"/>
    <w:rsid w:val="004D61D7"/>
    <w:rsid w:val="004D65FD"/>
    <w:rsid w:val="004D788F"/>
    <w:rsid w:val="004D7B0B"/>
    <w:rsid w:val="004D7F58"/>
    <w:rsid w:val="004E0CE8"/>
    <w:rsid w:val="004E0FBE"/>
    <w:rsid w:val="004E2156"/>
    <w:rsid w:val="004E2825"/>
    <w:rsid w:val="004E3A55"/>
    <w:rsid w:val="004E72FD"/>
    <w:rsid w:val="004E7740"/>
    <w:rsid w:val="004E79C6"/>
    <w:rsid w:val="004E7D1D"/>
    <w:rsid w:val="004E7E5C"/>
    <w:rsid w:val="004F145E"/>
    <w:rsid w:val="004F156F"/>
    <w:rsid w:val="004F2A39"/>
    <w:rsid w:val="004F4AD9"/>
    <w:rsid w:val="004F5008"/>
    <w:rsid w:val="004F5D5A"/>
    <w:rsid w:val="00502756"/>
    <w:rsid w:val="005027A0"/>
    <w:rsid w:val="00502D30"/>
    <w:rsid w:val="00502E1D"/>
    <w:rsid w:val="00506B0B"/>
    <w:rsid w:val="00507023"/>
    <w:rsid w:val="005076D9"/>
    <w:rsid w:val="005108EC"/>
    <w:rsid w:val="0051092A"/>
    <w:rsid w:val="00510BB8"/>
    <w:rsid w:val="00511C18"/>
    <w:rsid w:val="00511EF8"/>
    <w:rsid w:val="00512B25"/>
    <w:rsid w:val="0051482A"/>
    <w:rsid w:val="00514D1E"/>
    <w:rsid w:val="00515E04"/>
    <w:rsid w:val="005169B2"/>
    <w:rsid w:val="005173A5"/>
    <w:rsid w:val="005202BA"/>
    <w:rsid w:val="00520319"/>
    <w:rsid w:val="005210E6"/>
    <w:rsid w:val="00521496"/>
    <w:rsid w:val="00521DCB"/>
    <w:rsid w:val="005252B8"/>
    <w:rsid w:val="00526AF4"/>
    <w:rsid w:val="00527189"/>
    <w:rsid w:val="00530D42"/>
    <w:rsid w:val="005311DD"/>
    <w:rsid w:val="005321E2"/>
    <w:rsid w:val="00534BCA"/>
    <w:rsid w:val="00535525"/>
    <w:rsid w:val="00535B1E"/>
    <w:rsid w:val="005362A3"/>
    <w:rsid w:val="005369C5"/>
    <w:rsid w:val="005409E3"/>
    <w:rsid w:val="00541663"/>
    <w:rsid w:val="005422B6"/>
    <w:rsid w:val="00542B7C"/>
    <w:rsid w:val="00543BFD"/>
    <w:rsid w:val="00544A49"/>
    <w:rsid w:val="00545E27"/>
    <w:rsid w:val="00546D49"/>
    <w:rsid w:val="00546EA8"/>
    <w:rsid w:val="00547325"/>
    <w:rsid w:val="00550EA9"/>
    <w:rsid w:val="00551025"/>
    <w:rsid w:val="00553628"/>
    <w:rsid w:val="00554091"/>
    <w:rsid w:val="00554D50"/>
    <w:rsid w:val="00554F85"/>
    <w:rsid w:val="0055673B"/>
    <w:rsid w:val="00561023"/>
    <w:rsid w:val="005610B0"/>
    <w:rsid w:val="00561863"/>
    <w:rsid w:val="00562282"/>
    <w:rsid w:val="00563962"/>
    <w:rsid w:val="00565680"/>
    <w:rsid w:val="005667D7"/>
    <w:rsid w:val="00566807"/>
    <w:rsid w:val="005669E9"/>
    <w:rsid w:val="00566F5A"/>
    <w:rsid w:val="00566FE7"/>
    <w:rsid w:val="00567C26"/>
    <w:rsid w:val="0057167F"/>
    <w:rsid w:val="00574554"/>
    <w:rsid w:val="00574AFE"/>
    <w:rsid w:val="00575056"/>
    <w:rsid w:val="0057516D"/>
    <w:rsid w:val="005766D0"/>
    <w:rsid w:val="0057744E"/>
    <w:rsid w:val="005800CE"/>
    <w:rsid w:val="00580AD4"/>
    <w:rsid w:val="00581488"/>
    <w:rsid w:val="00581BEB"/>
    <w:rsid w:val="00581C36"/>
    <w:rsid w:val="0058319B"/>
    <w:rsid w:val="0058393E"/>
    <w:rsid w:val="005843D8"/>
    <w:rsid w:val="00585215"/>
    <w:rsid w:val="00585470"/>
    <w:rsid w:val="00586121"/>
    <w:rsid w:val="0058682D"/>
    <w:rsid w:val="00587483"/>
    <w:rsid w:val="00590C48"/>
    <w:rsid w:val="00590E2B"/>
    <w:rsid w:val="00591342"/>
    <w:rsid w:val="005916AC"/>
    <w:rsid w:val="00591B53"/>
    <w:rsid w:val="00592493"/>
    <w:rsid w:val="00593AFF"/>
    <w:rsid w:val="00594EF4"/>
    <w:rsid w:val="0059662C"/>
    <w:rsid w:val="00596D0D"/>
    <w:rsid w:val="005A04DA"/>
    <w:rsid w:val="005A241A"/>
    <w:rsid w:val="005A3EA5"/>
    <w:rsid w:val="005A3FFB"/>
    <w:rsid w:val="005A41C4"/>
    <w:rsid w:val="005A4A82"/>
    <w:rsid w:val="005A4E44"/>
    <w:rsid w:val="005A7C7F"/>
    <w:rsid w:val="005B000C"/>
    <w:rsid w:val="005B08C1"/>
    <w:rsid w:val="005B2B6B"/>
    <w:rsid w:val="005B397D"/>
    <w:rsid w:val="005B3BEA"/>
    <w:rsid w:val="005B43B3"/>
    <w:rsid w:val="005B4910"/>
    <w:rsid w:val="005B4C5D"/>
    <w:rsid w:val="005B51DD"/>
    <w:rsid w:val="005B7225"/>
    <w:rsid w:val="005B7ECE"/>
    <w:rsid w:val="005C0129"/>
    <w:rsid w:val="005C0474"/>
    <w:rsid w:val="005C0D4E"/>
    <w:rsid w:val="005C1244"/>
    <w:rsid w:val="005C361A"/>
    <w:rsid w:val="005C39C6"/>
    <w:rsid w:val="005C3E7E"/>
    <w:rsid w:val="005C4D9B"/>
    <w:rsid w:val="005D049C"/>
    <w:rsid w:val="005D06B7"/>
    <w:rsid w:val="005D1F54"/>
    <w:rsid w:val="005D30DB"/>
    <w:rsid w:val="005D33EA"/>
    <w:rsid w:val="005D341D"/>
    <w:rsid w:val="005D6F80"/>
    <w:rsid w:val="005D7070"/>
    <w:rsid w:val="005D75E1"/>
    <w:rsid w:val="005D7EFD"/>
    <w:rsid w:val="005E0956"/>
    <w:rsid w:val="005E0D17"/>
    <w:rsid w:val="005E1BED"/>
    <w:rsid w:val="005E1FE9"/>
    <w:rsid w:val="005E2180"/>
    <w:rsid w:val="005E266F"/>
    <w:rsid w:val="005E2985"/>
    <w:rsid w:val="005E3D8B"/>
    <w:rsid w:val="005E48BB"/>
    <w:rsid w:val="005E504B"/>
    <w:rsid w:val="005E61D8"/>
    <w:rsid w:val="005E639E"/>
    <w:rsid w:val="005E642B"/>
    <w:rsid w:val="005E7EA6"/>
    <w:rsid w:val="005F0252"/>
    <w:rsid w:val="005F0E9A"/>
    <w:rsid w:val="005F0F30"/>
    <w:rsid w:val="005F0FB9"/>
    <w:rsid w:val="005F57A0"/>
    <w:rsid w:val="005F5BA0"/>
    <w:rsid w:val="005F6938"/>
    <w:rsid w:val="005F6B65"/>
    <w:rsid w:val="005F714C"/>
    <w:rsid w:val="005F7B01"/>
    <w:rsid w:val="00600028"/>
    <w:rsid w:val="0060158B"/>
    <w:rsid w:val="00602FA7"/>
    <w:rsid w:val="00604F95"/>
    <w:rsid w:val="00605115"/>
    <w:rsid w:val="006074F0"/>
    <w:rsid w:val="006079E5"/>
    <w:rsid w:val="0061071C"/>
    <w:rsid w:val="00610A16"/>
    <w:rsid w:val="00617166"/>
    <w:rsid w:val="006173C2"/>
    <w:rsid w:val="00617459"/>
    <w:rsid w:val="006177D1"/>
    <w:rsid w:val="00617F35"/>
    <w:rsid w:val="00620E16"/>
    <w:rsid w:val="00621088"/>
    <w:rsid w:val="006231CD"/>
    <w:rsid w:val="0062383E"/>
    <w:rsid w:val="006301D1"/>
    <w:rsid w:val="00630911"/>
    <w:rsid w:val="0063335B"/>
    <w:rsid w:val="00633B08"/>
    <w:rsid w:val="00635697"/>
    <w:rsid w:val="00635F84"/>
    <w:rsid w:val="00636289"/>
    <w:rsid w:val="00637B91"/>
    <w:rsid w:val="006400D0"/>
    <w:rsid w:val="006416F8"/>
    <w:rsid w:val="006433BE"/>
    <w:rsid w:val="00643585"/>
    <w:rsid w:val="006439B6"/>
    <w:rsid w:val="00644006"/>
    <w:rsid w:val="00644472"/>
    <w:rsid w:val="0064463D"/>
    <w:rsid w:val="00644967"/>
    <w:rsid w:val="00645321"/>
    <w:rsid w:val="00646457"/>
    <w:rsid w:val="006471E4"/>
    <w:rsid w:val="00647F0C"/>
    <w:rsid w:val="006513F9"/>
    <w:rsid w:val="00651551"/>
    <w:rsid w:val="00652284"/>
    <w:rsid w:val="0065257D"/>
    <w:rsid w:val="006527A1"/>
    <w:rsid w:val="00654C1D"/>
    <w:rsid w:val="00655769"/>
    <w:rsid w:val="006558F1"/>
    <w:rsid w:val="00661696"/>
    <w:rsid w:val="0066199C"/>
    <w:rsid w:val="00665373"/>
    <w:rsid w:val="00666928"/>
    <w:rsid w:val="006675E9"/>
    <w:rsid w:val="00670C01"/>
    <w:rsid w:val="006734D1"/>
    <w:rsid w:val="00674CDF"/>
    <w:rsid w:val="0067560D"/>
    <w:rsid w:val="0067645C"/>
    <w:rsid w:val="00676F4B"/>
    <w:rsid w:val="0068152A"/>
    <w:rsid w:val="006830D5"/>
    <w:rsid w:val="00683685"/>
    <w:rsid w:val="00683EBE"/>
    <w:rsid w:val="00684D74"/>
    <w:rsid w:val="0069143A"/>
    <w:rsid w:val="00694BD0"/>
    <w:rsid w:val="00695CD4"/>
    <w:rsid w:val="00695E60"/>
    <w:rsid w:val="0069773F"/>
    <w:rsid w:val="006977AC"/>
    <w:rsid w:val="006A0435"/>
    <w:rsid w:val="006A0723"/>
    <w:rsid w:val="006A0DA3"/>
    <w:rsid w:val="006A1182"/>
    <w:rsid w:val="006A1B0B"/>
    <w:rsid w:val="006A3CB1"/>
    <w:rsid w:val="006A7A53"/>
    <w:rsid w:val="006B0FDC"/>
    <w:rsid w:val="006B1E78"/>
    <w:rsid w:val="006B34F8"/>
    <w:rsid w:val="006B356B"/>
    <w:rsid w:val="006B40F3"/>
    <w:rsid w:val="006B5194"/>
    <w:rsid w:val="006B5849"/>
    <w:rsid w:val="006B60E3"/>
    <w:rsid w:val="006B7168"/>
    <w:rsid w:val="006B75CB"/>
    <w:rsid w:val="006C165A"/>
    <w:rsid w:val="006C34D2"/>
    <w:rsid w:val="006C4687"/>
    <w:rsid w:val="006C4694"/>
    <w:rsid w:val="006C5701"/>
    <w:rsid w:val="006C596C"/>
    <w:rsid w:val="006C5D1D"/>
    <w:rsid w:val="006C6146"/>
    <w:rsid w:val="006C67BA"/>
    <w:rsid w:val="006C6FA1"/>
    <w:rsid w:val="006C7B7E"/>
    <w:rsid w:val="006D016C"/>
    <w:rsid w:val="006D2600"/>
    <w:rsid w:val="006D324A"/>
    <w:rsid w:val="006D3C8C"/>
    <w:rsid w:val="006D6175"/>
    <w:rsid w:val="006D6589"/>
    <w:rsid w:val="006D7425"/>
    <w:rsid w:val="006E03E9"/>
    <w:rsid w:val="006E2B9D"/>
    <w:rsid w:val="006E4B22"/>
    <w:rsid w:val="006E55A7"/>
    <w:rsid w:val="006E63EB"/>
    <w:rsid w:val="006E6779"/>
    <w:rsid w:val="006E6ADD"/>
    <w:rsid w:val="006E7D2D"/>
    <w:rsid w:val="006F3777"/>
    <w:rsid w:val="006F395F"/>
    <w:rsid w:val="006F473D"/>
    <w:rsid w:val="0070018F"/>
    <w:rsid w:val="007001E7"/>
    <w:rsid w:val="007011EA"/>
    <w:rsid w:val="00701E90"/>
    <w:rsid w:val="00701FDB"/>
    <w:rsid w:val="00702F3A"/>
    <w:rsid w:val="00703197"/>
    <w:rsid w:val="00705872"/>
    <w:rsid w:val="00705B6A"/>
    <w:rsid w:val="007072A9"/>
    <w:rsid w:val="0071077C"/>
    <w:rsid w:val="00710B1F"/>
    <w:rsid w:val="007132BB"/>
    <w:rsid w:val="00713B1B"/>
    <w:rsid w:val="007174D7"/>
    <w:rsid w:val="00721B2F"/>
    <w:rsid w:val="00722163"/>
    <w:rsid w:val="007225D1"/>
    <w:rsid w:val="00722717"/>
    <w:rsid w:val="00722761"/>
    <w:rsid w:val="00722F9D"/>
    <w:rsid w:val="0073343F"/>
    <w:rsid w:val="00733939"/>
    <w:rsid w:val="00736DB6"/>
    <w:rsid w:val="00737C8D"/>
    <w:rsid w:val="00737D2E"/>
    <w:rsid w:val="0074461F"/>
    <w:rsid w:val="00745803"/>
    <w:rsid w:val="00747376"/>
    <w:rsid w:val="007501D2"/>
    <w:rsid w:val="00751552"/>
    <w:rsid w:val="007516C5"/>
    <w:rsid w:val="00751BA9"/>
    <w:rsid w:val="00751CB3"/>
    <w:rsid w:val="00752914"/>
    <w:rsid w:val="007573C0"/>
    <w:rsid w:val="00757A43"/>
    <w:rsid w:val="00761452"/>
    <w:rsid w:val="00761E69"/>
    <w:rsid w:val="00762AF5"/>
    <w:rsid w:val="00764ECD"/>
    <w:rsid w:val="007656D3"/>
    <w:rsid w:val="00766E69"/>
    <w:rsid w:val="007678A5"/>
    <w:rsid w:val="007700DC"/>
    <w:rsid w:val="007704B5"/>
    <w:rsid w:val="00770E41"/>
    <w:rsid w:val="00771FB2"/>
    <w:rsid w:val="00773003"/>
    <w:rsid w:val="00776B9E"/>
    <w:rsid w:val="00776F36"/>
    <w:rsid w:val="00782ED8"/>
    <w:rsid w:val="00783A37"/>
    <w:rsid w:val="00784B86"/>
    <w:rsid w:val="007856F8"/>
    <w:rsid w:val="0078734B"/>
    <w:rsid w:val="007904E2"/>
    <w:rsid w:val="007914E8"/>
    <w:rsid w:val="007919CC"/>
    <w:rsid w:val="0079211D"/>
    <w:rsid w:val="007927CA"/>
    <w:rsid w:val="00793EA5"/>
    <w:rsid w:val="007950F7"/>
    <w:rsid w:val="007A2174"/>
    <w:rsid w:val="007A270E"/>
    <w:rsid w:val="007A355B"/>
    <w:rsid w:val="007A5E45"/>
    <w:rsid w:val="007A7559"/>
    <w:rsid w:val="007A78C9"/>
    <w:rsid w:val="007A7C78"/>
    <w:rsid w:val="007B35E5"/>
    <w:rsid w:val="007B3D0F"/>
    <w:rsid w:val="007B446C"/>
    <w:rsid w:val="007B6246"/>
    <w:rsid w:val="007B6876"/>
    <w:rsid w:val="007C04BD"/>
    <w:rsid w:val="007C1BAF"/>
    <w:rsid w:val="007C2428"/>
    <w:rsid w:val="007C2A0E"/>
    <w:rsid w:val="007C2ABB"/>
    <w:rsid w:val="007C31C7"/>
    <w:rsid w:val="007C3219"/>
    <w:rsid w:val="007C3A1E"/>
    <w:rsid w:val="007C4185"/>
    <w:rsid w:val="007C4B29"/>
    <w:rsid w:val="007C7E7A"/>
    <w:rsid w:val="007D152E"/>
    <w:rsid w:val="007D2320"/>
    <w:rsid w:val="007D258A"/>
    <w:rsid w:val="007D40EB"/>
    <w:rsid w:val="007D4450"/>
    <w:rsid w:val="007D4E96"/>
    <w:rsid w:val="007D539D"/>
    <w:rsid w:val="007D53C9"/>
    <w:rsid w:val="007D5421"/>
    <w:rsid w:val="007D69B6"/>
    <w:rsid w:val="007D6B52"/>
    <w:rsid w:val="007D788E"/>
    <w:rsid w:val="007D7B82"/>
    <w:rsid w:val="007E2D77"/>
    <w:rsid w:val="007E418F"/>
    <w:rsid w:val="007E502E"/>
    <w:rsid w:val="007E6A5F"/>
    <w:rsid w:val="007F0533"/>
    <w:rsid w:val="007F169D"/>
    <w:rsid w:val="007F193A"/>
    <w:rsid w:val="007F1EE2"/>
    <w:rsid w:val="007F374C"/>
    <w:rsid w:val="007F61AA"/>
    <w:rsid w:val="008007CE"/>
    <w:rsid w:val="008020D8"/>
    <w:rsid w:val="00803DBE"/>
    <w:rsid w:val="00804136"/>
    <w:rsid w:val="008066CE"/>
    <w:rsid w:val="008073FB"/>
    <w:rsid w:val="0080780E"/>
    <w:rsid w:val="00810CE4"/>
    <w:rsid w:val="008139F3"/>
    <w:rsid w:val="00814C34"/>
    <w:rsid w:val="00814E6C"/>
    <w:rsid w:val="0081666B"/>
    <w:rsid w:val="00816D0A"/>
    <w:rsid w:val="00816FF3"/>
    <w:rsid w:val="0081769A"/>
    <w:rsid w:val="008227AC"/>
    <w:rsid w:val="00823367"/>
    <w:rsid w:val="00823483"/>
    <w:rsid w:val="00823CD4"/>
    <w:rsid w:val="00823E24"/>
    <w:rsid w:val="00825727"/>
    <w:rsid w:val="00825941"/>
    <w:rsid w:val="00827221"/>
    <w:rsid w:val="00830746"/>
    <w:rsid w:val="008324E8"/>
    <w:rsid w:val="00833BEA"/>
    <w:rsid w:val="00833C24"/>
    <w:rsid w:val="00834903"/>
    <w:rsid w:val="008354CA"/>
    <w:rsid w:val="00840421"/>
    <w:rsid w:val="00840C8B"/>
    <w:rsid w:val="00840F74"/>
    <w:rsid w:val="008417E6"/>
    <w:rsid w:val="00844A88"/>
    <w:rsid w:val="00845671"/>
    <w:rsid w:val="00845AA9"/>
    <w:rsid w:val="00845DBE"/>
    <w:rsid w:val="00847E7F"/>
    <w:rsid w:val="00850525"/>
    <w:rsid w:val="008510CC"/>
    <w:rsid w:val="00851132"/>
    <w:rsid w:val="00852413"/>
    <w:rsid w:val="0085293B"/>
    <w:rsid w:val="008558A8"/>
    <w:rsid w:val="00855B67"/>
    <w:rsid w:val="00857740"/>
    <w:rsid w:val="00857FED"/>
    <w:rsid w:val="00861E92"/>
    <w:rsid w:val="00863003"/>
    <w:rsid w:val="00863C46"/>
    <w:rsid w:val="00864D0C"/>
    <w:rsid w:val="00865321"/>
    <w:rsid w:val="008654D7"/>
    <w:rsid w:val="00865560"/>
    <w:rsid w:val="00865EC8"/>
    <w:rsid w:val="00866399"/>
    <w:rsid w:val="00866765"/>
    <w:rsid w:val="008705D6"/>
    <w:rsid w:val="00871803"/>
    <w:rsid w:val="00871963"/>
    <w:rsid w:val="00871AFC"/>
    <w:rsid w:val="00872681"/>
    <w:rsid w:val="008734D1"/>
    <w:rsid w:val="008745F4"/>
    <w:rsid w:val="00874AA9"/>
    <w:rsid w:val="00874AC6"/>
    <w:rsid w:val="00874E01"/>
    <w:rsid w:val="00874E6D"/>
    <w:rsid w:val="008767D4"/>
    <w:rsid w:val="00877A5F"/>
    <w:rsid w:val="00880F37"/>
    <w:rsid w:val="008818A7"/>
    <w:rsid w:val="00882C95"/>
    <w:rsid w:val="008841E0"/>
    <w:rsid w:val="0088482E"/>
    <w:rsid w:val="00885224"/>
    <w:rsid w:val="008864DB"/>
    <w:rsid w:val="00887C47"/>
    <w:rsid w:val="00891377"/>
    <w:rsid w:val="00892936"/>
    <w:rsid w:val="00892BB6"/>
    <w:rsid w:val="00892C72"/>
    <w:rsid w:val="008932B4"/>
    <w:rsid w:val="00893972"/>
    <w:rsid w:val="00893CAB"/>
    <w:rsid w:val="00893E8E"/>
    <w:rsid w:val="00896C61"/>
    <w:rsid w:val="008A0670"/>
    <w:rsid w:val="008A25D8"/>
    <w:rsid w:val="008A306C"/>
    <w:rsid w:val="008A3153"/>
    <w:rsid w:val="008A38DF"/>
    <w:rsid w:val="008A4B2C"/>
    <w:rsid w:val="008A4EC3"/>
    <w:rsid w:val="008A7261"/>
    <w:rsid w:val="008A7CD0"/>
    <w:rsid w:val="008B17A8"/>
    <w:rsid w:val="008B1E72"/>
    <w:rsid w:val="008B1FA8"/>
    <w:rsid w:val="008B23E4"/>
    <w:rsid w:val="008B3322"/>
    <w:rsid w:val="008B3B19"/>
    <w:rsid w:val="008B60A1"/>
    <w:rsid w:val="008B627B"/>
    <w:rsid w:val="008B6A9B"/>
    <w:rsid w:val="008B7936"/>
    <w:rsid w:val="008B7D51"/>
    <w:rsid w:val="008C0701"/>
    <w:rsid w:val="008C1006"/>
    <w:rsid w:val="008C1A2C"/>
    <w:rsid w:val="008C2FBD"/>
    <w:rsid w:val="008C4E31"/>
    <w:rsid w:val="008C4F01"/>
    <w:rsid w:val="008C54A8"/>
    <w:rsid w:val="008C5BF1"/>
    <w:rsid w:val="008C6398"/>
    <w:rsid w:val="008C657C"/>
    <w:rsid w:val="008C72E3"/>
    <w:rsid w:val="008C7C20"/>
    <w:rsid w:val="008D18F9"/>
    <w:rsid w:val="008D25AA"/>
    <w:rsid w:val="008D27D7"/>
    <w:rsid w:val="008D35A8"/>
    <w:rsid w:val="008D38CA"/>
    <w:rsid w:val="008D3B18"/>
    <w:rsid w:val="008D4CF4"/>
    <w:rsid w:val="008D513E"/>
    <w:rsid w:val="008D6120"/>
    <w:rsid w:val="008D7465"/>
    <w:rsid w:val="008E0B99"/>
    <w:rsid w:val="008E17E1"/>
    <w:rsid w:val="008E1FAA"/>
    <w:rsid w:val="008E2DD3"/>
    <w:rsid w:val="008E5340"/>
    <w:rsid w:val="008E6581"/>
    <w:rsid w:val="008E69D9"/>
    <w:rsid w:val="008E75F9"/>
    <w:rsid w:val="008F0BD8"/>
    <w:rsid w:val="008F51DA"/>
    <w:rsid w:val="008F616C"/>
    <w:rsid w:val="008F6A49"/>
    <w:rsid w:val="008F75B7"/>
    <w:rsid w:val="00900607"/>
    <w:rsid w:val="00900BE1"/>
    <w:rsid w:val="00902077"/>
    <w:rsid w:val="00902C30"/>
    <w:rsid w:val="009047B3"/>
    <w:rsid w:val="009058C4"/>
    <w:rsid w:val="0090675B"/>
    <w:rsid w:val="00906FDB"/>
    <w:rsid w:val="00907026"/>
    <w:rsid w:val="009102DC"/>
    <w:rsid w:val="00910AC5"/>
    <w:rsid w:val="009122F8"/>
    <w:rsid w:val="0091244D"/>
    <w:rsid w:val="0091244E"/>
    <w:rsid w:val="009145FC"/>
    <w:rsid w:val="00915A37"/>
    <w:rsid w:val="00915D27"/>
    <w:rsid w:val="009176E3"/>
    <w:rsid w:val="00917DCC"/>
    <w:rsid w:val="0092002D"/>
    <w:rsid w:val="0092052C"/>
    <w:rsid w:val="00921D31"/>
    <w:rsid w:val="00921F81"/>
    <w:rsid w:val="00922545"/>
    <w:rsid w:val="00922781"/>
    <w:rsid w:val="00922BF3"/>
    <w:rsid w:val="00923925"/>
    <w:rsid w:val="0092436C"/>
    <w:rsid w:val="00924387"/>
    <w:rsid w:val="009247DF"/>
    <w:rsid w:val="00924DB5"/>
    <w:rsid w:val="00926921"/>
    <w:rsid w:val="009275A9"/>
    <w:rsid w:val="00931524"/>
    <w:rsid w:val="00931935"/>
    <w:rsid w:val="009328E8"/>
    <w:rsid w:val="00932A4A"/>
    <w:rsid w:val="00932D1C"/>
    <w:rsid w:val="0093408E"/>
    <w:rsid w:val="009350E5"/>
    <w:rsid w:val="0093589E"/>
    <w:rsid w:val="00935A86"/>
    <w:rsid w:val="00936572"/>
    <w:rsid w:val="00936931"/>
    <w:rsid w:val="009375EB"/>
    <w:rsid w:val="00937DCF"/>
    <w:rsid w:val="00940118"/>
    <w:rsid w:val="00941EC8"/>
    <w:rsid w:val="00942387"/>
    <w:rsid w:val="00943CB4"/>
    <w:rsid w:val="00943FDE"/>
    <w:rsid w:val="00944309"/>
    <w:rsid w:val="0094481C"/>
    <w:rsid w:val="00944E22"/>
    <w:rsid w:val="0094542C"/>
    <w:rsid w:val="00945F92"/>
    <w:rsid w:val="00946E52"/>
    <w:rsid w:val="00947388"/>
    <w:rsid w:val="009501EB"/>
    <w:rsid w:val="00950804"/>
    <w:rsid w:val="009508C2"/>
    <w:rsid w:val="0095091D"/>
    <w:rsid w:val="00952682"/>
    <w:rsid w:val="009547F6"/>
    <w:rsid w:val="0095544A"/>
    <w:rsid w:val="009571A0"/>
    <w:rsid w:val="009571EE"/>
    <w:rsid w:val="00960042"/>
    <w:rsid w:val="00960D49"/>
    <w:rsid w:val="00961F12"/>
    <w:rsid w:val="00964A10"/>
    <w:rsid w:val="009652C0"/>
    <w:rsid w:val="00965F7C"/>
    <w:rsid w:val="00966DE5"/>
    <w:rsid w:val="00967602"/>
    <w:rsid w:val="00967B6B"/>
    <w:rsid w:val="00967EE5"/>
    <w:rsid w:val="00972954"/>
    <w:rsid w:val="00973239"/>
    <w:rsid w:val="00976EAB"/>
    <w:rsid w:val="00976F37"/>
    <w:rsid w:val="009773A5"/>
    <w:rsid w:val="009778FD"/>
    <w:rsid w:val="0098008B"/>
    <w:rsid w:val="0098068D"/>
    <w:rsid w:val="00981374"/>
    <w:rsid w:val="00982759"/>
    <w:rsid w:val="00983060"/>
    <w:rsid w:val="009844DE"/>
    <w:rsid w:val="00986407"/>
    <w:rsid w:val="00986DA9"/>
    <w:rsid w:val="00987F57"/>
    <w:rsid w:val="00993DAC"/>
    <w:rsid w:val="009943EC"/>
    <w:rsid w:val="00994F4A"/>
    <w:rsid w:val="00994F5C"/>
    <w:rsid w:val="0099507F"/>
    <w:rsid w:val="00996683"/>
    <w:rsid w:val="009969F7"/>
    <w:rsid w:val="00996ECD"/>
    <w:rsid w:val="009A054B"/>
    <w:rsid w:val="009A1541"/>
    <w:rsid w:val="009A1785"/>
    <w:rsid w:val="009A48F4"/>
    <w:rsid w:val="009A4F53"/>
    <w:rsid w:val="009A6463"/>
    <w:rsid w:val="009B0FF3"/>
    <w:rsid w:val="009B394D"/>
    <w:rsid w:val="009B4278"/>
    <w:rsid w:val="009B47B2"/>
    <w:rsid w:val="009B54BE"/>
    <w:rsid w:val="009B6E28"/>
    <w:rsid w:val="009C0F18"/>
    <w:rsid w:val="009C1BDB"/>
    <w:rsid w:val="009C41E0"/>
    <w:rsid w:val="009C7016"/>
    <w:rsid w:val="009C737F"/>
    <w:rsid w:val="009D1866"/>
    <w:rsid w:val="009D18AF"/>
    <w:rsid w:val="009D389F"/>
    <w:rsid w:val="009D44AF"/>
    <w:rsid w:val="009D6D1E"/>
    <w:rsid w:val="009D6E63"/>
    <w:rsid w:val="009E0852"/>
    <w:rsid w:val="009E0D06"/>
    <w:rsid w:val="009E15AA"/>
    <w:rsid w:val="009E1BC4"/>
    <w:rsid w:val="009E1BED"/>
    <w:rsid w:val="009E24AF"/>
    <w:rsid w:val="009E2A34"/>
    <w:rsid w:val="009E446C"/>
    <w:rsid w:val="009E44D4"/>
    <w:rsid w:val="009E471D"/>
    <w:rsid w:val="009E4CDB"/>
    <w:rsid w:val="009E5B42"/>
    <w:rsid w:val="009E7757"/>
    <w:rsid w:val="009F0502"/>
    <w:rsid w:val="009F061B"/>
    <w:rsid w:val="009F0C8E"/>
    <w:rsid w:val="009F0D01"/>
    <w:rsid w:val="009F0D23"/>
    <w:rsid w:val="009F1A52"/>
    <w:rsid w:val="009F1DBF"/>
    <w:rsid w:val="009F1E75"/>
    <w:rsid w:val="009F2C81"/>
    <w:rsid w:val="009F4F87"/>
    <w:rsid w:val="009F637C"/>
    <w:rsid w:val="009F6380"/>
    <w:rsid w:val="009F66F5"/>
    <w:rsid w:val="009F7B15"/>
    <w:rsid w:val="00A005B8"/>
    <w:rsid w:val="00A00DAE"/>
    <w:rsid w:val="00A030FB"/>
    <w:rsid w:val="00A0310A"/>
    <w:rsid w:val="00A0481C"/>
    <w:rsid w:val="00A05E3D"/>
    <w:rsid w:val="00A06285"/>
    <w:rsid w:val="00A06EDA"/>
    <w:rsid w:val="00A1463E"/>
    <w:rsid w:val="00A1625B"/>
    <w:rsid w:val="00A16C04"/>
    <w:rsid w:val="00A16C70"/>
    <w:rsid w:val="00A1714D"/>
    <w:rsid w:val="00A173B9"/>
    <w:rsid w:val="00A20C82"/>
    <w:rsid w:val="00A25EFE"/>
    <w:rsid w:val="00A267A7"/>
    <w:rsid w:val="00A26A95"/>
    <w:rsid w:val="00A26B34"/>
    <w:rsid w:val="00A316FD"/>
    <w:rsid w:val="00A317B1"/>
    <w:rsid w:val="00A3209B"/>
    <w:rsid w:val="00A321E7"/>
    <w:rsid w:val="00A329DD"/>
    <w:rsid w:val="00A33A0E"/>
    <w:rsid w:val="00A3435B"/>
    <w:rsid w:val="00A37207"/>
    <w:rsid w:val="00A3775F"/>
    <w:rsid w:val="00A41182"/>
    <w:rsid w:val="00A41CAC"/>
    <w:rsid w:val="00A42EA7"/>
    <w:rsid w:val="00A430E8"/>
    <w:rsid w:val="00A435E5"/>
    <w:rsid w:val="00A456F3"/>
    <w:rsid w:val="00A46CF4"/>
    <w:rsid w:val="00A4782D"/>
    <w:rsid w:val="00A50BDA"/>
    <w:rsid w:val="00A50F80"/>
    <w:rsid w:val="00A51B83"/>
    <w:rsid w:val="00A51CC4"/>
    <w:rsid w:val="00A52213"/>
    <w:rsid w:val="00A5376F"/>
    <w:rsid w:val="00A56778"/>
    <w:rsid w:val="00A57BB8"/>
    <w:rsid w:val="00A6144D"/>
    <w:rsid w:val="00A6146F"/>
    <w:rsid w:val="00A61DCB"/>
    <w:rsid w:val="00A620A1"/>
    <w:rsid w:val="00A62BEE"/>
    <w:rsid w:val="00A62EC9"/>
    <w:rsid w:val="00A642A8"/>
    <w:rsid w:val="00A65CC9"/>
    <w:rsid w:val="00A675CA"/>
    <w:rsid w:val="00A70390"/>
    <w:rsid w:val="00A70E80"/>
    <w:rsid w:val="00A7102E"/>
    <w:rsid w:val="00A718F2"/>
    <w:rsid w:val="00A720D1"/>
    <w:rsid w:val="00A72139"/>
    <w:rsid w:val="00A72BEC"/>
    <w:rsid w:val="00A72F2D"/>
    <w:rsid w:val="00A73F95"/>
    <w:rsid w:val="00A74202"/>
    <w:rsid w:val="00A7683E"/>
    <w:rsid w:val="00A77115"/>
    <w:rsid w:val="00A77C78"/>
    <w:rsid w:val="00A826E3"/>
    <w:rsid w:val="00A83644"/>
    <w:rsid w:val="00A857E4"/>
    <w:rsid w:val="00A86707"/>
    <w:rsid w:val="00A867E4"/>
    <w:rsid w:val="00A86FFD"/>
    <w:rsid w:val="00A94411"/>
    <w:rsid w:val="00A952C9"/>
    <w:rsid w:val="00A95C0E"/>
    <w:rsid w:val="00A95D71"/>
    <w:rsid w:val="00A96010"/>
    <w:rsid w:val="00A96AAE"/>
    <w:rsid w:val="00A97499"/>
    <w:rsid w:val="00AA1D50"/>
    <w:rsid w:val="00AA1D7D"/>
    <w:rsid w:val="00AA2428"/>
    <w:rsid w:val="00AA32A5"/>
    <w:rsid w:val="00AA439C"/>
    <w:rsid w:val="00AA6F9B"/>
    <w:rsid w:val="00AA7795"/>
    <w:rsid w:val="00AB07FA"/>
    <w:rsid w:val="00AB0CF3"/>
    <w:rsid w:val="00AB13E1"/>
    <w:rsid w:val="00AB1B26"/>
    <w:rsid w:val="00AB2357"/>
    <w:rsid w:val="00AB34B1"/>
    <w:rsid w:val="00AB3BDE"/>
    <w:rsid w:val="00AB428A"/>
    <w:rsid w:val="00AB56B2"/>
    <w:rsid w:val="00AB56C5"/>
    <w:rsid w:val="00AB64CD"/>
    <w:rsid w:val="00AC18C0"/>
    <w:rsid w:val="00AC2C75"/>
    <w:rsid w:val="00AC3AAD"/>
    <w:rsid w:val="00AC4A7E"/>
    <w:rsid w:val="00AC4CEA"/>
    <w:rsid w:val="00AC6E69"/>
    <w:rsid w:val="00AC74B5"/>
    <w:rsid w:val="00AC7F42"/>
    <w:rsid w:val="00AD1C8A"/>
    <w:rsid w:val="00AD2D14"/>
    <w:rsid w:val="00AD46E1"/>
    <w:rsid w:val="00AD4ADE"/>
    <w:rsid w:val="00AD4B15"/>
    <w:rsid w:val="00AD5411"/>
    <w:rsid w:val="00AD63D4"/>
    <w:rsid w:val="00AD65D6"/>
    <w:rsid w:val="00AD67BF"/>
    <w:rsid w:val="00AD7198"/>
    <w:rsid w:val="00AE0241"/>
    <w:rsid w:val="00AE2C9F"/>
    <w:rsid w:val="00AE50A8"/>
    <w:rsid w:val="00AE6BC4"/>
    <w:rsid w:val="00AE6E0A"/>
    <w:rsid w:val="00AF0202"/>
    <w:rsid w:val="00AF31AD"/>
    <w:rsid w:val="00AF32FB"/>
    <w:rsid w:val="00AF3756"/>
    <w:rsid w:val="00AF38AC"/>
    <w:rsid w:val="00AF4566"/>
    <w:rsid w:val="00AF5601"/>
    <w:rsid w:val="00AF5BAE"/>
    <w:rsid w:val="00AF62AA"/>
    <w:rsid w:val="00AF715D"/>
    <w:rsid w:val="00AF7E44"/>
    <w:rsid w:val="00AF7F81"/>
    <w:rsid w:val="00B01A69"/>
    <w:rsid w:val="00B0330A"/>
    <w:rsid w:val="00B04546"/>
    <w:rsid w:val="00B0682A"/>
    <w:rsid w:val="00B06923"/>
    <w:rsid w:val="00B07341"/>
    <w:rsid w:val="00B07BAF"/>
    <w:rsid w:val="00B103B1"/>
    <w:rsid w:val="00B1075F"/>
    <w:rsid w:val="00B122F3"/>
    <w:rsid w:val="00B129C8"/>
    <w:rsid w:val="00B13081"/>
    <w:rsid w:val="00B14DCD"/>
    <w:rsid w:val="00B15607"/>
    <w:rsid w:val="00B159B6"/>
    <w:rsid w:val="00B16CA5"/>
    <w:rsid w:val="00B21429"/>
    <w:rsid w:val="00B216B7"/>
    <w:rsid w:val="00B23666"/>
    <w:rsid w:val="00B249DB"/>
    <w:rsid w:val="00B26A02"/>
    <w:rsid w:val="00B270E3"/>
    <w:rsid w:val="00B302B5"/>
    <w:rsid w:val="00B309A3"/>
    <w:rsid w:val="00B314AC"/>
    <w:rsid w:val="00B31A1C"/>
    <w:rsid w:val="00B3297D"/>
    <w:rsid w:val="00B34768"/>
    <w:rsid w:val="00B3674E"/>
    <w:rsid w:val="00B37052"/>
    <w:rsid w:val="00B37A2F"/>
    <w:rsid w:val="00B411DE"/>
    <w:rsid w:val="00B413D9"/>
    <w:rsid w:val="00B41FB4"/>
    <w:rsid w:val="00B44499"/>
    <w:rsid w:val="00B50553"/>
    <w:rsid w:val="00B51272"/>
    <w:rsid w:val="00B52965"/>
    <w:rsid w:val="00B52D3C"/>
    <w:rsid w:val="00B565FD"/>
    <w:rsid w:val="00B56E1B"/>
    <w:rsid w:val="00B600ED"/>
    <w:rsid w:val="00B60281"/>
    <w:rsid w:val="00B60B2A"/>
    <w:rsid w:val="00B617B8"/>
    <w:rsid w:val="00B62812"/>
    <w:rsid w:val="00B62B4D"/>
    <w:rsid w:val="00B63B8A"/>
    <w:rsid w:val="00B63C5B"/>
    <w:rsid w:val="00B63FBB"/>
    <w:rsid w:val="00B6520D"/>
    <w:rsid w:val="00B655B0"/>
    <w:rsid w:val="00B703FE"/>
    <w:rsid w:val="00B70AD3"/>
    <w:rsid w:val="00B724B9"/>
    <w:rsid w:val="00B743AF"/>
    <w:rsid w:val="00B75E6D"/>
    <w:rsid w:val="00B76CB8"/>
    <w:rsid w:val="00B80F7E"/>
    <w:rsid w:val="00B81062"/>
    <w:rsid w:val="00B81381"/>
    <w:rsid w:val="00B847AD"/>
    <w:rsid w:val="00B84AC8"/>
    <w:rsid w:val="00B8506C"/>
    <w:rsid w:val="00B850E1"/>
    <w:rsid w:val="00B86CC2"/>
    <w:rsid w:val="00B873BD"/>
    <w:rsid w:val="00B91ECB"/>
    <w:rsid w:val="00B92310"/>
    <w:rsid w:val="00B92599"/>
    <w:rsid w:val="00B935E9"/>
    <w:rsid w:val="00B95DB9"/>
    <w:rsid w:val="00B969C9"/>
    <w:rsid w:val="00BA0CCC"/>
    <w:rsid w:val="00BA1260"/>
    <w:rsid w:val="00BA47F3"/>
    <w:rsid w:val="00BB0067"/>
    <w:rsid w:val="00BB16B1"/>
    <w:rsid w:val="00BB2704"/>
    <w:rsid w:val="00BB2BF5"/>
    <w:rsid w:val="00BB2E42"/>
    <w:rsid w:val="00BB3470"/>
    <w:rsid w:val="00BB3E54"/>
    <w:rsid w:val="00BB7F33"/>
    <w:rsid w:val="00BC276E"/>
    <w:rsid w:val="00BC4616"/>
    <w:rsid w:val="00BC5047"/>
    <w:rsid w:val="00BC58BB"/>
    <w:rsid w:val="00BC6696"/>
    <w:rsid w:val="00BC73F2"/>
    <w:rsid w:val="00BD0AF3"/>
    <w:rsid w:val="00BD1A96"/>
    <w:rsid w:val="00BD1CD3"/>
    <w:rsid w:val="00BD2701"/>
    <w:rsid w:val="00BD2A98"/>
    <w:rsid w:val="00BD360E"/>
    <w:rsid w:val="00BD379D"/>
    <w:rsid w:val="00BD5F04"/>
    <w:rsid w:val="00BD7A8A"/>
    <w:rsid w:val="00BD7A92"/>
    <w:rsid w:val="00BE01D4"/>
    <w:rsid w:val="00BE1D0E"/>
    <w:rsid w:val="00BE24C0"/>
    <w:rsid w:val="00BE36F9"/>
    <w:rsid w:val="00BE3BC4"/>
    <w:rsid w:val="00BE6E01"/>
    <w:rsid w:val="00BE793C"/>
    <w:rsid w:val="00BF0585"/>
    <w:rsid w:val="00BF3759"/>
    <w:rsid w:val="00BF435E"/>
    <w:rsid w:val="00BF4497"/>
    <w:rsid w:val="00BF4E77"/>
    <w:rsid w:val="00BF50CC"/>
    <w:rsid w:val="00BF6DF1"/>
    <w:rsid w:val="00C0137F"/>
    <w:rsid w:val="00C04522"/>
    <w:rsid w:val="00C04A5D"/>
    <w:rsid w:val="00C04FD7"/>
    <w:rsid w:val="00C0516F"/>
    <w:rsid w:val="00C064ED"/>
    <w:rsid w:val="00C06814"/>
    <w:rsid w:val="00C10242"/>
    <w:rsid w:val="00C10733"/>
    <w:rsid w:val="00C12C71"/>
    <w:rsid w:val="00C13446"/>
    <w:rsid w:val="00C13F88"/>
    <w:rsid w:val="00C15A26"/>
    <w:rsid w:val="00C1636F"/>
    <w:rsid w:val="00C16881"/>
    <w:rsid w:val="00C16ED6"/>
    <w:rsid w:val="00C171C6"/>
    <w:rsid w:val="00C2123C"/>
    <w:rsid w:val="00C22520"/>
    <w:rsid w:val="00C225A4"/>
    <w:rsid w:val="00C22932"/>
    <w:rsid w:val="00C2363D"/>
    <w:rsid w:val="00C2478E"/>
    <w:rsid w:val="00C255E3"/>
    <w:rsid w:val="00C268D5"/>
    <w:rsid w:val="00C278A7"/>
    <w:rsid w:val="00C27BE1"/>
    <w:rsid w:val="00C31064"/>
    <w:rsid w:val="00C31E1E"/>
    <w:rsid w:val="00C3217B"/>
    <w:rsid w:val="00C341C8"/>
    <w:rsid w:val="00C34B1B"/>
    <w:rsid w:val="00C35376"/>
    <w:rsid w:val="00C37860"/>
    <w:rsid w:val="00C37BEE"/>
    <w:rsid w:val="00C41B51"/>
    <w:rsid w:val="00C42677"/>
    <w:rsid w:val="00C444BF"/>
    <w:rsid w:val="00C45747"/>
    <w:rsid w:val="00C45DDB"/>
    <w:rsid w:val="00C46B46"/>
    <w:rsid w:val="00C47512"/>
    <w:rsid w:val="00C47C5D"/>
    <w:rsid w:val="00C5032C"/>
    <w:rsid w:val="00C50AD5"/>
    <w:rsid w:val="00C50CA2"/>
    <w:rsid w:val="00C512A7"/>
    <w:rsid w:val="00C51506"/>
    <w:rsid w:val="00C51AEF"/>
    <w:rsid w:val="00C52060"/>
    <w:rsid w:val="00C52826"/>
    <w:rsid w:val="00C52A9C"/>
    <w:rsid w:val="00C55DA8"/>
    <w:rsid w:val="00C56729"/>
    <w:rsid w:val="00C60638"/>
    <w:rsid w:val="00C62458"/>
    <w:rsid w:val="00C6285E"/>
    <w:rsid w:val="00C70213"/>
    <w:rsid w:val="00C70D7B"/>
    <w:rsid w:val="00C70F68"/>
    <w:rsid w:val="00C72B2E"/>
    <w:rsid w:val="00C72D41"/>
    <w:rsid w:val="00C734E6"/>
    <w:rsid w:val="00C73761"/>
    <w:rsid w:val="00C74A8C"/>
    <w:rsid w:val="00C76D4A"/>
    <w:rsid w:val="00C77289"/>
    <w:rsid w:val="00C80152"/>
    <w:rsid w:val="00C80B37"/>
    <w:rsid w:val="00C818B7"/>
    <w:rsid w:val="00C818F9"/>
    <w:rsid w:val="00C8231F"/>
    <w:rsid w:val="00C849DA"/>
    <w:rsid w:val="00C86EC0"/>
    <w:rsid w:val="00C87B25"/>
    <w:rsid w:val="00C912E9"/>
    <w:rsid w:val="00C922B4"/>
    <w:rsid w:val="00C9323D"/>
    <w:rsid w:val="00C93C08"/>
    <w:rsid w:val="00C94057"/>
    <w:rsid w:val="00C95201"/>
    <w:rsid w:val="00C95B35"/>
    <w:rsid w:val="00C97E58"/>
    <w:rsid w:val="00CA14B6"/>
    <w:rsid w:val="00CA1ADD"/>
    <w:rsid w:val="00CA43D5"/>
    <w:rsid w:val="00CA4627"/>
    <w:rsid w:val="00CA4B3D"/>
    <w:rsid w:val="00CA5C5F"/>
    <w:rsid w:val="00CA6B2D"/>
    <w:rsid w:val="00CA7332"/>
    <w:rsid w:val="00CA792B"/>
    <w:rsid w:val="00CB0B9B"/>
    <w:rsid w:val="00CB1DDA"/>
    <w:rsid w:val="00CB255A"/>
    <w:rsid w:val="00CB3F94"/>
    <w:rsid w:val="00CB4540"/>
    <w:rsid w:val="00CB6AAC"/>
    <w:rsid w:val="00CB6AD3"/>
    <w:rsid w:val="00CB6FE5"/>
    <w:rsid w:val="00CB714B"/>
    <w:rsid w:val="00CB7B40"/>
    <w:rsid w:val="00CB7E22"/>
    <w:rsid w:val="00CC0337"/>
    <w:rsid w:val="00CC0628"/>
    <w:rsid w:val="00CC16AF"/>
    <w:rsid w:val="00CC2E9D"/>
    <w:rsid w:val="00CC316A"/>
    <w:rsid w:val="00CC356D"/>
    <w:rsid w:val="00CC389F"/>
    <w:rsid w:val="00CC3920"/>
    <w:rsid w:val="00CC3E51"/>
    <w:rsid w:val="00CC517E"/>
    <w:rsid w:val="00CC6573"/>
    <w:rsid w:val="00CC6C01"/>
    <w:rsid w:val="00CC71BA"/>
    <w:rsid w:val="00CD033F"/>
    <w:rsid w:val="00CD3E8F"/>
    <w:rsid w:val="00CD44F6"/>
    <w:rsid w:val="00CD463A"/>
    <w:rsid w:val="00CD4C83"/>
    <w:rsid w:val="00CD4E71"/>
    <w:rsid w:val="00CD5ED7"/>
    <w:rsid w:val="00CD6B66"/>
    <w:rsid w:val="00CE1B0A"/>
    <w:rsid w:val="00CE1DB3"/>
    <w:rsid w:val="00CE3139"/>
    <w:rsid w:val="00CE3D21"/>
    <w:rsid w:val="00CE6290"/>
    <w:rsid w:val="00CE658E"/>
    <w:rsid w:val="00CE668C"/>
    <w:rsid w:val="00CE6F2D"/>
    <w:rsid w:val="00CE711A"/>
    <w:rsid w:val="00CF02BA"/>
    <w:rsid w:val="00CF0EE2"/>
    <w:rsid w:val="00CF1EE8"/>
    <w:rsid w:val="00CF22C2"/>
    <w:rsid w:val="00CF435A"/>
    <w:rsid w:val="00CF6260"/>
    <w:rsid w:val="00CF7675"/>
    <w:rsid w:val="00D00C5A"/>
    <w:rsid w:val="00D00F8F"/>
    <w:rsid w:val="00D0117C"/>
    <w:rsid w:val="00D01836"/>
    <w:rsid w:val="00D02B57"/>
    <w:rsid w:val="00D03613"/>
    <w:rsid w:val="00D04925"/>
    <w:rsid w:val="00D05552"/>
    <w:rsid w:val="00D05F8A"/>
    <w:rsid w:val="00D06066"/>
    <w:rsid w:val="00D0611E"/>
    <w:rsid w:val="00D100C2"/>
    <w:rsid w:val="00D134D9"/>
    <w:rsid w:val="00D146A6"/>
    <w:rsid w:val="00D15830"/>
    <w:rsid w:val="00D16938"/>
    <w:rsid w:val="00D178FA"/>
    <w:rsid w:val="00D2115D"/>
    <w:rsid w:val="00D21664"/>
    <w:rsid w:val="00D21E0F"/>
    <w:rsid w:val="00D226F7"/>
    <w:rsid w:val="00D228B7"/>
    <w:rsid w:val="00D22C70"/>
    <w:rsid w:val="00D231CD"/>
    <w:rsid w:val="00D239EF"/>
    <w:rsid w:val="00D30FD5"/>
    <w:rsid w:val="00D32AC2"/>
    <w:rsid w:val="00D335CC"/>
    <w:rsid w:val="00D34CD6"/>
    <w:rsid w:val="00D34F42"/>
    <w:rsid w:val="00D36D8F"/>
    <w:rsid w:val="00D40539"/>
    <w:rsid w:val="00D4053F"/>
    <w:rsid w:val="00D41EE9"/>
    <w:rsid w:val="00D42C78"/>
    <w:rsid w:val="00D44266"/>
    <w:rsid w:val="00D45C92"/>
    <w:rsid w:val="00D45DB4"/>
    <w:rsid w:val="00D45F6D"/>
    <w:rsid w:val="00D46006"/>
    <w:rsid w:val="00D46D28"/>
    <w:rsid w:val="00D46F69"/>
    <w:rsid w:val="00D47636"/>
    <w:rsid w:val="00D508FF"/>
    <w:rsid w:val="00D52E0C"/>
    <w:rsid w:val="00D53FEF"/>
    <w:rsid w:val="00D56509"/>
    <w:rsid w:val="00D60378"/>
    <w:rsid w:val="00D6136F"/>
    <w:rsid w:val="00D61437"/>
    <w:rsid w:val="00D636F9"/>
    <w:rsid w:val="00D64172"/>
    <w:rsid w:val="00D64A64"/>
    <w:rsid w:val="00D651C6"/>
    <w:rsid w:val="00D66AE6"/>
    <w:rsid w:val="00D66E68"/>
    <w:rsid w:val="00D67AD5"/>
    <w:rsid w:val="00D67C88"/>
    <w:rsid w:val="00D7176E"/>
    <w:rsid w:val="00D72464"/>
    <w:rsid w:val="00D74D0F"/>
    <w:rsid w:val="00D76175"/>
    <w:rsid w:val="00D767F8"/>
    <w:rsid w:val="00D769CE"/>
    <w:rsid w:val="00D80E8E"/>
    <w:rsid w:val="00D81440"/>
    <w:rsid w:val="00D81D6D"/>
    <w:rsid w:val="00D82ADE"/>
    <w:rsid w:val="00D82BAA"/>
    <w:rsid w:val="00D82E43"/>
    <w:rsid w:val="00D837D2"/>
    <w:rsid w:val="00D83CD8"/>
    <w:rsid w:val="00D83EAE"/>
    <w:rsid w:val="00D848DB"/>
    <w:rsid w:val="00D853CA"/>
    <w:rsid w:val="00D85450"/>
    <w:rsid w:val="00D85BEB"/>
    <w:rsid w:val="00D86139"/>
    <w:rsid w:val="00D86F0B"/>
    <w:rsid w:val="00D9049A"/>
    <w:rsid w:val="00D90F50"/>
    <w:rsid w:val="00D91793"/>
    <w:rsid w:val="00D931C2"/>
    <w:rsid w:val="00D932FD"/>
    <w:rsid w:val="00D94003"/>
    <w:rsid w:val="00D957D9"/>
    <w:rsid w:val="00D95B68"/>
    <w:rsid w:val="00DA0467"/>
    <w:rsid w:val="00DA0516"/>
    <w:rsid w:val="00DA1AAA"/>
    <w:rsid w:val="00DA1BD5"/>
    <w:rsid w:val="00DA1C1A"/>
    <w:rsid w:val="00DA2CF2"/>
    <w:rsid w:val="00DA3F97"/>
    <w:rsid w:val="00DA4456"/>
    <w:rsid w:val="00DA66E8"/>
    <w:rsid w:val="00DA6FC9"/>
    <w:rsid w:val="00DA78F9"/>
    <w:rsid w:val="00DA7D5B"/>
    <w:rsid w:val="00DB0E6B"/>
    <w:rsid w:val="00DB0F75"/>
    <w:rsid w:val="00DB7EE3"/>
    <w:rsid w:val="00DC0CE1"/>
    <w:rsid w:val="00DC1933"/>
    <w:rsid w:val="00DC20EA"/>
    <w:rsid w:val="00DC25B6"/>
    <w:rsid w:val="00DC3021"/>
    <w:rsid w:val="00DC3C29"/>
    <w:rsid w:val="00DC3C44"/>
    <w:rsid w:val="00DC520A"/>
    <w:rsid w:val="00DC653C"/>
    <w:rsid w:val="00DC78F7"/>
    <w:rsid w:val="00DD16BC"/>
    <w:rsid w:val="00DD21F7"/>
    <w:rsid w:val="00DD24D5"/>
    <w:rsid w:val="00DD25C4"/>
    <w:rsid w:val="00DD3C69"/>
    <w:rsid w:val="00DD46A3"/>
    <w:rsid w:val="00DD5336"/>
    <w:rsid w:val="00DD600D"/>
    <w:rsid w:val="00DD6FA4"/>
    <w:rsid w:val="00DE007D"/>
    <w:rsid w:val="00DE03B9"/>
    <w:rsid w:val="00DE1994"/>
    <w:rsid w:val="00DE21D7"/>
    <w:rsid w:val="00DE22CF"/>
    <w:rsid w:val="00DE28F1"/>
    <w:rsid w:val="00DE2A4D"/>
    <w:rsid w:val="00DE32BD"/>
    <w:rsid w:val="00DE3561"/>
    <w:rsid w:val="00DE40F1"/>
    <w:rsid w:val="00DE4584"/>
    <w:rsid w:val="00DE4B17"/>
    <w:rsid w:val="00DE4D3F"/>
    <w:rsid w:val="00DE54B5"/>
    <w:rsid w:val="00DE7309"/>
    <w:rsid w:val="00DE7A87"/>
    <w:rsid w:val="00DF0B42"/>
    <w:rsid w:val="00DF1EDF"/>
    <w:rsid w:val="00DF2B77"/>
    <w:rsid w:val="00DF2FC7"/>
    <w:rsid w:val="00DF3C0A"/>
    <w:rsid w:val="00DF442F"/>
    <w:rsid w:val="00DF4AD8"/>
    <w:rsid w:val="00DF57CB"/>
    <w:rsid w:val="00DF62FB"/>
    <w:rsid w:val="00DF634E"/>
    <w:rsid w:val="00DF7E3B"/>
    <w:rsid w:val="00E00280"/>
    <w:rsid w:val="00E00B4B"/>
    <w:rsid w:val="00E00D90"/>
    <w:rsid w:val="00E01BA9"/>
    <w:rsid w:val="00E01E48"/>
    <w:rsid w:val="00E02F05"/>
    <w:rsid w:val="00E02FD5"/>
    <w:rsid w:val="00E04197"/>
    <w:rsid w:val="00E068D3"/>
    <w:rsid w:val="00E12548"/>
    <w:rsid w:val="00E12B2C"/>
    <w:rsid w:val="00E12C6B"/>
    <w:rsid w:val="00E1377C"/>
    <w:rsid w:val="00E13D5F"/>
    <w:rsid w:val="00E1431E"/>
    <w:rsid w:val="00E1630F"/>
    <w:rsid w:val="00E16872"/>
    <w:rsid w:val="00E17564"/>
    <w:rsid w:val="00E176A4"/>
    <w:rsid w:val="00E2034A"/>
    <w:rsid w:val="00E20A52"/>
    <w:rsid w:val="00E20EA6"/>
    <w:rsid w:val="00E21E28"/>
    <w:rsid w:val="00E2226E"/>
    <w:rsid w:val="00E227EE"/>
    <w:rsid w:val="00E24004"/>
    <w:rsid w:val="00E24455"/>
    <w:rsid w:val="00E24996"/>
    <w:rsid w:val="00E249A1"/>
    <w:rsid w:val="00E24C2F"/>
    <w:rsid w:val="00E27152"/>
    <w:rsid w:val="00E2729A"/>
    <w:rsid w:val="00E2749D"/>
    <w:rsid w:val="00E310A6"/>
    <w:rsid w:val="00E31535"/>
    <w:rsid w:val="00E32368"/>
    <w:rsid w:val="00E32CE6"/>
    <w:rsid w:val="00E32FEB"/>
    <w:rsid w:val="00E3349E"/>
    <w:rsid w:val="00E348DC"/>
    <w:rsid w:val="00E35E5C"/>
    <w:rsid w:val="00E37F0B"/>
    <w:rsid w:val="00E40528"/>
    <w:rsid w:val="00E41038"/>
    <w:rsid w:val="00E42AAB"/>
    <w:rsid w:val="00E42F93"/>
    <w:rsid w:val="00E43B43"/>
    <w:rsid w:val="00E442D4"/>
    <w:rsid w:val="00E446A3"/>
    <w:rsid w:val="00E457C1"/>
    <w:rsid w:val="00E50201"/>
    <w:rsid w:val="00E5253D"/>
    <w:rsid w:val="00E52C95"/>
    <w:rsid w:val="00E53498"/>
    <w:rsid w:val="00E53DC9"/>
    <w:rsid w:val="00E55BF3"/>
    <w:rsid w:val="00E55EBB"/>
    <w:rsid w:val="00E56544"/>
    <w:rsid w:val="00E565DB"/>
    <w:rsid w:val="00E61216"/>
    <w:rsid w:val="00E6128C"/>
    <w:rsid w:val="00E668D4"/>
    <w:rsid w:val="00E66A10"/>
    <w:rsid w:val="00E670FA"/>
    <w:rsid w:val="00E67C7A"/>
    <w:rsid w:val="00E704D6"/>
    <w:rsid w:val="00E71EEA"/>
    <w:rsid w:val="00E73027"/>
    <w:rsid w:val="00E73319"/>
    <w:rsid w:val="00E7413E"/>
    <w:rsid w:val="00E74CB6"/>
    <w:rsid w:val="00E75E58"/>
    <w:rsid w:val="00E77708"/>
    <w:rsid w:val="00E77A8A"/>
    <w:rsid w:val="00E77EA2"/>
    <w:rsid w:val="00E807A3"/>
    <w:rsid w:val="00E81DC8"/>
    <w:rsid w:val="00E825A6"/>
    <w:rsid w:val="00E8279A"/>
    <w:rsid w:val="00E85E5F"/>
    <w:rsid w:val="00E9041B"/>
    <w:rsid w:val="00E905A0"/>
    <w:rsid w:val="00E9103F"/>
    <w:rsid w:val="00E93E66"/>
    <w:rsid w:val="00E95BDF"/>
    <w:rsid w:val="00E95D0C"/>
    <w:rsid w:val="00E968BF"/>
    <w:rsid w:val="00EA0685"/>
    <w:rsid w:val="00EA2EF5"/>
    <w:rsid w:val="00EA4101"/>
    <w:rsid w:val="00EA534D"/>
    <w:rsid w:val="00EA6938"/>
    <w:rsid w:val="00EA723C"/>
    <w:rsid w:val="00EA7278"/>
    <w:rsid w:val="00EA72B2"/>
    <w:rsid w:val="00EA7C03"/>
    <w:rsid w:val="00EB2C6E"/>
    <w:rsid w:val="00EB377F"/>
    <w:rsid w:val="00EB399C"/>
    <w:rsid w:val="00EB3CC0"/>
    <w:rsid w:val="00EB441B"/>
    <w:rsid w:val="00EB49C4"/>
    <w:rsid w:val="00EB6E13"/>
    <w:rsid w:val="00EC0009"/>
    <w:rsid w:val="00EC05D8"/>
    <w:rsid w:val="00EC0ECD"/>
    <w:rsid w:val="00EC0F19"/>
    <w:rsid w:val="00EC0FAB"/>
    <w:rsid w:val="00EC20FA"/>
    <w:rsid w:val="00EC2E10"/>
    <w:rsid w:val="00EC370C"/>
    <w:rsid w:val="00EC4446"/>
    <w:rsid w:val="00EC4D2D"/>
    <w:rsid w:val="00EC73D7"/>
    <w:rsid w:val="00EC7609"/>
    <w:rsid w:val="00EC76FD"/>
    <w:rsid w:val="00ED0649"/>
    <w:rsid w:val="00ED1352"/>
    <w:rsid w:val="00ED21CA"/>
    <w:rsid w:val="00ED4431"/>
    <w:rsid w:val="00ED5617"/>
    <w:rsid w:val="00ED56BF"/>
    <w:rsid w:val="00ED6548"/>
    <w:rsid w:val="00EE2BE8"/>
    <w:rsid w:val="00EE671C"/>
    <w:rsid w:val="00EF03BF"/>
    <w:rsid w:val="00EF13DA"/>
    <w:rsid w:val="00EF1B64"/>
    <w:rsid w:val="00EF1ECF"/>
    <w:rsid w:val="00EF2042"/>
    <w:rsid w:val="00EF3C44"/>
    <w:rsid w:val="00EF5E6D"/>
    <w:rsid w:val="00EF654A"/>
    <w:rsid w:val="00EF7850"/>
    <w:rsid w:val="00F00255"/>
    <w:rsid w:val="00F003BF"/>
    <w:rsid w:val="00F007E6"/>
    <w:rsid w:val="00F0396B"/>
    <w:rsid w:val="00F05D87"/>
    <w:rsid w:val="00F065E6"/>
    <w:rsid w:val="00F078B8"/>
    <w:rsid w:val="00F10597"/>
    <w:rsid w:val="00F106B9"/>
    <w:rsid w:val="00F10C7E"/>
    <w:rsid w:val="00F12328"/>
    <w:rsid w:val="00F12DF6"/>
    <w:rsid w:val="00F14DF9"/>
    <w:rsid w:val="00F15B10"/>
    <w:rsid w:val="00F16563"/>
    <w:rsid w:val="00F17004"/>
    <w:rsid w:val="00F224CF"/>
    <w:rsid w:val="00F2257F"/>
    <w:rsid w:val="00F22D76"/>
    <w:rsid w:val="00F2459D"/>
    <w:rsid w:val="00F2716B"/>
    <w:rsid w:val="00F275C8"/>
    <w:rsid w:val="00F27A5E"/>
    <w:rsid w:val="00F3137E"/>
    <w:rsid w:val="00F313F8"/>
    <w:rsid w:val="00F32A4E"/>
    <w:rsid w:val="00F33451"/>
    <w:rsid w:val="00F3550F"/>
    <w:rsid w:val="00F363F0"/>
    <w:rsid w:val="00F36698"/>
    <w:rsid w:val="00F40C04"/>
    <w:rsid w:val="00F40F96"/>
    <w:rsid w:val="00F41C68"/>
    <w:rsid w:val="00F41DE8"/>
    <w:rsid w:val="00F43348"/>
    <w:rsid w:val="00F457C4"/>
    <w:rsid w:val="00F45C75"/>
    <w:rsid w:val="00F47B2F"/>
    <w:rsid w:val="00F47CCF"/>
    <w:rsid w:val="00F50342"/>
    <w:rsid w:val="00F50AAF"/>
    <w:rsid w:val="00F511F7"/>
    <w:rsid w:val="00F55162"/>
    <w:rsid w:val="00F56A1B"/>
    <w:rsid w:val="00F56C1E"/>
    <w:rsid w:val="00F619FB"/>
    <w:rsid w:val="00F6289C"/>
    <w:rsid w:val="00F62EFE"/>
    <w:rsid w:val="00F636C0"/>
    <w:rsid w:val="00F63F57"/>
    <w:rsid w:val="00F65506"/>
    <w:rsid w:val="00F703CF"/>
    <w:rsid w:val="00F72CCC"/>
    <w:rsid w:val="00F72DD2"/>
    <w:rsid w:val="00F72F76"/>
    <w:rsid w:val="00F73329"/>
    <w:rsid w:val="00F734BA"/>
    <w:rsid w:val="00F736FD"/>
    <w:rsid w:val="00F738CF"/>
    <w:rsid w:val="00F73AAA"/>
    <w:rsid w:val="00F740FF"/>
    <w:rsid w:val="00F74690"/>
    <w:rsid w:val="00F74F8A"/>
    <w:rsid w:val="00F77539"/>
    <w:rsid w:val="00F77A85"/>
    <w:rsid w:val="00F806AF"/>
    <w:rsid w:val="00F8199F"/>
    <w:rsid w:val="00F820DE"/>
    <w:rsid w:val="00F8271D"/>
    <w:rsid w:val="00F86FED"/>
    <w:rsid w:val="00F87077"/>
    <w:rsid w:val="00F9291E"/>
    <w:rsid w:val="00F93247"/>
    <w:rsid w:val="00F94661"/>
    <w:rsid w:val="00F95FF1"/>
    <w:rsid w:val="00F966F1"/>
    <w:rsid w:val="00F96F8F"/>
    <w:rsid w:val="00F9711A"/>
    <w:rsid w:val="00F97212"/>
    <w:rsid w:val="00F97609"/>
    <w:rsid w:val="00F97AF7"/>
    <w:rsid w:val="00F97ECD"/>
    <w:rsid w:val="00FA2095"/>
    <w:rsid w:val="00FA3570"/>
    <w:rsid w:val="00FA4299"/>
    <w:rsid w:val="00FA62C5"/>
    <w:rsid w:val="00FA672F"/>
    <w:rsid w:val="00FA6D40"/>
    <w:rsid w:val="00FA74CC"/>
    <w:rsid w:val="00FA7DF6"/>
    <w:rsid w:val="00FA7F2F"/>
    <w:rsid w:val="00FB15E5"/>
    <w:rsid w:val="00FB1DF9"/>
    <w:rsid w:val="00FB23FA"/>
    <w:rsid w:val="00FB2DE5"/>
    <w:rsid w:val="00FB3498"/>
    <w:rsid w:val="00FB3AC8"/>
    <w:rsid w:val="00FB5893"/>
    <w:rsid w:val="00FB594E"/>
    <w:rsid w:val="00FB6859"/>
    <w:rsid w:val="00FC11D2"/>
    <w:rsid w:val="00FC5BC8"/>
    <w:rsid w:val="00FC6DF7"/>
    <w:rsid w:val="00FD00CC"/>
    <w:rsid w:val="00FD0227"/>
    <w:rsid w:val="00FD3D57"/>
    <w:rsid w:val="00FD3E0C"/>
    <w:rsid w:val="00FD4444"/>
    <w:rsid w:val="00FD4D1C"/>
    <w:rsid w:val="00FD4F99"/>
    <w:rsid w:val="00FD5A38"/>
    <w:rsid w:val="00FE027B"/>
    <w:rsid w:val="00FE0D07"/>
    <w:rsid w:val="00FE23E0"/>
    <w:rsid w:val="00FE3239"/>
    <w:rsid w:val="00FE4792"/>
    <w:rsid w:val="00FE4E6E"/>
    <w:rsid w:val="00FE5207"/>
    <w:rsid w:val="00FE70BA"/>
    <w:rsid w:val="00FE7ED8"/>
    <w:rsid w:val="00FF098B"/>
    <w:rsid w:val="00FF1097"/>
    <w:rsid w:val="00FF16C3"/>
    <w:rsid w:val="00FF20A1"/>
    <w:rsid w:val="00FF30A7"/>
    <w:rsid w:val="00FF3A36"/>
    <w:rsid w:val="00FF4463"/>
    <w:rsid w:val="00FF505D"/>
    <w:rsid w:val="00FF52FF"/>
    <w:rsid w:val="00FF62BA"/>
    <w:rsid w:val="00FF6B18"/>
    <w:rsid w:val="00FF762E"/>
    <w:rsid w:val="00FF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20A1"/>
    <w:pPr>
      <w:spacing w:after="60"/>
    </w:pPr>
    <w:rPr>
      <w:rFonts w:ascii="Arial" w:hAnsi="Arial"/>
      <w:szCs w:val="24"/>
    </w:rPr>
  </w:style>
  <w:style w:type="paragraph" w:styleId="Heading1">
    <w:name w:val="heading 1"/>
    <w:basedOn w:val="Normal"/>
    <w:next w:val="Normal"/>
    <w:link w:val="Heading1Char1"/>
    <w:uiPriority w:val="9"/>
    <w:qFormat/>
    <w:rsid w:val="00D011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Frame Title,Heading2,H2-Heading 2,2,Header 2,l2,Header2,h2,22,heading2,list2,A,A.B.C.,list 2,21,23,24,25,211,221,231,241,26,212,222,232,242,251,2111,2211,2311,2411,27,213,223,233,243,252,2112,2212,2312,2412,261,2121,2221,2321,2421,2511,28"/>
    <w:basedOn w:val="Normal"/>
    <w:next w:val="Normal"/>
    <w:link w:val="Heading2Char"/>
    <w:qFormat/>
    <w:rsid w:val="002474D0"/>
    <w:pPr>
      <w:keepNext/>
      <w:numPr>
        <w:ilvl w:val="2"/>
        <w:numId w:val="3"/>
      </w:numPr>
      <w:spacing w:before="240"/>
      <w:outlineLvl w:val="1"/>
    </w:pPr>
    <w:rPr>
      <w:rFonts w:ascii="Cambria" w:hAnsi="Cambria"/>
      <w:b/>
      <w:bCs/>
      <w:i/>
      <w:iCs/>
      <w:sz w:val="28"/>
      <w:szCs w:val="28"/>
    </w:rPr>
  </w:style>
  <w:style w:type="paragraph" w:styleId="Heading3">
    <w:name w:val="heading 3"/>
    <w:aliases w:val="H3,Label,3m,h3"/>
    <w:basedOn w:val="Normal"/>
    <w:next w:val="Normal"/>
    <w:link w:val="Heading3Char1"/>
    <w:qFormat/>
    <w:rsid w:val="002474D0"/>
    <w:pPr>
      <w:keepNext/>
      <w:numPr>
        <w:ilvl w:val="3"/>
        <w:numId w:val="3"/>
      </w:numPr>
      <w:tabs>
        <w:tab w:val="clear" w:pos="2034"/>
        <w:tab w:val="num" w:pos="1224"/>
      </w:tabs>
      <w:spacing w:before="240"/>
      <w:ind w:left="1224"/>
      <w:outlineLvl w:val="2"/>
    </w:pPr>
    <w:rPr>
      <w:rFonts w:ascii="Cambria" w:hAnsi="Cambria"/>
      <w:b/>
      <w:bCs/>
      <w:sz w:val="26"/>
      <w:szCs w:val="26"/>
    </w:rPr>
  </w:style>
  <w:style w:type="paragraph" w:styleId="Heading4">
    <w:name w:val="heading 4"/>
    <w:basedOn w:val="Normal"/>
    <w:next w:val="Normal"/>
    <w:link w:val="Heading4Char"/>
    <w:qFormat/>
    <w:rsid w:val="004C256A"/>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1"/>
    <w:qFormat/>
    <w:rsid w:val="004C256A"/>
    <w:pPr>
      <w:keepNext/>
      <w:keepLines/>
      <w:spacing w:before="200" w:after="0"/>
      <w:outlineLvl w:val="4"/>
    </w:pPr>
    <w:rPr>
      <w:rFonts w:ascii="Cambria" w:hAnsi="Cambria"/>
      <w:color w:val="243F60"/>
    </w:rPr>
  </w:style>
  <w:style w:type="paragraph" w:styleId="Heading7">
    <w:name w:val="heading 7"/>
    <w:basedOn w:val="Normal"/>
    <w:next w:val="Normal"/>
    <w:qFormat/>
    <w:rsid w:val="00A329DD"/>
    <w:pPr>
      <w:numPr>
        <w:ilvl w:val="6"/>
        <w:numId w:val="3"/>
      </w:numPr>
      <w:spacing w:before="240"/>
      <w:outlineLvl w:val="6"/>
    </w:pPr>
    <w:rPr>
      <w:b/>
      <w:sz w:val="28"/>
    </w:rPr>
  </w:style>
  <w:style w:type="paragraph" w:styleId="Heading8">
    <w:name w:val="heading 8"/>
    <w:basedOn w:val="Normal"/>
    <w:next w:val="Normal"/>
    <w:link w:val="Heading8Char"/>
    <w:qFormat/>
    <w:rsid w:val="00A329DD"/>
    <w:pPr>
      <w:numPr>
        <w:ilvl w:val="7"/>
        <w:numId w:val="3"/>
      </w:numPr>
      <w:spacing w:before="240"/>
      <w:outlineLvl w:val="7"/>
    </w:pPr>
    <w:rPr>
      <w:i/>
      <w:iCs/>
    </w:rPr>
  </w:style>
  <w:style w:type="paragraph" w:styleId="Heading9">
    <w:name w:val="heading 9"/>
    <w:basedOn w:val="Normal"/>
    <w:next w:val="Normal"/>
    <w:qFormat/>
    <w:rsid w:val="00A329DD"/>
    <w:pPr>
      <w:numPr>
        <w:ilvl w:val="8"/>
        <w:numId w:val="3"/>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1836"/>
    <w:pPr>
      <w:tabs>
        <w:tab w:val="center" w:pos="4320"/>
        <w:tab w:val="right" w:pos="8640"/>
      </w:tabs>
      <w:spacing w:before="120" w:after="120"/>
    </w:pPr>
    <w:rPr>
      <w:b/>
    </w:rPr>
  </w:style>
  <w:style w:type="paragraph" w:styleId="Footer">
    <w:name w:val="footer"/>
    <w:basedOn w:val="Normal"/>
    <w:rsid w:val="00D01836"/>
    <w:pPr>
      <w:tabs>
        <w:tab w:val="center" w:pos="4320"/>
        <w:tab w:val="right" w:pos="8640"/>
      </w:tabs>
    </w:pPr>
  </w:style>
  <w:style w:type="paragraph" w:styleId="TOC1">
    <w:name w:val="toc 1"/>
    <w:basedOn w:val="Normal"/>
    <w:next w:val="Normal"/>
    <w:autoRedefine/>
    <w:uiPriority w:val="39"/>
    <w:rsid w:val="00D01836"/>
    <w:rPr>
      <w:noProof/>
    </w:rPr>
  </w:style>
  <w:style w:type="paragraph" w:customStyle="1" w:styleId="SDMTITLEPAGENAME">
    <w:name w:val="SDM TITLE PAGE NAME"/>
    <w:basedOn w:val="Normal"/>
    <w:rsid w:val="00D01836"/>
    <w:pPr>
      <w:spacing w:after="120"/>
      <w:jc w:val="center"/>
    </w:pPr>
    <w:rPr>
      <w:b/>
      <w:sz w:val="44"/>
    </w:rPr>
  </w:style>
  <w:style w:type="paragraph" w:customStyle="1" w:styleId="SDMTITLEPAGEAuthorLastUpdate">
    <w:name w:val="SDM TITLE PAGE Author &amp; Last Update"/>
    <w:basedOn w:val="SDMTITLEPAGENAME"/>
    <w:rsid w:val="00D01836"/>
    <w:rPr>
      <w:sz w:val="32"/>
    </w:rPr>
  </w:style>
  <w:style w:type="paragraph" w:styleId="BodyText">
    <w:name w:val="Body Text"/>
    <w:aliases w:val="Body Text third level number"/>
    <w:basedOn w:val="Normal"/>
    <w:link w:val="BodyTextChar"/>
    <w:uiPriority w:val="99"/>
    <w:rsid w:val="00D01836"/>
    <w:pPr>
      <w:spacing w:after="120"/>
    </w:pPr>
  </w:style>
  <w:style w:type="paragraph" w:customStyle="1" w:styleId="SDMTOC">
    <w:name w:val="SDM TOC"/>
    <w:basedOn w:val="Normal"/>
    <w:rsid w:val="00D01836"/>
    <w:pPr>
      <w:spacing w:after="120"/>
      <w:jc w:val="center"/>
    </w:pPr>
    <w:rPr>
      <w:b/>
      <w:smallCaps/>
      <w:sz w:val="28"/>
      <w:u w:val="thick"/>
    </w:rPr>
  </w:style>
  <w:style w:type="paragraph" w:styleId="TOC2">
    <w:name w:val="toc 2"/>
    <w:basedOn w:val="Normal"/>
    <w:next w:val="Normal"/>
    <w:autoRedefine/>
    <w:uiPriority w:val="39"/>
    <w:rsid w:val="00D01836"/>
    <w:pPr>
      <w:tabs>
        <w:tab w:val="right" w:leader="dot" w:pos="9350"/>
      </w:tabs>
      <w:ind w:left="240"/>
    </w:pPr>
    <w:rPr>
      <w:noProof/>
    </w:rPr>
  </w:style>
  <w:style w:type="paragraph" w:styleId="TOC3">
    <w:name w:val="toc 3"/>
    <w:basedOn w:val="Normal"/>
    <w:next w:val="Normal"/>
    <w:autoRedefine/>
    <w:uiPriority w:val="39"/>
    <w:rsid w:val="00D01836"/>
    <w:pPr>
      <w:tabs>
        <w:tab w:val="right" w:leader="dot" w:pos="9350"/>
      </w:tabs>
      <w:ind w:left="480"/>
    </w:pPr>
    <w:rPr>
      <w:rFonts w:cs="Arial"/>
      <w:i/>
      <w:iCs/>
      <w:noProof/>
    </w:rPr>
  </w:style>
  <w:style w:type="paragraph" w:styleId="TOC4">
    <w:name w:val="toc 4"/>
    <w:basedOn w:val="Normal"/>
    <w:next w:val="Normal"/>
    <w:autoRedefine/>
    <w:uiPriority w:val="39"/>
    <w:rsid w:val="00D01836"/>
    <w:pPr>
      <w:tabs>
        <w:tab w:val="right" w:leader="dot" w:pos="9360"/>
      </w:tabs>
      <w:ind w:left="720"/>
    </w:pPr>
    <w:rPr>
      <w:rFonts w:cs="Courier New"/>
    </w:rPr>
  </w:style>
  <w:style w:type="character" w:styleId="Hyperlink">
    <w:name w:val="Hyperlink"/>
    <w:uiPriority w:val="99"/>
    <w:rsid w:val="00D01836"/>
    <w:rPr>
      <w:color w:val="0000FF"/>
      <w:u w:val="single"/>
    </w:rPr>
  </w:style>
  <w:style w:type="paragraph" w:styleId="Caption">
    <w:name w:val="caption"/>
    <w:basedOn w:val="Normal"/>
    <w:next w:val="Normal"/>
    <w:qFormat/>
    <w:rsid w:val="00A329DD"/>
    <w:pPr>
      <w:overflowPunct w:val="0"/>
      <w:autoSpaceDE w:val="0"/>
      <w:autoSpaceDN w:val="0"/>
      <w:adjustRightInd w:val="0"/>
      <w:spacing w:before="120" w:after="120"/>
      <w:textAlignment w:val="baseline"/>
    </w:pPr>
    <w:rPr>
      <w:b/>
      <w:szCs w:val="20"/>
    </w:rPr>
  </w:style>
  <w:style w:type="paragraph" w:customStyle="1" w:styleId="Body">
    <w:name w:val="Body"/>
    <w:basedOn w:val="Normal"/>
    <w:rsid w:val="00D01836"/>
    <w:pPr>
      <w:overflowPunct w:val="0"/>
      <w:autoSpaceDE w:val="0"/>
      <w:autoSpaceDN w:val="0"/>
      <w:adjustRightInd w:val="0"/>
      <w:textAlignment w:val="baseline"/>
    </w:pPr>
    <w:rPr>
      <w:rFonts w:ascii="MS Mincho" w:hAnsi="MS Mincho"/>
      <w:color w:val="000000"/>
      <w:szCs w:val="20"/>
    </w:rPr>
  </w:style>
  <w:style w:type="paragraph" w:customStyle="1" w:styleId="bulletlist">
    <w:name w:val="bullet list"/>
    <w:basedOn w:val="Normal"/>
    <w:rsid w:val="00D01836"/>
    <w:pPr>
      <w:tabs>
        <w:tab w:val="num" w:pos="720"/>
      </w:tabs>
      <w:ind w:left="720" w:hanging="360"/>
    </w:pPr>
  </w:style>
  <w:style w:type="paragraph" w:customStyle="1" w:styleId="NumberedList">
    <w:name w:val="Numbered List"/>
    <w:basedOn w:val="bulletlist"/>
    <w:rsid w:val="00D01836"/>
  </w:style>
  <w:style w:type="paragraph" w:customStyle="1" w:styleId="TableHeader">
    <w:name w:val="Table Header"/>
    <w:basedOn w:val="Normal"/>
    <w:rsid w:val="00D01836"/>
    <w:pPr>
      <w:spacing w:before="60"/>
      <w:jc w:val="center"/>
    </w:pPr>
    <w:rPr>
      <w:b/>
      <w:bCs/>
      <w:sz w:val="18"/>
    </w:rPr>
  </w:style>
  <w:style w:type="paragraph" w:customStyle="1" w:styleId="TableText">
    <w:name w:val="Table Text"/>
    <w:basedOn w:val="Normal"/>
    <w:rsid w:val="00D01836"/>
    <w:pPr>
      <w:spacing w:before="60"/>
    </w:pPr>
    <w:rPr>
      <w:sz w:val="18"/>
    </w:rPr>
  </w:style>
  <w:style w:type="paragraph" w:styleId="TableofFigures">
    <w:name w:val="table of figures"/>
    <w:basedOn w:val="Normal"/>
    <w:next w:val="Normal"/>
    <w:autoRedefine/>
    <w:semiHidden/>
    <w:rsid w:val="008734D1"/>
    <w:pPr>
      <w:ind w:left="400" w:hanging="400"/>
    </w:pPr>
    <w:rPr>
      <w:rFonts w:ascii="Times New Roman" w:hAnsi="Times New Roman"/>
      <w:sz w:val="22"/>
    </w:rPr>
  </w:style>
  <w:style w:type="table" w:styleId="TableGrid">
    <w:name w:val="Table Grid"/>
    <w:basedOn w:val="TableNormal"/>
    <w:rsid w:val="00D01836"/>
    <w:pPr>
      <w:spacing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D01836"/>
  </w:style>
  <w:style w:type="character" w:customStyle="1" w:styleId="BodyTextChar">
    <w:name w:val="Body Text Char"/>
    <w:aliases w:val="Body Text third level number Char"/>
    <w:link w:val="BodyText"/>
    <w:uiPriority w:val="99"/>
    <w:rsid w:val="00D01836"/>
    <w:rPr>
      <w:rFonts w:ascii="Arial" w:hAnsi="Arial"/>
      <w:szCs w:val="24"/>
      <w:lang w:val="en-US" w:eastAsia="en-US" w:bidi="ar-SA"/>
    </w:rPr>
  </w:style>
  <w:style w:type="paragraph" w:customStyle="1" w:styleId="SDMT-BodyText">
    <w:name w:val="SDMT - Body Text"/>
    <w:basedOn w:val="BodyText"/>
    <w:rsid w:val="00FD3E0C"/>
    <w:pPr>
      <w:spacing w:before="120"/>
      <w:ind w:left="1440"/>
    </w:pPr>
    <w:rPr>
      <w:rFonts w:ascii="Book Antiqua" w:hAnsi="Book Antiqua"/>
      <w:szCs w:val="20"/>
    </w:rPr>
  </w:style>
  <w:style w:type="paragraph" w:styleId="List2">
    <w:name w:val="List 2"/>
    <w:basedOn w:val="Normal"/>
    <w:rsid w:val="00AD4B15"/>
    <w:pPr>
      <w:ind w:left="720" w:hanging="360"/>
    </w:pPr>
    <w:rPr>
      <w:szCs w:val="20"/>
    </w:rPr>
  </w:style>
  <w:style w:type="paragraph" w:styleId="TOC5">
    <w:name w:val="toc 5"/>
    <w:basedOn w:val="Normal"/>
    <w:next w:val="Normal"/>
    <w:autoRedefine/>
    <w:uiPriority w:val="39"/>
    <w:rsid w:val="005362A3"/>
    <w:pPr>
      <w:ind w:left="800"/>
    </w:pPr>
  </w:style>
  <w:style w:type="paragraph" w:styleId="BalloonText">
    <w:name w:val="Balloon Text"/>
    <w:basedOn w:val="Normal"/>
    <w:semiHidden/>
    <w:rsid w:val="001E4DC0"/>
    <w:rPr>
      <w:rFonts w:ascii="Tahoma" w:hAnsi="Tahoma" w:cs="Tahoma"/>
      <w:sz w:val="16"/>
      <w:szCs w:val="16"/>
    </w:rPr>
  </w:style>
  <w:style w:type="paragraph" w:customStyle="1" w:styleId="TableBody">
    <w:name w:val="Table Body"/>
    <w:rsid w:val="00E13D5F"/>
    <w:pPr>
      <w:keepNext/>
      <w:keepLines/>
      <w:spacing w:before="40" w:after="40"/>
    </w:pPr>
    <w:rPr>
      <w:lang w:bidi="he-IL"/>
    </w:rPr>
  </w:style>
  <w:style w:type="paragraph" w:styleId="TOC6">
    <w:name w:val="toc 6"/>
    <w:basedOn w:val="Normal"/>
    <w:next w:val="Normal"/>
    <w:autoRedefine/>
    <w:uiPriority w:val="39"/>
    <w:rsid w:val="00043A31"/>
    <w:pPr>
      <w:ind w:left="1000"/>
    </w:pPr>
  </w:style>
  <w:style w:type="character" w:styleId="FollowedHyperlink">
    <w:name w:val="FollowedHyperlink"/>
    <w:rsid w:val="005C1244"/>
    <w:rPr>
      <w:color w:val="800080"/>
      <w:u w:val="single"/>
    </w:rPr>
  </w:style>
  <w:style w:type="paragraph" w:styleId="TOC7">
    <w:name w:val="toc 7"/>
    <w:basedOn w:val="Normal"/>
    <w:next w:val="Normal"/>
    <w:autoRedefine/>
    <w:uiPriority w:val="39"/>
    <w:rsid w:val="00D2115D"/>
    <w:rPr>
      <w:szCs w:val="21"/>
    </w:rPr>
  </w:style>
  <w:style w:type="paragraph" w:customStyle="1" w:styleId="SDMWORKPRODUCTCONTROL">
    <w:name w:val="SDM WORK PRODUCT CONTROL #"/>
    <w:basedOn w:val="Normal"/>
    <w:rsid w:val="00B81381"/>
    <w:pPr>
      <w:spacing w:after="120"/>
      <w:jc w:val="center"/>
    </w:pPr>
    <w:rPr>
      <w:b/>
    </w:rPr>
  </w:style>
  <w:style w:type="paragraph" w:styleId="TOC8">
    <w:name w:val="toc 8"/>
    <w:basedOn w:val="Normal"/>
    <w:next w:val="Normal"/>
    <w:autoRedefine/>
    <w:uiPriority w:val="39"/>
    <w:rsid w:val="002F3AF1"/>
    <w:pPr>
      <w:ind w:left="1400"/>
    </w:pPr>
  </w:style>
  <w:style w:type="paragraph" w:customStyle="1" w:styleId="Heading6TimesNewRoman">
    <w:name w:val="Heading 6 + Times New Roman"/>
    <w:aliases w:val="14 pt,Bold"/>
    <w:basedOn w:val="Heading7"/>
    <w:rsid w:val="00F3137E"/>
    <w:rPr>
      <w:rFonts w:ascii="Times New Roman" w:hAnsi="Times New Roman"/>
      <w:b w:val="0"/>
    </w:rPr>
  </w:style>
  <w:style w:type="paragraph" w:customStyle="1" w:styleId="FigureBox">
    <w:name w:val="Figure Box"/>
    <w:rsid w:val="002C73F9"/>
    <w:pPr>
      <w:keepNext/>
      <w:spacing w:before="120" w:after="120"/>
      <w:jc w:val="center"/>
    </w:pPr>
    <w:rPr>
      <w:noProof/>
    </w:rPr>
  </w:style>
  <w:style w:type="paragraph" w:customStyle="1" w:styleId="P1">
    <w:name w:val="P1"/>
    <w:rsid w:val="004B7665"/>
    <w:pPr>
      <w:tabs>
        <w:tab w:val="left" w:pos="720"/>
      </w:tabs>
      <w:spacing w:after="240"/>
      <w:ind w:left="720"/>
      <w:jc w:val="both"/>
    </w:pPr>
    <w:rPr>
      <w:sz w:val="24"/>
    </w:rPr>
  </w:style>
  <w:style w:type="paragraph" w:styleId="DocumentMap">
    <w:name w:val="Document Map"/>
    <w:basedOn w:val="Normal"/>
    <w:semiHidden/>
    <w:rsid w:val="00482AD0"/>
    <w:pPr>
      <w:shd w:val="clear" w:color="auto" w:fill="000080"/>
    </w:pPr>
    <w:rPr>
      <w:rFonts w:ascii="Tahoma" w:hAnsi="Tahoma" w:cs="Tahoma"/>
      <w:szCs w:val="20"/>
    </w:rPr>
  </w:style>
  <w:style w:type="table" w:customStyle="1" w:styleId="TableGrid1">
    <w:name w:val="Table Grid1"/>
    <w:basedOn w:val="TableNormal"/>
    <w:next w:val="TableGrid"/>
    <w:rsid w:val="00E96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H3 Char,Label Char,3m Char,h3 Char"/>
    <w:rsid w:val="002474D0"/>
    <w:rPr>
      <w:b/>
      <w:bCs/>
      <w:sz w:val="28"/>
      <w:szCs w:val="28"/>
    </w:rPr>
  </w:style>
  <w:style w:type="paragraph" w:customStyle="1" w:styleId="CharCharCharCharCharCharChar">
    <w:name w:val="Char Char Char Char Char Char Char"/>
    <w:basedOn w:val="Normal"/>
    <w:rsid w:val="005E504B"/>
    <w:pPr>
      <w:bidi/>
      <w:spacing w:after="160" w:line="240" w:lineRule="exact"/>
    </w:pPr>
    <w:rPr>
      <w:rFonts w:ascii="Times New Roman" w:hAnsi="Times New Roman"/>
      <w:sz w:val="24"/>
      <w:lang w:val="en-GB" w:bidi="he-IL"/>
    </w:rPr>
  </w:style>
  <w:style w:type="character" w:customStyle="1" w:styleId="apple-style-span">
    <w:name w:val="apple-style-span"/>
    <w:basedOn w:val="DefaultParagraphFont"/>
    <w:rsid w:val="001B1C2A"/>
  </w:style>
  <w:style w:type="paragraph" w:styleId="ListParagraph">
    <w:name w:val="List Paragraph"/>
    <w:basedOn w:val="Normal"/>
    <w:qFormat/>
    <w:rsid w:val="00A329DD"/>
    <w:pPr>
      <w:spacing w:after="200" w:line="276" w:lineRule="auto"/>
      <w:ind w:left="720"/>
      <w:contextualSpacing/>
    </w:pPr>
    <w:rPr>
      <w:rFonts w:ascii="Calibri" w:eastAsia="Calibri" w:hAnsi="Calibri"/>
      <w:sz w:val="22"/>
      <w:szCs w:val="22"/>
    </w:rPr>
  </w:style>
  <w:style w:type="paragraph" w:styleId="TOC9">
    <w:name w:val="toc 9"/>
    <w:basedOn w:val="Normal"/>
    <w:next w:val="Normal"/>
    <w:autoRedefine/>
    <w:uiPriority w:val="39"/>
    <w:rsid w:val="00050865"/>
    <w:pPr>
      <w:ind w:left="1600"/>
    </w:pPr>
  </w:style>
  <w:style w:type="character" w:customStyle="1" w:styleId="Heading5Char">
    <w:name w:val="Heading 5 Char"/>
    <w:rsid w:val="0042184D"/>
    <w:rPr>
      <w:b/>
      <w:bCs/>
      <w:iCs/>
      <w:sz w:val="28"/>
      <w:szCs w:val="24"/>
    </w:rPr>
  </w:style>
  <w:style w:type="character" w:customStyle="1" w:styleId="Heading6Char">
    <w:name w:val="Heading 6 Char"/>
    <w:rsid w:val="002474D0"/>
    <w:rPr>
      <w:b/>
      <w:bCs/>
      <w:sz w:val="28"/>
      <w:szCs w:val="28"/>
    </w:rPr>
  </w:style>
  <w:style w:type="character" w:customStyle="1" w:styleId="Heading4Char">
    <w:name w:val="Heading 4 Char"/>
    <w:link w:val="Heading4"/>
    <w:rsid w:val="004C256A"/>
    <w:rPr>
      <w:rFonts w:ascii="Cambria" w:eastAsia="Times New Roman" w:hAnsi="Cambria" w:cs="Times New Roman"/>
      <w:b/>
      <w:bCs/>
      <w:i/>
      <w:iCs/>
      <w:color w:val="4F81BD"/>
      <w:szCs w:val="24"/>
    </w:rPr>
  </w:style>
  <w:style w:type="character" w:customStyle="1" w:styleId="Heading5Char1">
    <w:name w:val="Heading 5 Char1"/>
    <w:link w:val="Heading5"/>
    <w:rsid w:val="004C256A"/>
    <w:rPr>
      <w:rFonts w:ascii="Cambria" w:eastAsia="Times New Roman" w:hAnsi="Cambria" w:cs="Times New Roman"/>
      <w:color w:val="243F60"/>
      <w:szCs w:val="24"/>
    </w:rPr>
  </w:style>
  <w:style w:type="character" w:customStyle="1" w:styleId="Heading8Char">
    <w:name w:val="Heading 8 Char"/>
    <w:link w:val="Heading8"/>
    <w:rsid w:val="00C37860"/>
    <w:rPr>
      <w:rFonts w:ascii="Arial" w:hAnsi="Arial"/>
      <w:i/>
      <w:iCs/>
      <w:szCs w:val="24"/>
    </w:rPr>
  </w:style>
  <w:style w:type="character" w:customStyle="1" w:styleId="Heading1Char">
    <w:name w:val="Heading 1 Char"/>
    <w:uiPriority w:val="9"/>
    <w:rsid w:val="002474D0"/>
    <w:rPr>
      <w:b/>
      <w:bCs/>
      <w:kern w:val="32"/>
      <w:sz w:val="32"/>
      <w:szCs w:val="32"/>
    </w:rPr>
  </w:style>
  <w:style w:type="character" w:styleId="Emphasis">
    <w:name w:val="Emphasis"/>
    <w:qFormat/>
    <w:rsid w:val="002474D0"/>
    <w:rPr>
      <w:i/>
      <w:iCs/>
    </w:rPr>
  </w:style>
  <w:style w:type="character" w:customStyle="1" w:styleId="Heading3Char1">
    <w:name w:val="Heading 3 Char1"/>
    <w:aliases w:val="H3 Char1,Label Char1,3m Char1,h3 Char1"/>
    <w:link w:val="Heading3"/>
    <w:rsid w:val="002474D0"/>
    <w:rPr>
      <w:rFonts w:ascii="Cambria" w:hAnsi="Cambria"/>
      <w:b/>
      <w:bCs/>
      <w:sz w:val="26"/>
      <w:szCs w:val="26"/>
    </w:rPr>
  </w:style>
  <w:style w:type="character" w:customStyle="1" w:styleId="Heading2Char">
    <w:name w:val="Heading 2 Char"/>
    <w:aliases w:val="H2 Char,Frame Title Char,Heading2 Char,H2-Heading 2 Char,2 Char,Header 2 Char,l2 Char,Header2 Char,h2 Char,22 Char,heading2 Char,list2 Char,A Char,A.B.C. Char,list 2 Char,21 Char,23 Char,24 Char,25 Char,211 Char,221 Char,231 Char,241 Char"/>
    <w:link w:val="Heading2"/>
    <w:rsid w:val="002474D0"/>
    <w:rPr>
      <w:rFonts w:ascii="Cambria" w:hAnsi="Cambria"/>
      <w:b/>
      <w:bCs/>
      <w:i/>
      <w:iCs/>
      <w:sz w:val="28"/>
      <w:szCs w:val="28"/>
    </w:rPr>
  </w:style>
  <w:style w:type="character" w:customStyle="1" w:styleId="Heading1Char1">
    <w:name w:val="Heading 1 Char1"/>
    <w:basedOn w:val="DefaultParagraphFont"/>
    <w:link w:val="Heading1"/>
    <w:uiPriority w:val="9"/>
    <w:rsid w:val="00D0117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D3B18"/>
    <w:pPr>
      <w:spacing w:before="100" w:beforeAutospacing="1" w:after="100" w:afterAutospacing="1"/>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20A1"/>
    <w:pPr>
      <w:spacing w:after="60"/>
    </w:pPr>
    <w:rPr>
      <w:rFonts w:ascii="Arial" w:hAnsi="Arial"/>
      <w:szCs w:val="24"/>
    </w:rPr>
  </w:style>
  <w:style w:type="paragraph" w:styleId="Heading1">
    <w:name w:val="heading 1"/>
    <w:basedOn w:val="Normal"/>
    <w:next w:val="Normal"/>
    <w:link w:val="Heading1Char1"/>
    <w:uiPriority w:val="9"/>
    <w:qFormat/>
    <w:rsid w:val="00D011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Frame Title,Heading2,H2-Heading 2,2,Header 2,l2,Header2,h2,22,heading2,list2,A,A.B.C.,list 2,21,23,24,25,211,221,231,241,26,212,222,232,242,251,2111,2211,2311,2411,27,213,223,233,243,252,2112,2212,2312,2412,261,2121,2221,2321,2421,2511,28"/>
    <w:basedOn w:val="Normal"/>
    <w:next w:val="Normal"/>
    <w:link w:val="Heading2Char"/>
    <w:qFormat/>
    <w:rsid w:val="002474D0"/>
    <w:pPr>
      <w:keepNext/>
      <w:numPr>
        <w:ilvl w:val="2"/>
        <w:numId w:val="3"/>
      </w:numPr>
      <w:spacing w:before="240"/>
      <w:outlineLvl w:val="1"/>
    </w:pPr>
    <w:rPr>
      <w:rFonts w:ascii="Cambria" w:hAnsi="Cambria"/>
      <w:b/>
      <w:bCs/>
      <w:i/>
      <w:iCs/>
      <w:sz w:val="28"/>
      <w:szCs w:val="28"/>
    </w:rPr>
  </w:style>
  <w:style w:type="paragraph" w:styleId="Heading3">
    <w:name w:val="heading 3"/>
    <w:aliases w:val="H3,Label,3m,h3"/>
    <w:basedOn w:val="Normal"/>
    <w:next w:val="Normal"/>
    <w:link w:val="Heading3Char1"/>
    <w:qFormat/>
    <w:rsid w:val="002474D0"/>
    <w:pPr>
      <w:keepNext/>
      <w:numPr>
        <w:ilvl w:val="3"/>
        <w:numId w:val="3"/>
      </w:numPr>
      <w:tabs>
        <w:tab w:val="clear" w:pos="2034"/>
        <w:tab w:val="num" w:pos="1224"/>
      </w:tabs>
      <w:spacing w:before="240"/>
      <w:ind w:left="1224"/>
      <w:outlineLvl w:val="2"/>
    </w:pPr>
    <w:rPr>
      <w:rFonts w:ascii="Cambria" w:hAnsi="Cambria"/>
      <w:b/>
      <w:bCs/>
      <w:sz w:val="26"/>
      <w:szCs w:val="26"/>
    </w:rPr>
  </w:style>
  <w:style w:type="paragraph" w:styleId="Heading4">
    <w:name w:val="heading 4"/>
    <w:basedOn w:val="Normal"/>
    <w:next w:val="Normal"/>
    <w:link w:val="Heading4Char"/>
    <w:qFormat/>
    <w:rsid w:val="004C256A"/>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1"/>
    <w:qFormat/>
    <w:rsid w:val="004C256A"/>
    <w:pPr>
      <w:keepNext/>
      <w:keepLines/>
      <w:spacing w:before="200" w:after="0"/>
      <w:outlineLvl w:val="4"/>
    </w:pPr>
    <w:rPr>
      <w:rFonts w:ascii="Cambria" w:hAnsi="Cambria"/>
      <w:color w:val="243F60"/>
    </w:rPr>
  </w:style>
  <w:style w:type="paragraph" w:styleId="Heading7">
    <w:name w:val="heading 7"/>
    <w:basedOn w:val="Normal"/>
    <w:next w:val="Normal"/>
    <w:qFormat/>
    <w:rsid w:val="00A329DD"/>
    <w:pPr>
      <w:numPr>
        <w:ilvl w:val="6"/>
        <w:numId w:val="3"/>
      </w:numPr>
      <w:spacing w:before="240"/>
      <w:outlineLvl w:val="6"/>
    </w:pPr>
    <w:rPr>
      <w:b/>
      <w:sz w:val="28"/>
    </w:rPr>
  </w:style>
  <w:style w:type="paragraph" w:styleId="Heading8">
    <w:name w:val="heading 8"/>
    <w:basedOn w:val="Normal"/>
    <w:next w:val="Normal"/>
    <w:link w:val="Heading8Char"/>
    <w:qFormat/>
    <w:rsid w:val="00A329DD"/>
    <w:pPr>
      <w:numPr>
        <w:ilvl w:val="7"/>
        <w:numId w:val="3"/>
      </w:numPr>
      <w:spacing w:before="240"/>
      <w:outlineLvl w:val="7"/>
    </w:pPr>
    <w:rPr>
      <w:i/>
      <w:iCs/>
    </w:rPr>
  </w:style>
  <w:style w:type="paragraph" w:styleId="Heading9">
    <w:name w:val="heading 9"/>
    <w:basedOn w:val="Normal"/>
    <w:next w:val="Normal"/>
    <w:qFormat/>
    <w:rsid w:val="00A329DD"/>
    <w:pPr>
      <w:numPr>
        <w:ilvl w:val="8"/>
        <w:numId w:val="3"/>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1836"/>
    <w:pPr>
      <w:tabs>
        <w:tab w:val="center" w:pos="4320"/>
        <w:tab w:val="right" w:pos="8640"/>
      </w:tabs>
      <w:spacing w:before="120" w:after="120"/>
    </w:pPr>
    <w:rPr>
      <w:b/>
    </w:rPr>
  </w:style>
  <w:style w:type="paragraph" w:styleId="Footer">
    <w:name w:val="footer"/>
    <w:basedOn w:val="Normal"/>
    <w:rsid w:val="00D01836"/>
    <w:pPr>
      <w:tabs>
        <w:tab w:val="center" w:pos="4320"/>
        <w:tab w:val="right" w:pos="8640"/>
      </w:tabs>
    </w:pPr>
  </w:style>
  <w:style w:type="paragraph" w:styleId="TOC1">
    <w:name w:val="toc 1"/>
    <w:basedOn w:val="Normal"/>
    <w:next w:val="Normal"/>
    <w:autoRedefine/>
    <w:uiPriority w:val="39"/>
    <w:rsid w:val="00D01836"/>
    <w:rPr>
      <w:noProof/>
    </w:rPr>
  </w:style>
  <w:style w:type="paragraph" w:customStyle="1" w:styleId="SDMTITLEPAGENAME">
    <w:name w:val="SDM TITLE PAGE NAME"/>
    <w:basedOn w:val="Normal"/>
    <w:rsid w:val="00D01836"/>
    <w:pPr>
      <w:spacing w:after="120"/>
      <w:jc w:val="center"/>
    </w:pPr>
    <w:rPr>
      <w:b/>
      <w:sz w:val="44"/>
    </w:rPr>
  </w:style>
  <w:style w:type="paragraph" w:customStyle="1" w:styleId="SDMTITLEPAGEAuthorLastUpdate">
    <w:name w:val="SDM TITLE PAGE Author &amp; Last Update"/>
    <w:basedOn w:val="SDMTITLEPAGENAME"/>
    <w:rsid w:val="00D01836"/>
    <w:rPr>
      <w:sz w:val="32"/>
    </w:rPr>
  </w:style>
  <w:style w:type="paragraph" w:styleId="BodyText">
    <w:name w:val="Body Text"/>
    <w:aliases w:val="Body Text third level number"/>
    <w:basedOn w:val="Normal"/>
    <w:link w:val="BodyTextChar"/>
    <w:uiPriority w:val="99"/>
    <w:rsid w:val="00D01836"/>
    <w:pPr>
      <w:spacing w:after="120"/>
    </w:pPr>
  </w:style>
  <w:style w:type="paragraph" w:customStyle="1" w:styleId="SDMTOC">
    <w:name w:val="SDM TOC"/>
    <w:basedOn w:val="Normal"/>
    <w:rsid w:val="00D01836"/>
    <w:pPr>
      <w:spacing w:after="120"/>
      <w:jc w:val="center"/>
    </w:pPr>
    <w:rPr>
      <w:b/>
      <w:smallCaps/>
      <w:sz w:val="28"/>
      <w:u w:val="thick"/>
    </w:rPr>
  </w:style>
  <w:style w:type="paragraph" w:styleId="TOC2">
    <w:name w:val="toc 2"/>
    <w:basedOn w:val="Normal"/>
    <w:next w:val="Normal"/>
    <w:autoRedefine/>
    <w:uiPriority w:val="39"/>
    <w:rsid w:val="00D01836"/>
    <w:pPr>
      <w:tabs>
        <w:tab w:val="right" w:leader="dot" w:pos="9350"/>
      </w:tabs>
      <w:ind w:left="240"/>
    </w:pPr>
    <w:rPr>
      <w:noProof/>
    </w:rPr>
  </w:style>
  <w:style w:type="paragraph" w:styleId="TOC3">
    <w:name w:val="toc 3"/>
    <w:basedOn w:val="Normal"/>
    <w:next w:val="Normal"/>
    <w:autoRedefine/>
    <w:uiPriority w:val="39"/>
    <w:rsid w:val="00D01836"/>
    <w:pPr>
      <w:tabs>
        <w:tab w:val="right" w:leader="dot" w:pos="9350"/>
      </w:tabs>
      <w:ind w:left="480"/>
    </w:pPr>
    <w:rPr>
      <w:rFonts w:cs="Arial"/>
      <w:i/>
      <w:iCs/>
      <w:noProof/>
    </w:rPr>
  </w:style>
  <w:style w:type="paragraph" w:styleId="TOC4">
    <w:name w:val="toc 4"/>
    <w:basedOn w:val="Normal"/>
    <w:next w:val="Normal"/>
    <w:autoRedefine/>
    <w:uiPriority w:val="39"/>
    <w:rsid w:val="00D01836"/>
    <w:pPr>
      <w:tabs>
        <w:tab w:val="right" w:leader="dot" w:pos="9360"/>
      </w:tabs>
      <w:ind w:left="720"/>
    </w:pPr>
    <w:rPr>
      <w:rFonts w:cs="Courier New"/>
    </w:rPr>
  </w:style>
  <w:style w:type="character" w:styleId="Hyperlink">
    <w:name w:val="Hyperlink"/>
    <w:uiPriority w:val="99"/>
    <w:rsid w:val="00D01836"/>
    <w:rPr>
      <w:color w:val="0000FF"/>
      <w:u w:val="single"/>
    </w:rPr>
  </w:style>
  <w:style w:type="paragraph" w:styleId="Caption">
    <w:name w:val="caption"/>
    <w:basedOn w:val="Normal"/>
    <w:next w:val="Normal"/>
    <w:qFormat/>
    <w:rsid w:val="00A329DD"/>
    <w:pPr>
      <w:overflowPunct w:val="0"/>
      <w:autoSpaceDE w:val="0"/>
      <w:autoSpaceDN w:val="0"/>
      <w:adjustRightInd w:val="0"/>
      <w:spacing w:before="120" w:after="120"/>
      <w:textAlignment w:val="baseline"/>
    </w:pPr>
    <w:rPr>
      <w:b/>
      <w:szCs w:val="20"/>
    </w:rPr>
  </w:style>
  <w:style w:type="paragraph" w:customStyle="1" w:styleId="Body">
    <w:name w:val="Body"/>
    <w:basedOn w:val="Normal"/>
    <w:rsid w:val="00D01836"/>
    <w:pPr>
      <w:overflowPunct w:val="0"/>
      <w:autoSpaceDE w:val="0"/>
      <w:autoSpaceDN w:val="0"/>
      <w:adjustRightInd w:val="0"/>
      <w:textAlignment w:val="baseline"/>
    </w:pPr>
    <w:rPr>
      <w:rFonts w:ascii="MS Mincho" w:hAnsi="MS Mincho"/>
      <w:color w:val="000000"/>
      <w:szCs w:val="20"/>
    </w:rPr>
  </w:style>
  <w:style w:type="paragraph" w:customStyle="1" w:styleId="bulletlist">
    <w:name w:val="bullet list"/>
    <w:basedOn w:val="Normal"/>
    <w:rsid w:val="00D01836"/>
    <w:pPr>
      <w:tabs>
        <w:tab w:val="num" w:pos="720"/>
      </w:tabs>
      <w:ind w:left="720" w:hanging="360"/>
    </w:pPr>
  </w:style>
  <w:style w:type="paragraph" w:customStyle="1" w:styleId="NumberedList">
    <w:name w:val="Numbered List"/>
    <w:basedOn w:val="bulletlist"/>
    <w:rsid w:val="00D01836"/>
  </w:style>
  <w:style w:type="paragraph" w:customStyle="1" w:styleId="TableHeader">
    <w:name w:val="Table Header"/>
    <w:basedOn w:val="Normal"/>
    <w:rsid w:val="00D01836"/>
    <w:pPr>
      <w:spacing w:before="60"/>
      <w:jc w:val="center"/>
    </w:pPr>
    <w:rPr>
      <w:b/>
      <w:bCs/>
      <w:sz w:val="18"/>
    </w:rPr>
  </w:style>
  <w:style w:type="paragraph" w:customStyle="1" w:styleId="TableText">
    <w:name w:val="Table Text"/>
    <w:basedOn w:val="Normal"/>
    <w:rsid w:val="00D01836"/>
    <w:pPr>
      <w:spacing w:before="60"/>
    </w:pPr>
    <w:rPr>
      <w:sz w:val="18"/>
    </w:rPr>
  </w:style>
  <w:style w:type="paragraph" w:styleId="TableofFigures">
    <w:name w:val="table of figures"/>
    <w:basedOn w:val="Normal"/>
    <w:next w:val="Normal"/>
    <w:autoRedefine/>
    <w:semiHidden/>
    <w:rsid w:val="008734D1"/>
    <w:pPr>
      <w:ind w:left="400" w:hanging="400"/>
    </w:pPr>
    <w:rPr>
      <w:rFonts w:ascii="Times New Roman" w:hAnsi="Times New Roman"/>
      <w:sz w:val="22"/>
    </w:rPr>
  </w:style>
  <w:style w:type="table" w:styleId="TableGrid">
    <w:name w:val="Table Grid"/>
    <w:basedOn w:val="TableNormal"/>
    <w:rsid w:val="00D01836"/>
    <w:pPr>
      <w:spacing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D01836"/>
  </w:style>
  <w:style w:type="character" w:customStyle="1" w:styleId="BodyTextChar">
    <w:name w:val="Body Text Char"/>
    <w:aliases w:val="Body Text third level number Char"/>
    <w:link w:val="BodyText"/>
    <w:uiPriority w:val="99"/>
    <w:rsid w:val="00D01836"/>
    <w:rPr>
      <w:rFonts w:ascii="Arial" w:hAnsi="Arial"/>
      <w:szCs w:val="24"/>
      <w:lang w:val="en-US" w:eastAsia="en-US" w:bidi="ar-SA"/>
    </w:rPr>
  </w:style>
  <w:style w:type="paragraph" w:customStyle="1" w:styleId="SDMT-BodyText">
    <w:name w:val="SDMT - Body Text"/>
    <w:basedOn w:val="BodyText"/>
    <w:rsid w:val="00FD3E0C"/>
    <w:pPr>
      <w:spacing w:before="120"/>
      <w:ind w:left="1440"/>
    </w:pPr>
    <w:rPr>
      <w:rFonts w:ascii="Book Antiqua" w:hAnsi="Book Antiqua"/>
      <w:szCs w:val="20"/>
    </w:rPr>
  </w:style>
  <w:style w:type="paragraph" w:styleId="List2">
    <w:name w:val="List 2"/>
    <w:basedOn w:val="Normal"/>
    <w:rsid w:val="00AD4B15"/>
    <w:pPr>
      <w:ind w:left="720" w:hanging="360"/>
    </w:pPr>
    <w:rPr>
      <w:szCs w:val="20"/>
    </w:rPr>
  </w:style>
  <w:style w:type="paragraph" w:styleId="TOC5">
    <w:name w:val="toc 5"/>
    <w:basedOn w:val="Normal"/>
    <w:next w:val="Normal"/>
    <w:autoRedefine/>
    <w:uiPriority w:val="39"/>
    <w:rsid w:val="005362A3"/>
    <w:pPr>
      <w:ind w:left="800"/>
    </w:pPr>
  </w:style>
  <w:style w:type="paragraph" w:styleId="BalloonText">
    <w:name w:val="Balloon Text"/>
    <w:basedOn w:val="Normal"/>
    <w:semiHidden/>
    <w:rsid w:val="001E4DC0"/>
    <w:rPr>
      <w:rFonts w:ascii="Tahoma" w:hAnsi="Tahoma" w:cs="Tahoma"/>
      <w:sz w:val="16"/>
      <w:szCs w:val="16"/>
    </w:rPr>
  </w:style>
  <w:style w:type="paragraph" w:customStyle="1" w:styleId="TableBody">
    <w:name w:val="Table Body"/>
    <w:rsid w:val="00E13D5F"/>
    <w:pPr>
      <w:keepNext/>
      <w:keepLines/>
      <w:spacing w:before="40" w:after="40"/>
    </w:pPr>
    <w:rPr>
      <w:lang w:bidi="he-IL"/>
    </w:rPr>
  </w:style>
  <w:style w:type="paragraph" w:styleId="TOC6">
    <w:name w:val="toc 6"/>
    <w:basedOn w:val="Normal"/>
    <w:next w:val="Normal"/>
    <w:autoRedefine/>
    <w:uiPriority w:val="39"/>
    <w:rsid w:val="00043A31"/>
    <w:pPr>
      <w:ind w:left="1000"/>
    </w:pPr>
  </w:style>
  <w:style w:type="character" w:styleId="FollowedHyperlink">
    <w:name w:val="FollowedHyperlink"/>
    <w:rsid w:val="005C1244"/>
    <w:rPr>
      <w:color w:val="800080"/>
      <w:u w:val="single"/>
    </w:rPr>
  </w:style>
  <w:style w:type="paragraph" w:styleId="TOC7">
    <w:name w:val="toc 7"/>
    <w:basedOn w:val="Normal"/>
    <w:next w:val="Normal"/>
    <w:autoRedefine/>
    <w:uiPriority w:val="39"/>
    <w:rsid w:val="00D2115D"/>
    <w:rPr>
      <w:szCs w:val="21"/>
    </w:rPr>
  </w:style>
  <w:style w:type="paragraph" w:customStyle="1" w:styleId="SDMWORKPRODUCTCONTROL">
    <w:name w:val="SDM WORK PRODUCT CONTROL #"/>
    <w:basedOn w:val="Normal"/>
    <w:rsid w:val="00B81381"/>
    <w:pPr>
      <w:spacing w:after="120"/>
      <w:jc w:val="center"/>
    </w:pPr>
    <w:rPr>
      <w:b/>
    </w:rPr>
  </w:style>
  <w:style w:type="paragraph" w:styleId="TOC8">
    <w:name w:val="toc 8"/>
    <w:basedOn w:val="Normal"/>
    <w:next w:val="Normal"/>
    <w:autoRedefine/>
    <w:uiPriority w:val="39"/>
    <w:rsid w:val="002F3AF1"/>
    <w:pPr>
      <w:ind w:left="1400"/>
    </w:pPr>
  </w:style>
  <w:style w:type="paragraph" w:customStyle="1" w:styleId="Heading6TimesNewRoman">
    <w:name w:val="Heading 6 + Times New Roman"/>
    <w:aliases w:val="14 pt,Bold"/>
    <w:basedOn w:val="Heading7"/>
    <w:rsid w:val="00F3137E"/>
    <w:rPr>
      <w:rFonts w:ascii="Times New Roman" w:hAnsi="Times New Roman"/>
      <w:b w:val="0"/>
    </w:rPr>
  </w:style>
  <w:style w:type="paragraph" w:customStyle="1" w:styleId="FigureBox">
    <w:name w:val="Figure Box"/>
    <w:rsid w:val="002C73F9"/>
    <w:pPr>
      <w:keepNext/>
      <w:spacing w:before="120" w:after="120"/>
      <w:jc w:val="center"/>
    </w:pPr>
    <w:rPr>
      <w:noProof/>
    </w:rPr>
  </w:style>
  <w:style w:type="paragraph" w:customStyle="1" w:styleId="P1">
    <w:name w:val="P1"/>
    <w:rsid w:val="004B7665"/>
    <w:pPr>
      <w:tabs>
        <w:tab w:val="left" w:pos="720"/>
      </w:tabs>
      <w:spacing w:after="240"/>
      <w:ind w:left="720"/>
      <w:jc w:val="both"/>
    </w:pPr>
    <w:rPr>
      <w:sz w:val="24"/>
    </w:rPr>
  </w:style>
  <w:style w:type="paragraph" w:styleId="DocumentMap">
    <w:name w:val="Document Map"/>
    <w:basedOn w:val="Normal"/>
    <w:semiHidden/>
    <w:rsid w:val="00482AD0"/>
    <w:pPr>
      <w:shd w:val="clear" w:color="auto" w:fill="000080"/>
    </w:pPr>
    <w:rPr>
      <w:rFonts w:ascii="Tahoma" w:hAnsi="Tahoma" w:cs="Tahoma"/>
      <w:szCs w:val="20"/>
    </w:rPr>
  </w:style>
  <w:style w:type="table" w:customStyle="1" w:styleId="TableGrid1">
    <w:name w:val="Table Grid1"/>
    <w:basedOn w:val="TableNormal"/>
    <w:next w:val="TableGrid"/>
    <w:rsid w:val="00E96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H3 Char,Label Char,3m Char,h3 Char"/>
    <w:rsid w:val="002474D0"/>
    <w:rPr>
      <w:b/>
      <w:bCs/>
      <w:sz w:val="28"/>
      <w:szCs w:val="28"/>
    </w:rPr>
  </w:style>
  <w:style w:type="paragraph" w:customStyle="1" w:styleId="CharCharCharCharCharCharChar">
    <w:name w:val="Char Char Char Char Char Char Char"/>
    <w:basedOn w:val="Normal"/>
    <w:rsid w:val="005E504B"/>
    <w:pPr>
      <w:bidi/>
      <w:spacing w:after="160" w:line="240" w:lineRule="exact"/>
    </w:pPr>
    <w:rPr>
      <w:rFonts w:ascii="Times New Roman" w:hAnsi="Times New Roman"/>
      <w:sz w:val="24"/>
      <w:lang w:val="en-GB" w:bidi="he-IL"/>
    </w:rPr>
  </w:style>
  <w:style w:type="character" w:customStyle="1" w:styleId="apple-style-span">
    <w:name w:val="apple-style-span"/>
    <w:basedOn w:val="DefaultParagraphFont"/>
    <w:rsid w:val="001B1C2A"/>
  </w:style>
  <w:style w:type="paragraph" w:styleId="ListParagraph">
    <w:name w:val="List Paragraph"/>
    <w:basedOn w:val="Normal"/>
    <w:qFormat/>
    <w:rsid w:val="00A329DD"/>
    <w:pPr>
      <w:spacing w:after="200" w:line="276" w:lineRule="auto"/>
      <w:ind w:left="720"/>
      <w:contextualSpacing/>
    </w:pPr>
    <w:rPr>
      <w:rFonts w:ascii="Calibri" w:eastAsia="Calibri" w:hAnsi="Calibri"/>
      <w:sz w:val="22"/>
      <w:szCs w:val="22"/>
    </w:rPr>
  </w:style>
  <w:style w:type="paragraph" w:styleId="TOC9">
    <w:name w:val="toc 9"/>
    <w:basedOn w:val="Normal"/>
    <w:next w:val="Normal"/>
    <w:autoRedefine/>
    <w:uiPriority w:val="39"/>
    <w:rsid w:val="00050865"/>
    <w:pPr>
      <w:ind w:left="1600"/>
    </w:pPr>
  </w:style>
  <w:style w:type="character" w:customStyle="1" w:styleId="Heading5Char">
    <w:name w:val="Heading 5 Char"/>
    <w:rsid w:val="0042184D"/>
    <w:rPr>
      <w:b/>
      <w:bCs/>
      <w:iCs/>
      <w:sz w:val="28"/>
      <w:szCs w:val="24"/>
    </w:rPr>
  </w:style>
  <w:style w:type="character" w:customStyle="1" w:styleId="Heading6Char">
    <w:name w:val="Heading 6 Char"/>
    <w:rsid w:val="002474D0"/>
    <w:rPr>
      <w:b/>
      <w:bCs/>
      <w:sz w:val="28"/>
      <w:szCs w:val="28"/>
    </w:rPr>
  </w:style>
  <w:style w:type="character" w:customStyle="1" w:styleId="Heading4Char">
    <w:name w:val="Heading 4 Char"/>
    <w:link w:val="Heading4"/>
    <w:rsid w:val="004C256A"/>
    <w:rPr>
      <w:rFonts w:ascii="Cambria" w:eastAsia="Times New Roman" w:hAnsi="Cambria" w:cs="Times New Roman"/>
      <w:b/>
      <w:bCs/>
      <w:i/>
      <w:iCs/>
      <w:color w:val="4F81BD"/>
      <w:szCs w:val="24"/>
    </w:rPr>
  </w:style>
  <w:style w:type="character" w:customStyle="1" w:styleId="Heading5Char1">
    <w:name w:val="Heading 5 Char1"/>
    <w:link w:val="Heading5"/>
    <w:rsid w:val="004C256A"/>
    <w:rPr>
      <w:rFonts w:ascii="Cambria" w:eastAsia="Times New Roman" w:hAnsi="Cambria" w:cs="Times New Roman"/>
      <w:color w:val="243F60"/>
      <w:szCs w:val="24"/>
    </w:rPr>
  </w:style>
  <w:style w:type="character" w:customStyle="1" w:styleId="Heading8Char">
    <w:name w:val="Heading 8 Char"/>
    <w:link w:val="Heading8"/>
    <w:rsid w:val="00C37860"/>
    <w:rPr>
      <w:rFonts w:ascii="Arial" w:hAnsi="Arial"/>
      <w:i/>
      <w:iCs/>
      <w:szCs w:val="24"/>
    </w:rPr>
  </w:style>
  <w:style w:type="character" w:customStyle="1" w:styleId="Heading1Char">
    <w:name w:val="Heading 1 Char"/>
    <w:uiPriority w:val="9"/>
    <w:rsid w:val="002474D0"/>
    <w:rPr>
      <w:b/>
      <w:bCs/>
      <w:kern w:val="32"/>
      <w:sz w:val="32"/>
      <w:szCs w:val="32"/>
    </w:rPr>
  </w:style>
  <w:style w:type="character" w:styleId="Emphasis">
    <w:name w:val="Emphasis"/>
    <w:qFormat/>
    <w:rsid w:val="002474D0"/>
    <w:rPr>
      <w:i/>
      <w:iCs/>
    </w:rPr>
  </w:style>
  <w:style w:type="character" w:customStyle="1" w:styleId="Heading3Char1">
    <w:name w:val="Heading 3 Char1"/>
    <w:aliases w:val="H3 Char1,Label Char1,3m Char1,h3 Char1"/>
    <w:link w:val="Heading3"/>
    <w:rsid w:val="002474D0"/>
    <w:rPr>
      <w:rFonts w:ascii="Cambria" w:hAnsi="Cambria"/>
      <w:b/>
      <w:bCs/>
      <w:sz w:val="26"/>
      <w:szCs w:val="26"/>
    </w:rPr>
  </w:style>
  <w:style w:type="character" w:customStyle="1" w:styleId="Heading2Char">
    <w:name w:val="Heading 2 Char"/>
    <w:aliases w:val="H2 Char,Frame Title Char,Heading2 Char,H2-Heading 2 Char,2 Char,Header 2 Char,l2 Char,Header2 Char,h2 Char,22 Char,heading2 Char,list2 Char,A Char,A.B.C. Char,list 2 Char,21 Char,23 Char,24 Char,25 Char,211 Char,221 Char,231 Char,241 Char"/>
    <w:link w:val="Heading2"/>
    <w:rsid w:val="002474D0"/>
    <w:rPr>
      <w:rFonts w:ascii="Cambria" w:hAnsi="Cambria"/>
      <w:b/>
      <w:bCs/>
      <w:i/>
      <w:iCs/>
      <w:sz w:val="28"/>
      <w:szCs w:val="28"/>
    </w:rPr>
  </w:style>
  <w:style w:type="character" w:customStyle="1" w:styleId="Heading1Char1">
    <w:name w:val="Heading 1 Char1"/>
    <w:basedOn w:val="DefaultParagraphFont"/>
    <w:link w:val="Heading1"/>
    <w:uiPriority w:val="9"/>
    <w:rsid w:val="00D0117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D3B18"/>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1089">
      <w:bodyDiv w:val="1"/>
      <w:marLeft w:val="0"/>
      <w:marRight w:val="0"/>
      <w:marTop w:val="0"/>
      <w:marBottom w:val="0"/>
      <w:divBdr>
        <w:top w:val="none" w:sz="0" w:space="0" w:color="auto"/>
        <w:left w:val="none" w:sz="0" w:space="0" w:color="auto"/>
        <w:bottom w:val="none" w:sz="0" w:space="0" w:color="auto"/>
        <w:right w:val="none" w:sz="0" w:space="0" w:color="auto"/>
      </w:divBdr>
    </w:div>
    <w:div w:id="44720721">
      <w:bodyDiv w:val="1"/>
      <w:marLeft w:val="0"/>
      <w:marRight w:val="0"/>
      <w:marTop w:val="0"/>
      <w:marBottom w:val="0"/>
      <w:divBdr>
        <w:top w:val="none" w:sz="0" w:space="0" w:color="auto"/>
        <w:left w:val="none" w:sz="0" w:space="0" w:color="auto"/>
        <w:bottom w:val="none" w:sz="0" w:space="0" w:color="auto"/>
        <w:right w:val="none" w:sz="0" w:space="0" w:color="auto"/>
      </w:divBdr>
    </w:div>
    <w:div w:id="176819602">
      <w:bodyDiv w:val="1"/>
      <w:marLeft w:val="0"/>
      <w:marRight w:val="0"/>
      <w:marTop w:val="0"/>
      <w:marBottom w:val="0"/>
      <w:divBdr>
        <w:top w:val="none" w:sz="0" w:space="0" w:color="auto"/>
        <w:left w:val="none" w:sz="0" w:space="0" w:color="auto"/>
        <w:bottom w:val="none" w:sz="0" w:space="0" w:color="auto"/>
        <w:right w:val="none" w:sz="0" w:space="0" w:color="auto"/>
      </w:divBdr>
    </w:div>
    <w:div w:id="198785744">
      <w:bodyDiv w:val="1"/>
      <w:marLeft w:val="0"/>
      <w:marRight w:val="0"/>
      <w:marTop w:val="0"/>
      <w:marBottom w:val="0"/>
      <w:divBdr>
        <w:top w:val="none" w:sz="0" w:space="0" w:color="auto"/>
        <w:left w:val="none" w:sz="0" w:space="0" w:color="auto"/>
        <w:bottom w:val="none" w:sz="0" w:space="0" w:color="auto"/>
        <w:right w:val="none" w:sz="0" w:space="0" w:color="auto"/>
      </w:divBdr>
    </w:div>
    <w:div w:id="297417975">
      <w:bodyDiv w:val="1"/>
      <w:marLeft w:val="0"/>
      <w:marRight w:val="0"/>
      <w:marTop w:val="0"/>
      <w:marBottom w:val="0"/>
      <w:divBdr>
        <w:top w:val="none" w:sz="0" w:space="0" w:color="auto"/>
        <w:left w:val="none" w:sz="0" w:space="0" w:color="auto"/>
        <w:bottom w:val="none" w:sz="0" w:space="0" w:color="auto"/>
        <w:right w:val="none" w:sz="0" w:space="0" w:color="auto"/>
      </w:divBdr>
    </w:div>
    <w:div w:id="360009504">
      <w:bodyDiv w:val="1"/>
      <w:marLeft w:val="0"/>
      <w:marRight w:val="0"/>
      <w:marTop w:val="0"/>
      <w:marBottom w:val="0"/>
      <w:divBdr>
        <w:top w:val="none" w:sz="0" w:space="0" w:color="auto"/>
        <w:left w:val="none" w:sz="0" w:space="0" w:color="auto"/>
        <w:bottom w:val="none" w:sz="0" w:space="0" w:color="auto"/>
        <w:right w:val="none" w:sz="0" w:space="0" w:color="auto"/>
      </w:divBdr>
    </w:div>
    <w:div w:id="376517704">
      <w:bodyDiv w:val="1"/>
      <w:marLeft w:val="0"/>
      <w:marRight w:val="0"/>
      <w:marTop w:val="0"/>
      <w:marBottom w:val="0"/>
      <w:divBdr>
        <w:top w:val="none" w:sz="0" w:space="0" w:color="auto"/>
        <w:left w:val="none" w:sz="0" w:space="0" w:color="auto"/>
        <w:bottom w:val="none" w:sz="0" w:space="0" w:color="auto"/>
        <w:right w:val="none" w:sz="0" w:space="0" w:color="auto"/>
      </w:divBdr>
    </w:div>
    <w:div w:id="462502407">
      <w:bodyDiv w:val="1"/>
      <w:marLeft w:val="0"/>
      <w:marRight w:val="0"/>
      <w:marTop w:val="0"/>
      <w:marBottom w:val="0"/>
      <w:divBdr>
        <w:top w:val="none" w:sz="0" w:space="0" w:color="auto"/>
        <w:left w:val="none" w:sz="0" w:space="0" w:color="auto"/>
        <w:bottom w:val="none" w:sz="0" w:space="0" w:color="auto"/>
        <w:right w:val="none" w:sz="0" w:space="0" w:color="auto"/>
      </w:divBdr>
    </w:div>
    <w:div w:id="476192742">
      <w:bodyDiv w:val="1"/>
      <w:marLeft w:val="0"/>
      <w:marRight w:val="0"/>
      <w:marTop w:val="0"/>
      <w:marBottom w:val="0"/>
      <w:divBdr>
        <w:top w:val="none" w:sz="0" w:space="0" w:color="auto"/>
        <w:left w:val="none" w:sz="0" w:space="0" w:color="auto"/>
        <w:bottom w:val="none" w:sz="0" w:space="0" w:color="auto"/>
        <w:right w:val="none" w:sz="0" w:space="0" w:color="auto"/>
      </w:divBdr>
    </w:div>
    <w:div w:id="500509250">
      <w:bodyDiv w:val="1"/>
      <w:marLeft w:val="0"/>
      <w:marRight w:val="0"/>
      <w:marTop w:val="0"/>
      <w:marBottom w:val="0"/>
      <w:divBdr>
        <w:top w:val="none" w:sz="0" w:space="0" w:color="auto"/>
        <w:left w:val="none" w:sz="0" w:space="0" w:color="auto"/>
        <w:bottom w:val="none" w:sz="0" w:space="0" w:color="auto"/>
        <w:right w:val="none" w:sz="0" w:space="0" w:color="auto"/>
      </w:divBdr>
    </w:div>
    <w:div w:id="544096966">
      <w:bodyDiv w:val="1"/>
      <w:marLeft w:val="0"/>
      <w:marRight w:val="0"/>
      <w:marTop w:val="0"/>
      <w:marBottom w:val="0"/>
      <w:divBdr>
        <w:top w:val="none" w:sz="0" w:space="0" w:color="auto"/>
        <w:left w:val="none" w:sz="0" w:space="0" w:color="auto"/>
        <w:bottom w:val="none" w:sz="0" w:space="0" w:color="auto"/>
        <w:right w:val="none" w:sz="0" w:space="0" w:color="auto"/>
      </w:divBdr>
    </w:div>
    <w:div w:id="552891393">
      <w:bodyDiv w:val="1"/>
      <w:marLeft w:val="0"/>
      <w:marRight w:val="0"/>
      <w:marTop w:val="0"/>
      <w:marBottom w:val="0"/>
      <w:divBdr>
        <w:top w:val="none" w:sz="0" w:space="0" w:color="auto"/>
        <w:left w:val="none" w:sz="0" w:space="0" w:color="auto"/>
        <w:bottom w:val="none" w:sz="0" w:space="0" w:color="auto"/>
        <w:right w:val="none" w:sz="0" w:space="0" w:color="auto"/>
      </w:divBdr>
    </w:div>
    <w:div w:id="597710972">
      <w:bodyDiv w:val="1"/>
      <w:marLeft w:val="0"/>
      <w:marRight w:val="0"/>
      <w:marTop w:val="0"/>
      <w:marBottom w:val="0"/>
      <w:divBdr>
        <w:top w:val="none" w:sz="0" w:space="0" w:color="auto"/>
        <w:left w:val="none" w:sz="0" w:space="0" w:color="auto"/>
        <w:bottom w:val="none" w:sz="0" w:space="0" w:color="auto"/>
        <w:right w:val="none" w:sz="0" w:space="0" w:color="auto"/>
      </w:divBdr>
    </w:div>
    <w:div w:id="776026392">
      <w:bodyDiv w:val="1"/>
      <w:marLeft w:val="0"/>
      <w:marRight w:val="0"/>
      <w:marTop w:val="0"/>
      <w:marBottom w:val="0"/>
      <w:divBdr>
        <w:top w:val="none" w:sz="0" w:space="0" w:color="auto"/>
        <w:left w:val="none" w:sz="0" w:space="0" w:color="auto"/>
        <w:bottom w:val="none" w:sz="0" w:space="0" w:color="auto"/>
        <w:right w:val="none" w:sz="0" w:space="0" w:color="auto"/>
      </w:divBdr>
      <w:divsChild>
        <w:div w:id="1950702333">
          <w:marLeft w:val="0"/>
          <w:marRight w:val="0"/>
          <w:marTop w:val="0"/>
          <w:marBottom w:val="0"/>
          <w:divBdr>
            <w:top w:val="none" w:sz="0" w:space="0" w:color="auto"/>
            <w:left w:val="none" w:sz="0" w:space="0" w:color="auto"/>
            <w:bottom w:val="none" w:sz="0" w:space="0" w:color="auto"/>
            <w:right w:val="none" w:sz="0" w:space="0" w:color="auto"/>
          </w:divBdr>
        </w:div>
      </w:divsChild>
    </w:div>
    <w:div w:id="786581927">
      <w:bodyDiv w:val="1"/>
      <w:marLeft w:val="0"/>
      <w:marRight w:val="0"/>
      <w:marTop w:val="0"/>
      <w:marBottom w:val="0"/>
      <w:divBdr>
        <w:top w:val="none" w:sz="0" w:space="0" w:color="auto"/>
        <w:left w:val="none" w:sz="0" w:space="0" w:color="auto"/>
        <w:bottom w:val="none" w:sz="0" w:space="0" w:color="auto"/>
        <w:right w:val="none" w:sz="0" w:space="0" w:color="auto"/>
      </w:divBdr>
    </w:div>
    <w:div w:id="843782063">
      <w:bodyDiv w:val="1"/>
      <w:marLeft w:val="0"/>
      <w:marRight w:val="0"/>
      <w:marTop w:val="0"/>
      <w:marBottom w:val="0"/>
      <w:divBdr>
        <w:top w:val="none" w:sz="0" w:space="0" w:color="auto"/>
        <w:left w:val="none" w:sz="0" w:space="0" w:color="auto"/>
        <w:bottom w:val="none" w:sz="0" w:space="0" w:color="auto"/>
        <w:right w:val="none" w:sz="0" w:space="0" w:color="auto"/>
      </w:divBdr>
    </w:div>
    <w:div w:id="858351116">
      <w:bodyDiv w:val="1"/>
      <w:marLeft w:val="0"/>
      <w:marRight w:val="0"/>
      <w:marTop w:val="0"/>
      <w:marBottom w:val="0"/>
      <w:divBdr>
        <w:top w:val="none" w:sz="0" w:space="0" w:color="auto"/>
        <w:left w:val="none" w:sz="0" w:space="0" w:color="auto"/>
        <w:bottom w:val="none" w:sz="0" w:space="0" w:color="auto"/>
        <w:right w:val="none" w:sz="0" w:space="0" w:color="auto"/>
      </w:divBdr>
    </w:div>
    <w:div w:id="865144328">
      <w:bodyDiv w:val="1"/>
      <w:marLeft w:val="0"/>
      <w:marRight w:val="0"/>
      <w:marTop w:val="0"/>
      <w:marBottom w:val="0"/>
      <w:divBdr>
        <w:top w:val="none" w:sz="0" w:space="0" w:color="auto"/>
        <w:left w:val="none" w:sz="0" w:space="0" w:color="auto"/>
        <w:bottom w:val="none" w:sz="0" w:space="0" w:color="auto"/>
        <w:right w:val="none" w:sz="0" w:space="0" w:color="auto"/>
      </w:divBdr>
      <w:divsChild>
        <w:div w:id="442653508">
          <w:marLeft w:val="0"/>
          <w:marRight w:val="0"/>
          <w:marTop w:val="0"/>
          <w:marBottom w:val="0"/>
          <w:divBdr>
            <w:top w:val="none" w:sz="0" w:space="0" w:color="auto"/>
            <w:left w:val="none" w:sz="0" w:space="0" w:color="auto"/>
            <w:bottom w:val="none" w:sz="0" w:space="0" w:color="auto"/>
            <w:right w:val="none" w:sz="0" w:space="0" w:color="auto"/>
          </w:divBdr>
          <w:divsChild>
            <w:div w:id="16197388">
              <w:marLeft w:val="0"/>
              <w:marRight w:val="0"/>
              <w:marTop w:val="0"/>
              <w:marBottom w:val="0"/>
              <w:divBdr>
                <w:top w:val="none" w:sz="0" w:space="0" w:color="auto"/>
                <w:left w:val="none" w:sz="0" w:space="0" w:color="auto"/>
                <w:bottom w:val="none" w:sz="0" w:space="0" w:color="auto"/>
                <w:right w:val="none" w:sz="0" w:space="0" w:color="auto"/>
              </w:divBdr>
            </w:div>
          </w:divsChild>
        </w:div>
        <w:div w:id="269431940">
          <w:marLeft w:val="0"/>
          <w:marRight w:val="0"/>
          <w:marTop w:val="0"/>
          <w:marBottom w:val="0"/>
          <w:divBdr>
            <w:top w:val="none" w:sz="0" w:space="0" w:color="auto"/>
            <w:left w:val="none" w:sz="0" w:space="0" w:color="auto"/>
            <w:bottom w:val="none" w:sz="0" w:space="0" w:color="auto"/>
            <w:right w:val="none" w:sz="0" w:space="0" w:color="auto"/>
          </w:divBdr>
          <w:divsChild>
            <w:div w:id="14576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676">
      <w:bodyDiv w:val="1"/>
      <w:marLeft w:val="0"/>
      <w:marRight w:val="0"/>
      <w:marTop w:val="0"/>
      <w:marBottom w:val="0"/>
      <w:divBdr>
        <w:top w:val="none" w:sz="0" w:space="0" w:color="auto"/>
        <w:left w:val="none" w:sz="0" w:space="0" w:color="auto"/>
        <w:bottom w:val="none" w:sz="0" w:space="0" w:color="auto"/>
        <w:right w:val="none" w:sz="0" w:space="0" w:color="auto"/>
      </w:divBdr>
    </w:div>
    <w:div w:id="886379565">
      <w:bodyDiv w:val="1"/>
      <w:marLeft w:val="0"/>
      <w:marRight w:val="0"/>
      <w:marTop w:val="0"/>
      <w:marBottom w:val="0"/>
      <w:divBdr>
        <w:top w:val="none" w:sz="0" w:space="0" w:color="auto"/>
        <w:left w:val="none" w:sz="0" w:space="0" w:color="auto"/>
        <w:bottom w:val="none" w:sz="0" w:space="0" w:color="auto"/>
        <w:right w:val="none" w:sz="0" w:space="0" w:color="auto"/>
      </w:divBdr>
    </w:div>
    <w:div w:id="890338194">
      <w:bodyDiv w:val="1"/>
      <w:marLeft w:val="0"/>
      <w:marRight w:val="0"/>
      <w:marTop w:val="0"/>
      <w:marBottom w:val="0"/>
      <w:divBdr>
        <w:top w:val="none" w:sz="0" w:space="0" w:color="auto"/>
        <w:left w:val="none" w:sz="0" w:space="0" w:color="auto"/>
        <w:bottom w:val="none" w:sz="0" w:space="0" w:color="auto"/>
        <w:right w:val="none" w:sz="0" w:space="0" w:color="auto"/>
      </w:divBdr>
    </w:div>
    <w:div w:id="937447862">
      <w:bodyDiv w:val="1"/>
      <w:marLeft w:val="0"/>
      <w:marRight w:val="0"/>
      <w:marTop w:val="0"/>
      <w:marBottom w:val="0"/>
      <w:divBdr>
        <w:top w:val="none" w:sz="0" w:space="0" w:color="auto"/>
        <w:left w:val="none" w:sz="0" w:space="0" w:color="auto"/>
        <w:bottom w:val="none" w:sz="0" w:space="0" w:color="auto"/>
        <w:right w:val="none" w:sz="0" w:space="0" w:color="auto"/>
      </w:divBdr>
    </w:div>
    <w:div w:id="1000238802">
      <w:bodyDiv w:val="1"/>
      <w:marLeft w:val="0"/>
      <w:marRight w:val="0"/>
      <w:marTop w:val="0"/>
      <w:marBottom w:val="0"/>
      <w:divBdr>
        <w:top w:val="none" w:sz="0" w:space="0" w:color="auto"/>
        <w:left w:val="none" w:sz="0" w:space="0" w:color="auto"/>
        <w:bottom w:val="none" w:sz="0" w:space="0" w:color="auto"/>
        <w:right w:val="none" w:sz="0" w:space="0" w:color="auto"/>
      </w:divBdr>
    </w:div>
    <w:div w:id="1022708611">
      <w:bodyDiv w:val="1"/>
      <w:marLeft w:val="0"/>
      <w:marRight w:val="0"/>
      <w:marTop w:val="0"/>
      <w:marBottom w:val="0"/>
      <w:divBdr>
        <w:top w:val="none" w:sz="0" w:space="0" w:color="auto"/>
        <w:left w:val="none" w:sz="0" w:space="0" w:color="auto"/>
        <w:bottom w:val="none" w:sz="0" w:space="0" w:color="auto"/>
        <w:right w:val="none" w:sz="0" w:space="0" w:color="auto"/>
      </w:divBdr>
    </w:div>
    <w:div w:id="1277561108">
      <w:bodyDiv w:val="1"/>
      <w:marLeft w:val="0"/>
      <w:marRight w:val="0"/>
      <w:marTop w:val="0"/>
      <w:marBottom w:val="0"/>
      <w:divBdr>
        <w:top w:val="none" w:sz="0" w:space="0" w:color="auto"/>
        <w:left w:val="none" w:sz="0" w:space="0" w:color="auto"/>
        <w:bottom w:val="none" w:sz="0" w:space="0" w:color="auto"/>
        <w:right w:val="none" w:sz="0" w:space="0" w:color="auto"/>
      </w:divBdr>
    </w:div>
    <w:div w:id="1340699219">
      <w:bodyDiv w:val="1"/>
      <w:marLeft w:val="0"/>
      <w:marRight w:val="0"/>
      <w:marTop w:val="0"/>
      <w:marBottom w:val="0"/>
      <w:divBdr>
        <w:top w:val="none" w:sz="0" w:space="0" w:color="auto"/>
        <w:left w:val="none" w:sz="0" w:space="0" w:color="auto"/>
        <w:bottom w:val="none" w:sz="0" w:space="0" w:color="auto"/>
        <w:right w:val="none" w:sz="0" w:space="0" w:color="auto"/>
      </w:divBdr>
    </w:div>
    <w:div w:id="1350449689">
      <w:bodyDiv w:val="1"/>
      <w:marLeft w:val="0"/>
      <w:marRight w:val="0"/>
      <w:marTop w:val="0"/>
      <w:marBottom w:val="0"/>
      <w:divBdr>
        <w:top w:val="none" w:sz="0" w:space="0" w:color="auto"/>
        <w:left w:val="none" w:sz="0" w:space="0" w:color="auto"/>
        <w:bottom w:val="none" w:sz="0" w:space="0" w:color="auto"/>
        <w:right w:val="none" w:sz="0" w:space="0" w:color="auto"/>
      </w:divBdr>
    </w:div>
    <w:div w:id="1387413286">
      <w:bodyDiv w:val="1"/>
      <w:marLeft w:val="0"/>
      <w:marRight w:val="0"/>
      <w:marTop w:val="0"/>
      <w:marBottom w:val="0"/>
      <w:divBdr>
        <w:top w:val="none" w:sz="0" w:space="0" w:color="auto"/>
        <w:left w:val="none" w:sz="0" w:space="0" w:color="auto"/>
        <w:bottom w:val="none" w:sz="0" w:space="0" w:color="auto"/>
        <w:right w:val="none" w:sz="0" w:space="0" w:color="auto"/>
      </w:divBdr>
    </w:div>
    <w:div w:id="1461656198">
      <w:bodyDiv w:val="1"/>
      <w:marLeft w:val="0"/>
      <w:marRight w:val="0"/>
      <w:marTop w:val="0"/>
      <w:marBottom w:val="0"/>
      <w:divBdr>
        <w:top w:val="none" w:sz="0" w:space="0" w:color="auto"/>
        <w:left w:val="none" w:sz="0" w:space="0" w:color="auto"/>
        <w:bottom w:val="none" w:sz="0" w:space="0" w:color="auto"/>
        <w:right w:val="none" w:sz="0" w:space="0" w:color="auto"/>
      </w:divBdr>
    </w:div>
    <w:div w:id="1615014072">
      <w:bodyDiv w:val="1"/>
      <w:marLeft w:val="0"/>
      <w:marRight w:val="0"/>
      <w:marTop w:val="0"/>
      <w:marBottom w:val="0"/>
      <w:divBdr>
        <w:top w:val="none" w:sz="0" w:space="0" w:color="auto"/>
        <w:left w:val="none" w:sz="0" w:space="0" w:color="auto"/>
        <w:bottom w:val="none" w:sz="0" w:space="0" w:color="auto"/>
        <w:right w:val="none" w:sz="0" w:space="0" w:color="auto"/>
      </w:divBdr>
    </w:div>
    <w:div w:id="1706130886">
      <w:bodyDiv w:val="1"/>
      <w:marLeft w:val="0"/>
      <w:marRight w:val="0"/>
      <w:marTop w:val="0"/>
      <w:marBottom w:val="0"/>
      <w:divBdr>
        <w:top w:val="none" w:sz="0" w:space="0" w:color="auto"/>
        <w:left w:val="none" w:sz="0" w:space="0" w:color="auto"/>
        <w:bottom w:val="none" w:sz="0" w:space="0" w:color="auto"/>
        <w:right w:val="none" w:sz="0" w:space="0" w:color="auto"/>
      </w:divBdr>
    </w:div>
    <w:div w:id="1750693791">
      <w:bodyDiv w:val="1"/>
      <w:marLeft w:val="0"/>
      <w:marRight w:val="0"/>
      <w:marTop w:val="0"/>
      <w:marBottom w:val="0"/>
      <w:divBdr>
        <w:top w:val="none" w:sz="0" w:space="0" w:color="auto"/>
        <w:left w:val="none" w:sz="0" w:space="0" w:color="auto"/>
        <w:bottom w:val="none" w:sz="0" w:space="0" w:color="auto"/>
        <w:right w:val="none" w:sz="0" w:space="0" w:color="auto"/>
      </w:divBdr>
    </w:div>
    <w:div w:id="1871139590">
      <w:bodyDiv w:val="1"/>
      <w:marLeft w:val="0"/>
      <w:marRight w:val="0"/>
      <w:marTop w:val="0"/>
      <w:marBottom w:val="0"/>
      <w:divBdr>
        <w:top w:val="none" w:sz="0" w:space="0" w:color="auto"/>
        <w:left w:val="none" w:sz="0" w:space="0" w:color="auto"/>
        <w:bottom w:val="none" w:sz="0" w:space="0" w:color="auto"/>
        <w:right w:val="none" w:sz="0" w:space="0" w:color="auto"/>
      </w:divBdr>
    </w:div>
    <w:div w:id="2032997975">
      <w:bodyDiv w:val="1"/>
      <w:marLeft w:val="0"/>
      <w:marRight w:val="0"/>
      <w:marTop w:val="0"/>
      <w:marBottom w:val="0"/>
      <w:divBdr>
        <w:top w:val="none" w:sz="0" w:space="0" w:color="auto"/>
        <w:left w:val="none" w:sz="0" w:space="0" w:color="auto"/>
        <w:bottom w:val="none" w:sz="0" w:space="0" w:color="auto"/>
        <w:right w:val="none" w:sz="0" w:space="0" w:color="auto"/>
      </w:divBdr>
    </w:div>
    <w:div w:id="2037585379">
      <w:bodyDiv w:val="1"/>
      <w:marLeft w:val="0"/>
      <w:marRight w:val="0"/>
      <w:marTop w:val="0"/>
      <w:marBottom w:val="0"/>
      <w:divBdr>
        <w:top w:val="none" w:sz="0" w:space="0" w:color="auto"/>
        <w:left w:val="none" w:sz="0" w:space="0" w:color="auto"/>
        <w:bottom w:val="none" w:sz="0" w:space="0" w:color="auto"/>
        <w:right w:val="none" w:sz="0" w:space="0" w:color="auto"/>
      </w:divBdr>
    </w:div>
    <w:div w:id="207369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s://doc-share.corp.sprint.com/livelink/llisapi.dll/33326571/WSMessageHeaderV2.xsd?func=doc.Fetch&amp;nodeid=33326571" TargetMode="External"/><Relationship Id="rId3" Type="http://schemas.openxmlformats.org/officeDocument/2006/relationships/styles" Target="styles.xml"/><Relationship Id="rId21" Type="http://schemas.openxmlformats.org/officeDocument/2006/relationships/hyperlink" Target="https://doc-share.corp.sprint.com/livelink/llisapi.dll?func=ll&amp;objId=7173631&amp;objAction=browse&amp;viewType=1"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yperlink" Target="https://doc-share.corp.sprint.com/livelink/llisapi.dll?func=ll&amp;objId=45966856&amp;objAction=downloa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doc-share.corp.sprint.com/livelink/llisapi.dll?func=ll&amp;objId=7169143&amp;objAction=browse&amp;sort=name" TargetMode="Externa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c-share.corp.sprint.com/livelink/llisapi.dll/8225947/Table_of_Standard_Exceptions.doc?func=doc.Fetch&amp;nodeid=8225947"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s://doc-share.corp.sprint.com/livelink/llisapi.dll/36148559/EAIMqMessageHeader.xsd?func=doc.Fetch&amp;nodeid=36148559" TargetMode="External"/><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hyperlink" Target="https://doc-share.corp.sprint.com/livelink/llisapi.dll?func=ll&amp;objId=7169143&amp;objAction=browse&amp;viewType=1" TargetMode="External"/><Relationship Id="rId31"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hare.corp.sprint.com/livelink/llisapi.dll/36969724/XML_MQ_Header_Standards.doc?func=doc.Fetch&amp;nodeid=36969724" TargetMode="External"/><Relationship Id="rId27" Type="http://schemas.openxmlformats.org/officeDocument/2006/relationships/hyperlink" Target="https://doc-share.corp.sprint.com/livelink/llisapi.dll/24201138/EAI_Web_Service_Design_Standards.doc?func=doc.Fetch&amp;nodeid=24201138"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AEBD9-5C1E-42D8-9F63-CBF01674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EAI_API_ValidateDeviceV2_Interface.doc</vt:lpstr>
    </vt:vector>
  </TitlesOfParts>
  <Company>Sprint Nextel Corporation</Company>
  <LinksUpToDate>false</LinksUpToDate>
  <CharactersWithSpaces>16273</CharactersWithSpaces>
  <SharedDoc>false</SharedDoc>
  <HLinks>
    <vt:vector size="708" baseType="variant">
      <vt:variant>
        <vt:i4>6160398</vt:i4>
      </vt:variant>
      <vt:variant>
        <vt:i4>678</vt:i4>
      </vt:variant>
      <vt:variant>
        <vt:i4>0</vt:i4>
      </vt:variant>
      <vt:variant>
        <vt:i4>5</vt:i4>
      </vt:variant>
      <vt:variant>
        <vt:lpwstr>https://doc-share.corp.sprint.com/livelink/llisapi.dll/24201138/EAI_Web_Service_Design_Standards.doc?func=doc.Fetch&amp;nodeid=24201138</vt:lpwstr>
      </vt:variant>
      <vt:variant>
        <vt:lpwstr/>
      </vt:variant>
      <vt:variant>
        <vt:i4>1441879</vt:i4>
      </vt:variant>
      <vt:variant>
        <vt:i4>675</vt:i4>
      </vt:variant>
      <vt:variant>
        <vt:i4>0</vt:i4>
      </vt:variant>
      <vt:variant>
        <vt:i4>5</vt:i4>
      </vt:variant>
      <vt:variant>
        <vt:lpwstr>https://doc-share.corp.sprint.com/livelink/llisapi.dll/33326571/WSMessageHeaderV2.xsd?func=doc.Fetch&amp;nodeid=33326571</vt:lpwstr>
      </vt:variant>
      <vt:variant>
        <vt:lpwstr/>
      </vt:variant>
      <vt:variant>
        <vt:i4>5046353</vt:i4>
      </vt:variant>
      <vt:variant>
        <vt:i4>672</vt:i4>
      </vt:variant>
      <vt:variant>
        <vt:i4>0</vt:i4>
      </vt:variant>
      <vt:variant>
        <vt:i4>5</vt:i4>
      </vt:variant>
      <vt:variant>
        <vt:lpwstr>https://doc-share.corp.sprint.com/livelink/llisapi.dll?func=ll&amp;objId=45966856&amp;objAction=download</vt:lpwstr>
      </vt:variant>
      <vt:variant>
        <vt:lpwstr/>
      </vt:variant>
      <vt:variant>
        <vt:i4>2293841</vt:i4>
      </vt:variant>
      <vt:variant>
        <vt:i4>669</vt:i4>
      </vt:variant>
      <vt:variant>
        <vt:i4>0</vt:i4>
      </vt:variant>
      <vt:variant>
        <vt:i4>5</vt:i4>
      </vt:variant>
      <vt:variant>
        <vt:lpwstr>https://doc-share.corp.sprint.com/livelink/llisapi.dll/8225947/Table_of_Standard_Exceptions.doc?func=doc.Fetch&amp;nodeid=8225947</vt:lpwstr>
      </vt:variant>
      <vt:variant>
        <vt:lpwstr/>
      </vt:variant>
      <vt:variant>
        <vt:i4>1966167</vt:i4>
      </vt:variant>
      <vt:variant>
        <vt:i4>666</vt:i4>
      </vt:variant>
      <vt:variant>
        <vt:i4>0</vt:i4>
      </vt:variant>
      <vt:variant>
        <vt:i4>5</vt:i4>
      </vt:variant>
      <vt:variant>
        <vt:lpwstr>https://doc-share.corp.sprint.com/livelink/llisapi.dll/36148559/EAIMqMessageHeader.xsd?func=doc.Fetch&amp;nodeid=36148559</vt:lpwstr>
      </vt:variant>
      <vt:variant>
        <vt:lpwstr/>
      </vt:variant>
      <vt:variant>
        <vt:i4>8060996</vt:i4>
      </vt:variant>
      <vt:variant>
        <vt:i4>663</vt:i4>
      </vt:variant>
      <vt:variant>
        <vt:i4>0</vt:i4>
      </vt:variant>
      <vt:variant>
        <vt:i4>5</vt:i4>
      </vt:variant>
      <vt:variant>
        <vt:lpwstr>https://doc-share.corp.sprint.com/livelink/llisapi.dll/36969724/XML_MQ_Header_Standards.doc?func=doc.Fetch&amp;nodeid=36969724</vt:lpwstr>
      </vt:variant>
      <vt:variant>
        <vt:lpwstr/>
      </vt:variant>
      <vt:variant>
        <vt:i4>4653147</vt:i4>
      </vt:variant>
      <vt:variant>
        <vt:i4>660</vt:i4>
      </vt:variant>
      <vt:variant>
        <vt:i4>0</vt:i4>
      </vt:variant>
      <vt:variant>
        <vt:i4>5</vt:i4>
      </vt:variant>
      <vt:variant>
        <vt:lpwstr>https://doc-share.corp.sprint.com/livelink/llisapi.dll?func=ll&amp;objId=7173631&amp;objAction=browse&amp;viewType=1</vt:lpwstr>
      </vt:variant>
      <vt:variant>
        <vt:lpwstr/>
      </vt:variant>
      <vt:variant>
        <vt:i4>5832770</vt:i4>
      </vt:variant>
      <vt:variant>
        <vt:i4>657</vt:i4>
      </vt:variant>
      <vt:variant>
        <vt:i4>0</vt:i4>
      </vt:variant>
      <vt:variant>
        <vt:i4>5</vt:i4>
      </vt:variant>
      <vt:variant>
        <vt:lpwstr>https://doc-share.corp.sprint.com/livelink/llisapi.dll/Open/54795320</vt:lpwstr>
      </vt:variant>
      <vt:variant>
        <vt:lpwstr/>
      </vt:variant>
      <vt:variant>
        <vt:i4>6815777</vt:i4>
      </vt:variant>
      <vt:variant>
        <vt:i4>654</vt:i4>
      </vt:variant>
      <vt:variant>
        <vt:i4>0</vt:i4>
      </vt:variant>
      <vt:variant>
        <vt:i4>5</vt:i4>
      </vt:variant>
      <vt:variant>
        <vt:lpwstr>https://doc-share.corp.sprint.com/livelink/llisapi.dll?func=ll&amp;objId=7169143&amp;objAction=browse&amp;sort=name</vt:lpwstr>
      </vt:variant>
      <vt:variant>
        <vt:lpwstr/>
      </vt:variant>
      <vt:variant>
        <vt:i4>4390998</vt:i4>
      </vt:variant>
      <vt:variant>
        <vt:i4>651</vt:i4>
      </vt:variant>
      <vt:variant>
        <vt:i4>0</vt:i4>
      </vt:variant>
      <vt:variant>
        <vt:i4>5</vt:i4>
      </vt:variant>
      <vt:variant>
        <vt:lpwstr>https://doc-share.corp.sprint.com/livelink/llisapi.dll?func=ll&amp;objId=7169143&amp;objAction=browse&amp;viewType=1</vt:lpwstr>
      </vt:variant>
      <vt:variant>
        <vt:lpwstr/>
      </vt:variant>
      <vt:variant>
        <vt:i4>6160448</vt:i4>
      </vt:variant>
      <vt:variant>
        <vt:i4>648</vt:i4>
      </vt:variant>
      <vt:variant>
        <vt:i4>0</vt:i4>
      </vt:variant>
      <vt:variant>
        <vt:i4>5</vt:i4>
      </vt:variant>
      <vt:variant>
        <vt:lpwstr>https://doc-share.corp.sprint.com/livelink/llisapi.dll/Open/54794511</vt:lpwstr>
      </vt:variant>
      <vt:variant>
        <vt:lpwstr/>
      </vt:variant>
      <vt:variant>
        <vt:i4>1966131</vt:i4>
      </vt:variant>
      <vt:variant>
        <vt:i4>641</vt:i4>
      </vt:variant>
      <vt:variant>
        <vt:i4>0</vt:i4>
      </vt:variant>
      <vt:variant>
        <vt:i4>5</vt:i4>
      </vt:variant>
      <vt:variant>
        <vt:lpwstr/>
      </vt:variant>
      <vt:variant>
        <vt:lpwstr>_Toc316910712</vt:lpwstr>
      </vt:variant>
      <vt:variant>
        <vt:i4>1966131</vt:i4>
      </vt:variant>
      <vt:variant>
        <vt:i4>635</vt:i4>
      </vt:variant>
      <vt:variant>
        <vt:i4>0</vt:i4>
      </vt:variant>
      <vt:variant>
        <vt:i4>5</vt:i4>
      </vt:variant>
      <vt:variant>
        <vt:lpwstr/>
      </vt:variant>
      <vt:variant>
        <vt:lpwstr>_Toc316910711</vt:lpwstr>
      </vt:variant>
      <vt:variant>
        <vt:i4>1966131</vt:i4>
      </vt:variant>
      <vt:variant>
        <vt:i4>629</vt:i4>
      </vt:variant>
      <vt:variant>
        <vt:i4>0</vt:i4>
      </vt:variant>
      <vt:variant>
        <vt:i4>5</vt:i4>
      </vt:variant>
      <vt:variant>
        <vt:lpwstr/>
      </vt:variant>
      <vt:variant>
        <vt:lpwstr>_Toc316910710</vt:lpwstr>
      </vt:variant>
      <vt:variant>
        <vt:i4>2031667</vt:i4>
      </vt:variant>
      <vt:variant>
        <vt:i4>623</vt:i4>
      </vt:variant>
      <vt:variant>
        <vt:i4>0</vt:i4>
      </vt:variant>
      <vt:variant>
        <vt:i4>5</vt:i4>
      </vt:variant>
      <vt:variant>
        <vt:lpwstr/>
      </vt:variant>
      <vt:variant>
        <vt:lpwstr>_Toc316910709</vt:lpwstr>
      </vt:variant>
      <vt:variant>
        <vt:i4>2031667</vt:i4>
      </vt:variant>
      <vt:variant>
        <vt:i4>617</vt:i4>
      </vt:variant>
      <vt:variant>
        <vt:i4>0</vt:i4>
      </vt:variant>
      <vt:variant>
        <vt:i4>5</vt:i4>
      </vt:variant>
      <vt:variant>
        <vt:lpwstr/>
      </vt:variant>
      <vt:variant>
        <vt:lpwstr>_Toc316910708</vt:lpwstr>
      </vt:variant>
      <vt:variant>
        <vt:i4>2031667</vt:i4>
      </vt:variant>
      <vt:variant>
        <vt:i4>611</vt:i4>
      </vt:variant>
      <vt:variant>
        <vt:i4>0</vt:i4>
      </vt:variant>
      <vt:variant>
        <vt:i4>5</vt:i4>
      </vt:variant>
      <vt:variant>
        <vt:lpwstr/>
      </vt:variant>
      <vt:variant>
        <vt:lpwstr>_Toc316910707</vt:lpwstr>
      </vt:variant>
      <vt:variant>
        <vt:i4>2031667</vt:i4>
      </vt:variant>
      <vt:variant>
        <vt:i4>605</vt:i4>
      </vt:variant>
      <vt:variant>
        <vt:i4>0</vt:i4>
      </vt:variant>
      <vt:variant>
        <vt:i4>5</vt:i4>
      </vt:variant>
      <vt:variant>
        <vt:lpwstr/>
      </vt:variant>
      <vt:variant>
        <vt:lpwstr>_Toc316910706</vt:lpwstr>
      </vt:variant>
      <vt:variant>
        <vt:i4>2031667</vt:i4>
      </vt:variant>
      <vt:variant>
        <vt:i4>599</vt:i4>
      </vt:variant>
      <vt:variant>
        <vt:i4>0</vt:i4>
      </vt:variant>
      <vt:variant>
        <vt:i4>5</vt:i4>
      </vt:variant>
      <vt:variant>
        <vt:lpwstr/>
      </vt:variant>
      <vt:variant>
        <vt:lpwstr>_Toc316910705</vt:lpwstr>
      </vt:variant>
      <vt:variant>
        <vt:i4>2031667</vt:i4>
      </vt:variant>
      <vt:variant>
        <vt:i4>593</vt:i4>
      </vt:variant>
      <vt:variant>
        <vt:i4>0</vt:i4>
      </vt:variant>
      <vt:variant>
        <vt:i4>5</vt:i4>
      </vt:variant>
      <vt:variant>
        <vt:lpwstr/>
      </vt:variant>
      <vt:variant>
        <vt:lpwstr>_Toc316910704</vt:lpwstr>
      </vt:variant>
      <vt:variant>
        <vt:i4>2031667</vt:i4>
      </vt:variant>
      <vt:variant>
        <vt:i4>587</vt:i4>
      </vt:variant>
      <vt:variant>
        <vt:i4>0</vt:i4>
      </vt:variant>
      <vt:variant>
        <vt:i4>5</vt:i4>
      </vt:variant>
      <vt:variant>
        <vt:lpwstr/>
      </vt:variant>
      <vt:variant>
        <vt:lpwstr>_Toc316910703</vt:lpwstr>
      </vt:variant>
      <vt:variant>
        <vt:i4>2031667</vt:i4>
      </vt:variant>
      <vt:variant>
        <vt:i4>581</vt:i4>
      </vt:variant>
      <vt:variant>
        <vt:i4>0</vt:i4>
      </vt:variant>
      <vt:variant>
        <vt:i4>5</vt:i4>
      </vt:variant>
      <vt:variant>
        <vt:lpwstr/>
      </vt:variant>
      <vt:variant>
        <vt:lpwstr>_Toc316910702</vt:lpwstr>
      </vt:variant>
      <vt:variant>
        <vt:i4>2031667</vt:i4>
      </vt:variant>
      <vt:variant>
        <vt:i4>575</vt:i4>
      </vt:variant>
      <vt:variant>
        <vt:i4>0</vt:i4>
      </vt:variant>
      <vt:variant>
        <vt:i4>5</vt:i4>
      </vt:variant>
      <vt:variant>
        <vt:lpwstr/>
      </vt:variant>
      <vt:variant>
        <vt:lpwstr>_Toc316910701</vt:lpwstr>
      </vt:variant>
      <vt:variant>
        <vt:i4>2031667</vt:i4>
      </vt:variant>
      <vt:variant>
        <vt:i4>569</vt:i4>
      </vt:variant>
      <vt:variant>
        <vt:i4>0</vt:i4>
      </vt:variant>
      <vt:variant>
        <vt:i4>5</vt:i4>
      </vt:variant>
      <vt:variant>
        <vt:lpwstr/>
      </vt:variant>
      <vt:variant>
        <vt:lpwstr>_Toc316910700</vt:lpwstr>
      </vt:variant>
      <vt:variant>
        <vt:i4>1441842</vt:i4>
      </vt:variant>
      <vt:variant>
        <vt:i4>563</vt:i4>
      </vt:variant>
      <vt:variant>
        <vt:i4>0</vt:i4>
      </vt:variant>
      <vt:variant>
        <vt:i4>5</vt:i4>
      </vt:variant>
      <vt:variant>
        <vt:lpwstr/>
      </vt:variant>
      <vt:variant>
        <vt:lpwstr>_Toc316910699</vt:lpwstr>
      </vt:variant>
      <vt:variant>
        <vt:i4>1441842</vt:i4>
      </vt:variant>
      <vt:variant>
        <vt:i4>557</vt:i4>
      </vt:variant>
      <vt:variant>
        <vt:i4>0</vt:i4>
      </vt:variant>
      <vt:variant>
        <vt:i4>5</vt:i4>
      </vt:variant>
      <vt:variant>
        <vt:lpwstr/>
      </vt:variant>
      <vt:variant>
        <vt:lpwstr>_Toc316910698</vt:lpwstr>
      </vt:variant>
      <vt:variant>
        <vt:i4>1441842</vt:i4>
      </vt:variant>
      <vt:variant>
        <vt:i4>551</vt:i4>
      </vt:variant>
      <vt:variant>
        <vt:i4>0</vt:i4>
      </vt:variant>
      <vt:variant>
        <vt:i4>5</vt:i4>
      </vt:variant>
      <vt:variant>
        <vt:lpwstr/>
      </vt:variant>
      <vt:variant>
        <vt:lpwstr>_Toc316910697</vt:lpwstr>
      </vt:variant>
      <vt:variant>
        <vt:i4>1441842</vt:i4>
      </vt:variant>
      <vt:variant>
        <vt:i4>545</vt:i4>
      </vt:variant>
      <vt:variant>
        <vt:i4>0</vt:i4>
      </vt:variant>
      <vt:variant>
        <vt:i4>5</vt:i4>
      </vt:variant>
      <vt:variant>
        <vt:lpwstr/>
      </vt:variant>
      <vt:variant>
        <vt:lpwstr>_Toc316910696</vt:lpwstr>
      </vt:variant>
      <vt:variant>
        <vt:i4>1441842</vt:i4>
      </vt:variant>
      <vt:variant>
        <vt:i4>539</vt:i4>
      </vt:variant>
      <vt:variant>
        <vt:i4>0</vt:i4>
      </vt:variant>
      <vt:variant>
        <vt:i4>5</vt:i4>
      </vt:variant>
      <vt:variant>
        <vt:lpwstr/>
      </vt:variant>
      <vt:variant>
        <vt:lpwstr>_Toc316910695</vt:lpwstr>
      </vt:variant>
      <vt:variant>
        <vt:i4>1441842</vt:i4>
      </vt:variant>
      <vt:variant>
        <vt:i4>533</vt:i4>
      </vt:variant>
      <vt:variant>
        <vt:i4>0</vt:i4>
      </vt:variant>
      <vt:variant>
        <vt:i4>5</vt:i4>
      </vt:variant>
      <vt:variant>
        <vt:lpwstr/>
      </vt:variant>
      <vt:variant>
        <vt:lpwstr>_Toc316910694</vt:lpwstr>
      </vt:variant>
      <vt:variant>
        <vt:i4>1441842</vt:i4>
      </vt:variant>
      <vt:variant>
        <vt:i4>527</vt:i4>
      </vt:variant>
      <vt:variant>
        <vt:i4>0</vt:i4>
      </vt:variant>
      <vt:variant>
        <vt:i4>5</vt:i4>
      </vt:variant>
      <vt:variant>
        <vt:lpwstr/>
      </vt:variant>
      <vt:variant>
        <vt:lpwstr>_Toc316910693</vt:lpwstr>
      </vt:variant>
      <vt:variant>
        <vt:i4>1441842</vt:i4>
      </vt:variant>
      <vt:variant>
        <vt:i4>521</vt:i4>
      </vt:variant>
      <vt:variant>
        <vt:i4>0</vt:i4>
      </vt:variant>
      <vt:variant>
        <vt:i4>5</vt:i4>
      </vt:variant>
      <vt:variant>
        <vt:lpwstr/>
      </vt:variant>
      <vt:variant>
        <vt:lpwstr>_Toc316910692</vt:lpwstr>
      </vt:variant>
      <vt:variant>
        <vt:i4>1441842</vt:i4>
      </vt:variant>
      <vt:variant>
        <vt:i4>515</vt:i4>
      </vt:variant>
      <vt:variant>
        <vt:i4>0</vt:i4>
      </vt:variant>
      <vt:variant>
        <vt:i4>5</vt:i4>
      </vt:variant>
      <vt:variant>
        <vt:lpwstr/>
      </vt:variant>
      <vt:variant>
        <vt:lpwstr>_Toc316910691</vt:lpwstr>
      </vt:variant>
      <vt:variant>
        <vt:i4>1441842</vt:i4>
      </vt:variant>
      <vt:variant>
        <vt:i4>509</vt:i4>
      </vt:variant>
      <vt:variant>
        <vt:i4>0</vt:i4>
      </vt:variant>
      <vt:variant>
        <vt:i4>5</vt:i4>
      </vt:variant>
      <vt:variant>
        <vt:lpwstr/>
      </vt:variant>
      <vt:variant>
        <vt:lpwstr>_Toc316910690</vt:lpwstr>
      </vt:variant>
      <vt:variant>
        <vt:i4>1507378</vt:i4>
      </vt:variant>
      <vt:variant>
        <vt:i4>503</vt:i4>
      </vt:variant>
      <vt:variant>
        <vt:i4>0</vt:i4>
      </vt:variant>
      <vt:variant>
        <vt:i4>5</vt:i4>
      </vt:variant>
      <vt:variant>
        <vt:lpwstr/>
      </vt:variant>
      <vt:variant>
        <vt:lpwstr>_Toc316910689</vt:lpwstr>
      </vt:variant>
      <vt:variant>
        <vt:i4>1507378</vt:i4>
      </vt:variant>
      <vt:variant>
        <vt:i4>497</vt:i4>
      </vt:variant>
      <vt:variant>
        <vt:i4>0</vt:i4>
      </vt:variant>
      <vt:variant>
        <vt:i4>5</vt:i4>
      </vt:variant>
      <vt:variant>
        <vt:lpwstr/>
      </vt:variant>
      <vt:variant>
        <vt:lpwstr>_Toc316910688</vt:lpwstr>
      </vt:variant>
      <vt:variant>
        <vt:i4>1507378</vt:i4>
      </vt:variant>
      <vt:variant>
        <vt:i4>491</vt:i4>
      </vt:variant>
      <vt:variant>
        <vt:i4>0</vt:i4>
      </vt:variant>
      <vt:variant>
        <vt:i4>5</vt:i4>
      </vt:variant>
      <vt:variant>
        <vt:lpwstr/>
      </vt:variant>
      <vt:variant>
        <vt:lpwstr>_Toc316910687</vt:lpwstr>
      </vt:variant>
      <vt:variant>
        <vt:i4>1507378</vt:i4>
      </vt:variant>
      <vt:variant>
        <vt:i4>485</vt:i4>
      </vt:variant>
      <vt:variant>
        <vt:i4>0</vt:i4>
      </vt:variant>
      <vt:variant>
        <vt:i4>5</vt:i4>
      </vt:variant>
      <vt:variant>
        <vt:lpwstr/>
      </vt:variant>
      <vt:variant>
        <vt:lpwstr>_Toc316910686</vt:lpwstr>
      </vt:variant>
      <vt:variant>
        <vt:i4>1507378</vt:i4>
      </vt:variant>
      <vt:variant>
        <vt:i4>479</vt:i4>
      </vt:variant>
      <vt:variant>
        <vt:i4>0</vt:i4>
      </vt:variant>
      <vt:variant>
        <vt:i4>5</vt:i4>
      </vt:variant>
      <vt:variant>
        <vt:lpwstr/>
      </vt:variant>
      <vt:variant>
        <vt:lpwstr>_Toc316910685</vt:lpwstr>
      </vt:variant>
      <vt:variant>
        <vt:i4>1507378</vt:i4>
      </vt:variant>
      <vt:variant>
        <vt:i4>473</vt:i4>
      </vt:variant>
      <vt:variant>
        <vt:i4>0</vt:i4>
      </vt:variant>
      <vt:variant>
        <vt:i4>5</vt:i4>
      </vt:variant>
      <vt:variant>
        <vt:lpwstr/>
      </vt:variant>
      <vt:variant>
        <vt:lpwstr>_Toc316910684</vt:lpwstr>
      </vt:variant>
      <vt:variant>
        <vt:i4>1507378</vt:i4>
      </vt:variant>
      <vt:variant>
        <vt:i4>467</vt:i4>
      </vt:variant>
      <vt:variant>
        <vt:i4>0</vt:i4>
      </vt:variant>
      <vt:variant>
        <vt:i4>5</vt:i4>
      </vt:variant>
      <vt:variant>
        <vt:lpwstr/>
      </vt:variant>
      <vt:variant>
        <vt:lpwstr>_Toc316910683</vt:lpwstr>
      </vt:variant>
      <vt:variant>
        <vt:i4>1507378</vt:i4>
      </vt:variant>
      <vt:variant>
        <vt:i4>461</vt:i4>
      </vt:variant>
      <vt:variant>
        <vt:i4>0</vt:i4>
      </vt:variant>
      <vt:variant>
        <vt:i4>5</vt:i4>
      </vt:variant>
      <vt:variant>
        <vt:lpwstr/>
      </vt:variant>
      <vt:variant>
        <vt:lpwstr>_Toc316910682</vt:lpwstr>
      </vt:variant>
      <vt:variant>
        <vt:i4>1507378</vt:i4>
      </vt:variant>
      <vt:variant>
        <vt:i4>455</vt:i4>
      </vt:variant>
      <vt:variant>
        <vt:i4>0</vt:i4>
      </vt:variant>
      <vt:variant>
        <vt:i4>5</vt:i4>
      </vt:variant>
      <vt:variant>
        <vt:lpwstr/>
      </vt:variant>
      <vt:variant>
        <vt:lpwstr>_Toc316910681</vt:lpwstr>
      </vt:variant>
      <vt:variant>
        <vt:i4>1507378</vt:i4>
      </vt:variant>
      <vt:variant>
        <vt:i4>449</vt:i4>
      </vt:variant>
      <vt:variant>
        <vt:i4>0</vt:i4>
      </vt:variant>
      <vt:variant>
        <vt:i4>5</vt:i4>
      </vt:variant>
      <vt:variant>
        <vt:lpwstr/>
      </vt:variant>
      <vt:variant>
        <vt:lpwstr>_Toc316910680</vt:lpwstr>
      </vt:variant>
      <vt:variant>
        <vt:i4>1572914</vt:i4>
      </vt:variant>
      <vt:variant>
        <vt:i4>443</vt:i4>
      </vt:variant>
      <vt:variant>
        <vt:i4>0</vt:i4>
      </vt:variant>
      <vt:variant>
        <vt:i4>5</vt:i4>
      </vt:variant>
      <vt:variant>
        <vt:lpwstr/>
      </vt:variant>
      <vt:variant>
        <vt:lpwstr>_Toc316910679</vt:lpwstr>
      </vt:variant>
      <vt:variant>
        <vt:i4>1572914</vt:i4>
      </vt:variant>
      <vt:variant>
        <vt:i4>437</vt:i4>
      </vt:variant>
      <vt:variant>
        <vt:i4>0</vt:i4>
      </vt:variant>
      <vt:variant>
        <vt:i4>5</vt:i4>
      </vt:variant>
      <vt:variant>
        <vt:lpwstr/>
      </vt:variant>
      <vt:variant>
        <vt:lpwstr>_Toc316910678</vt:lpwstr>
      </vt:variant>
      <vt:variant>
        <vt:i4>1572914</vt:i4>
      </vt:variant>
      <vt:variant>
        <vt:i4>431</vt:i4>
      </vt:variant>
      <vt:variant>
        <vt:i4>0</vt:i4>
      </vt:variant>
      <vt:variant>
        <vt:i4>5</vt:i4>
      </vt:variant>
      <vt:variant>
        <vt:lpwstr/>
      </vt:variant>
      <vt:variant>
        <vt:lpwstr>_Toc316910677</vt:lpwstr>
      </vt:variant>
      <vt:variant>
        <vt:i4>1572914</vt:i4>
      </vt:variant>
      <vt:variant>
        <vt:i4>425</vt:i4>
      </vt:variant>
      <vt:variant>
        <vt:i4>0</vt:i4>
      </vt:variant>
      <vt:variant>
        <vt:i4>5</vt:i4>
      </vt:variant>
      <vt:variant>
        <vt:lpwstr/>
      </vt:variant>
      <vt:variant>
        <vt:lpwstr>_Toc316910676</vt:lpwstr>
      </vt:variant>
      <vt:variant>
        <vt:i4>1572914</vt:i4>
      </vt:variant>
      <vt:variant>
        <vt:i4>419</vt:i4>
      </vt:variant>
      <vt:variant>
        <vt:i4>0</vt:i4>
      </vt:variant>
      <vt:variant>
        <vt:i4>5</vt:i4>
      </vt:variant>
      <vt:variant>
        <vt:lpwstr/>
      </vt:variant>
      <vt:variant>
        <vt:lpwstr>_Toc316910675</vt:lpwstr>
      </vt:variant>
      <vt:variant>
        <vt:i4>1572914</vt:i4>
      </vt:variant>
      <vt:variant>
        <vt:i4>413</vt:i4>
      </vt:variant>
      <vt:variant>
        <vt:i4>0</vt:i4>
      </vt:variant>
      <vt:variant>
        <vt:i4>5</vt:i4>
      </vt:variant>
      <vt:variant>
        <vt:lpwstr/>
      </vt:variant>
      <vt:variant>
        <vt:lpwstr>_Toc316910674</vt:lpwstr>
      </vt:variant>
      <vt:variant>
        <vt:i4>1572914</vt:i4>
      </vt:variant>
      <vt:variant>
        <vt:i4>407</vt:i4>
      </vt:variant>
      <vt:variant>
        <vt:i4>0</vt:i4>
      </vt:variant>
      <vt:variant>
        <vt:i4>5</vt:i4>
      </vt:variant>
      <vt:variant>
        <vt:lpwstr/>
      </vt:variant>
      <vt:variant>
        <vt:lpwstr>_Toc316910673</vt:lpwstr>
      </vt:variant>
      <vt:variant>
        <vt:i4>1572914</vt:i4>
      </vt:variant>
      <vt:variant>
        <vt:i4>401</vt:i4>
      </vt:variant>
      <vt:variant>
        <vt:i4>0</vt:i4>
      </vt:variant>
      <vt:variant>
        <vt:i4>5</vt:i4>
      </vt:variant>
      <vt:variant>
        <vt:lpwstr/>
      </vt:variant>
      <vt:variant>
        <vt:lpwstr>_Toc316910672</vt:lpwstr>
      </vt:variant>
      <vt:variant>
        <vt:i4>1572914</vt:i4>
      </vt:variant>
      <vt:variant>
        <vt:i4>395</vt:i4>
      </vt:variant>
      <vt:variant>
        <vt:i4>0</vt:i4>
      </vt:variant>
      <vt:variant>
        <vt:i4>5</vt:i4>
      </vt:variant>
      <vt:variant>
        <vt:lpwstr/>
      </vt:variant>
      <vt:variant>
        <vt:lpwstr>_Toc316910671</vt:lpwstr>
      </vt:variant>
      <vt:variant>
        <vt:i4>1572914</vt:i4>
      </vt:variant>
      <vt:variant>
        <vt:i4>389</vt:i4>
      </vt:variant>
      <vt:variant>
        <vt:i4>0</vt:i4>
      </vt:variant>
      <vt:variant>
        <vt:i4>5</vt:i4>
      </vt:variant>
      <vt:variant>
        <vt:lpwstr/>
      </vt:variant>
      <vt:variant>
        <vt:lpwstr>_Toc316910670</vt:lpwstr>
      </vt:variant>
      <vt:variant>
        <vt:i4>1638450</vt:i4>
      </vt:variant>
      <vt:variant>
        <vt:i4>383</vt:i4>
      </vt:variant>
      <vt:variant>
        <vt:i4>0</vt:i4>
      </vt:variant>
      <vt:variant>
        <vt:i4>5</vt:i4>
      </vt:variant>
      <vt:variant>
        <vt:lpwstr/>
      </vt:variant>
      <vt:variant>
        <vt:lpwstr>_Toc316910669</vt:lpwstr>
      </vt:variant>
      <vt:variant>
        <vt:i4>1638450</vt:i4>
      </vt:variant>
      <vt:variant>
        <vt:i4>377</vt:i4>
      </vt:variant>
      <vt:variant>
        <vt:i4>0</vt:i4>
      </vt:variant>
      <vt:variant>
        <vt:i4>5</vt:i4>
      </vt:variant>
      <vt:variant>
        <vt:lpwstr/>
      </vt:variant>
      <vt:variant>
        <vt:lpwstr>_Toc316910668</vt:lpwstr>
      </vt:variant>
      <vt:variant>
        <vt:i4>1638450</vt:i4>
      </vt:variant>
      <vt:variant>
        <vt:i4>371</vt:i4>
      </vt:variant>
      <vt:variant>
        <vt:i4>0</vt:i4>
      </vt:variant>
      <vt:variant>
        <vt:i4>5</vt:i4>
      </vt:variant>
      <vt:variant>
        <vt:lpwstr/>
      </vt:variant>
      <vt:variant>
        <vt:lpwstr>_Toc316910667</vt:lpwstr>
      </vt:variant>
      <vt:variant>
        <vt:i4>1638450</vt:i4>
      </vt:variant>
      <vt:variant>
        <vt:i4>365</vt:i4>
      </vt:variant>
      <vt:variant>
        <vt:i4>0</vt:i4>
      </vt:variant>
      <vt:variant>
        <vt:i4>5</vt:i4>
      </vt:variant>
      <vt:variant>
        <vt:lpwstr/>
      </vt:variant>
      <vt:variant>
        <vt:lpwstr>_Toc316910666</vt:lpwstr>
      </vt:variant>
      <vt:variant>
        <vt:i4>1638450</vt:i4>
      </vt:variant>
      <vt:variant>
        <vt:i4>359</vt:i4>
      </vt:variant>
      <vt:variant>
        <vt:i4>0</vt:i4>
      </vt:variant>
      <vt:variant>
        <vt:i4>5</vt:i4>
      </vt:variant>
      <vt:variant>
        <vt:lpwstr/>
      </vt:variant>
      <vt:variant>
        <vt:lpwstr>_Toc316910665</vt:lpwstr>
      </vt:variant>
      <vt:variant>
        <vt:i4>1638450</vt:i4>
      </vt:variant>
      <vt:variant>
        <vt:i4>353</vt:i4>
      </vt:variant>
      <vt:variant>
        <vt:i4>0</vt:i4>
      </vt:variant>
      <vt:variant>
        <vt:i4>5</vt:i4>
      </vt:variant>
      <vt:variant>
        <vt:lpwstr/>
      </vt:variant>
      <vt:variant>
        <vt:lpwstr>_Toc316910664</vt:lpwstr>
      </vt:variant>
      <vt:variant>
        <vt:i4>1638450</vt:i4>
      </vt:variant>
      <vt:variant>
        <vt:i4>347</vt:i4>
      </vt:variant>
      <vt:variant>
        <vt:i4>0</vt:i4>
      </vt:variant>
      <vt:variant>
        <vt:i4>5</vt:i4>
      </vt:variant>
      <vt:variant>
        <vt:lpwstr/>
      </vt:variant>
      <vt:variant>
        <vt:lpwstr>_Toc316910663</vt:lpwstr>
      </vt:variant>
      <vt:variant>
        <vt:i4>1638450</vt:i4>
      </vt:variant>
      <vt:variant>
        <vt:i4>341</vt:i4>
      </vt:variant>
      <vt:variant>
        <vt:i4>0</vt:i4>
      </vt:variant>
      <vt:variant>
        <vt:i4>5</vt:i4>
      </vt:variant>
      <vt:variant>
        <vt:lpwstr/>
      </vt:variant>
      <vt:variant>
        <vt:lpwstr>_Toc316910662</vt:lpwstr>
      </vt:variant>
      <vt:variant>
        <vt:i4>1638450</vt:i4>
      </vt:variant>
      <vt:variant>
        <vt:i4>335</vt:i4>
      </vt:variant>
      <vt:variant>
        <vt:i4>0</vt:i4>
      </vt:variant>
      <vt:variant>
        <vt:i4>5</vt:i4>
      </vt:variant>
      <vt:variant>
        <vt:lpwstr/>
      </vt:variant>
      <vt:variant>
        <vt:lpwstr>_Toc316910661</vt:lpwstr>
      </vt:variant>
      <vt:variant>
        <vt:i4>1638450</vt:i4>
      </vt:variant>
      <vt:variant>
        <vt:i4>329</vt:i4>
      </vt:variant>
      <vt:variant>
        <vt:i4>0</vt:i4>
      </vt:variant>
      <vt:variant>
        <vt:i4>5</vt:i4>
      </vt:variant>
      <vt:variant>
        <vt:lpwstr/>
      </vt:variant>
      <vt:variant>
        <vt:lpwstr>_Toc316910660</vt:lpwstr>
      </vt:variant>
      <vt:variant>
        <vt:i4>1703986</vt:i4>
      </vt:variant>
      <vt:variant>
        <vt:i4>323</vt:i4>
      </vt:variant>
      <vt:variant>
        <vt:i4>0</vt:i4>
      </vt:variant>
      <vt:variant>
        <vt:i4>5</vt:i4>
      </vt:variant>
      <vt:variant>
        <vt:lpwstr/>
      </vt:variant>
      <vt:variant>
        <vt:lpwstr>_Toc316910659</vt:lpwstr>
      </vt:variant>
      <vt:variant>
        <vt:i4>1703986</vt:i4>
      </vt:variant>
      <vt:variant>
        <vt:i4>317</vt:i4>
      </vt:variant>
      <vt:variant>
        <vt:i4>0</vt:i4>
      </vt:variant>
      <vt:variant>
        <vt:i4>5</vt:i4>
      </vt:variant>
      <vt:variant>
        <vt:lpwstr/>
      </vt:variant>
      <vt:variant>
        <vt:lpwstr>_Toc316910658</vt:lpwstr>
      </vt:variant>
      <vt:variant>
        <vt:i4>1703986</vt:i4>
      </vt:variant>
      <vt:variant>
        <vt:i4>311</vt:i4>
      </vt:variant>
      <vt:variant>
        <vt:i4>0</vt:i4>
      </vt:variant>
      <vt:variant>
        <vt:i4>5</vt:i4>
      </vt:variant>
      <vt:variant>
        <vt:lpwstr/>
      </vt:variant>
      <vt:variant>
        <vt:lpwstr>_Toc316910657</vt:lpwstr>
      </vt:variant>
      <vt:variant>
        <vt:i4>1703986</vt:i4>
      </vt:variant>
      <vt:variant>
        <vt:i4>305</vt:i4>
      </vt:variant>
      <vt:variant>
        <vt:i4>0</vt:i4>
      </vt:variant>
      <vt:variant>
        <vt:i4>5</vt:i4>
      </vt:variant>
      <vt:variant>
        <vt:lpwstr/>
      </vt:variant>
      <vt:variant>
        <vt:lpwstr>_Toc316910656</vt:lpwstr>
      </vt:variant>
      <vt:variant>
        <vt:i4>1703986</vt:i4>
      </vt:variant>
      <vt:variant>
        <vt:i4>299</vt:i4>
      </vt:variant>
      <vt:variant>
        <vt:i4>0</vt:i4>
      </vt:variant>
      <vt:variant>
        <vt:i4>5</vt:i4>
      </vt:variant>
      <vt:variant>
        <vt:lpwstr/>
      </vt:variant>
      <vt:variant>
        <vt:lpwstr>_Toc316910655</vt:lpwstr>
      </vt:variant>
      <vt:variant>
        <vt:i4>1703986</vt:i4>
      </vt:variant>
      <vt:variant>
        <vt:i4>293</vt:i4>
      </vt:variant>
      <vt:variant>
        <vt:i4>0</vt:i4>
      </vt:variant>
      <vt:variant>
        <vt:i4>5</vt:i4>
      </vt:variant>
      <vt:variant>
        <vt:lpwstr/>
      </vt:variant>
      <vt:variant>
        <vt:lpwstr>_Toc316910654</vt:lpwstr>
      </vt:variant>
      <vt:variant>
        <vt:i4>1703986</vt:i4>
      </vt:variant>
      <vt:variant>
        <vt:i4>287</vt:i4>
      </vt:variant>
      <vt:variant>
        <vt:i4>0</vt:i4>
      </vt:variant>
      <vt:variant>
        <vt:i4>5</vt:i4>
      </vt:variant>
      <vt:variant>
        <vt:lpwstr/>
      </vt:variant>
      <vt:variant>
        <vt:lpwstr>_Toc316910653</vt:lpwstr>
      </vt:variant>
      <vt:variant>
        <vt:i4>1703986</vt:i4>
      </vt:variant>
      <vt:variant>
        <vt:i4>281</vt:i4>
      </vt:variant>
      <vt:variant>
        <vt:i4>0</vt:i4>
      </vt:variant>
      <vt:variant>
        <vt:i4>5</vt:i4>
      </vt:variant>
      <vt:variant>
        <vt:lpwstr/>
      </vt:variant>
      <vt:variant>
        <vt:lpwstr>_Toc316910652</vt:lpwstr>
      </vt:variant>
      <vt:variant>
        <vt:i4>1703986</vt:i4>
      </vt:variant>
      <vt:variant>
        <vt:i4>275</vt:i4>
      </vt:variant>
      <vt:variant>
        <vt:i4>0</vt:i4>
      </vt:variant>
      <vt:variant>
        <vt:i4>5</vt:i4>
      </vt:variant>
      <vt:variant>
        <vt:lpwstr/>
      </vt:variant>
      <vt:variant>
        <vt:lpwstr>_Toc316910651</vt:lpwstr>
      </vt:variant>
      <vt:variant>
        <vt:i4>1703986</vt:i4>
      </vt:variant>
      <vt:variant>
        <vt:i4>269</vt:i4>
      </vt:variant>
      <vt:variant>
        <vt:i4>0</vt:i4>
      </vt:variant>
      <vt:variant>
        <vt:i4>5</vt:i4>
      </vt:variant>
      <vt:variant>
        <vt:lpwstr/>
      </vt:variant>
      <vt:variant>
        <vt:lpwstr>_Toc316910650</vt:lpwstr>
      </vt:variant>
      <vt:variant>
        <vt:i4>1769522</vt:i4>
      </vt:variant>
      <vt:variant>
        <vt:i4>263</vt:i4>
      </vt:variant>
      <vt:variant>
        <vt:i4>0</vt:i4>
      </vt:variant>
      <vt:variant>
        <vt:i4>5</vt:i4>
      </vt:variant>
      <vt:variant>
        <vt:lpwstr/>
      </vt:variant>
      <vt:variant>
        <vt:lpwstr>_Toc316910649</vt:lpwstr>
      </vt:variant>
      <vt:variant>
        <vt:i4>1769522</vt:i4>
      </vt:variant>
      <vt:variant>
        <vt:i4>257</vt:i4>
      </vt:variant>
      <vt:variant>
        <vt:i4>0</vt:i4>
      </vt:variant>
      <vt:variant>
        <vt:i4>5</vt:i4>
      </vt:variant>
      <vt:variant>
        <vt:lpwstr/>
      </vt:variant>
      <vt:variant>
        <vt:lpwstr>_Toc316910648</vt:lpwstr>
      </vt:variant>
      <vt:variant>
        <vt:i4>1769522</vt:i4>
      </vt:variant>
      <vt:variant>
        <vt:i4>251</vt:i4>
      </vt:variant>
      <vt:variant>
        <vt:i4>0</vt:i4>
      </vt:variant>
      <vt:variant>
        <vt:i4>5</vt:i4>
      </vt:variant>
      <vt:variant>
        <vt:lpwstr/>
      </vt:variant>
      <vt:variant>
        <vt:lpwstr>_Toc316910647</vt:lpwstr>
      </vt:variant>
      <vt:variant>
        <vt:i4>1769522</vt:i4>
      </vt:variant>
      <vt:variant>
        <vt:i4>245</vt:i4>
      </vt:variant>
      <vt:variant>
        <vt:i4>0</vt:i4>
      </vt:variant>
      <vt:variant>
        <vt:i4>5</vt:i4>
      </vt:variant>
      <vt:variant>
        <vt:lpwstr/>
      </vt:variant>
      <vt:variant>
        <vt:lpwstr>_Toc316910646</vt:lpwstr>
      </vt:variant>
      <vt:variant>
        <vt:i4>1769522</vt:i4>
      </vt:variant>
      <vt:variant>
        <vt:i4>239</vt:i4>
      </vt:variant>
      <vt:variant>
        <vt:i4>0</vt:i4>
      </vt:variant>
      <vt:variant>
        <vt:i4>5</vt:i4>
      </vt:variant>
      <vt:variant>
        <vt:lpwstr/>
      </vt:variant>
      <vt:variant>
        <vt:lpwstr>_Toc316910645</vt:lpwstr>
      </vt:variant>
      <vt:variant>
        <vt:i4>1769522</vt:i4>
      </vt:variant>
      <vt:variant>
        <vt:i4>233</vt:i4>
      </vt:variant>
      <vt:variant>
        <vt:i4>0</vt:i4>
      </vt:variant>
      <vt:variant>
        <vt:i4>5</vt:i4>
      </vt:variant>
      <vt:variant>
        <vt:lpwstr/>
      </vt:variant>
      <vt:variant>
        <vt:lpwstr>_Toc316910644</vt:lpwstr>
      </vt:variant>
      <vt:variant>
        <vt:i4>1769522</vt:i4>
      </vt:variant>
      <vt:variant>
        <vt:i4>227</vt:i4>
      </vt:variant>
      <vt:variant>
        <vt:i4>0</vt:i4>
      </vt:variant>
      <vt:variant>
        <vt:i4>5</vt:i4>
      </vt:variant>
      <vt:variant>
        <vt:lpwstr/>
      </vt:variant>
      <vt:variant>
        <vt:lpwstr>_Toc316910643</vt:lpwstr>
      </vt:variant>
      <vt:variant>
        <vt:i4>1769522</vt:i4>
      </vt:variant>
      <vt:variant>
        <vt:i4>221</vt:i4>
      </vt:variant>
      <vt:variant>
        <vt:i4>0</vt:i4>
      </vt:variant>
      <vt:variant>
        <vt:i4>5</vt:i4>
      </vt:variant>
      <vt:variant>
        <vt:lpwstr/>
      </vt:variant>
      <vt:variant>
        <vt:lpwstr>_Toc316910642</vt:lpwstr>
      </vt:variant>
      <vt:variant>
        <vt:i4>1769522</vt:i4>
      </vt:variant>
      <vt:variant>
        <vt:i4>215</vt:i4>
      </vt:variant>
      <vt:variant>
        <vt:i4>0</vt:i4>
      </vt:variant>
      <vt:variant>
        <vt:i4>5</vt:i4>
      </vt:variant>
      <vt:variant>
        <vt:lpwstr/>
      </vt:variant>
      <vt:variant>
        <vt:lpwstr>_Toc316910641</vt:lpwstr>
      </vt:variant>
      <vt:variant>
        <vt:i4>1769522</vt:i4>
      </vt:variant>
      <vt:variant>
        <vt:i4>209</vt:i4>
      </vt:variant>
      <vt:variant>
        <vt:i4>0</vt:i4>
      </vt:variant>
      <vt:variant>
        <vt:i4>5</vt:i4>
      </vt:variant>
      <vt:variant>
        <vt:lpwstr/>
      </vt:variant>
      <vt:variant>
        <vt:lpwstr>_Toc316910640</vt:lpwstr>
      </vt:variant>
      <vt:variant>
        <vt:i4>1835058</vt:i4>
      </vt:variant>
      <vt:variant>
        <vt:i4>203</vt:i4>
      </vt:variant>
      <vt:variant>
        <vt:i4>0</vt:i4>
      </vt:variant>
      <vt:variant>
        <vt:i4>5</vt:i4>
      </vt:variant>
      <vt:variant>
        <vt:lpwstr/>
      </vt:variant>
      <vt:variant>
        <vt:lpwstr>_Toc316910639</vt:lpwstr>
      </vt:variant>
      <vt:variant>
        <vt:i4>1835058</vt:i4>
      </vt:variant>
      <vt:variant>
        <vt:i4>197</vt:i4>
      </vt:variant>
      <vt:variant>
        <vt:i4>0</vt:i4>
      </vt:variant>
      <vt:variant>
        <vt:i4>5</vt:i4>
      </vt:variant>
      <vt:variant>
        <vt:lpwstr/>
      </vt:variant>
      <vt:variant>
        <vt:lpwstr>_Toc316910638</vt:lpwstr>
      </vt:variant>
      <vt:variant>
        <vt:i4>1835058</vt:i4>
      </vt:variant>
      <vt:variant>
        <vt:i4>191</vt:i4>
      </vt:variant>
      <vt:variant>
        <vt:i4>0</vt:i4>
      </vt:variant>
      <vt:variant>
        <vt:i4>5</vt:i4>
      </vt:variant>
      <vt:variant>
        <vt:lpwstr/>
      </vt:variant>
      <vt:variant>
        <vt:lpwstr>_Toc316910637</vt:lpwstr>
      </vt:variant>
      <vt:variant>
        <vt:i4>1835058</vt:i4>
      </vt:variant>
      <vt:variant>
        <vt:i4>185</vt:i4>
      </vt:variant>
      <vt:variant>
        <vt:i4>0</vt:i4>
      </vt:variant>
      <vt:variant>
        <vt:i4>5</vt:i4>
      </vt:variant>
      <vt:variant>
        <vt:lpwstr/>
      </vt:variant>
      <vt:variant>
        <vt:lpwstr>_Toc316910636</vt:lpwstr>
      </vt:variant>
      <vt:variant>
        <vt:i4>1835058</vt:i4>
      </vt:variant>
      <vt:variant>
        <vt:i4>179</vt:i4>
      </vt:variant>
      <vt:variant>
        <vt:i4>0</vt:i4>
      </vt:variant>
      <vt:variant>
        <vt:i4>5</vt:i4>
      </vt:variant>
      <vt:variant>
        <vt:lpwstr/>
      </vt:variant>
      <vt:variant>
        <vt:lpwstr>_Toc316910635</vt:lpwstr>
      </vt:variant>
      <vt:variant>
        <vt:i4>1835058</vt:i4>
      </vt:variant>
      <vt:variant>
        <vt:i4>173</vt:i4>
      </vt:variant>
      <vt:variant>
        <vt:i4>0</vt:i4>
      </vt:variant>
      <vt:variant>
        <vt:i4>5</vt:i4>
      </vt:variant>
      <vt:variant>
        <vt:lpwstr/>
      </vt:variant>
      <vt:variant>
        <vt:lpwstr>_Toc316910634</vt:lpwstr>
      </vt:variant>
      <vt:variant>
        <vt:i4>1835058</vt:i4>
      </vt:variant>
      <vt:variant>
        <vt:i4>167</vt:i4>
      </vt:variant>
      <vt:variant>
        <vt:i4>0</vt:i4>
      </vt:variant>
      <vt:variant>
        <vt:i4>5</vt:i4>
      </vt:variant>
      <vt:variant>
        <vt:lpwstr/>
      </vt:variant>
      <vt:variant>
        <vt:lpwstr>_Toc316910633</vt:lpwstr>
      </vt:variant>
      <vt:variant>
        <vt:i4>1835058</vt:i4>
      </vt:variant>
      <vt:variant>
        <vt:i4>161</vt:i4>
      </vt:variant>
      <vt:variant>
        <vt:i4>0</vt:i4>
      </vt:variant>
      <vt:variant>
        <vt:i4>5</vt:i4>
      </vt:variant>
      <vt:variant>
        <vt:lpwstr/>
      </vt:variant>
      <vt:variant>
        <vt:lpwstr>_Toc316910632</vt:lpwstr>
      </vt:variant>
      <vt:variant>
        <vt:i4>1835058</vt:i4>
      </vt:variant>
      <vt:variant>
        <vt:i4>155</vt:i4>
      </vt:variant>
      <vt:variant>
        <vt:i4>0</vt:i4>
      </vt:variant>
      <vt:variant>
        <vt:i4>5</vt:i4>
      </vt:variant>
      <vt:variant>
        <vt:lpwstr/>
      </vt:variant>
      <vt:variant>
        <vt:lpwstr>_Toc316910631</vt:lpwstr>
      </vt:variant>
      <vt:variant>
        <vt:i4>1835058</vt:i4>
      </vt:variant>
      <vt:variant>
        <vt:i4>149</vt:i4>
      </vt:variant>
      <vt:variant>
        <vt:i4>0</vt:i4>
      </vt:variant>
      <vt:variant>
        <vt:i4>5</vt:i4>
      </vt:variant>
      <vt:variant>
        <vt:lpwstr/>
      </vt:variant>
      <vt:variant>
        <vt:lpwstr>_Toc316910630</vt:lpwstr>
      </vt:variant>
      <vt:variant>
        <vt:i4>1900594</vt:i4>
      </vt:variant>
      <vt:variant>
        <vt:i4>143</vt:i4>
      </vt:variant>
      <vt:variant>
        <vt:i4>0</vt:i4>
      </vt:variant>
      <vt:variant>
        <vt:i4>5</vt:i4>
      </vt:variant>
      <vt:variant>
        <vt:lpwstr/>
      </vt:variant>
      <vt:variant>
        <vt:lpwstr>_Toc316910629</vt:lpwstr>
      </vt:variant>
      <vt:variant>
        <vt:i4>1900594</vt:i4>
      </vt:variant>
      <vt:variant>
        <vt:i4>137</vt:i4>
      </vt:variant>
      <vt:variant>
        <vt:i4>0</vt:i4>
      </vt:variant>
      <vt:variant>
        <vt:i4>5</vt:i4>
      </vt:variant>
      <vt:variant>
        <vt:lpwstr/>
      </vt:variant>
      <vt:variant>
        <vt:lpwstr>_Toc316910628</vt:lpwstr>
      </vt:variant>
      <vt:variant>
        <vt:i4>1900594</vt:i4>
      </vt:variant>
      <vt:variant>
        <vt:i4>131</vt:i4>
      </vt:variant>
      <vt:variant>
        <vt:i4>0</vt:i4>
      </vt:variant>
      <vt:variant>
        <vt:i4>5</vt:i4>
      </vt:variant>
      <vt:variant>
        <vt:lpwstr/>
      </vt:variant>
      <vt:variant>
        <vt:lpwstr>_Toc316910627</vt:lpwstr>
      </vt:variant>
      <vt:variant>
        <vt:i4>1900594</vt:i4>
      </vt:variant>
      <vt:variant>
        <vt:i4>125</vt:i4>
      </vt:variant>
      <vt:variant>
        <vt:i4>0</vt:i4>
      </vt:variant>
      <vt:variant>
        <vt:i4>5</vt:i4>
      </vt:variant>
      <vt:variant>
        <vt:lpwstr/>
      </vt:variant>
      <vt:variant>
        <vt:lpwstr>_Toc316910626</vt:lpwstr>
      </vt:variant>
      <vt:variant>
        <vt:i4>1900594</vt:i4>
      </vt:variant>
      <vt:variant>
        <vt:i4>119</vt:i4>
      </vt:variant>
      <vt:variant>
        <vt:i4>0</vt:i4>
      </vt:variant>
      <vt:variant>
        <vt:i4>5</vt:i4>
      </vt:variant>
      <vt:variant>
        <vt:lpwstr/>
      </vt:variant>
      <vt:variant>
        <vt:lpwstr>_Toc316910625</vt:lpwstr>
      </vt:variant>
      <vt:variant>
        <vt:i4>1900594</vt:i4>
      </vt:variant>
      <vt:variant>
        <vt:i4>113</vt:i4>
      </vt:variant>
      <vt:variant>
        <vt:i4>0</vt:i4>
      </vt:variant>
      <vt:variant>
        <vt:i4>5</vt:i4>
      </vt:variant>
      <vt:variant>
        <vt:lpwstr/>
      </vt:variant>
      <vt:variant>
        <vt:lpwstr>_Toc316910624</vt:lpwstr>
      </vt:variant>
      <vt:variant>
        <vt:i4>1900594</vt:i4>
      </vt:variant>
      <vt:variant>
        <vt:i4>107</vt:i4>
      </vt:variant>
      <vt:variant>
        <vt:i4>0</vt:i4>
      </vt:variant>
      <vt:variant>
        <vt:i4>5</vt:i4>
      </vt:variant>
      <vt:variant>
        <vt:lpwstr/>
      </vt:variant>
      <vt:variant>
        <vt:lpwstr>_Toc316910623</vt:lpwstr>
      </vt:variant>
      <vt:variant>
        <vt:i4>1900594</vt:i4>
      </vt:variant>
      <vt:variant>
        <vt:i4>101</vt:i4>
      </vt:variant>
      <vt:variant>
        <vt:i4>0</vt:i4>
      </vt:variant>
      <vt:variant>
        <vt:i4>5</vt:i4>
      </vt:variant>
      <vt:variant>
        <vt:lpwstr/>
      </vt:variant>
      <vt:variant>
        <vt:lpwstr>_Toc316910622</vt:lpwstr>
      </vt:variant>
      <vt:variant>
        <vt:i4>1900594</vt:i4>
      </vt:variant>
      <vt:variant>
        <vt:i4>95</vt:i4>
      </vt:variant>
      <vt:variant>
        <vt:i4>0</vt:i4>
      </vt:variant>
      <vt:variant>
        <vt:i4>5</vt:i4>
      </vt:variant>
      <vt:variant>
        <vt:lpwstr/>
      </vt:variant>
      <vt:variant>
        <vt:lpwstr>_Toc316910621</vt:lpwstr>
      </vt:variant>
      <vt:variant>
        <vt:i4>1900594</vt:i4>
      </vt:variant>
      <vt:variant>
        <vt:i4>89</vt:i4>
      </vt:variant>
      <vt:variant>
        <vt:i4>0</vt:i4>
      </vt:variant>
      <vt:variant>
        <vt:i4>5</vt:i4>
      </vt:variant>
      <vt:variant>
        <vt:lpwstr/>
      </vt:variant>
      <vt:variant>
        <vt:lpwstr>_Toc316910620</vt:lpwstr>
      </vt:variant>
      <vt:variant>
        <vt:i4>1966130</vt:i4>
      </vt:variant>
      <vt:variant>
        <vt:i4>83</vt:i4>
      </vt:variant>
      <vt:variant>
        <vt:i4>0</vt:i4>
      </vt:variant>
      <vt:variant>
        <vt:i4>5</vt:i4>
      </vt:variant>
      <vt:variant>
        <vt:lpwstr/>
      </vt:variant>
      <vt:variant>
        <vt:lpwstr>_Toc316910619</vt:lpwstr>
      </vt:variant>
      <vt:variant>
        <vt:i4>1966130</vt:i4>
      </vt:variant>
      <vt:variant>
        <vt:i4>77</vt:i4>
      </vt:variant>
      <vt:variant>
        <vt:i4>0</vt:i4>
      </vt:variant>
      <vt:variant>
        <vt:i4>5</vt:i4>
      </vt:variant>
      <vt:variant>
        <vt:lpwstr/>
      </vt:variant>
      <vt:variant>
        <vt:lpwstr>_Toc316910618</vt:lpwstr>
      </vt:variant>
      <vt:variant>
        <vt:i4>1966130</vt:i4>
      </vt:variant>
      <vt:variant>
        <vt:i4>71</vt:i4>
      </vt:variant>
      <vt:variant>
        <vt:i4>0</vt:i4>
      </vt:variant>
      <vt:variant>
        <vt:i4>5</vt:i4>
      </vt:variant>
      <vt:variant>
        <vt:lpwstr/>
      </vt:variant>
      <vt:variant>
        <vt:lpwstr>_Toc316910617</vt:lpwstr>
      </vt:variant>
      <vt:variant>
        <vt:i4>1966130</vt:i4>
      </vt:variant>
      <vt:variant>
        <vt:i4>65</vt:i4>
      </vt:variant>
      <vt:variant>
        <vt:i4>0</vt:i4>
      </vt:variant>
      <vt:variant>
        <vt:i4>5</vt:i4>
      </vt:variant>
      <vt:variant>
        <vt:lpwstr/>
      </vt:variant>
      <vt:variant>
        <vt:lpwstr>_Toc316910616</vt:lpwstr>
      </vt:variant>
      <vt:variant>
        <vt:i4>1966130</vt:i4>
      </vt:variant>
      <vt:variant>
        <vt:i4>59</vt:i4>
      </vt:variant>
      <vt:variant>
        <vt:i4>0</vt:i4>
      </vt:variant>
      <vt:variant>
        <vt:i4>5</vt:i4>
      </vt:variant>
      <vt:variant>
        <vt:lpwstr/>
      </vt:variant>
      <vt:variant>
        <vt:lpwstr>_Toc316910615</vt:lpwstr>
      </vt:variant>
      <vt:variant>
        <vt:i4>1966130</vt:i4>
      </vt:variant>
      <vt:variant>
        <vt:i4>53</vt:i4>
      </vt:variant>
      <vt:variant>
        <vt:i4>0</vt:i4>
      </vt:variant>
      <vt:variant>
        <vt:i4>5</vt:i4>
      </vt:variant>
      <vt:variant>
        <vt:lpwstr/>
      </vt:variant>
      <vt:variant>
        <vt:lpwstr>_Toc316910614</vt:lpwstr>
      </vt:variant>
      <vt:variant>
        <vt:i4>1966130</vt:i4>
      </vt:variant>
      <vt:variant>
        <vt:i4>47</vt:i4>
      </vt:variant>
      <vt:variant>
        <vt:i4>0</vt:i4>
      </vt:variant>
      <vt:variant>
        <vt:i4>5</vt:i4>
      </vt:variant>
      <vt:variant>
        <vt:lpwstr/>
      </vt:variant>
      <vt:variant>
        <vt:lpwstr>_Toc316910613</vt:lpwstr>
      </vt:variant>
      <vt:variant>
        <vt:i4>1966130</vt:i4>
      </vt:variant>
      <vt:variant>
        <vt:i4>41</vt:i4>
      </vt:variant>
      <vt:variant>
        <vt:i4>0</vt:i4>
      </vt:variant>
      <vt:variant>
        <vt:i4>5</vt:i4>
      </vt:variant>
      <vt:variant>
        <vt:lpwstr/>
      </vt:variant>
      <vt:variant>
        <vt:lpwstr>_Toc316910612</vt:lpwstr>
      </vt:variant>
      <vt:variant>
        <vt:i4>1966130</vt:i4>
      </vt:variant>
      <vt:variant>
        <vt:i4>35</vt:i4>
      </vt:variant>
      <vt:variant>
        <vt:i4>0</vt:i4>
      </vt:variant>
      <vt:variant>
        <vt:i4>5</vt:i4>
      </vt:variant>
      <vt:variant>
        <vt:lpwstr/>
      </vt:variant>
      <vt:variant>
        <vt:lpwstr>_Toc316910611</vt:lpwstr>
      </vt:variant>
      <vt:variant>
        <vt:i4>1966130</vt:i4>
      </vt:variant>
      <vt:variant>
        <vt:i4>29</vt:i4>
      </vt:variant>
      <vt:variant>
        <vt:i4>0</vt:i4>
      </vt:variant>
      <vt:variant>
        <vt:i4>5</vt:i4>
      </vt:variant>
      <vt:variant>
        <vt:lpwstr/>
      </vt:variant>
      <vt:variant>
        <vt:lpwstr>_Toc316910610</vt:lpwstr>
      </vt:variant>
      <vt:variant>
        <vt:i4>2031666</vt:i4>
      </vt:variant>
      <vt:variant>
        <vt:i4>23</vt:i4>
      </vt:variant>
      <vt:variant>
        <vt:i4>0</vt:i4>
      </vt:variant>
      <vt:variant>
        <vt:i4>5</vt:i4>
      </vt:variant>
      <vt:variant>
        <vt:lpwstr/>
      </vt:variant>
      <vt:variant>
        <vt:lpwstr>_Toc316910609</vt:lpwstr>
      </vt:variant>
      <vt:variant>
        <vt:i4>2031666</vt:i4>
      </vt:variant>
      <vt:variant>
        <vt:i4>17</vt:i4>
      </vt:variant>
      <vt:variant>
        <vt:i4>0</vt:i4>
      </vt:variant>
      <vt:variant>
        <vt:i4>5</vt:i4>
      </vt:variant>
      <vt:variant>
        <vt:lpwstr/>
      </vt:variant>
      <vt:variant>
        <vt:lpwstr>_Toc316910608</vt:lpwstr>
      </vt:variant>
      <vt:variant>
        <vt:i4>2031666</vt:i4>
      </vt:variant>
      <vt:variant>
        <vt:i4>11</vt:i4>
      </vt:variant>
      <vt:variant>
        <vt:i4>0</vt:i4>
      </vt:variant>
      <vt:variant>
        <vt:i4>5</vt:i4>
      </vt:variant>
      <vt:variant>
        <vt:lpwstr/>
      </vt:variant>
      <vt:variant>
        <vt:lpwstr>_Toc316910607</vt:lpwstr>
      </vt:variant>
      <vt:variant>
        <vt:i4>2031666</vt:i4>
      </vt:variant>
      <vt:variant>
        <vt:i4>5</vt:i4>
      </vt:variant>
      <vt:variant>
        <vt:i4>0</vt:i4>
      </vt:variant>
      <vt:variant>
        <vt:i4>5</vt:i4>
      </vt:variant>
      <vt:variant>
        <vt:lpwstr/>
      </vt:variant>
      <vt:variant>
        <vt:lpwstr>_Toc316910606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EAI_API_ValidateDeviceV2_Interface.doc</dc:title>
  <dc:subject>UBP R7.0 E2542</dc:subject>
  <dc:creator>Suneel Pathipati</dc:creator>
  <cp:lastModifiedBy>su274705</cp:lastModifiedBy>
  <cp:revision>4</cp:revision>
  <cp:lastPrinted>2010-07-12T14:51:00Z</cp:lastPrinted>
  <dcterms:created xsi:type="dcterms:W3CDTF">2014-01-14T20:38:00Z</dcterms:created>
  <dcterms:modified xsi:type="dcterms:W3CDTF">2014-01-14T20:39:00Z</dcterms:modified>
  <cp:category>DeviceMangement - ESN/MEID</cp:category>
</cp:coreProperties>
</file>